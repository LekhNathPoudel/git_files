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A2D3" w14:textId="10A2A4ED" w:rsidR="005B4683" w:rsidRPr="008D4247" w:rsidRDefault="00951824" w:rsidP="00967656">
      <w:pPr>
        <w:pStyle w:val="NoSpacing"/>
        <w:pBdr>
          <w:top w:val="none" w:sz="0" w:space="0" w:color="auto"/>
          <w:left w:val="none" w:sz="0" w:space="0" w:color="auto"/>
          <w:bottom w:val="none" w:sz="0" w:space="0" w:color="auto"/>
          <w:right w:val="none" w:sz="0" w:space="0" w:color="auto"/>
          <w:bar w:val="none" w:sz="0" w:color="auto"/>
        </w:pBdr>
        <w:spacing w:after="0" w:line="240" w:lineRule="auto"/>
        <w:jc w:val="center"/>
        <w:rPr>
          <w:rFonts w:ascii="Times New Roman" w:hAnsi="Times New Roman" w:cs="Times New Roman"/>
          <w:b/>
          <w:bCs/>
          <w:sz w:val="28"/>
          <w:szCs w:val="28"/>
        </w:rPr>
      </w:pPr>
      <w:bookmarkStart w:id="0" w:name="_Hlk40531041"/>
      <w:r w:rsidRPr="008D4247">
        <w:rPr>
          <w:rFonts w:ascii="Times New Roman" w:hAnsi="Times New Roman" w:cs="Times New Roman"/>
          <w:b/>
          <w:bCs/>
          <w:color w:val="auto"/>
          <w:sz w:val="28"/>
          <w:szCs w:val="28"/>
        </w:rPr>
        <w:t xml:space="preserve">KEY FACTORS FOR CHURCH GROWTH OR STAGNATION </w:t>
      </w:r>
      <w:r w:rsidRPr="008D4247">
        <w:rPr>
          <w:rFonts w:ascii="Times New Roman" w:hAnsi="Times New Roman" w:cs="Times New Roman"/>
          <w:b/>
          <w:bCs/>
          <w:color w:val="auto"/>
          <w:sz w:val="28"/>
          <w:szCs w:val="28"/>
        </w:rPr>
        <w:br/>
        <w:t>OF TEN NEPALI ISAI MANDALI CHURCHES</w:t>
      </w:r>
      <w:bookmarkEnd w:id="0"/>
      <w:r w:rsidR="008D4247" w:rsidRPr="008D4247">
        <w:rPr>
          <w:rFonts w:ascii="Times New Roman" w:hAnsi="Times New Roman" w:cs="Times New Roman"/>
          <w:b/>
          <w:bCs/>
          <w:color w:val="auto"/>
          <w:sz w:val="28"/>
          <w:szCs w:val="28"/>
        </w:rPr>
        <w:t xml:space="preserve"> PILOT PROJECT</w:t>
      </w:r>
    </w:p>
    <w:p w14:paraId="7746278E"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szCs w:val="28"/>
        </w:rPr>
      </w:pPr>
    </w:p>
    <w:p w14:paraId="5968678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5595488"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F0CA3C0"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2F2B505"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4176A76"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15C356A"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97A09CA"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9D63B8A"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AB6D69B"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353B7FF"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DC69A9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7263EF1"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1498F87"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E13D7C7"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sz w:val="12"/>
          <w:szCs w:val="12"/>
        </w:rPr>
      </w:pPr>
    </w:p>
    <w:p w14:paraId="6A49CDC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sz w:val="10"/>
          <w:szCs w:val="12"/>
        </w:rPr>
      </w:pPr>
    </w:p>
    <w:p w14:paraId="2C690984"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szCs w:val="28"/>
        </w:rPr>
      </w:pPr>
      <w:r w:rsidRPr="008D4247">
        <w:rPr>
          <w:rFonts w:ascii="Times New Roman" w:hAnsi="Times New Roman" w:cs="Times New Roman"/>
          <w:b/>
          <w:sz w:val="28"/>
          <w:szCs w:val="28"/>
        </w:rPr>
        <w:t>BY</w:t>
      </w:r>
    </w:p>
    <w:p w14:paraId="1B498D14" w14:textId="77777777" w:rsidR="00D868BA" w:rsidRPr="008D4247" w:rsidRDefault="00D868B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szCs w:val="28"/>
        </w:rPr>
      </w:pPr>
    </w:p>
    <w:p w14:paraId="08D96F4D" w14:textId="352B0738" w:rsidR="005B4683" w:rsidRPr="008D4247" w:rsidRDefault="00951824"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b/>
          <w:sz w:val="28"/>
          <w:szCs w:val="28"/>
        </w:rPr>
        <w:t>LEKH NATH POUDEL</w:t>
      </w:r>
    </w:p>
    <w:p w14:paraId="188F8A28"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5B3E850"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1E41F59"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79394D0"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3C0D697"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7F52F55"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4258681"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EA5C64D"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8B53DB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C0E0CE5"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31470804" w14:textId="77777777" w:rsidR="00D868BA" w:rsidRPr="008D4247" w:rsidRDefault="00D868B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2117E7D"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9F9B3C2" w14:textId="77777777" w:rsidR="007F0213" w:rsidRPr="008D4247" w:rsidRDefault="007F021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F4CEDDC" w14:textId="77777777" w:rsidR="007F0213" w:rsidRPr="008D4247" w:rsidRDefault="007F021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59F67A4"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sz w:val="12"/>
          <w:szCs w:val="12"/>
        </w:rPr>
      </w:pPr>
    </w:p>
    <w:p w14:paraId="5F57DC2A" w14:textId="454E1ED6"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sz w:val="10"/>
          <w:szCs w:val="12"/>
        </w:rPr>
      </w:pPr>
    </w:p>
    <w:p w14:paraId="038EBA1E" w14:textId="77777777" w:rsidR="007F0213" w:rsidRPr="008D4247" w:rsidRDefault="007F021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sz w:val="10"/>
          <w:szCs w:val="12"/>
        </w:rPr>
      </w:pPr>
    </w:p>
    <w:p w14:paraId="48A62314"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rPr>
      </w:pPr>
      <w:r w:rsidRPr="008D4247">
        <w:rPr>
          <w:rFonts w:ascii="Times New Roman" w:hAnsi="Times New Roman" w:cs="Times New Roman"/>
          <w:b/>
          <w:sz w:val="28"/>
        </w:rPr>
        <w:t>SINGAPORE BIBLE COLLEGE</w:t>
      </w:r>
    </w:p>
    <w:p w14:paraId="289C9EB8" w14:textId="77777777" w:rsidR="000C77DA" w:rsidRPr="008D4247" w:rsidRDefault="000C77D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rPr>
      </w:pPr>
    </w:p>
    <w:p w14:paraId="1CA8D2BC" w14:textId="634FE8B0" w:rsidR="00AD6F22" w:rsidRPr="008D4247" w:rsidRDefault="00FB3AE2"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sz w:val="28"/>
        </w:rPr>
      </w:pPr>
      <w:r w:rsidRPr="008D4247">
        <w:rPr>
          <w:rFonts w:ascii="Times New Roman" w:hAnsi="Times New Roman" w:cs="Times New Roman"/>
          <w:b/>
          <w:sz w:val="28"/>
        </w:rPr>
        <w:t>JULY</w:t>
      </w:r>
      <w:r w:rsidR="008D4247" w:rsidRPr="008D4247">
        <w:rPr>
          <w:rFonts w:ascii="Times New Roman" w:hAnsi="Times New Roman" w:cs="Times New Roman"/>
          <w:b/>
          <w:sz w:val="28"/>
        </w:rPr>
        <w:t xml:space="preserve"> </w:t>
      </w:r>
      <w:r w:rsidR="00951824" w:rsidRPr="008D4247">
        <w:rPr>
          <w:rFonts w:ascii="Times New Roman" w:hAnsi="Times New Roman" w:cs="Times New Roman"/>
          <w:b/>
          <w:sz w:val="28"/>
        </w:rPr>
        <w:t>2020</w:t>
      </w:r>
    </w:p>
    <w:p w14:paraId="66538C00" w14:textId="77777777" w:rsidR="001A7F7A" w:rsidRPr="008D4247" w:rsidRDefault="001A7F7A" w:rsidP="001A7F7A">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rPr>
          <w:rFonts w:ascii="Times New Roman" w:hAnsi="Times New Roman" w:cs="Times New Roman"/>
          <w:b/>
          <w:sz w:val="28"/>
        </w:rPr>
        <w:sectPr w:rsidR="001A7F7A" w:rsidRPr="008D4247" w:rsidSect="008D4247">
          <w:headerReference w:type="even" r:id="rId8"/>
          <w:headerReference w:type="default" r:id="rId9"/>
          <w:footerReference w:type="first" r:id="rId10"/>
          <w:footnotePr>
            <w:numRestart w:val="eachSect"/>
          </w:footnotePr>
          <w:type w:val="continuous"/>
          <w:pgSz w:w="11900" w:h="16840" w:code="9"/>
          <w:pgMar w:top="2880" w:right="1440" w:bottom="2880" w:left="2160" w:header="720" w:footer="720" w:gutter="0"/>
          <w:cols w:space="708"/>
          <w:titlePg/>
          <w:docGrid w:linePitch="360"/>
        </w:sectPr>
      </w:pPr>
    </w:p>
    <w:p w14:paraId="7F333BAA" w14:textId="77777777" w:rsidR="005B4683" w:rsidRPr="008D4247" w:rsidRDefault="005B4683" w:rsidP="00152B8F">
      <w:pPr>
        <w:widowControl w:val="0"/>
        <w:contextualSpacing/>
        <w:jc w:val="center"/>
        <w:rPr>
          <w:rFonts w:eastAsiaTheme="minorEastAsia"/>
          <w:b/>
          <w:color w:val="auto"/>
          <w:sz w:val="28"/>
          <w:szCs w:val="28"/>
          <w:lang w:val="en-SG"/>
        </w:rPr>
      </w:pPr>
      <w:proofErr w:type="spellStart"/>
      <w:r w:rsidRPr="008D4247">
        <w:rPr>
          <w:rFonts w:eastAsiaTheme="minorEastAsia"/>
          <w:b/>
          <w:color w:val="auto"/>
          <w:sz w:val="28"/>
          <w:szCs w:val="28"/>
          <w:lang w:val="en-SG"/>
        </w:rPr>
        <w:lastRenderedPageBreak/>
        <w:t>DMIN</w:t>
      </w:r>
      <w:proofErr w:type="spellEnd"/>
    </w:p>
    <w:p w14:paraId="6B84DEB1" w14:textId="6A0A3DCB" w:rsidR="005B4683" w:rsidRPr="008D4247" w:rsidRDefault="00823CFE" w:rsidP="00152B8F">
      <w:pPr>
        <w:widowControl w:val="0"/>
        <w:contextualSpacing/>
        <w:jc w:val="center"/>
        <w:rPr>
          <w:rFonts w:eastAsiaTheme="minorEastAsia"/>
          <w:b/>
          <w:color w:val="auto"/>
          <w:lang w:val="en-SG"/>
        </w:rPr>
      </w:pPr>
      <w:r w:rsidRPr="008D4247">
        <w:rPr>
          <w:rFonts w:eastAsiaTheme="minorEastAsia"/>
          <w:b/>
          <w:color w:val="auto"/>
          <w:sz w:val="28"/>
          <w:szCs w:val="28"/>
          <w:lang w:val="en-SG"/>
        </w:rPr>
        <w:t>2020</w:t>
      </w:r>
    </w:p>
    <w:p w14:paraId="636028E8" w14:textId="77777777" w:rsidR="005B4683" w:rsidRPr="008D4247" w:rsidRDefault="005B4683" w:rsidP="00152B8F">
      <w:pPr>
        <w:widowControl w:val="0"/>
        <w:contextualSpacing/>
        <w:jc w:val="center"/>
        <w:rPr>
          <w:rFonts w:eastAsiaTheme="minorEastAsia"/>
          <w:b/>
          <w:color w:val="auto"/>
          <w:lang w:val="en-SG"/>
        </w:rPr>
      </w:pPr>
    </w:p>
    <w:p w14:paraId="7B0E28D0" w14:textId="3BE08401" w:rsidR="005B4683" w:rsidRPr="008D4247" w:rsidRDefault="005B4683" w:rsidP="00152B8F">
      <w:pPr>
        <w:widowControl w:val="0"/>
        <w:contextualSpacing/>
        <w:jc w:val="center"/>
        <w:rPr>
          <w:rFonts w:eastAsiaTheme="minorEastAsia"/>
          <w:color w:val="auto"/>
          <w:lang w:val="en-SG"/>
        </w:rPr>
      </w:pPr>
    </w:p>
    <w:p w14:paraId="6940C047" w14:textId="400313AB" w:rsidR="005B4683" w:rsidRPr="008D4247" w:rsidRDefault="005B4683" w:rsidP="00152B8F">
      <w:pPr>
        <w:widowControl w:val="0"/>
        <w:contextualSpacing/>
        <w:jc w:val="center"/>
        <w:rPr>
          <w:rFonts w:eastAsiaTheme="minorEastAsia"/>
          <w:color w:val="auto"/>
          <w:lang w:val="en-SG"/>
        </w:rPr>
      </w:pPr>
    </w:p>
    <w:p w14:paraId="741D426D" w14:textId="776C78B7" w:rsidR="005B4683" w:rsidRPr="008D4247" w:rsidRDefault="00B80BE9" w:rsidP="00152B8F">
      <w:pPr>
        <w:widowControl w:val="0"/>
        <w:contextualSpacing/>
        <w:jc w:val="center"/>
        <w:rPr>
          <w:rFonts w:eastAsiaTheme="minorEastAsia"/>
          <w:color w:val="auto"/>
          <w:lang w:val="en-SG"/>
        </w:rPr>
      </w:pPr>
      <w:r w:rsidRPr="008D4247">
        <w:rPr>
          <w:rFonts w:eastAsiaTheme="minorEastAsia"/>
          <w:b/>
          <w:noProof/>
          <w:color w:val="auto"/>
          <w:lang w:eastAsia="en-US"/>
        </w:rPr>
        <mc:AlternateContent>
          <mc:Choice Requires="wps">
            <w:drawing>
              <wp:anchor distT="0" distB="0" distL="114300" distR="114300" simplePos="0" relativeHeight="251658752" behindDoc="0" locked="0" layoutInCell="1" allowOverlap="1" wp14:anchorId="6F6F2664" wp14:editId="1578C934">
                <wp:simplePos x="0" y="0"/>
                <wp:positionH relativeFrom="column">
                  <wp:posOffset>2255520</wp:posOffset>
                </wp:positionH>
                <wp:positionV relativeFrom="paragraph">
                  <wp:posOffset>3175</wp:posOffset>
                </wp:positionV>
                <wp:extent cx="600710" cy="60496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6049645"/>
                        </a:xfrm>
                        <a:prstGeom prst="rect">
                          <a:avLst/>
                        </a:prstGeom>
                        <a:noFill/>
                        <a:ln w="9525">
                          <a:noFill/>
                          <a:miter lim="800000"/>
                          <a:headEnd/>
                          <a:tailEnd/>
                        </a:ln>
                      </wps:spPr>
                      <wps:txbx>
                        <w:txbxContent>
                          <w:p w14:paraId="28FAA779" w14:textId="4653D9FA" w:rsidR="00F86B48" w:rsidRPr="00CA52F6" w:rsidRDefault="00F86B48" w:rsidP="00D868BA">
                            <w:pPr>
                              <w:tabs>
                                <w:tab w:val="left" w:pos="7088"/>
                              </w:tabs>
                              <w:autoSpaceDE w:val="0"/>
                              <w:autoSpaceDN w:val="0"/>
                              <w:adjustRightInd w:val="0"/>
                              <w:jc w:val="center"/>
                              <w:rPr>
                                <w:b/>
                                <w:sz w:val="28"/>
                                <w:szCs w:val="28"/>
                              </w:rPr>
                            </w:pPr>
                            <w:r w:rsidRPr="00EE6892">
                              <w:rPr>
                                <w:b/>
                                <w:bCs/>
                                <w:color w:val="auto"/>
                                <w:sz w:val="28"/>
                                <w:szCs w:val="28"/>
                              </w:rPr>
                              <w:t xml:space="preserve">KEY FACTORS FOR CHURCH GROWTH OR STAGNATION </w:t>
                            </w:r>
                            <w:r w:rsidRPr="00EE6892">
                              <w:rPr>
                                <w:b/>
                                <w:bCs/>
                                <w:color w:val="auto"/>
                                <w:sz w:val="28"/>
                                <w:szCs w:val="28"/>
                              </w:rPr>
                              <w:br/>
                              <w:t>OF TEN N</w:t>
                            </w:r>
                            <w:r>
                              <w:rPr>
                                <w:b/>
                                <w:bCs/>
                                <w:color w:val="auto"/>
                                <w:sz w:val="28"/>
                                <w:szCs w:val="28"/>
                              </w:rPr>
                              <w:t xml:space="preserve">EPALI </w:t>
                            </w:r>
                            <w:r w:rsidRPr="00EE6892">
                              <w:rPr>
                                <w:b/>
                                <w:bCs/>
                                <w:color w:val="auto"/>
                                <w:sz w:val="28"/>
                                <w:szCs w:val="28"/>
                              </w:rPr>
                              <w:t>I</w:t>
                            </w:r>
                            <w:r>
                              <w:rPr>
                                <w:b/>
                                <w:bCs/>
                                <w:color w:val="auto"/>
                                <w:sz w:val="28"/>
                                <w:szCs w:val="28"/>
                              </w:rPr>
                              <w:t xml:space="preserve">SAI </w:t>
                            </w:r>
                            <w:r w:rsidRPr="00EE6892">
                              <w:rPr>
                                <w:b/>
                                <w:bCs/>
                                <w:color w:val="auto"/>
                                <w:sz w:val="28"/>
                                <w:szCs w:val="28"/>
                              </w:rPr>
                              <w:t>M</w:t>
                            </w:r>
                            <w:r>
                              <w:rPr>
                                <w:b/>
                                <w:bCs/>
                                <w:color w:val="auto"/>
                                <w:sz w:val="28"/>
                                <w:szCs w:val="28"/>
                              </w:rPr>
                              <w:t xml:space="preserve">ANDALI </w:t>
                            </w:r>
                            <w:r w:rsidRPr="00EE6892">
                              <w:rPr>
                                <w:b/>
                                <w:bCs/>
                                <w:color w:val="auto"/>
                                <w:sz w:val="28"/>
                                <w:szCs w:val="28"/>
                              </w:rPr>
                              <w:t>C</w:t>
                            </w:r>
                            <w:r>
                              <w:rPr>
                                <w:b/>
                                <w:bCs/>
                                <w:color w:val="auto"/>
                                <w:sz w:val="28"/>
                                <w:szCs w:val="28"/>
                              </w:rPr>
                              <w:t>HURCHES PILOT PROJECT</w:t>
                            </w:r>
                          </w:p>
                          <w:p w14:paraId="30062034" w14:textId="59B5C452" w:rsidR="00F86B48" w:rsidRPr="0017103F" w:rsidRDefault="00F86B48" w:rsidP="005B4683">
                            <w:pPr>
                              <w:tabs>
                                <w:tab w:val="left" w:pos="7088"/>
                              </w:tabs>
                              <w:autoSpaceDE w:val="0"/>
                              <w:autoSpaceDN w:val="0"/>
                              <w:adjustRightInd w:val="0"/>
                              <w:jc w:val="center"/>
                              <w:rPr>
                                <w:sz w:val="28"/>
                                <w:szCs w:val="28"/>
                                <w:lang w:val="en-SG"/>
                              </w:rPr>
                            </w:pPr>
                            <w:r>
                              <w:rPr>
                                <w:b/>
                                <w:sz w:val="28"/>
                                <w:szCs w:val="28"/>
                                <w:lang w:val="en-SG"/>
                              </w:rPr>
                              <w:t>POUDEL</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6F6F2664" id="_x0000_t202" coordsize="21600,21600" o:spt="202" path="m,l,21600r21600,l21600,xe">
                <v:stroke joinstyle="miter"/>
                <v:path gradientshapeok="t" o:connecttype="rect"/>
              </v:shapetype>
              <v:shape id="Text Box 2" o:spid="_x0000_s1026" type="#_x0000_t202" style="position:absolute;left:0;text-align:left;margin-left:177.6pt;margin-top:.25pt;width:47.3pt;height:476.35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" filled="f" stroked="f">
                <v:textbox style="layout-flow:vertical;mso-fit-shape-to-text:t">
                  <w:txbxContent>
                    <w:p w14:paraId="28FAA779" w14:textId="4653D9FA" w:rsidR="00F86B48" w:rsidRPr="00CA52F6" w:rsidRDefault="00F86B48" w:rsidP="00D868BA">
                      <w:pPr>
                        <w:tabs>
                          <w:tab w:val="left" w:pos="7088"/>
                        </w:tabs>
                        <w:autoSpaceDE w:val="0"/>
                        <w:autoSpaceDN w:val="0"/>
                        <w:adjustRightInd w:val="0"/>
                        <w:jc w:val="center"/>
                        <w:rPr>
                          <w:b/>
                          <w:sz w:val="28"/>
                          <w:szCs w:val="28"/>
                        </w:rPr>
                      </w:pPr>
                      <w:r w:rsidRPr="00EE6892">
                        <w:rPr>
                          <w:b/>
                          <w:bCs/>
                          <w:color w:val="auto"/>
                          <w:sz w:val="28"/>
                          <w:szCs w:val="28"/>
                        </w:rPr>
                        <w:t xml:space="preserve">KEY FACTORS FOR CHURCH GROWTH OR STAGNATION </w:t>
                      </w:r>
                      <w:r w:rsidRPr="00EE6892">
                        <w:rPr>
                          <w:b/>
                          <w:bCs/>
                          <w:color w:val="auto"/>
                          <w:sz w:val="28"/>
                          <w:szCs w:val="28"/>
                        </w:rPr>
                        <w:br/>
                        <w:t>OF TEN N</w:t>
                      </w:r>
                      <w:r>
                        <w:rPr>
                          <w:b/>
                          <w:bCs/>
                          <w:color w:val="auto"/>
                          <w:sz w:val="28"/>
                          <w:szCs w:val="28"/>
                        </w:rPr>
                        <w:t xml:space="preserve">EPALI </w:t>
                      </w:r>
                      <w:r w:rsidRPr="00EE6892">
                        <w:rPr>
                          <w:b/>
                          <w:bCs/>
                          <w:color w:val="auto"/>
                          <w:sz w:val="28"/>
                          <w:szCs w:val="28"/>
                        </w:rPr>
                        <w:t>I</w:t>
                      </w:r>
                      <w:r>
                        <w:rPr>
                          <w:b/>
                          <w:bCs/>
                          <w:color w:val="auto"/>
                          <w:sz w:val="28"/>
                          <w:szCs w:val="28"/>
                        </w:rPr>
                        <w:t xml:space="preserve">SAI </w:t>
                      </w:r>
                      <w:r w:rsidRPr="00EE6892">
                        <w:rPr>
                          <w:b/>
                          <w:bCs/>
                          <w:color w:val="auto"/>
                          <w:sz w:val="28"/>
                          <w:szCs w:val="28"/>
                        </w:rPr>
                        <w:t>M</w:t>
                      </w:r>
                      <w:r>
                        <w:rPr>
                          <w:b/>
                          <w:bCs/>
                          <w:color w:val="auto"/>
                          <w:sz w:val="28"/>
                          <w:szCs w:val="28"/>
                        </w:rPr>
                        <w:t xml:space="preserve">ANDALI </w:t>
                      </w:r>
                      <w:r w:rsidRPr="00EE6892">
                        <w:rPr>
                          <w:b/>
                          <w:bCs/>
                          <w:color w:val="auto"/>
                          <w:sz w:val="28"/>
                          <w:szCs w:val="28"/>
                        </w:rPr>
                        <w:t>C</w:t>
                      </w:r>
                      <w:r>
                        <w:rPr>
                          <w:b/>
                          <w:bCs/>
                          <w:color w:val="auto"/>
                          <w:sz w:val="28"/>
                          <w:szCs w:val="28"/>
                        </w:rPr>
                        <w:t>HURCHES PILOT PROJECT</w:t>
                      </w:r>
                    </w:p>
                    <w:p w14:paraId="30062034" w14:textId="59B5C452" w:rsidR="00F86B48" w:rsidRPr="0017103F" w:rsidRDefault="00F86B48" w:rsidP="005B4683">
                      <w:pPr>
                        <w:tabs>
                          <w:tab w:val="left" w:pos="7088"/>
                        </w:tabs>
                        <w:autoSpaceDE w:val="0"/>
                        <w:autoSpaceDN w:val="0"/>
                        <w:adjustRightInd w:val="0"/>
                        <w:jc w:val="center"/>
                        <w:rPr>
                          <w:sz w:val="28"/>
                          <w:szCs w:val="28"/>
                          <w:lang w:val="en-SG"/>
                        </w:rPr>
                      </w:pPr>
                      <w:r>
                        <w:rPr>
                          <w:b/>
                          <w:sz w:val="28"/>
                          <w:szCs w:val="28"/>
                          <w:lang w:val="en-SG"/>
                        </w:rPr>
                        <w:t>POUDEL</w:t>
                      </w:r>
                    </w:p>
                  </w:txbxContent>
                </v:textbox>
              </v:shape>
            </w:pict>
          </mc:Fallback>
        </mc:AlternateContent>
      </w:r>
    </w:p>
    <w:p w14:paraId="218A3940" w14:textId="6A9FFFF8" w:rsidR="005B4683" w:rsidRPr="008D4247" w:rsidRDefault="005B4683" w:rsidP="00152B8F">
      <w:pPr>
        <w:widowControl w:val="0"/>
        <w:contextualSpacing/>
        <w:jc w:val="center"/>
        <w:rPr>
          <w:rFonts w:eastAsiaTheme="minorEastAsia"/>
          <w:color w:val="auto"/>
          <w:lang w:val="en-SG"/>
        </w:rPr>
      </w:pPr>
    </w:p>
    <w:p w14:paraId="4EC30439" w14:textId="337700F5" w:rsidR="005B4683" w:rsidRPr="008D4247" w:rsidRDefault="005B4683" w:rsidP="00152B8F">
      <w:pPr>
        <w:widowControl w:val="0"/>
        <w:contextualSpacing/>
        <w:jc w:val="center"/>
        <w:rPr>
          <w:rFonts w:eastAsiaTheme="minorEastAsia"/>
          <w:color w:val="auto"/>
          <w:lang w:val="en-SG"/>
        </w:rPr>
      </w:pPr>
    </w:p>
    <w:p w14:paraId="2A85CC7C" w14:textId="77777777" w:rsidR="005B4683" w:rsidRPr="008D4247" w:rsidRDefault="005B4683" w:rsidP="00152B8F">
      <w:pPr>
        <w:widowControl w:val="0"/>
        <w:contextualSpacing/>
        <w:jc w:val="center"/>
        <w:rPr>
          <w:rFonts w:eastAsiaTheme="minorEastAsia"/>
          <w:color w:val="auto"/>
          <w:lang w:val="en-SG"/>
        </w:rPr>
      </w:pPr>
    </w:p>
    <w:p w14:paraId="6A02795A" w14:textId="77777777" w:rsidR="005B4683" w:rsidRPr="008D4247" w:rsidRDefault="005B4683" w:rsidP="00152B8F">
      <w:pPr>
        <w:widowControl w:val="0"/>
        <w:contextualSpacing/>
        <w:jc w:val="center"/>
        <w:rPr>
          <w:rFonts w:eastAsiaTheme="minorEastAsia"/>
          <w:color w:val="auto"/>
          <w:lang w:val="en-SG"/>
        </w:rPr>
      </w:pPr>
    </w:p>
    <w:p w14:paraId="7BF65665" w14:textId="77777777" w:rsidR="005B4683" w:rsidRPr="008D4247" w:rsidRDefault="005B4683" w:rsidP="00152B8F">
      <w:pPr>
        <w:widowControl w:val="0"/>
        <w:contextualSpacing/>
        <w:jc w:val="center"/>
        <w:rPr>
          <w:rFonts w:eastAsiaTheme="minorEastAsia"/>
          <w:color w:val="auto"/>
          <w:lang w:val="en-SG"/>
        </w:rPr>
      </w:pPr>
    </w:p>
    <w:p w14:paraId="345D65B1" w14:textId="77777777" w:rsidR="005B4683" w:rsidRPr="008D4247" w:rsidRDefault="005B4683" w:rsidP="00152B8F">
      <w:pPr>
        <w:widowControl w:val="0"/>
        <w:contextualSpacing/>
        <w:jc w:val="center"/>
        <w:rPr>
          <w:rFonts w:eastAsiaTheme="minorEastAsia"/>
          <w:color w:val="auto"/>
          <w:lang w:val="en-SG"/>
        </w:rPr>
      </w:pPr>
    </w:p>
    <w:p w14:paraId="7E12FAA8" w14:textId="77777777" w:rsidR="005B4683" w:rsidRPr="008D4247" w:rsidRDefault="005B4683" w:rsidP="00152B8F">
      <w:pPr>
        <w:widowControl w:val="0"/>
        <w:contextualSpacing/>
        <w:jc w:val="center"/>
        <w:rPr>
          <w:rFonts w:eastAsiaTheme="minorEastAsia"/>
          <w:color w:val="auto"/>
          <w:lang w:val="en-SG"/>
        </w:rPr>
      </w:pPr>
    </w:p>
    <w:p w14:paraId="39270A8C" w14:textId="77777777" w:rsidR="005B4683" w:rsidRPr="008D4247" w:rsidRDefault="005B4683" w:rsidP="00152B8F">
      <w:pPr>
        <w:widowControl w:val="0"/>
        <w:contextualSpacing/>
        <w:jc w:val="center"/>
        <w:rPr>
          <w:rFonts w:eastAsiaTheme="minorEastAsia"/>
          <w:color w:val="auto"/>
          <w:lang w:val="en-SG"/>
        </w:rPr>
      </w:pPr>
    </w:p>
    <w:p w14:paraId="29CC7F18" w14:textId="77777777" w:rsidR="005B4683" w:rsidRPr="008D4247" w:rsidRDefault="005B4683" w:rsidP="00152B8F">
      <w:pPr>
        <w:widowControl w:val="0"/>
        <w:contextualSpacing/>
        <w:jc w:val="center"/>
        <w:rPr>
          <w:rFonts w:eastAsiaTheme="minorEastAsia"/>
          <w:color w:val="auto"/>
          <w:lang w:val="en-SG"/>
        </w:rPr>
      </w:pPr>
    </w:p>
    <w:p w14:paraId="25347437" w14:textId="77777777" w:rsidR="005B4683" w:rsidRPr="008D4247" w:rsidRDefault="005B4683" w:rsidP="00152B8F">
      <w:pPr>
        <w:widowControl w:val="0"/>
        <w:contextualSpacing/>
        <w:jc w:val="center"/>
        <w:rPr>
          <w:rFonts w:eastAsiaTheme="minorEastAsia"/>
          <w:color w:val="auto"/>
          <w:lang w:val="en-SG"/>
        </w:rPr>
      </w:pPr>
    </w:p>
    <w:p w14:paraId="685B3A2B" w14:textId="77777777" w:rsidR="005B4683" w:rsidRPr="008D4247" w:rsidRDefault="005B4683" w:rsidP="00152B8F">
      <w:pPr>
        <w:widowControl w:val="0"/>
        <w:contextualSpacing/>
        <w:jc w:val="center"/>
        <w:rPr>
          <w:rFonts w:eastAsiaTheme="minorEastAsia"/>
          <w:color w:val="auto"/>
          <w:lang w:val="en-SG"/>
        </w:rPr>
      </w:pPr>
    </w:p>
    <w:p w14:paraId="0ED37BCF" w14:textId="77777777" w:rsidR="005B4683" w:rsidRPr="008D4247" w:rsidRDefault="005B4683" w:rsidP="00152B8F">
      <w:pPr>
        <w:widowControl w:val="0"/>
        <w:contextualSpacing/>
        <w:jc w:val="center"/>
        <w:rPr>
          <w:rFonts w:eastAsiaTheme="minorEastAsia"/>
          <w:color w:val="auto"/>
          <w:sz w:val="36"/>
          <w:lang w:val="en-SG"/>
        </w:rPr>
      </w:pPr>
    </w:p>
    <w:p w14:paraId="62417529" w14:textId="77777777" w:rsidR="005B4683" w:rsidRPr="008D4247" w:rsidRDefault="005B4683" w:rsidP="00152B8F">
      <w:pPr>
        <w:widowControl w:val="0"/>
        <w:contextualSpacing/>
        <w:jc w:val="center"/>
        <w:rPr>
          <w:rFonts w:eastAsiaTheme="minorEastAsia"/>
          <w:color w:val="auto"/>
          <w:lang w:val="en-SG"/>
        </w:rPr>
      </w:pPr>
    </w:p>
    <w:p w14:paraId="0438923F" w14:textId="77777777" w:rsidR="005B4683" w:rsidRPr="008D4247" w:rsidRDefault="005B4683" w:rsidP="00152B8F">
      <w:pPr>
        <w:widowControl w:val="0"/>
        <w:contextualSpacing/>
        <w:jc w:val="center"/>
        <w:rPr>
          <w:rFonts w:eastAsiaTheme="minorEastAsia"/>
          <w:color w:val="auto"/>
          <w:lang w:val="en-SG"/>
        </w:rPr>
      </w:pPr>
    </w:p>
    <w:p w14:paraId="094F2107" w14:textId="77777777" w:rsidR="005B4683" w:rsidRPr="008D4247" w:rsidRDefault="005B4683" w:rsidP="00152B8F">
      <w:pPr>
        <w:widowControl w:val="0"/>
        <w:contextualSpacing/>
        <w:jc w:val="center"/>
        <w:rPr>
          <w:rFonts w:eastAsiaTheme="minorEastAsia"/>
          <w:color w:val="auto"/>
          <w:lang w:val="en-SG"/>
        </w:rPr>
      </w:pPr>
    </w:p>
    <w:p w14:paraId="3BB2CE7A" w14:textId="77777777" w:rsidR="005B4683" w:rsidRPr="008D4247" w:rsidRDefault="005B4683" w:rsidP="00152B8F">
      <w:pPr>
        <w:widowControl w:val="0"/>
        <w:contextualSpacing/>
        <w:jc w:val="center"/>
        <w:rPr>
          <w:rFonts w:eastAsiaTheme="minorEastAsia"/>
          <w:color w:val="auto"/>
          <w:lang w:val="en-SG"/>
        </w:rPr>
      </w:pPr>
    </w:p>
    <w:p w14:paraId="55A7FC5B" w14:textId="77777777" w:rsidR="005B4683" w:rsidRPr="008D4247" w:rsidRDefault="005B4683" w:rsidP="00152B8F">
      <w:pPr>
        <w:widowControl w:val="0"/>
        <w:contextualSpacing/>
        <w:jc w:val="center"/>
        <w:rPr>
          <w:rFonts w:eastAsiaTheme="minorEastAsia"/>
          <w:color w:val="auto"/>
          <w:lang w:val="en-SG"/>
        </w:rPr>
      </w:pPr>
    </w:p>
    <w:p w14:paraId="28890753" w14:textId="77777777" w:rsidR="005B4683" w:rsidRPr="008D4247" w:rsidRDefault="005B4683" w:rsidP="00152B8F">
      <w:pPr>
        <w:widowControl w:val="0"/>
        <w:contextualSpacing/>
        <w:jc w:val="center"/>
        <w:rPr>
          <w:rFonts w:eastAsiaTheme="minorEastAsia"/>
          <w:color w:val="auto"/>
          <w:lang w:val="en-SG"/>
        </w:rPr>
      </w:pPr>
    </w:p>
    <w:p w14:paraId="2BEAD3F2" w14:textId="77777777" w:rsidR="005B4683" w:rsidRPr="008D4247" w:rsidRDefault="005B4683" w:rsidP="00152B8F">
      <w:pPr>
        <w:widowControl w:val="0"/>
        <w:contextualSpacing/>
        <w:jc w:val="center"/>
        <w:rPr>
          <w:rFonts w:eastAsiaTheme="minorEastAsia"/>
          <w:color w:val="auto"/>
          <w:lang w:val="en-SG"/>
        </w:rPr>
      </w:pPr>
    </w:p>
    <w:p w14:paraId="6AD1A7C1" w14:textId="77777777" w:rsidR="005B4683" w:rsidRPr="008D4247" w:rsidRDefault="005B4683" w:rsidP="00152B8F">
      <w:pPr>
        <w:widowControl w:val="0"/>
        <w:contextualSpacing/>
        <w:jc w:val="center"/>
        <w:rPr>
          <w:rFonts w:eastAsiaTheme="minorEastAsia"/>
          <w:color w:val="auto"/>
          <w:lang w:val="en-SG"/>
        </w:rPr>
      </w:pPr>
    </w:p>
    <w:p w14:paraId="081D83D7" w14:textId="77777777" w:rsidR="005B4683" w:rsidRPr="008D4247" w:rsidRDefault="005B4683" w:rsidP="00152B8F">
      <w:pPr>
        <w:widowControl w:val="0"/>
        <w:contextualSpacing/>
        <w:jc w:val="center"/>
        <w:rPr>
          <w:rFonts w:eastAsiaTheme="minorEastAsia"/>
          <w:color w:val="auto"/>
          <w:lang w:val="en-SG"/>
        </w:rPr>
      </w:pPr>
    </w:p>
    <w:p w14:paraId="6F5771CB" w14:textId="77777777" w:rsidR="005B4683" w:rsidRPr="008D4247" w:rsidRDefault="005B4683" w:rsidP="00152B8F">
      <w:pPr>
        <w:widowControl w:val="0"/>
        <w:contextualSpacing/>
        <w:jc w:val="center"/>
        <w:rPr>
          <w:rFonts w:eastAsiaTheme="minorEastAsia"/>
          <w:color w:val="auto"/>
          <w:lang w:val="en-SG"/>
        </w:rPr>
      </w:pPr>
    </w:p>
    <w:p w14:paraId="08B57CC6" w14:textId="77777777" w:rsidR="005B4683" w:rsidRPr="008D4247" w:rsidRDefault="005B4683" w:rsidP="00152B8F">
      <w:pPr>
        <w:widowControl w:val="0"/>
        <w:contextualSpacing/>
        <w:jc w:val="center"/>
        <w:rPr>
          <w:rFonts w:eastAsiaTheme="minorEastAsia"/>
          <w:color w:val="auto"/>
          <w:lang w:val="en-SG"/>
        </w:rPr>
      </w:pPr>
    </w:p>
    <w:p w14:paraId="35806D81" w14:textId="77777777" w:rsidR="005B4683" w:rsidRPr="008D4247" w:rsidRDefault="005B4683" w:rsidP="00152B8F">
      <w:pPr>
        <w:widowControl w:val="0"/>
        <w:contextualSpacing/>
        <w:jc w:val="center"/>
        <w:rPr>
          <w:rFonts w:eastAsiaTheme="minorEastAsia"/>
          <w:color w:val="auto"/>
          <w:lang w:val="en-SG"/>
        </w:rPr>
      </w:pPr>
    </w:p>
    <w:p w14:paraId="1AF5C2D6" w14:textId="77777777" w:rsidR="005B4683" w:rsidRPr="008D4247" w:rsidRDefault="005B4683" w:rsidP="00152B8F">
      <w:pPr>
        <w:widowControl w:val="0"/>
        <w:contextualSpacing/>
        <w:jc w:val="center"/>
        <w:rPr>
          <w:rFonts w:eastAsiaTheme="minorEastAsia"/>
          <w:color w:val="auto"/>
          <w:lang w:val="en-SG"/>
        </w:rPr>
      </w:pPr>
    </w:p>
    <w:p w14:paraId="51BDA25F" w14:textId="77777777" w:rsidR="001A7F7A" w:rsidRPr="008D4247" w:rsidRDefault="001A7F7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AA9A952" w14:textId="77777777" w:rsidR="001A7F7A" w:rsidRPr="008D4247" w:rsidRDefault="001A7F7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lang w:val="en-SG"/>
        </w:rPr>
        <w:sectPr w:rsidR="001A7F7A" w:rsidRPr="008D4247" w:rsidSect="008D4247">
          <w:footnotePr>
            <w:numRestart w:val="eachSect"/>
          </w:footnotePr>
          <w:type w:val="oddPage"/>
          <w:pgSz w:w="11900" w:h="16840" w:code="9"/>
          <w:pgMar w:top="851" w:right="1440" w:bottom="1440" w:left="2160" w:header="720" w:footer="720" w:gutter="0"/>
          <w:cols w:space="708"/>
          <w:titlePg/>
          <w:docGrid w:linePitch="360"/>
        </w:sectPr>
      </w:pPr>
    </w:p>
    <w:p w14:paraId="13FA64F0" w14:textId="730AF093"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lastRenderedPageBreak/>
        <w:t>Singapore Bible College</w:t>
      </w:r>
    </w:p>
    <w:p w14:paraId="07FF15BF"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FF1E998"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E9B68A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B0B8360"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3BBBB23" w14:textId="5293DE29" w:rsidR="005B4683" w:rsidRPr="008D4247" w:rsidRDefault="00951824"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bCs/>
        </w:rPr>
      </w:pPr>
      <w:r w:rsidRPr="008D4247">
        <w:rPr>
          <w:rFonts w:ascii="Times New Roman" w:hAnsi="Times New Roman" w:cs="Times New Roman"/>
          <w:b/>
          <w:bCs/>
        </w:rPr>
        <w:t xml:space="preserve">Key Factors for Church Growth or Stagnation </w:t>
      </w:r>
      <w:r w:rsidR="00357492" w:rsidRPr="008D4247">
        <w:rPr>
          <w:rFonts w:ascii="Times New Roman" w:hAnsi="Times New Roman" w:cs="Times New Roman"/>
          <w:b/>
          <w:bCs/>
        </w:rPr>
        <w:br/>
      </w:r>
      <w:r w:rsidRPr="008D4247">
        <w:rPr>
          <w:rFonts w:ascii="Times New Roman" w:hAnsi="Times New Roman" w:cs="Times New Roman"/>
          <w:b/>
          <w:bCs/>
        </w:rPr>
        <w:t>of Ten Nepali Isai Mandali Churches</w:t>
      </w:r>
      <w:r w:rsidR="008D4247" w:rsidRPr="008D4247">
        <w:rPr>
          <w:rFonts w:ascii="Times New Roman" w:hAnsi="Times New Roman" w:cs="Times New Roman"/>
          <w:b/>
          <w:bCs/>
        </w:rPr>
        <w:t xml:space="preserve"> Pilot Project</w:t>
      </w:r>
    </w:p>
    <w:p w14:paraId="64070F92"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DED366B" w14:textId="77777777" w:rsidR="00FE21C3" w:rsidRPr="008D4247" w:rsidRDefault="00FE21C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04D93AC" w14:textId="77777777" w:rsidR="00FE21C3" w:rsidRPr="008D4247" w:rsidRDefault="00FE21C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B26D713" w14:textId="77777777" w:rsidR="00FE21C3" w:rsidRPr="008D4247" w:rsidRDefault="00FE21C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C15A01C"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By</w:t>
      </w:r>
    </w:p>
    <w:p w14:paraId="14AC3275"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D1875B7" w14:textId="35187010" w:rsidR="005B4683" w:rsidRPr="008D4247" w:rsidRDefault="00951824"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b/>
        </w:rPr>
      </w:pPr>
      <w:r w:rsidRPr="008D4247">
        <w:rPr>
          <w:rFonts w:ascii="Times New Roman" w:hAnsi="Times New Roman" w:cs="Times New Roman"/>
          <w:b/>
        </w:rPr>
        <w:t>Lekh Nath Poudel</w:t>
      </w:r>
    </w:p>
    <w:p w14:paraId="1E68C4B3"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344ECAFD"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DCE1C15"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718391A"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775394BA"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A Dissertation</w:t>
      </w:r>
    </w:p>
    <w:p w14:paraId="5C7D8E31" w14:textId="77777777" w:rsidR="005B4683" w:rsidRPr="008D4247" w:rsidRDefault="004549AA"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Submitted to the Faculty in Partial Fulfillment</w:t>
      </w:r>
    </w:p>
    <w:p w14:paraId="57C4D9EC" w14:textId="77777777" w:rsidR="005B4683" w:rsidRPr="008D4247" w:rsidRDefault="00E938E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F</w:t>
      </w:r>
      <w:r w:rsidR="004549AA" w:rsidRPr="008D4247">
        <w:rPr>
          <w:rFonts w:ascii="Times New Roman" w:hAnsi="Times New Roman" w:cs="Times New Roman"/>
        </w:rPr>
        <w:t>or</w:t>
      </w:r>
      <w:r w:rsidR="005B4683" w:rsidRPr="008D4247">
        <w:rPr>
          <w:rFonts w:ascii="Times New Roman" w:hAnsi="Times New Roman" w:cs="Times New Roman"/>
        </w:rPr>
        <w:t xml:space="preserve"> the Degree of Doctor of Ministry</w:t>
      </w:r>
    </w:p>
    <w:p w14:paraId="35E910B2"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9324DF6"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9E5B348"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C1B8D9F" w14:textId="77777777" w:rsidR="005B4683" w:rsidRPr="008D4247" w:rsidRDefault="005B4683"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75D67DC" w14:textId="77777777" w:rsidR="00823CFE" w:rsidRPr="008D4247" w:rsidRDefault="00823CFE" w:rsidP="00823CFE">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bookmarkStart w:id="1" w:name="_Hlk40531777"/>
      <w:r w:rsidRPr="008D4247">
        <w:rPr>
          <w:rFonts w:ascii="Times New Roman" w:hAnsi="Times New Roman" w:cs="Times New Roman"/>
        </w:rPr>
        <w:t>Approved:</w:t>
      </w:r>
    </w:p>
    <w:p w14:paraId="1CDF5AF4"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3FB0F43E"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0296D1CF"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6EFB9929"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___________________________</w:t>
      </w:r>
    </w:p>
    <w:p w14:paraId="452FA51F"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 xml:space="preserve">Mentor, Dr. </w:t>
      </w:r>
    </w:p>
    <w:p w14:paraId="4FDE5DF8"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20C7C66B"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2B13A9C0"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2C63EB0A"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___________________________</w:t>
      </w:r>
    </w:p>
    <w:p w14:paraId="103CB2A1"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 xml:space="preserve">Reader, Dr. </w:t>
      </w:r>
    </w:p>
    <w:p w14:paraId="039D95B8"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4F857568"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4DF5EE26"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6EBDF9B3"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___________________________</w:t>
      </w:r>
    </w:p>
    <w:p w14:paraId="09213653"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r w:rsidRPr="008D4247">
        <w:rPr>
          <w:rFonts w:ascii="Times New Roman" w:hAnsi="Times New Roman" w:cs="Times New Roman"/>
        </w:rPr>
        <w:t>Director, Dr. Rick Griffith</w:t>
      </w:r>
    </w:p>
    <w:p w14:paraId="2A91F655"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3CA3DC4B"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7546F2AC" w14:textId="77777777" w:rsidR="00C34326" w:rsidRPr="008D4247" w:rsidRDefault="00C34326"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ind w:left="4962"/>
        <w:contextualSpacing/>
        <w:rPr>
          <w:rFonts w:ascii="Times New Roman" w:hAnsi="Times New Roman" w:cs="Times New Roman"/>
        </w:rPr>
      </w:pPr>
    </w:p>
    <w:p w14:paraId="3DD8B0FD" w14:textId="2CD2BD8A" w:rsidR="00C34326" w:rsidRPr="008D4247" w:rsidRDefault="008D4247" w:rsidP="00C34326">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sectPr w:rsidR="00C34326" w:rsidRPr="008D4247" w:rsidSect="008D4247">
          <w:footnotePr>
            <w:numRestart w:val="eachSect"/>
          </w:footnotePr>
          <w:type w:val="oddPage"/>
          <w:pgSz w:w="11900" w:h="16840" w:code="9"/>
          <w:pgMar w:top="2880" w:right="1440" w:bottom="1440" w:left="2160" w:header="720" w:footer="720" w:gutter="0"/>
          <w:cols w:space="708"/>
          <w:titlePg/>
          <w:docGrid w:linePitch="360"/>
        </w:sectPr>
      </w:pPr>
      <w:r w:rsidRPr="008D4247">
        <w:rPr>
          <w:rFonts w:ascii="Times New Roman" w:hAnsi="Times New Roman" w:cs="Times New Roman"/>
        </w:rPr>
        <w:t xml:space="preserve">July </w:t>
      </w:r>
      <w:r w:rsidR="00C34326" w:rsidRPr="008D4247">
        <w:rPr>
          <w:rFonts w:ascii="Times New Roman" w:hAnsi="Times New Roman" w:cs="Times New Roman"/>
        </w:rPr>
        <w:t>2020</w:t>
      </w:r>
    </w:p>
    <w:bookmarkEnd w:id="1"/>
    <w:p w14:paraId="42AAF02B" w14:textId="77777777" w:rsidR="008B665B" w:rsidRPr="008D4247" w:rsidRDefault="00DD6067" w:rsidP="00AD6F22">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lastRenderedPageBreak/>
        <w:t>Singapore Bible College</w:t>
      </w:r>
    </w:p>
    <w:p w14:paraId="32CC84D4" w14:textId="77777777" w:rsidR="00DD6067" w:rsidRPr="008D4247" w:rsidRDefault="00DD6067" w:rsidP="00152B8F">
      <w:pPr>
        <w:pStyle w:val="FootnoteText"/>
        <w:widowControl w:val="0"/>
        <w:ind w:firstLine="0"/>
        <w:jc w:val="center"/>
        <w:rPr>
          <w:rFonts w:cs="Times New Roman"/>
          <w:sz w:val="24"/>
        </w:rPr>
      </w:pPr>
    </w:p>
    <w:p w14:paraId="6B107F5F" w14:textId="77777777" w:rsidR="00DD6067" w:rsidRPr="008D4247" w:rsidRDefault="00DD6067" w:rsidP="00152B8F">
      <w:pPr>
        <w:pStyle w:val="FootnoteText"/>
        <w:widowControl w:val="0"/>
        <w:ind w:firstLine="0"/>
        <w:jc w:val="center"/>
        <w:rPr>
          <w:rFonts w:cs="Times New Roman"/>
          <w:sz w:val="24"/>
        </w:rPr>
      </w:pPr>
    </w:p>
    <w:p w14:paraId="72F34EDA" w14:textId="77777777" w:rsidR="004E6412" w:rsidRPr="008D4247" w:rsidRDefault="004E6412" w:rsidP="00152B8F">
      <w:pPr>
        <w:pStyle w:val="FootnoteText"/>
        <w:widowControl w:val="0"/>
        <w:ind w:firstLine="0"/>
        <w:jc w:val="center"/>
        <w:rPr>
          <w:rFonts w:cs="Times New Roman"/>
          <w:sz w:val="24"/>
        </w:rPr>
      </w:pPr>
    </w:p>
    <w:p w14:paraId="7B24FE66" w14:textId="77777777" w:rsidR="00DD6067" w:rsidRPr="008D4247" w:rsidRDefault="00DD6067" w:rsidP="00152B8F">
      <w:pPr>
        <w:pStyle w:val="FootnoteText"/>
        <w:widowControl w:val="0"/>
        <w:ind w:firstLine="0"/>
        <w:jc w:val="center"/>
        <w:rPr>
          <w:rFonts w:cs="Times New Roman"/>
          <w:sz w:val="24"/>
        </w:rPr>
      </w:pPr>
    </w:p>
    <w:p w14:paraId="55407CF9" w14:textId="77777777" w:rsidR="007B3D27" w:rsidRPr="008D4247" w:rsidRDefault="007B3D27" w:rsidP="00152B8F">
      <w:pPr>
        <w:pStyle w:val="FootnoteText"/>
        <w:widowControl w:val="0"/>
        <w:ind w:firstLine="0"/>
        <w:jc w:val="center"/>
        <w:rPr>
          <w:rFonts w:cs="Times New Roman"/>
          <w:sz w:val="24"/>
        </w:rPr>
      </w:pPr>
    </w:p>
    <w:p w14:paraId="26074848" w14:textId="77777777" w:rsidR="007B3D27" w:rsidRPr="008D4247" w:rsidRDefault="007B3D27" w:rsidP="00152B8F">
      <w:pPr>
        <w:pStyle w:val="FootnoteText"/>
        <w:widowControl w:val="0"/>
        <w:ind w:firstLine="0"/>
        <w:jc w:val="center"/>
        <w:rPr>
          <w:rFonts w:cs="Times New Roman"/>
          <w:sz w:val="24"/>
        </w:rPr>
      </w:pPr>
    </w:p>
    <w:p w14:paraId="006CB43F" w14:textId="77777777" w:rsidR="0083008D" w:rsidRPr="008D4247" w:rsidRDefault="0083008D" w:rsidP="00152B8F">
      <w:pPr>
        <w:pStyle w:val="FootnoteText"/>
        <w:widowControl w:val="0"/>
        <w:ind w:firstLine="0"/>
        <w:jc w:val="center"/>
        <w:rPr>
          <w:rFonts w:cs="Times New Roman"/>
          <w:sz w:val="24"/>
        </w:rPr>
      </w:pPr>
    </w:p>
    <w:p w14:paraId="654B904E" w14:textId="77777777" w:rsidR="007B3D27" w:rsidRPr="008D4247" w:rsidRDefault="007B3D27" w:rsidP="00152B8F">
      <w:pPr>
        <w:pStyle w:val="FootnoteText"/>
        <w:widowControl w:val="0"/>
        <w:ind w:firstLine="0"/>
        <w:jc w:val="center"/>
        <w:rPr>
          <w:rFonts w:cs="Times New Roman"/>
          <w:sz w:val="24"/>
        </w:rPr>
      </w:pPr>
    </w:p>
    <w:p w14:paraId="1EEBDBC1" w14:textId="77777777" w:rsidR="007B3D27" w:rsidRPr="008D4247" w:rsidRDefault="007B3D27" w:rsidP="00152B8F">
      <w:pPr>
        <w:pStyle w:val="FootnoteText"/>
        <w:widowControl w:val="0"/>
        <w:ind w:firstLine="0"/>
        <w:jc w:val="center"/>
        <w:rPr>
          <w:rFonts w:cs="Times New Roman"/>
          <w:sz w:val="24"/>
        </w:rPr>
      </w:pPr>
    </w:p>
    <w:p w14:paraId="595A2AC4" w14:textId="5597B720" w:rsidR="00DD6067" w:rsidRPr="008D4247" w:rsidRDefault="00951824" w:rsidP="00152B8F">
      <w:pPr>
        <w:pStyle w:val="FootnoteText"/>
        <w:widowControl w:val="0"/>
        <w:ind w:firstLine="0"/>
        <w:jc w:val="center"/>
        <w:rPr>
          <w:rFonts w:cs="Times New Roman"/>
          <w:b/>
          <w:sz w:val="24"/>
        </w:rPr>
      </w:pPr>
      <w:r w:rsidRPr="008D4247">
        <w:rPr>
          <w:rFonts w:cs="Times New Roman"/>
          <w:b/>
          <w:bCs/>
          <w:sz w:val="24"/>
        </w:rPr>
        <w:t xml:space="preserve">Key Factors for Church Growth or Stagnation </w:t>
      </w:r>
      <w:r w:rsidR="0000451C" w:rsidRPr="008D4247">
        <w:rPr>
          <w:rFonts w:cs="Times New Roman"/>
          <w:b/>
          <w:bCs/>
          <w:sz w:val="24"/>
        </w:rPr>
        <w:br/>
      </w:r>
      <w:r w:rsidRPr="008D4247">
        <w:rPr>
          <w:rFonts w:cs="Times New Roman"/>
          <w:b/>
          <w:bCs/>
          <w:sz w:val="24"/>
        </w:rPr>
        <w:t>of Ten Nepali Isai Mandali Churches</w:t>
      </w:r>
      <w:r w:rsidR="008D4247" w:rsidRPr="008D4247">
        <w:rPr>
          <w:rFonts w:cs="Times New Roman"/>
          <w:b/>
          <w:bCs/>
          <w:sz w:val="24"/>
        </w:rPr>
        <w:t xml:space="preserve"> Pilot Project</w:t>
      </w:r>
    </w:p>
    <w:p w14:paraId="73278F1F" w14:textId="77777777" w:rsidR="00BE0275" w:rsidRPr="008D4247" w:rsidRDefault="00BE0275" w:rsidP="00152B8F">
      <w:pPr>
        <w:pStyle w:val="FootnoteText"/>
        <w:widowControl w:val="0"/>
        <w:ind w:firstLine="0"/>
        <w:jc w:val="center"/>
        <w:rPr>
          <w:rFonts w:cs="Times New Roman"/>
          <w:b/>
          <w:sz w:val="24"/>
        </w:rPr>
      </w:pPr>
    </w:p>
    <w:p w14:paraId="4FAA8402" w14:textId="77777777" w:rsidR="00BE0275" w:rsidRPr="008D4247" w:rsidRDefault="00BE0275" w:rsidP="00152B8F">
      <w:pPr>
        <w:pStyle w:val="FootnoteText"/>
        <w:widowControl w:val="0"/>
        <w:ind w:firstLine="0"/>
        <w:jc w:val="center"/>
        <w:rPr>
          <w:rFonts w:cs="Times New Roman"/>
          <w:b/>
          <w:sz w:val="24"/>
        </w:rPr>
      </w:pPr>
    </w:p>
    <w:p w14:paraId="5B97225B" w14:textId="77777777" w:rsidR="00BE0275" w:rsidRPr="008D4247" w:rsidRDefault="00BE0275" w:rsidP="00152B8F">
      <w:pPr>
        <w:pStyle w:val="FootnoteText"/>
        <w:widowControl w:val="0"/>
        <w:ind w:firstLine="0"/>
        <w:jc w:val="center"/>
        <w:rPr>
          <w:rFonts w:cs="Times New Roman"/>
          <w:b/>
          <w:sz w:val="24"/>
        </w:rPr>
      </w:pPr>
    </w:p>
    <w:p w14:paraId="500DF0E6" w14:textId="77777777" w:rsidR="0083008D" w:rsidRPr="008D4247" w:rsidRDefault="0083008D" w:rsidP="00152B8F">
      <w:pPr>
        <w:pStyle w:val="FootnoteText"/>
        <w:widowControl w:val="0"/>
        <w:ind w:firstLine="0"/>
        <w:jc w:val="center"/>
        <w:rPr>
          <w:rFonts w:cs="Times New Roman"/>
          <w:b/>
          <w:sz w:val="24"/>
        </w:rPr>
      </w:pPr>
    </w:p>
    <w:p w14:paraId="41DF7A5A" w14:textId="77777777" w:rsidR="00BE0275" w:rsidRPr="008D4247" w:rsidRDefault="00BE0275" w:rsidP="00152B8F">
      <w:pPr>
        <w:pStyle w:val="FootnoteText"/>
        <w:widowControl w:val="0"/>
        <w:ind w:firstLine="0"/>
        <w:jc w:val="center"/>
        <w:rPr>
          <w:rFonts w:cs="Times New Roman"/>
          <w:b/>
          <w:sz w:val="24"/>
        </w:rPr>
      </w:pPr>
    </w:p>
    <w:p w14:paraId="35659D85" w14:textId="77777777" w:rsidR="007B3D27" w:rsidRPr="008D4247" w:rsidRDefault="007B3D27" w:rsidP="00152B8F">
      <w:pPr>
        <w:pStyle w:val="FootnoteText"/>
        <w:widowControl w:val="0"/>
        <w:ind w:firstLine="0"/>
        <w:jc w:val="center"/>
        <w:rPr>
          <w:rFonts w:cs="Times New Roman"/>
          <w:b/>
          <w:sz w:val="24"/>
        </w:rPr>
      </w:pPr>
    </w:p>
    <w:p w14:paraId="1658D475" w14:textId="77777777" w:rsidR="00BE0275" w:rsidRPr="008D4247" w:rsidRDefault="00BE0275" w:rsidP="00152B8F">
      <w:pPr>
        <w:pStyle w:val="FootnoteText"/>
        <w:widowControl w:val="0"/>
        <w:ind w:firstLine="0"/>
        <w:jc w:val="center"/>
        <w:rPr>
          <w:rFonts w:cs="Times New Roman"/>
          <w:b/>
          <w:sz w:val="24"/>
        </w:rPr>
      </w:pPr>
    </w:p>
    <w:p w14:paraId="68DB3783" w14:textId="77777777" w:rsidR="00BE0275" w:rsidRPr="008D4247" w:rsidRDefault="00BE0275" w:rsidP="00152B8F">
      <w:pPr>
        <w:pStyle w:val="FootnoteText"/>
        <w:widowControl w:val="0"/>
        <w:ind w:firstLine="0"/>
        <w:jc w:val="center"/>
        <w:rPr>
          <w:rFonts w:cs="Times New Roman"/>
          <w:b/>
          <w:sz w:val="24"/>
        </w:rPr>
      </w:pPr>
    </w:p>
    <w:p w14:paraId="3CED8078" w14:textId="77777777" w:rsidR="00BE0275" w:rsidRPr="008D4247" w:rsidRDefault="00BE0275" w:rsidP="00152B8F">
      <w:pPr>
        <w:pStyle w:val="FootnoteText"/>
        <w:widowControl w:val="0"/>
        <w:ind w:firstLine="0"/>
        <w:jc w:val="center"/>
        <w:rPr>
          <w:rFonts w:cs="Times New Roman"/>
          <w:b/>
          <w:sz w:val="24"/>
        </w:rPr>
      </w:pPr>
    </w:p>
    <w:p w14:paraId="7E665A4D" w14:textId="77777777" w:rsidR="00BE0275" w:rsidRPr="008D4247" w:rsidRDefault="00BE0275" w:rsidP="00152B8F">
      <w:pPr>
        <w:pStyle w:val="FootnoteText"/>
        <w:widowControl w:val="0"/>
        <w:ind w:firstLine="0"/>
        <w:jc w:val="center"/>
        <w:rPr>
          <w:rFonts w:cs="Times New Roman"/>
          <w:sz w:val="24"/>
        </w:rPr>
      </w:pPr>
      <w:r w:rsidRPr="008D4247">
        <w:rPr>
          <w:rFonts w:cs="Times New Roman"/>
          <w:sz w:val="24"/>
        </w:rPr>
        <w:t xml:space="preserve">By </w:t>
      </w:r>
    </w:p>
    <w:p w14:paraId="37A32C97" w14:textId="77777777" w:rsidR="00BE0275" w:rsidRPr="008D4247" w:rsidRDefault="00BE0275" w:rsidP="00152B8F">
      <w:pPr>
        <w:pStyle w:val="FootnoteText"/>
        <w:widowControl w:val="0"/>
        <w:ind w:firstLine="0"/>
        <w:jc w:val="center"/>
        <w:rPr>
          <w:rFonts w:cs="Times New Roman"/>
          <w:b/>
          <w:sz w:val="24"/>
        </w:rPr>
      </w:pPr>
    </w:p>
    <w:p w14:paraId="09F276FF" w14:textId="03A5A923" w:rsidR="00BE0275" w:rsidRPr="008D4247" w:rsidRDefault="00951824" w:rsidP="00152B8F">
      <w:pPr>
        <w:pStyle w:val="FootnoteText"/>
        <w:widowControl w:val="0"/>
        <w:ind w:firstLine="0"/>
        <w:jc w:val="center"/>
        <w:rPr>
          <w:rFonts w:cs="Times New Roman"/>
          <w:b/>
          <w:sz w:val="24"/>
        </w:rPr>
      </w:pPr>
      <w:r w:rsidRPr="008D4247">
        <w:rPr>
          <w:rFonts w:cs="Times New Roman"/>
          <w:b/>
          <w:sz w:val="24"/>
        </w:rPr>
        <w:t>Lekh Nath Poudel</w:t>
      </w:r>
    </w:p>
    <w:p w14:paraId="35CBDBD2" w14:textId="77777777" w:rsidR="00BE0275" w:rsidRPr="008D4247" w:rsidRDefault="00BE0275" w:rsidP="00152B8F">
      <w:pPr>
        <w:pStyle w:val="FootnoteText"/>
        <w:widowControl w:val="0"/>
        <w:ind w:firstLine="0"/>
        <w:jc w:val="center"/>
        <w:rPr>
          <w:rFonts w:cs="Times New Roman"/>
          <w:b/>
          <w:sz w:val="24"/>
        </w:rPr>
      </w:pPr>
    </w:p>
    <w:p w14:paraId="68BCD031" w14:textId="77777777" w:rsidR="00BE0275" w:rsidRPr="008D4247" w:rsidRDefault="00BE0275" w:rsidP="00152B8F">
      <w:pPr>
        <w:pStyle w:val="FootnoteText"/>
        <w:widowControl w:val="0"/>
        <w:ind w:firstLine="0"/>
        <w:jc w:val="center"/>
        <w:rPr>
          <w:rFonts w:cs="Times New Roman"/>
          <w:b/>
          <w:sz w:val="24"/>
        </w:rPr>
      </w:pPr>
    </w:p>
    <w:p w14:paraId="2E8BDDE4" w14:textId="77777777" w:rsidR="00BE0275" w:rsidRPr="008D4247" w:rsidRDefault="00BE0275" w:rsidP="00152B8F">
      <w:pPr>
        <w:pStyle w:val="FootnoteText"/>
        <w:widowControl w:val="0"/>
        <w:ind w:firstLine="0"/>
        <w:jc w:val="center"/>
        <w:rPr>
          <w:rFonts w:cs="Times New Roman"/>
          <w:b/>
          <w:sz w:val="24"/>
        </w:rPr>
      </w:pPr>
    </w:p>
    <w:p w14:paraId="46CC317E" w14:textId="77777777" w:rsidR="00BE0275" w:rsidRPr="008D4247" w:rsidRDefault="00BE0275" w:rsidP="00152B8F">
      <w:pPr>
        <w:pStyle w:val="FootnoteText"/>
        <w:widowControl w:val="0"/>
        <w:ind w:firstLine="0"/>
        <w:jc w:val="center"/>
        <w:rPr>
          <w:rFonts w:cs="Times New Roman"/>
          <w:b/>
          <w:sz w:val="24"/>
        </w:rPr>
      </w:pPr>
    </w:p>
    <w:p w14:paraId="22939B6C" w14:textId="77777777" w:rsidR="00BE0275" w:rsidRPr="008D4247" w:rsidRDefault="00BE0275" w:rsidP="00152B8F">
      <w:pPr>
        <w:pStyle w:val="FootnoteText"/>
        <w:widowControl w:val="0"/>
        <w:ind w:firstLine="0"/>
        <w:jc w:val="center"/>
        <w:rPr>
          <w:rFonts w:cs="Times New Roman"/>
          <w:b/>
          <w:sz w:val="24"/>
        </w:rPr>
      </w:pPr>
    </w:p>
    <w:p w14:paraId="13BE4040" w14:textId="77777777" w:rsidR="00BE0275" w:rsidRPr="008D4247" w:rsidRDefault="00BE0275" w:rsidP="00152B8F">
      <w:pPr>
        <w:pStyle w:val="FootnoteText"/>
        <w:widowControl w:val="0"/>
        <w:ind w:firstLine="0"/>
        <w:jc w:val="center"/>
        <w:rPr>
          <w:rFonts w:cs="Times New Roman"/>
          <w:b/>
          <w:sz w:val="24"/>
        </w:rPr>
      </w:pPr>
    </w:p>
    <w:p w14:paraId="04B38BB4" w14:textId="77777777" w:rsidR="007B3D27" w:rsidRPr="008D4247" w:rsidRDefault="007B3D27" w:rsidP="00152B8F">
      <w:pPr>
        <w:pStyle w:val="FootnoteText"/>
        <w:widowControl w:val="0"/>
        <w:ind w:firstLine="0"/>
        <w:jc w:val="center"/>
        <w:rPr>
          <w:rFonts w:cs="Times New Roman"/>
          <w:b/>
          <w:sz w:val="24"/>
        </w:rPr>
      </w:pPr>
    </w:p>
    <w:p w14:paraId="7703318F" w14:textId="77777777" w:rsidR="007B3D27" w:rsidRPr="008D4247" w:rsidRDefault="007B3D27" w:rsidP="00152B8F">
      <w:pPr>
        <w:pStyle w:val="FootnoteText"/>
        <w:widowControl w:val="0"/>
        <w:ind w:firstLine="0"/>
        <w:jc w:val="center"/>
        <w:rPr>
          <w:rFonts w:cs="Times New Roman"/>
          <w:b/>
          <w:sz w:val="24"/>
        </w:rPr>
      </w:pPr>
    </w:p>
    <w:p w14:paraId="50912B7E" w14:textId="77777777" w:rsidR="00BE0275" w:rsidRPr="008D4247" w:rsidRDefault="00BE0275" w:rsidP="00152B8F">
      <w:pPr>
        <w:pStyle w:val="FootnoteText"/>
        <w:widowControl w:val="0"/>
        <w:ind w:firstLine="0"/>
        <w:jc w:val="center"/>
        <w:rPr>
          <w:rFonts w:cs="Times New Roman"/>
          <w:b/>
          <w:sz w:val="24"/>
        </w:rPr>
      </w:pPr>
    </w:p>
    <w:p w14:paraId="6C3E5404" w14:textId="77777777" w:rsidR="00E938EE" w:rsidRPr="008D4247" w:rsidRDefault="00E938E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A Dissertation</w:t>
      </w:r>
    </w:p>
    <w:p w14:paraId="2E2A1617" w14:textId="4C044F74" w:rsidR="00E938EE" w:rsidRPr="008D4247" w:rsidRDefault="00E938E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 xml:space="preserve">Submitted to the Faculty </w:t>
      </w:r>
    </w:p>
    <w:p w14:paraId="1F9E34EB" w14:textId="77777777" w:rsidR="00E938EE" w:rsidRPr="008D4247" w:rsidRDefault="00E938E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r w:rsidRPr="008D4247">
        <w:rPr>
          <w:rFonts w:ascii="Times New Roman" w:hAnsi="Times New Roman" w:cs="Times New Roman"/>
        </w:rPr>
        <w:t>For the Degree of Doctor of Ministry</w:t>
      </w:r>
    </w:p>
    <w:p w14:paraId="1360D691" w14:textId="77777777" w:rsidR="00BE0275" w:rsidRPr="008D4247" w:rsidRDefault="00BE0275" w:rsidP="00152B8F">
      <w:pPr>
        <w:pStyle w:val="FootnoteText"/>
        <w:widowControl w:val="0"/>
        <w:ind w:firstLine="0"/>
        <w:jc w:val="center"/>
        <w:rPr>
          <w:rFonts w:cs="Times New Roman"/>
          <w:sz w:val="24"/>
        </w:rPr>
      </w:pPr>
    </w:p>
    <w:p w14:paraId="05143F30" w14:textId="77777777" w:rsidR="00BE0275" w:rsidRPr="008D4247" w:rsidRDefault="00BE0275" w:rsidP="00152B8F">
      <w:pPr>
        <w:pStyle w:val="FootnoteText"/>
        <w:widowControl w:val="0"/>
        <w:ind w:firstLine="0"/>
        <w:jc w:val="center"/>
        <w:rPr>
          <w:rFonts w:cs="Times New Roman"/>
          <w:sz w:val="24"/>
        </w:rPr>
      </w:pPr>
    </w:p>
    <w:p w14:paraId="74C8C4FD" w14:textId="77777777" w:rsidR="007B3D27" w:rsidRPr="008D4247" w:rsidRDefault="007B3D27" w:rsidP="00152B8F">
      <w:pPr>
        <w:pStyle w:val="FootnoteText"/>
        <w:widowControl w:val="0"/>
        <w:ind w:firstLine="0"/>
        <w:jc w:val="center"/>
        <w:rPr>
          <w:rFonts w:cs="Times New Roman"/>
          <w:sz w:val="24"/>
        </w:rPr>
      </w:pPr>
    </w:p>
    <w:p w14:paraId="553A12B9" w14:textId="77777777" w:rsidR="007B3D27" w:rsidRPr="008D4247" w:rsidRDefault="007B3D27" w:rsidP="00152B8F">
      <w:pPr>
        <w:pStyle w:val="FootnoteText"/>
        <w:widowControl w:val="0"/>
        <w:ind w:firstLine="0"/>
        <w:jc w:val="center"/>
        <w:rPr>
          <w:rFonts w:cs="Times New Roman"/>
          <w:sz w:val="24"/>
        </w:rPr>
      </w:pPr>
    </w:p>
    <w:p w14:paraId="2FED23F1" w14:textId="77777777" w:rsidR="007B3D27" w:rsidRPr="008D4247" w:rsidRDefault="007B3D27" w:rsidP="00152B8F">
      <w:pPr>
        <w:pStyle w:val="FootnoteText"/>
        <w:widowControl w:val="0"/>
        <w:ind w:firstLine="0"/>
        <w:jc w:val="center"/>
        <w:rPr>
          <w:rFonts w:cs="Times New Roman"/>
          <w:sz w:val="24"/>
        </w:rPr>
      </w:pPr>
    </w:p>
    <w:p w14:paraId="37889B22" w14:textId="77777777" w:rsidR="007B3D27" w:rsidRPr="008D4247" w:rsidRDefault="007B3D27" w:rsidP="00152B8F">
      <w:pPr>
        <w:pStyle w:val="FootnoteText"/>
        <w:widowControl w:val="0"/>
        <w:ind w:firstLine="0"/>
        <w:jc w:val="center"/>
        <w:rPr>
          <w:rFonts w:cs="Times New Roman"/>
          <w:sz w:val="24"/>
        </w:rPr>
      </w:pPr>
    </w:p>
    <w:p w14:paraId="0EB4453D" w14:textId="77777777" w:rsidR="007B3D27" w:rsidRPr="008D4247" w:rsidRDefault="007B3D27" w:rsidP="00152B8F">
      <w:pPr>
        <w:pStyle w:val="FootnoteText"/>
        <w:widowControl w:val="0"/>
        <w:ind w:firstLine="0"/>
        <w:jc w:val="center"/>
        <w:rPr>
          <w:rFonts w:cs="Times New Roman"/>
          <w:sz w:val="24"/>
        </w:rPr>
      </w:pPr>
    </w:p>
    <w:p w14:paraId="34D0FF7D" w14:textId="77777777" w:rsidR="007B3D27" w:rsidRPr="008D4247" w:rsidRDefault="007B3D27" w:rsidP="00152B8F">
      <w:pPr>
        <w:pStyle w:val="FootnoteText"/>
        <w:widowControl w:val="0"/>
        <w:ind w:firstLine="0"/>
        <w:jc w:val="center"/>
        <w:rPr>
          <w:rFonts w:cs="Times New Roman"/>
          <w:sz w:val="24"/>
        </w:rPr>
      </w:pPr>
    </w:p>
    <w:p w14:paraId="726DA31F" w14:textId="1B06CBE6" w:rsidR="00486629" w:rsidRPr="008D4247" w:rsidRDefault="008D4247" w:rsidP="00486629">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sectPr w:rsidR="00486629" w:rsidRPr="008D4247" w:rsidSect="008D4247">
          <w:footnotePr>
            <w:numRestart w:val="eachSect"/>
          </w:footnotePr>
          <w:type w:val="oddPage"/>
          <w:pgSz w:w="11900" w:h="16840" w:code="9"/>
          <w:pgMar w:top="2880" w:right="1440" w:bottom="1440" w:left="2160" w:header="720" w:footer="720" w:gutter="0"/>
          <w:cols w:space="708"/>
          <w:titlePg/>
          <w:docGrid w:linePitch="360"/>
        </w:sectPr>
      </w:pPr>
      <w:r w:rsidRPr="008D4247">
        <w:rPr>
          <w:rFonts w:ascii="Times New Roman" w:hAnsi="Times New Roman" w:cs="Times New Roman"/>
        </w:rPr>
        <w:t xml:space="preserve">July </w:t>
      </w:r>
      <w:r w:rsidR="00951824" w:rsidRPr="008D4247">
        <w:rPr>
          <w:rFonts w:ascii="Times New Roman" w:hAnsi="Times New Roman" w:cs="Times New Roman"/>
        </w:rPr>
        <w:t>2020</w:t>
      </w:r>
    </w:p>
    <w:p w14:paraId="5FFC6850" w14:textId="1BB24DBC" w:rsidR="00BE0275" w:rsidRPr="008D4247" w:rsidRDefault="00BE0275" w:rsidP="00AD6F22">
      <w:pPr>
        <w:pStyle w:val="FootnoteText"/>
        <w:widowControl w:val="0"/>
        <w:ind w:firstLine="0"/>
        <w:jc w:val="center"/>
        <w:rPr>
          <w:rFonts w:cs="Times New Roman"/>
          <w:sz w:val="24"/>
        </w:rPr>
      </w:pPr>
    </w:p>
    <w:p w14:paraId="713ABE5E" w14:textId="77777777" w:rsidR="00BE0275" w:rsidRPr="008D4247" w:rsidRDefault="00BE0275" w:rsidP="00152B8F">
      <w:pPr>
        <w:pStyle w:val="FootnoteText"/>
        <w:widowControl w:val="0"/>
        <w:ind w:firstLine="0"/>
        <w:rPr>
          <w:rFonts w:cs="Times New Roman"/>
          <w:sz w:val="24"/>
        </w:rPr>
      </w:pPr>
    </w:p>
    <w:p w14:paraId="75A61F45" w14:textId="77777777" w:rsidR="00BE0275" w:rsidRPr="008D4247" w:rsidRDefault="00BE0275" w:rsidP="00152B8F">
      <w:pPr>
        <w:pStyle w:val="FootnoteText"/>
        <w:widowControl w:val="0"/>
        <w:ind w:firstLine="0"/>
        <w:rPr>
          <w:rFonts w:cs="Times New Roman"/>
          <w:sz w:val="24"/>
        </w:rPr>
      </w:pPr>
    </w:p>
    <w:p w14:paraId="010A957A" w14:textId="77777777" w:rsidR="00BE0275" w:rsidRPr="008D4247" w:rsidRDefault="00BE0275" w:rsidP="00152B8F">
      <w:pPr>
        <w:pStyle w:val="FootnoteText"/>
        <w:widowControl w:val="0"/>
        <w:ind w:firstLine="0"/>
        <w:rPr>
          <w:rFonts w:cs="Times New Roman"/>
          <w:sz w:val="24"/>
        </w:rPr>
      </w:pPr>
    </w:p>
    <w:p w14:paraId="0E152318" w14:textId="77777777" w:rsidR="00BE0275" w:rsidRPr="008D4247" w:rsidRDefault="00BE0275" w:rsidP="00152B8F">
      <w:pPr>
        <w:pStyle w:val="FootnoteText"/>
        <w:widowControl w:val="0"/>
        <w:ind w:firstLine="0"/>
        <w:rPr>
          <w:rFonts w:cs="Times New Roman"/>
          <w:sz w:val="24"/>
        </w:rPr>
      </w:pPr>
    </w:p>
    <w:p w14:paraId="5BF004EB" w14:textId="77777777" w:rsidR="00BE0275" w:rsidRPr="008D4247" w:rsidRDefault="00BE0275" w:rsidP="00152B8F">
      <w:pPr>
        <w:pStyle w:val="FootnoteText"/>
        <w:widowControl w:val="0"/>
        <w:ind w:firstLine="0"/>
        <w:rPr>
          <w:rFonts w:cs="Times New Roman"/>
          <w:sz w:val="24"/>
        </w:rPr>
      </w:pPr>
    </w:p>
    <w:p w14:paraId="21F98F5D" w14:textId="77777777" w:rsidR="00BE0275" w:rsidRPr="008D4247" w:rsidRDefault="00BE0275" w:rsidP="00152B8F">
      <w:pPr>
        <w:pStyle w:val="FootnoteText"/>
        <w:widowControl w:val="0"/>
        <w:ind w:firstLine="0"/>
        <w:rPr>
          <w:rFonts w:cs="Times New Roman"/>
          <w:sz w:val="24"/>
        </w:rPr>
      </w:pPr>
    </w:p>
    <w:p w14:paraId="7DFDB8CD" w14:textId="77777777" w:rsidR="00BE0275" w:rsidRPr="008D4247" w:rsidRDefault="00BE0275" w:rsidP="00152B8F">
      <w:pPr>
        <w:pStyle w:val="FootnoteText"/>
        <w:widowControl w:val="0"/>
        <w:ind w:firstLine="0"/>
        <w:rPr>
          <w:rFonts w:cs="Times New Roman"/>
          <w:sz w:val="24"/>
        </w:rPr>
      </w:pPr>
    </w:p>
    <w:p w14:paraId="09A77E65" w14:textId="77777777" w:rsidR="00BE0275" w:rsidRPr="008D4247" w:rsidRDefault="00BE0275" w:rsidP="00152B8F">
      <w:pPr>
        <w:pStyle w:val="FootnoteText"/>
        <w:widowControl w:val="0"/>
        <w:ind w:firstLine="0"/>
        <w:rPr>
          <w:rFonts w:cs="Times New Roman"/>
          <w:sz w:val="24"/>
        </w:rPr>
      </w:pPr>
    </w:p>
    <w:p w14:paraId="79A8AE26" w14:textId="77777777" w:rsidR="00BE0275" w:rsidRPr="008D4247" w:rsidRDefault="00BE0275" w:rsidP="00152B8F">
      <w:pPr>
        <w:pStyle w:val="FootnoteText"/>
        <w:widowControl w:val="0"/>
        <w:ind w:firstLine="0"/>
        <w:rPr>
          <w:rFonts w:cs="Times New Roman"/>
          <w:sz w:val="24"/>
        </w:rPr>
      </w:pPr>
    </w:p>
    <w:p w14:paraId="572DD041" w14:textId="77777777" w:rsidR="00BE0275" w:rsidRPr="008D4247" w:rsidRDefault="00BE0275" w:rsidP="00152B8F">
      <w:pPr>
        <w:pStyle w:val="FootnoteText"/>
        <w:widowControl w:val="0"/>
        <w:ind w:firstLine="0"/>
        <w:rPr>
          <w:rFonts w:cs="Times New Roman"/>
          <w:sz w:val="24"/>
        </w:rPr>
      </w:pPr>
    </w:p>
    <w:p w14:paraId="139B2F8C" w14:textId="77777777" w:rsidR="00BE0275" w:rsidRPr="008D4247" w:rsidRDefault="00BE0275" w:rsidP="00152B8F">
      <w:pPr>
        <w:pStyle w:val="FootnoteText"/>
        <w:widowControl w:val="0"/>
        <w:ind w:firstLine="0"/>
        <w:rPr>
          <w:rFonts w:cs="Times New Roman"/>
          <w:sz w:val="24"/>
        </w:rPr>
      </w:pPr>
    </w:p>
    <w:p w14:paraId="437BD0D8" w14:textId="77777777" w:rsidR="00BE0275" w:rsidRPr="008D4247" w:rsidRDefault="00BE0275" w:rsidP="00152B8F">
      <w:pPr>
        <w:pStyle w:val="FootnoteText"/>
        <w:widowControl w:val="0"/>
        <w:ind w:firstLine="0"/>
        <w:rPr>
          <w:rFonts w:cs="Times New Roman"/>
          <w:sz w:val="24"/>
        </w:rPr>
      </w:pPr>
    </w:p>
    <w:p w14:paraId="0007D726" w14:textId="77777777" w:rsidR="00BE0275" w:rsidRPr="008D4247" w:rsidRDefault="00BE0275" w:rsidP="00152B8F">
      <w:pPr>
        <w:pStyle w:val="FootnoteText"/>
        <w:widowControl w:val="0"/>
        <w:ind w:firstLine="0"/>
        <w:rPr>
          <w:rFonts w:cs="Times New Roman"/>
          <w:sz w:val="24"/>
        </w:rPr>
      </w:pPr>
    </w:p>
    <w:p w14:paraId="47D576C4" w14:textId="77777777" w:rsidR="00BE0275" w:rsidRPr="008D4247" w:rsidRDefault="00BE0275" w:rsidP="00152B8F">
      <w:pPr>
        <w:pStyle w:val="FootnoteText"/>
        <w:widowControl w:val="0"/>
        <w:ind w:firstLine="0"/>
        <w:rPr>
          <w:rFonts w:cs="Times New Roman"/>
          <w:sz w:val="24"/>
        </w:rPr>
      </w:pPr>
    </w:p>
    <w:p w14:paraId="633A0C41" w14:textId="77777777" w:rsidR="00BE0275" w:rsidRPr="008D4247" w:rsidRDefault="00BE0275" w:rsidP="00152B8F">
      <w:pPr>
        <w:pStyle w:val="FootnoteText"/>
        <w:widowControl w:val="0"/>
        <w:ind w:firstLine="0"/>
        <w:rPr>
          <w:rFonts w:cs="Times New Roman"/>
          <w:sz w:val="24"/>
        </w:rPr>
      </w:pPr>
    </w:p>
    <w:p w14:paraId="44F4F2EE" w14:textId="77777777" w:rsidR="00BE0275" w:rsidRPr="008D4247" w:rsidRDefault="00BE0275" w:rsidP="00152B8F">
      <w:pPr>
        <w:pStyle w:val="FootnoteText"/>
        <w:widowControl w:val="0"/>
        <w:ind w:firstLine="0"/>
        <w:rPr>
          <w:rFonts w:cs="Times New Roman"/>
          <w:sz w:val="24"/>
        </w:rPr>
      </w:pPr>
    </w:p>
    <w:p w14:paraId="04185BB9" w14:textId="77777777" w:rsidR="00BE0275" w:rsidRPr="008D4247" w:rsidRDefault="00BE0275" w:rsidP="00152B8F">
      <w:pPr>
        <w:pStyle w:val="FootnoteText"/>
        <w:widowControl w:val="0"/>
        <w:ind w:firstLine="0"/>
        <w:rPr>
          <w:rFonts w:cs="Times New Roman"/>
          <w:sz w:val="24"/>
        </w:rPr>
      </w:pPr>
    </w:p>
    <w:p w14:paraId="358371B8" w14:textId="77777777" w:rsidR="00BE0275" w:rsidRPr="008D4247" w:rsidRDefault="00BE0275" w:rsidP="00152B8F">
      <w:pPr>
        <w:pStyle w:val="FootnoteText"/>
        <w:widowControl w:val="0"/>
        <w:ind w:firstLine="0"/>
        <w:rPr>
          <w:rFonts w:cs="Times New Roman"/>
          <w:sz w:val="24"/>
        </w:rPr>
      </w:pPr>
    </w:p>
    <w:p w14:paraId="0EAE6B73" w14:textId="77777777" w:rsidR="00BE0275" w:rsidRPr="008D4247" w:rsidRDefault="00BE0275" w:rsidP="00152B8F">
      <w:pPr>
        <w:pStyle w:val="FootnoteText"/>
        <w:widowControl w:val="0"/>
        <w:ind w:firstLine="0"/>
        <w:rPr>
          <w:rFonts w:cs="Times New Roman"/>
          <w:sz w:val="24"/>
        </w:rPr>
      </w:pPr>
    </w:p>
    <w:p w14:paraId="545CD8D1" w14:textId="77777777" w:rsidR="00BE0275" w:rsidRPr="008D4247" w:rsidRDefault="00BE0275" w:rsidP="00152B8F">
      <w:pPr>
        <w:pStyle w:val="FootnoteText"/>
        <w:widowControl w:val="0"/>
        <w:ind w:firstLine="0"/>
        <w:rPr>
          <w:rFonts w:cs="Times New Roman"/>
          <w:sz w:val="24"/>
        </w:rPr>
      </w:pPr>
    </w:p>
    <w:p w14:paraId="08F6B30E" w14:textId="77777777" w:rsidR="00BE0275" w:rsidRPr="008D4247" w:rsidRDefault="00BE0275" w:rsidP="00152B8F">
      <w:pPr>
        <w:pStyle w:val="FootnoteText"/>
        <w:widowControl w:val="0"/>
        <w:ind w:firstLine="0"/>
        <w:rPr>
          <w:rFonts w:cs="Times New Roman"/>
          <w:sz w:val="24"/>
        </w:rPr>
      </w:pPr>
    </w:p>
    <w:p w14:paraId="7B3FCD7D" w14:textId="77777777" w:rsidR="00BE0275" w:rsidRPr="008D4247" w:rsidRDefault="00BE0275" w:rsidP="00152B8F">
      <w:pPr>
        <w:pStyle w:val="FootnoteText"/>
        <w:widowControl w:val="0"/>
        <w:ind w:firstLine="0"/>
        <w:rPr>
          <w:rFonts w:cs="Times New Roman"/>
          <w:sz w:val="24"/>
        </w:rPr>
      </w:pPr>
    </w:p>
    <w:p w14:paraId="59BB3775" w14:textId="77777777" w:rsidR="00BE0275" w:rsidRPr="008D4247" w:rsidRDefault="00BE0275" w:rsidP="00152B8F">
      <w:pPr>
        <w:pStyle w:val="FootnoteText"/>
        <w:widowControl w:val="0"/>
        <w:ind w:firstLine="0"/>
        <w:rPr>
          <w:rFonts w:cs="Times New Roman"/>
          <w:sz w:val="24"/>
        </w:rPr>
      </w:pPr>
    </w:p>
    <w:p w14:paraId="7E4B77DD" w14:textId="77777777" w:rsidR="00BE0275" w:rsidRPr="008D4247" w:rsidRDefault="00BE0275" w:rsidP="00152B8F">
      <w:pPr>
        <w:pStyle w:val="FootnoteText"/>
        <w:widowControl w:val="0"/>
        <w:ind w:firstLine="0"/>
        <w:rPr>
          <w:rFonts w:cs="Times New Roman"/>
          <w:sz w:val="24"/>
        </w:rPr>
      </w:pPr>
    </w:p>
    <w:p w14:paraId="30425CDC" w14:textId="77777777" w:rsidR="00BE0275" w:rsidRPr="008D4247" w:rsidRDefault="00BE0275" w:rsidP="00152B8F">
      <w:pPr>
        <w:pStyle w:val="FootnoteText"/>
        <w:widowControl w:val="0"/>
        <w:ind w:firstLine="0"/>
        <w:rPr>
          <w:rFonts w:cs="Times New Roman"/>
          <w:sz w:val="24"/>
        </w:rPr>
      </w:pPr>
    </w:p>
    <w:p w14:paraId="7CF13C42" w14:textId="77777777" w:rsidR="00BE0275" w:rsidRPr="008D4247" w:rsidRDefault="00BE0275" w:rsidP="00152B8F">
      <w:pPr>
        <w:pStyle w:val="FootnoteText"/>
        <w:widowControl w:val="0"/>
        <w:ind w:firstLine="0"/>
        <w:rPr>
          <w:rFonts w:cs="Times New Roman"/>
          <w:sz w:val="24"/>
        </w:rPr>
      </w:pPr>
    </w:p>
    <w:p w14:paraId="4DA1B619" w14:textId="77777777" w:rsidR="00BE0275" w:rsidRPr="008D4247" w:rsidRDefault="00BE0275" w:rsidP="00152B8F">
      <w:pPr>
        <w:pStyle w:val="FootnoteText"/>
        <w:widowControl w:val="0"/>
        <w:ind w:firstLine="0"/>
        <w:rPr>
          <w:rFonts w:cs="Times New Roman"/>
          <w:sz w:val="24"/>
        </w:rPr>
      </w:pPr>
    </w:p>
    <w:p w14:paraId="4FD3BC51" w14:textId="77777777" w:rsidR="00BE0275" w:rsidRPr="008D4247" w:rsidRDefault="00BE0275" w:rsidP="00152B8F">
      <w:pPr>
        <w:pStyle w:val="FootnoteText"/>
        <w:widowControl w:val="0"/>
        <w:ind w:firstLine="0"/>
        <w:rPr>
          <w:rFonts w:cs="Times New Roman"/>
          <w:sz w:val="24"/>
        </w:rPr>
      </w:pPr>
    </w:p>
    <w:p w14:paraId="08EC4419" w14:textId="77777777" w:rsidR="00BE0275" w:rsidRPr="008D4247" w:rsidRDefault="00BE0275" w:rsidP="00152B8F">
      <w:pPr>
        <w:pStyle w:val="FootnoteText"/>
        <w:widowControl w:val="0"/>
        <w:ind w:firstLine="0"/>
        <w:rPr>
          <w:rFonts w:cs="Times New Roman"/>
          <w:sz w:val="24"/>
        </w:rPr>
      </w:pPr>
    </w:p>
    <w:p w14:paraId="6AFD304C" w14:textId="77777777" w:rsidR="00BE0275" w:rsidRPr="008D4247" w:rsidRDefault="00BE0275" w:rsidP="00152B8F">
      <w:pPr>
        <w:pStyle w:val="FootnoteText"/>
        <w:widowControl w:val="0"/>
        <w:ind w:firstLine="0"/>
        <w:rPr>
          <w:rFonts w:cs="Times New Roman"/>
          <w:sz w:val="24"/>
        </w:rPr>
      </w:pPr>
    </w:p>
    <w:p w14:paraId="0E32BCD0" w14:textId="77777777" w:rsidR="00BE0275" w:rsidRPr="008D4247" w:rsidRDefault="00BE0275" w:rsidP="00152B8F">
      <w:pPr>
        <w:pStyle w:val="FootnoteText"/>
        <w:widowControl w:val="0"/>
        <w:ind w:firstLine="0"/>
        <w:rPr>
          <w:rFonts w:cs="Times New Roman"/>
          <w:sz w:val="24"/>
        </w:rPr>
      </w:pPr>
    </w:p>
    <w:p w14:paraId="4B822BF0" w14:textId="77777777" w:rsidR="00BE0275" w:rsidRPr="008D4247" w:rsidRDefault="00BE0275" w:rsidP="00152B8F">
      <w:pPr>
        <w:pStyle w:val="FootnoteText"/>
        <w:widowControl w:val="0"/>
        <w:ind w:firstLine="0"/>
        <w:rPr>
          <w:rFonts w:cs="Times New Roman"/>
          <w:sz w:val="24"/>
        </w:rPr>
      </w:pPr>
    </w:p>
    <w:p w14:paraId="5BDC6EC0" w14:textId="77777777" w:rsidR="00BE0275" w:rsidRPr="008D4247" w:rsidRDefault="00BE0275" w:rsidP="00152B8F">
      <w:pPr>
        <w:pStyle w:val="FootnoteText"/>
        <w:widowControl w:val="0"/>
        <w:ind w:firstLine="0"/>
        <w:rPr>
          <w:rFonts w:cs="Times New Roman"/>
          <w:sz w:val="24"/>
        </w:rPr>
      </w:pPr>
    </w:p>
    <w:p w14:paraId="3291B06A" w14:textId="77777777" w:rsidR="00BE0275" w:rsidRPr="008D4247" w:rsidRDefault="00BE0275" w:rsidP="00152B8F">
      <w:pPr>
        <w:pStyle w:val="FootnoteText"/>
        <w:widowControl w:val="0"/>
        <w:ind w:firstLine="0"/>
        <w:rPr>
          <w:rFonts w:cs="Times New Roman"/>
          <w:sz w:val="24"/>
        </w:rPr>
      </w:pPr>
    </w:p>
    <w:p w14:paraId="1A29A53B" w14:textId="77777777" w:rsidR="00BE0275" w:rsidRPr="008D4247" w:rsidRDefault="00BE0275" w:rsidP="00152B8F">
      <w:pPr>
        <w:pStyle w:val="FootnoteText"/>
        <w:widowControl w:val="0"/>
        <w:ind w:firstLine="0"/>
        <w:rPr>
          <w:rFonts w:cs="Times New Roman"/>
          <w:sz w:val="24"/>
        </w:rPr>
      </w:pPr>
    </w:p>
    <w:p w14:paraId="4AB4904A" w14:textId="77777777" w:rsidR="00BE0275" w:rsidRPr="008D4247" w:rsidRDefault="00BE0275" w:rsidP="00152B8F">
      <w:pPr>
        <w:pStyle w:val="FootnoteText"/>
        <w:widowControl w:val="0"/>
        <w:ind w:firstLine="0"/>
        <w:rPr>
          <w:rFonts w:cs="Times New Roman"/>
          <w:sz w:val="24"/>
        </w:rPr>
      </w:pPr>
    </w:p>
    <w:p w14:paraId="0C104825" w14:textId="77777777" w:rsidR="00BE0275" w:rsidRPr="008D4247" w:rsidRDefault="00BE0275" w:rsidP="00152B8F">
      <w:pPr>
        <w:pStyle w:val="FootnoteText"/>
        <w:widowControl w:val="0"/>
        <w:ind w:firstLine="0"/>
        <w:rPr>
          <w:rFonts w:cs="Times New Roman"/>
          <w:sz w:val="24"/>
        </w:rPr>
      </w:pPr>
    </w:p>
    <w:p w14:paraId="67AC5E13" w14:textId="77777777" w:rsidR="00BE0275" w:rsidRPr="008D4247" w:rsidRDefault="00BE0275" w:rsidP="00152B8F">
      <w:pPr>
        <w:pStyle w:val="FootnoteText"/>
        <w:widowControl w:val="0"/>
        <w:ind w:firstLine="0"/>
        <w:rPr>
          <w:rFonts w:cs="Times New Roman"/>
          <w:sz w:val="24"/>
        </w:rPr>
      </w:pPr>
    </w:p>
    <w:p w14:paraId="5AA1E64D" w14:textId="77777777" w:rsidR="00BE0275" w:rsidRPr="008D4247" w:rsidRDefault="00BE0275" w:rsidP="00152B8F">
      <w:pPr>
        <w:pStyle w:val="FootnoteText"/>
        <w:widowControl w:val="0"/>
        <w:ind w:firstLine="0"/>
        <w:rPr>
          <w:rFonts w:cs="Times New Roman"/>
          <w:sz w:val="24"/>
        </w:rPr>
      </w:pPr>
    </w:p>
    <w:p w14:paraId="100D0B4A" w14:textId="77777777" w:rsidR="00BE0275" w:rsidRPr="008D4247" w:rsidRDefault="00BE0275" w:rsidP="00152B8F">
      <w:pPr>
        <w:pStyle w:val="FootnoteText"/>
        <w:widowControl w:val="0"/>
        <w:ind w:firstLine="0"/>
        <w:rPr>
          <w:rFonts w:cs="Times New Roman"/>
          <w:sz w:val="24"/>
        </w:rPr>
      </w:pPr>
    </w:p>
    <w:p w14:paraId="5F76DE43" w14:textId="0699BC69" w:rsidR="00BE0275" w:rsidRPr="008D4247" w:rsidRDefault="00BE0275" w:rsidP="00152B8F">
      <w:pPr>
        <w:pStyle w:val="FootnoteText"/>
        <w:widowControl w:val="0"/>
        <w:ind w:firstLine="0"/>
        <w:rPr>
          <w:rFonts w:cs="Times New Roman"/>
          <w:sz w:val="24"/>
        </w:rPr>
      </w:pPr>
    </w:p>
    <w:p w14:paraId="52DDC908" w14:textId="157F3201" w:rsidR="00E043D4" w:rsidRPr="008D4247" w:rsidRDefault="00E043D4" w:rsidP="00152B8F">
      <w:pPr>
        <w:pStyle w:val="FootnoteText"/>
        <w:widowControl w:val="0"/>
        <w:ind w:firstLine="0"/>
        <w:rPr>
          <w:rFonts w:cs="Times New Roman"/>
          <w:sz w:val="24"/>
        </w:rPr>
      </w:pPr>
    </w:p>
    <w:p w14:paraId="4BAE0B8E" w14:textId="6EFE3374" w:rsidR="00E043D4" w:rsidRPr="008D4247" w:rsidRDefault="00E043D4" w:rsidP="00152B8F">
      <w:pPr>
        <w:pStyle w:val="FootnoteText"/>
        <w:widowControl w:val="0"/>
        <w:ind w:firstLine="0"/>
        <w:rPr>
          <w:rFonts w:cs="Times New Roman"/>
          <w:sz w:val="24"/>
        </w:rPr>
      </w:pPr>
    </w:p>
    <w:p w14:paraId="2908E66C" w14:textId="557C8BAF" w:rsidR="00E043D4" w:rsidRPr="008D4247" w:rsidRDefault="00E043D4" w:rsidP="00152B8F">
      <w:pPr>
        <w:pStyle w:val="FootnoteText"/>
        <w:widowControl w:val="0"/>
        <w:ind w:firstLine="0"/>
        <w:rPr>
          <w:rFonts w:cs="Times New Roman"/>
          <w:sz w:val="24"/>
        </w:rPr>
      </w:pPr>
    </w:p>
    <w:p w14:paraId="2607993C" w14:textId="0C8E526A" w:rsidR="00E043D4" w:rsidRPr="008D4247" w:rsidRDefault="00E043D4" w:rsidP="00152B8F">
      <w:pPr>
        <w:pStyle w:val="FootnoteText"/>
        <w:widowControl w:val="0"/>
        <w:ind w:firstLine="0"/>
        <w:rPr>
          <w:rFonts w:cs="Times New Roman"/>
          <w:sz w:val="24"/>
        </w:rPr>
      </w:pPr>
    </w:p>
    <w:p w14:paraId="4AFC6827" w14:textId="77777777" w:rsidR="00E043D4" w:rsidRPr="008D4247" w:rsidRDefault="00E043D4" w:rsidP="00152B8F">
      <w:pPr>
        <w:pStyle w:val="FootnoteText"/>
        <w:widowControl w:val="0"/>
        <w:ind w:firstLine="0"/>
        <w:rPr>
          <w:rFonts w:cs="Times New Roman"/>
          <w:sz w:val="24"/>
        </w:rPr>
      </w:pPr>
    </w:p>
    <w:p w14:paraId="3E452BFF" w14:textId="77777777" w:rsidR="00EC3A00" w:rsidRPr="008D4247" w:rsidRDefault="00EC3A00" w:rsidP="00152B8F">
      <w:pPr>
        <w:pStyle w:val="FootnoteText"/>
        <w:widowControl w:val="0"/>
        <w:ind w:firstLine="0"/>
        <w:rPr>
          <w:rFonts w:cs="Times New Roman"/>
          <w:sz w:val="24"/>
        </w:rPr>
      </w:pPr>
    </w:p>
    <w:p w14:paraId="6E399C02" w14:textId="481F5D38" w:rsidR="00BE0275" w:rsidRPr="008D4247" w:rsidRDefault="00C7384D" w:rsidP="00152B8F">
      <w:pPr>
        <w:pStyle w:val="FootnoteText"/>
        <w:widowControl w:val="0"/>
        <w:ind w:firstLine="0"/>
        <w:rPr>
          <w:rFonts w:cs="Times New Roman"/>
          <w:sz w:val="24"/>
        </w:rPr>
      </w:pPr>
      <w:r w:rsidRPr="008D4247">
        <w:rPr>
          <w:rFonts w:cs="Times New Roman"/>
          <w:sz w:val="24"/>
        </w:rPr>
        <w:t>Copyright</w:t>
      </w:r>
      <w:r w:rsidR="00AC78EE" w:rsidRPr="008D4247">
        <w:rPr>
          <w:rFonts w:cs="Times New Roman"/>
        </w:rPr>
        <w:t xml:space="preserve"> ©</w:t>
      </w:r>
      <w:r w:rsidR="00CE3CB0" w:rsidRPr="008D4247">
        <w:rPr>
          <w:rFonts w:cs="Times New Roman"/>
          <w:sz w:val="24"/>
        </w:rPr>
        <w:t xml:space="preserve"> </w:t>
      </w:r>
      <w:r w:rsidR="002A74DF" w:rsidRPr="008D4247">
        <w:rPr>
          <w:rFonts w:cs="Times New Roman"/>
          <w:sz w:val="24"/>
        </w:rPr>
        <w:t>2020 Lekh Nath Poudel</w:t>
      </w:r>
    </w:p>
    <w:p w14:paraId="410C0E9F" w14:textId="77777777" w:rsidR="00E043D4" w:rsidRPr="008D4247" w:rsidRDefault="00BE0275" w:rsidP="00AD6F22">
      <w:pPr>
        <w:pStyle w:val="FootnoteText"/>
        <w:widowControl w:val="0"/>
        <w:ind w:firstLine="0"/>
        <w:rPr>
          <w:rFonts w:cs="Times New Roman"/>
          <w:sz w:val="24"/>
        </w:rPr>
        <w:sectPr w:rsidR="00E043D4" w:rsidRPr="008D4247" w:rsidSect="008D4247">
          <w:footerReference w:type="default" r:id="rId11"/>
          <w:footerReference w:type="first" r:id="rId12"/>
          <w:footnotePr>
            <w:numRestart w:val="eachSect"/>
          </w:footnotePr>
          <w:pgSz w:w="11900" w:h="16840" w:code="9"/>
          <w:pgMar w:top="1440" w:right="1440" w:bottom="1440" w:left="2160" w:header="720" w:footer="720" w:gutter="0"/>
          <w:cols w:space="708"/>
          <w:titlePg/>
          <w:docGrid w:linePitch="360"/>
        </w:sectPr>
      </w:pPr>
      <w:r w:rsidRPr="008D4247">
        <w:rPr>
          <w:rFonts w:cs="Times New Roman"/>
          <w:sz w:val="24"/>
        </w:rPr>
        <w:t>All rights reserve</w:t>
      </w:r>
      <w:r w:rsidR="00825C06" w:rsidRPr="008D4247">
        <w:rPr>
          <w:rFonts w:cs="Times New Roman"/>
          <w:sz w:val="24"/>
        </w:rPr>
        <w:t>d</w:t>
      </w:r>
      <w:r w:rsidR="00E043D4" w:rsidRPr="008D4247">
        <w:rPr>
          <w:rFonts w:cs="Times New Roman"/>
          <w:sz w:val="24"/>
        </w:rPr>
        <w:t>.</w:t>
      </w:r>
      <w:r w:rsidR="001A7F7A" w:rsidRPr="008D4247">
        <w:rPr>
          <w:rFonts w:cs="Times New Roman"/>
          <w:sz w:val="24"/>
        </w:rPr>
        <w:t xml:space="preserve"> </w:t>
      </w:r>
    </w:p>
    <w:p w14:paraId="05205CED" w14:textId="32B7678B" w:rsidR="00105C1E" w:rsidRPr="008D4247" w:rsidRDefault="00105C1E" w:rsidP="00AD6F22">
      <w:pPr>
        <w:pStyle w:val="FootnoteText"/>
        <w:widowControl w:val="0"/>
        <w:ind w:firstLine="0"/>
        <w:rPr>
          <w:rFonts w:cs="Times New Roman"/>
        </w:rPr>
      </w:pPr>
    </w:p>
    <w:p w14:paraId="45999470"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2FE06A33"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F56F461"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5E9FC83"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3268300"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477C642D"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0A1BEFA3"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CC4F928"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B977588"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C84C1F0"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C1104BA"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3EF4D07"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6E6AF050"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792270C"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CF0C61C"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1BECF658" w14:textId="77777777" w:rsidR="00105C1E" w:rsidRPr="008D4247" w:rsidRDefault="00105C1E" w:rsidP="00152B8F">
      <w:pPr>
        <w:pStyle w:val="NoSpacing"/>
        <w:widowControl w:val="0"/>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p>
    <w:p w14:paraId="5901F381" w14:textId="17454C0E" w:rsidR="00824C3F" w:rsidRPr="008D4247" w:rsidRDefault="00823CFE" w:rsidP="00823CFE">
      <w:pPr>
        <w:pStyle w:val="NoSpacing"/>
        <w:pBdr>
          <w:top w:val="none" w:sz="0" w:space="0" w:color="auto"/>
          <w:left w:val="none" w:sz="0" w:space="0" w:color="auto"/>
          <w:bottom w:val="none" w:sz="0" w:space="0" w:color="auto"/>
          <w:right w:val="none" w:sz="0" w:space="0" w:color="auto"/>
          <w:bar w:val="none" w:sz="0" w:color="auto"/>
        </w:pBdr>
        <w:spacing w:after="0" w:line="240" w:lineRule="auto"/>
        <w:contextualSpacing/>
        <w:jc w:val="center"/>
        <w:rPr>
          <w:rFonts w:ascii="Times New Roman" w:hAnsi="Times New Roman" w:cs="Times New Roman"/>
        </w:rPr>
      </w:pPr>
      <w:bookmarkStart w:id="2" w:name="_Hlk40531853"/>
      <w:r w:rsidRPr="008D4247">
        <w:rPr>
          <w:rFonts w:ascii="Times New Roman" w:hAnsi="Times New Roman" w:cs="Times New Roman"/>
        </w:rPr>
        <w:t>To all the pastors and leaders of N</w:t>
      </w:r>
      <w:r w:rsidR="0088786A" w:rsidRPr="008D4247">
        <w:rPr>
          <w:rFonts w:ascii="Times New Roman" w:hAnsi="Times New Roman" w:cs="Times New Roman"/>
        </w:rPr>
        <w:t xml:space="preserve">epali </w:t>
      </w:r>
      <w:r w:rsidRPr="008D4247">
        <w:rPr>
          <w:rFonts w:ascii="Times New Roman" w:hAnsi="Times New Roman" w:cs="Times New Roman"/>
        </w:rPr>
        <w:t>I</w:t>
      </w:r>
      <w:r w:rsidR="0088786A" w:rsidRPr="008D4247">
        <w:rPr>
          <w:rFonts w:ascii="Times New Roman" w:hAnsi="Times New Roman" w:cs="Times New Roman"/>
        </w:rPr>
        <w:t xml:space="preserve">sai </w:t>
      </w:r>
      <w:r w:rsidRPr="008D4247">
        <w:rPr>
          <w:rFonts w:ascii="Times New Roman" w:hAnsi="Times New Roman" w:cs="Times New Roman"/>
        </w:rPr>
        <w:t>M</w:t>
      </w:r>
      <w:r w:rsidR="0088786A" w:rsidRPr="008D4247">
        <w:rPr>
          <w:rFonts w:ascii="Times New Roman" w:hAnsi="Times New Roman" w:cs="Times New Roman"/>
        </w:rPr>
        <w:t>andali</w:t>
      </w:r>
      <w:r w:rsidRPr="008D4247">
        <w:rPr>
          <w:rFonts w:ascii="Times New Roman" w:hAnsi="Times New Roman" w:cs="Times New Roman"/>
        </w:rPr>
        <w:t xml:space="preserve"> churches </w:t>
      </w:r>
      <w:r w:rsidRPr="008D4247">
        <w:rPr>
          <w:rFonts w:ascii="Times New Roman" w:hAnsi="Times New Roman" w:cs="Times New Roman"/>
        </w:rPr>
        <w:br/>
      </w:r>
      <w:r w:rsidR="0088786A" w:rsidRPr="008D4247">
        <w:rPr>
          <w:rFonts w:ascii="Times New Roman" w:hAnsi="Times New Roman" w:cs="Times New Roman"/>
        </w:rPr>
        <w:t xml:space="preserve">and </w:t>
      </w:r>
      <w:r w:rsidRPr="008D4247">
        <w:rPr>
          <w:rFonts w:ascii="Times New Roman" w:hAnsi="Times New Roman" w:cs="Times New Roman"/>
        </w:rPr>
        <w:t>professors of SBC</w:t>
      </w:r>
      <w:bookmarkEnd w:id="2"/>
      <w:r w:rsidR="00824C3F" w:rsidRPr="008D4247">
        <w:rPr>
          <w:rFonts w:ascii="Times New Roman" w:hAnsi="Times New Roman" w:cs="Times New Roman"/>
        </w:rPr>
        <w:t>.</w:t>
      </w:r>
    </w:p>
    <w:p w14:paraId="3AE771CF" w14:textId="32E55A91" w:rsidR="00824C3F" w:rsidRPr="008D4247" w:rsidRDefault="00824C3F" w:rsidP="00824C3F">
      <w:pPr>
        <w:pStyle w:val="FootnoteText"/>
        <w:ind w:firstLine="0"/>
        <w:jc w:val="center"/>
        <w:rPr>
          <w:rFonts w:cs="Times New Roman"/>
          <w:sz w:val="24"/>
        </w:rPr>
      </w:pPr>
    </w:p>
    <w:p w14:paraId="23D0289F" w14:textId="6B30BB46" w:rsidR="001A7F7A" w:rsidRPr="008D4247" w:rsidRDefault="001A7F7A" w:rsidP="001A7F7A">
      <w:pPr>
        <w:pStyle w:val="FootnoteText"/>
        <w:ind w:firstLine="0"/>
        <w:rPr>
          <w:rFonts w:cs="Times New Roman"/>
          <w:sz w:val="24"/>
        </w:rPr>
      </w:pPr>
    </w:p>
    <w:p w14:paraId="7293C9C1" w14:textId="77777777" w:rsidR="001A7F7A" w:rsidRPr="008D4247" w:rsidRDefault="001A7F7A" w:rsidP="00DD704C">
      <w:pPr>
        <w:jc w:val="center"/>
        <w:rPr>
          <w:b/>
          <w:bCs/>
        </w:rPr>
        <w:sectPr w:rsidR="001A7F7A" w:rsidRPr="008D4247" w:rsidSect="008D4247">
          <w:footnotePr>
            <w:numRestart w:val="eachSect"/>
          </w:footnotePr>
          <w:type w:val="oddPage"/>
          <w:pgSz w:w="11900" w:h="16840" w:code="9"/>
          <w:pgMar w:top="1440" w:right="1440" w:bottom="1440" w:left="2160" w:header="720" w:footer="720" w:gutter="0"/>
          <w:cols w:space="708"/>
          <w:titlePg/>
          <w:docGrid w:linePitch="360"/>
        </w:sectPr>
      </w:pPr>
      <w:bookmarkStart w:id="3" w:name="_Toc419709616"/>
      <w:bookmarkStart w:id="4" w:name="_Toc355214977"/>
    </w:p>
    <w:p w14:paraId="36BAD799" w14:textId="50128C0E" w:rsidR="001A7F7A" w:rsidRPr="008D4247" w:rsidRDefault="001A7F7A" w:rsidP="00DD704C">
      <w:pPr>
        <w:jc w:val="center"/>
        <w:rPr>
          <w:b/>
          <w:bCs/>
        </w:rPr>
      </w:pPr>
    </w:p>
    <w:p w14:paraId="17CF4986" w14:textId="77777777" w:rsidR="001A7F7A" w:rsidRPr="008D4247" w:rsidRDefault="001A7F7A" w:rsidP="00DD704C">
      <w:pPr>
        <w:jc w:val="center"/>
        <w:rPr>
          <w:b/>
          <w:bCs/>
        </w:rPr>
      </w:pPr>
    </w:p>
    <w:p w14:paraId="060BA0CD" w14:textId="77777777" w:rsidR="001A7F7A" w:rsidRPr="008D4247" w:rsidRDefault="001A7F7A" w:rsidP="00DD704C">
      <w:pPr>
        <w:jc w:val="center"/>
        <w:rPr>
          <w:b/>
          <w:bCs/>
        </w:rPr>
      </w:pPr>
    </w:p>
    <w:p w14:paraId="20225A90" w14:textId="77777777" w:rsidR="001A7F7A" w:rsidRPr="008D4247" w:rsidRDefault="001A7F7A" w:rsidP="00DD704C">
      <w:pPr>
        <w:jc w:val="center"/>
        <w:rPr>
          <w:b/>
          <w:bCs/>
        </w:rPr>
      </w:pPr>
    </w:p>
    <w:p w14:paraId="4E67BFF4" w14:textId="77777777" w:rsidR="001A7F7A" w:rsidRPr="008D4247" w:rsidRDefault="001A7F7A" w:rsidP="00DD704C">
      <w:pPr>
        <w:jc w:val="center"/>
        <w:rPr>
          <w:b/>
          <w:bCs/>
        </w:rPr>
      </w:pPr>
    </w:p>
    <w:p w14:paraId="494E6D69" w14:textId="60F91356" w:rsidR="00557F2A" w:rsidRPr="008D4247" w:rsidRDefault="00A752CB" w:rsidP="00DD704C">
      <w:pPr>
        <w:jc w:val="center"/>
        <w:rPr>
          <w:b/>
          <w:bCs/>
        </w:rPr>
      </w:pPr>
      <w:r w:rsidRPr="008D4247">
        <w:rPr>
          <w:b/>
          <w:bCs/>
        </w:rPr>
        <w:t>Abstract</w:t>
      </w:r>
      <w:bookmarkEnd w:id="3"/>
    </w:p>
    <w:p w14:paraId="60C8235E" w14:textId="77777777" w:rsidR="00557F2A" w:rsidRPr="008D4247" w:rsidRDefault="00557F2A" w:rsidP="00152B8F">
      <w:pPr>
        <w:pStyle w:val="Heading1"/>
        <w:spacing w:line="240" w:lineRule="auto"/>
      </w:pPr>
    </w:p>
    <w:p w14:paraId="6608FE41" w14:textId="77777777" w:rsidR="00A752CB" w:rsidRPr="008D4247" w:rsidRDefault="00A752CB" w:rsidP="007A1614">
      <w:pPr>
        <w:jc w:val="center"/>
      </w:pPr>
    </w:p>
    <w:p w14:paraId="660E822E" w14:textId="5E57836C" w:rsidR="009F2D63" w:rsidRPr="008D4247" w:rsidRDefault="009F2D63" w:rsidP="009F2D63">
      <w:pPr>
        <w:spacing w:line="480" w:lineRule="auto"/>
        <w:ind w:firstLine="709"/>
      </w:pPr>
      <w:r w:rsidRPr="008D4247">
        <w:t xml:space="preserve">DO NOT DELETE THESE PARAGRAPHS EVEN IF YOU ARE NOT YET READY TO WRITE THIS SECTION! DO THE SAME WITH EACH SECTION OF THIS ENTIRE TEMPLATE. Write the Abstract </w:t>
      </w:r>
      <w:r w:rsidRPr="008D4247">
        <w:rPr>
          <w:i/>
        </w:rPr>
        <w:t>after</w:t>
      </w:r>
      <w:r w:rsidRPr="008D4247">
        <w:t xml:space="preserve"> completing the dissertation to show what your research project entailed and the results of this project. In the Abstract, like other headings, indent the first paragraph under every heading the same as the other paragraphs. The text of the following sections should also be Times New Roman 12-point font, double-spaced and concise. Leave two blank lines between the title and the first line of text. </w:t>
      </w:r>
    </w:p>
    <w:p w14:paraId="55A51911" w14:textId="791C18CC" w:rsidR="009F2D63" w:rsidRPr="008D4247" w:rsidRDefault="009F2D63" w:rsidP="009F2D63">
      <w:pPr>
        <w:spacing w:line="480" w:lineRule="auto"/>
        <w:ind w:firstLine="709"/>
      </w:pPr>
      <w:r w:rsidRPr="008D4247">
        <w:t xml:space="preserve">The first page of this section is 2 inches (5 cm) from the top margin. The subsequent page is 1 inch (2.5 cm) if you prefer to have the Abstract continue to the second page. However, it should </w:t>
      </w:r>
      <w:r w:rsidRPr="008D4247">
        <w:rPr>
          <w:i/>
          <w:iCs/>
        </w:rPr>
        <w:t>not</w:t>
      </w:r>
      <w:r w:rsidRPr="008D4247">
        <w:t xml:space="preserve"> be three pages as two pages </w:t>
      </w:r>
      <w:r w:rsidR="00606387" w:rsidRPr="008D4247">
        <w:t>are</w:t>
      </w:r>
      <w:r w:rsidRPr="008D4247">
        <w:t xml:space="preserve"> the limit. The first lines of all paragraphs are indented by half an inch (1.25 cm). Pagination continues here but do not display page number.</w:t>
      </w:r>
    </w:p>
    <w:p w14:paraId="39BF92C5" w14:textId="77777777" w:rsidR="009F2D63" w:rsidRPr="008D4247" w:rsidRDefault="009F2D63" w:rsidP="009F2D63">
      <w:pPr>
        <w:spacing w:line="480" w:lineRule="auto"/>
        <w:ind w:firstLine="709"/>
      </w:pPr>
      <w:r w:rsidRPr="008D4247">
        <w:t xml:space="preserve">For abstracts, the length can be either one or two pages, but never three pages. You can see that the next page </w:t>
      </w:r>
      <w:proofErr w:type="gramStart"/>
      <w:r w:rsidRPr="008D4247">
        <w:t>actually should</w:t>
      </w:r>
      <w:proofErr w:type="gramEnd"/>
      <w:r w:rsidRPr="008D4247">
        <w:t xml:space="preserve"> be the back of this page as the duplexing of the dissertation begins here. All preceding pages should be single-sided. </w:t>
      </w:r>
    </w:p>
    <w:p w14:paraId="056E5122" w14:textId="4CA0F88B" w:rsidR="009F2D63" w:rsidRPr="008D4247" w:rsidRDefault="009F2D63" w:rsidP="009F2D63">
      <w:pPr>
        <w:spacing w:line="480" w:lineRule="auto"/>
        <w:ind w:firstLine="709"/>
      </w:pPr>
      <w:r w:rsidRPr="008D4247">
        <w:t xml:space="preserve">In the Abstract, provide the content of your study, giving the reader a clear idea of what the dissertation </w:t>
      </w:r>
      <w:r w:rsidRPr="008D4247">
        <w:rPr>
          <w:i/>
          <w:iCs/>
        </w:rPr>
        <w:t>proposes and concludes</w:t>
      </w:r>
      <w:r w:rsidRPr="008D4247">
        <w:t>.</w:t>
      </w:r>
      <w:r w:rsidR="00E53E82" w:rsidRPr="008D4247">
        <w:t xml:space="preserve"> </w:t>
      </w:r>
      <w:r w:rsidRPr="008D4247">
        <w:t>In it</w:t>
      </w:r>
      <w:r w:rsidR="00606387" w:rsidRPr="008D4247">
        <w:t>,</w:t>
      </w:r>
      <w:r w:rsidRPr="008D4247">
        <w:t xml:space="preserve"> you should concisely sum up your actual </w:t>
      </w:r>
      <w:r w:rsidRPr="008D4247">
        <w:rPr>
          <w:i/>
          <w:iCs/>
        </w:rPr>
        <w:t>findings</w:t>
      </w:r>
      <w:r w:rsidRPr="008D4247">
        <w:t xml:space="preserve"> rather than your </w:t>
      </w:r>
      <w:r w:rsidRPr="008D4247">
        <w:rPr>
          <w:i/>
          <w:iCs/>
        </w:rPr>
        <w:t>goals</w:t>
      </w:r>
      <w:r w:rsidRPr="008D4247">
        <w:t xml:space="preserve">. For example, do </w:t>
      </w:r>
      <w:r w:rsidRPr="008D4247">
        <w:rPr>
          <w:i/>
          <w:iCs/>
        </w:rPr>
        <w:t>not</w:t>
      </w:r>
      <w:r w:rsidRPr="008D4247">
        <w:t xml:space="preserve"> write, “This dissertation seeks to find the main characteristics needed in a church planter.” Rather, </w:t>
      </w:r>
      <w:r w:rsidRPr="008D4247">
        <w:lastRenderedPageBreak/>
        <w:t>write, “The dissertation proves that a church planter must be a self-starter, not easily discouraged, and a team player.”</w:t>
      </w:r>
    </w:p>
    <w:p w14:paraId="742B365A" w14:textId="77777777" w:rsidR="009F2D63" w:rsidRPr="008D4247" w:rsidRDefault="009F2D63" w:rsidP="009F2D63">
      <w:pPr>
        <w:spacing w:line="480" w:lineRule="auto"/>
        <w:ind w:firstLine="709"/>
      </w:pPr>
      <w:r w:rsidRPr="008D4247">
        <w:t>In other words, do not write an abstract that does not share what you discovered in your research. Once the reader finishes reading your abstract, he should know what you concluded without reading the dissertation. It is very different than the back of a book that tries to get the reader to buy the book by teasing him with unanswered questions. In the abstract, you should briefly share the conclusions and answers to the questions that guided your research.</w:t>
      </w:r>
    </w:p>
    <w:p w14:paraId="38D112F5" w14:textId="77777777" w:rsidR="009F2D63" w:rsidRPr="008D4247" w:rsidRDefault="009F2D63" w:rsidP="009F2D63">
      <w:pPr>
        <w:spacing w:line="480" w:lineRule="auto"/>
        <w:ind w:firstLine="709"/>
      </w:pPr>
      <w:r w:rsidRPr="008D4247">
        <w:t xml:space="preserve">If you continue to a second page, do </w:t>
      </w:r>
      <w:r w:rsidRPr="008D4247">
        <w:rPr>
          <w:b/>
        </w:rPr>
        <w:t>not</w:t>
      </w:r>
      <w:r w:rsidRPr="008D4247">
        <w:t xml:space="preserve"> put page numbers at the bottom as preliminaries </w:t>
      </w:r>
      <w:r w:rsidRPr="008D4247">
        <w:rPr>
          <w:i/>
        </w:rPr>
        <w:t>before</w:t>
      </w:r>
      <w:r w:rsidRPr="008D4247">
        <w:t xml:space="preserve"> the Contents do </w:t>
      </w:r>
      <w:r w:rsidRPr="008D4247">
        <w:rPr>
          <w:b/>
        </w:rPr>
        <w:t>not</w:t>
      </w:r>
      <w:r w:rsidRPr="008D4247">
        <w:t xml:space="preserve"> display page numbers whereas those </w:t>
      </w:r>
      <w:r w:rsidRPr="008D4247">
        <w:rPr>
          <w:i/>
        </w:rPr>
        <w:t>after</w:t>
      </w:r>
      <w:r w:rsidRPr="008D4247">
        <w:t xml:space="preserve"> the Contents </w:t>
      </w:r>
      <w:r w:rsidRPr="008D4247">
        <w:rPr>
          <w:b/>
        </w:rPr>
        <w:t>do</w:t>
      </w:r>
      <w:r w:rsidRPr="008D4247">
        <w:t xml:space="preserve"> display them. </w:t>
      </w:r>
    </w:p>
    <w:p w14:paraId="47D10903" w14:textId="77777777" w:rsidR="009F2D63" w:rsidRPr="008D4247" w:rsidRDefault="009F2D63" w:rsidP="009F2D63">
      <w:pPr>
        <w:spacing w:line="480" w:lineRule="auto"/>
        <w:ind w:firstLine="709"/>
      </w:pPr>
      <w:r w:rsidRPr="008D4247">
        <w:t xml:space="preserve">As to the location of the abstract (2.1.4 in Turabian, 387), place it as the final item of the front matter just before the Contents. </w:t>
      </w:r>
    </w:p>
    <w:p w14:paraId="4414589C" w14:textId="77777777" w:rsidR="001A7F7A" w:rsidRPr="008D4247" w:rsidRDefault="00250EA3" w:rsidP="009F2D63">
      <w:pPr>
        <w:spacing w:line="480" w:lineRule="auto"/>
        <w:ind w:firstLine="709"/>
        <w:sectPr w:rsidR="001A7F7A" w:rsidRPr="008D4247" w:rsidSect="008D4247">
          <w:footerReference w:type="first" r:id="rId13"/>
          <w:footnotePr>
            <w:numRestart w:val="eachSect"/>
          </w:footnotePr>
          <w:type w:val="oddPage"/>
          <w:pgSz w:w="11900" w:h="16840" w:code="9"/>
          <w:pgMar w:top="1440" w:right="1440" w:bottom="1440" w:left="2160" w:header="720" w:footer="720" w:gutter="0"/>
          <w:pgNumType w:fmt="lowerRoman" w:start="7"/>
          <w:cols w:space="708"/>
          <w:titlePg/>
          <w:docGrid w:linePitch="360"/>
        </w:sectPr>
      </w:pPr>
      <w:r w:rsidRPr="008D4247">
        <w:t>For other details on writing the abstract, consult section 2.1.4 in Turabian, 387.</w:t>
      </w:r>
    </w:p>
    <w:sdt>
      <w:sdtPr>
        <w:id w:val="-925965120"/>
        <w:docPartObj>
          <w:docPartGallery w:val="Table of Contents"/>
          <w:docPartUnique/>
        </w:docPartObj>
      </w:sdtPr>
      <w:sdtEndPr>
        <w:rPr>
          <w:b/>
          <w:bCs/>
          <w:noProof/>
        </w:rPr>
      </w:sdtEndPr>
      <w:sdtContent>
        <w:p w14:paraId="4CFA1B62" w14:textId="77777777" w:rsidR="00542C15" w:rsidRDefault="00542C15" w:rsidP="00572430">
          <w:pPr>
            <w:pBdr>
              <w:top w:val="nil"/>
              <w:left w:val="nil"/>
              <w:bottom w:val="nil"/>
              <w:right w:val="nil"/>
              <w:between w:val="nil"/>
            </w:pBdr>
            <w:tabs>
              <w:tab w:val="right" w:pos="8290"/>
            </w:tabs>
            <w:jc w:val="center"/>
          </w:pPr>
        </w:p>
        <w:p w14:paraId="3C84D6FF" w14:textId="77777777" w:rsidR="00542C15" w:rsidRDefault="00542C15" w:rsidP="00572430">
          <w:pPr>
            <w:pBdr>
              <w:top w:val="nil"/>
              <w:left w:val="nil"/>
              <w:bottom w:val="nil"/>
              <w:right w:val="nil"/>
              <w:between w:val="nil"/>
            </w:pBdr>
            <w:tabs>
              <w:tab w:val="right" w:pos="8290"/>
            </w:tabs>
            <w:jc w:val="center"/>
          </w:pPr>
        </w:p>
        <w:p w14:paraId="79EEF549" w14:textId="77777777" w:rsidR="00542C15" w:rsidRDefault="00542C15" w:rsidP="00572430">
          <w:pPr>
            <w:pBdr>
              <w:top w:val="nil"/>
              <w:left w:val="nil"/>
              <w:bottom w:val="nil"/>
              <w:right w:val="nil"/>
              <w:between w:val="nil"/>
            </w:pBdr>
            <w:tabs>
              <w:tab w:val="right" w:pos="8290"/>
            </w:tabs>
            <w:jc w:val="center"/>
          </w:pPr>
        </w:p>
        <w:p w14:paraId="351FF784" w14:textId="77777777" w:rsidR="00542C15" w:rsidRDefault="00542C15" w:rsidP="00572430">
          <w:pPr>
            <w:pBdr>
              <w:top w:val="nil"/>
              <w:left w:val="nil"/>
              <w:bottom w:val="nil"/>
              <w:right w:val="nil"/>
              <w:between w:val="nil"/>
            </w:pBdr>
            <w:tabs>
              <w:tab w:val="right" w:pos="8290"/>
            </w:tabs>
            <w:jc w:val="center"/>
          </w:pPr>
        </w:p>
        <w:p w14:paraId="6854001A" w14:textId="77777777" w:rsidR="00542C15" w:rsidRDefault="00542C15" w:rsidP="00572430">
          <w:pPr>
            <w:pBdr>
              <w:top w:val="nil"/>
              <w:left w:val="nil"/>
              <w:bottom w:val="nil"/>
              <w:right w:val="nil"/>
              <w:between w:val="nil"/>
            </w:pBdr>
            <w:tabs>
              <w:tab w:val="right" w:pos="8290"/>
            </w:tabs>
            <w:jc w:val="center"/>
            <w:rPr>
              <w:rFonts w:eastAsia="Times New Roman"/>
              <w:b/>
              <w:lang w:bidi="ne-NP"/>
            </w:rPr>
          </w:pPr>
        </w:p>
        <w:p w14:paraId="6F6D3A4D" w14:textId="1FCBCBBE" w:rsidR="00542C15" w:rsidRDefault="00542C15" w:rsidP="00572430">
          <w:pPr>
            <w:pBdr>
              <w:top w:val="nil"/>
              <w:left w:val="nil"/>
              <w:bottom w:val="nil"/>
              <w:right w:val="nil"/>
              <w:between w:val="nil"/>
            </w:pBdr>
            <w:tabs>
              <w:tab w:val="right" w:pos="8290"/>
            </w:tabs>
            <w:jc w:val="center"/>
            <w:rPr>
              <w:rFonts w:eastAsia="Times New Roman"/>
              <w:b/>
              <w:lang w:bidi="ne-NP"/>
            </w:rPr>
          </w:pPr>
          <w:r w:rsidRPr="00572430">
            <w:rPr>
              <w:rFonts w:eastAsia="Times New Roman"/>
              <w:b/>
              <w:lang w:bidi="ne-NP"/>
            </w:rPr>
            <w:t>Contents</w:t>
          </w:r>
        </w:p>
        <w:p w14:paraId="333CEA56" w14:textId="77777777" w:rsidR="00542C15" w:rsidRPr="00572430" w:rsidRDefault="00542C15" w:rsidP="00572430">
          <w:pPr>
            <w:pBdr>
              <w:top w:val="nil"/>
              <w:left w:val="nil"/>
              <w:bottom w:val="nil"/>
              <w:right w:val="nil"/>
              <w:between w:val="nil"/>
            </w:pBdr>
            <w:tabs>
              <w:tab w:val="right" w:pos="8290"/>
            </w:tabs>
            <w:rPr>
              <w:rFonts w:eastAsia="Times New Roman"/>
              <w:lang w:bidi="ne-NP"/>
            </w:rPr>
          </w:pPr>
        </w:p>
        <w:p w14:paraId="6DE6D9FC" w14:textId="2E31E502" w:rsidR="00AC53A5" w:rsidRDefault="00542C15">
          <w:pPr>
            <w:pStyle w:val="TOC1"/>
            <w:rPr>
              <w:rFonts w:asciiTheme="minorHAnsi" w:eastAsiaTheme="minorEastAsia" w:hAnsiTheme="minorHAnsi" w:cstheme="minorBidi"/>
              <w:b w:val="0"/>
              <w:bCs w:val="0"/>
              <w:kern w:val="2"/>
              <w:sz w:val="22"/>
              <w:szCs w:val="20"/>
              <w:lang w:eastAsia="en-US" w:bidi="ne-NP"/>
              <w14:ligatures w14:val="standardContextual"/>
            </w:rPr>
          </w:pPr>
          <w:r>
            <w:fldChar w:fldCharType="begin"/>
          </w:r>
          <w:r>
            <w:instrText xml:space="preserve"> TOC \o "1-3" \h \z \u </w:instrText>
          </w:r>
          <w:r>
            <w:fldChar w:fldCharType="separate"/>
          </w:r>
          <w:hyperlink w:anchor="_Toc138167430" w:history="1">
            <w:r w:rsidR="00AC53A5" w:rsidRPr="00420EB4">
              <w:rPr>
                <w:rStyle w:val="Hyperlink"/>
              </w:rPr>
              <w:t>Illustrations</w:t>
            </w:r>
            <w:r w:rsidR="00AC53A5">
              <w:rPr>
                <w:webHidden/>
              </w:rPr>
              <w:tab/>
            </w:r>
            <w:r w:rsidR="00AC53A5">
              <w:rPr>
                <w:webHidden/>
              </w:rPr>
              <w:fldChar w:fldCharType="begin"/>
            </w:r>
            <w:r w:rsidR="00AC53A5">
              <w:rPr>
                <w:webHidden/>
              </w:rPr>
              <w:instrText xml:space="preserve"> PAGEREF _Toc138167430 \h </w:instrText>
            </w:r>
            <w:r w:rsidR="00AC53A5">
              <w:rPr>
                <w:webHidden/>
              </w:rPr>
            </w:r>
            <w:r w:rsidR="00AC53A5">
              <w:rPr>
                <w:webHidden/>
              </w:rPr>
              <w:fldChar w:fldCharType="separate"/>
            </w:r>
            <w:r w:rsidR="00AC53A5">
              <w:rPr>
                <w:webHidden/>
              </w:rPr>
              <w:t>xiii</w:t>
            </w:r>
            <w:r w:rsidR="00AC53A5">
              <w:rPr>
                <w:webHidden/>
              </w:rPr>
              <w:fldChar w:fldCharType="end"/>
            </w:r>
          </w:hyperlink>
        </w:p>
        <w:p w14:paraId="4C457F7F" w14:textId="2231A089"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31" w:history="1">
            <w:r w:rsidR="00AC53A5" w:rsidRPr="00420EB4">
              <w:rPr>
                <w:rStyle w:val="Hyperlink"/>
              </w:rPr>
              <w:t>Acknowledgements</w:t>
            </w:r>
            <w:r w:rsidR="00AC53A5">
              <w:rPr>
                <w:webHidden/>
              </w:rPr>
              <w:tab/>
            </w:r>
            <w:r w:rsidR="00AC53A5">
              <w:rPr>
                <w:webHidden/>
              </w:rPr>
              <w:fldChar w:fldCharType="begin"/>
            </w:r>
            <w:r w:rsidR="00AC53A5">
              <w:rPr>
                <w:webHidden/>
              </w:rPr>
              <w:instrText xml:space="preserve"> PAGEREF _Toc138167431 \h </w:instrText>
            </w:r>
            <w:r w:rsidR="00AC53A5">
              <w:rPr>
                <w:webHidden/>
              </w:rPr>
            </w:r>
            <w:r w:rsidR="00AC53A5">
              <w:rPr>
                <w:webHidden/>
              </w:rPr>
              <w:fldChar w:fldCharType="separate"/>
            </w:r>
            <w:r w:rsidR="00AC53A5">
              <w:rPr>
                <w:webHidden/>
              </w:rPr>
              <w:t>xv</w:t>
            </w:r>
            <w:r w:rsidR="00AC53A5">
              <w:rPr>
                <w:webHidden/>
              </w:rPr>
              <w:fldChar w:fldCharType="end"/>
            </w:r>
          </w:hyperlink>
        </w:p>
        <w:p w14:paraId="21391B28" w14:textId="4655BC5F"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32" w:history="1">
            <w:r w:rsidR="00AC53A5" w:rsidRPr="00420EB4">
              <w:rPr>
                <w:rStyle w:val="Hyperlink"/>
              </w:rPr>
              <w:t>Abbreviations</w:t>
            </w:r>
            <w:r w:rsidR="00AC53A5">
              <w:rPr>
                <w:webHidden/>
              </w:rPr>
              <w:tab/>
            </w:r>
            <w:r w:rsidR="00AC53A5">
              <w:rPr>
                <w:webHidden/>
              </w:rPr>
              <w:fldChar w:fldCharType="begin"/>
            </w:r>
            <w:r w:rsidR="00AC53A5">
              <w:rPr>
                <w:webHidden/>
              </w:rPr>
              <w:instrText xml:space="preserve"> PAGEREF _Toc138167432 \h </w:instrText>
            </w:r>
            <w:r w:rsidR="00AC53A5">
              <w:rPr>
                <w:webHidden/>
              </w:rPr>
            </w:r>
            <w:r w:rsidR="00AC53A5">
              <w:rPr>
                <w:webHidden/>
              </w:rPr>
              <w:fldChar w:fldCharType="separate"/>
            </w:r>
            <w:r w:rsidR="00AC53A5">
              <w:rPr>
                <w:webHidden/>
              </w:rPr>
              <w:t>xvii</w:t>
            </w:r>
            <w:r w:rsidR="00AC53A5">
              <w:rPr>
                <w:webHidden/>
              </w:rPr>
              <w:fldChar w:fldCharType="end"/>
            </w:r>
          </w:hyperlink>
        </w:p>
        <w:p w14:paraId="26D39637" w14:textId="2DDA2293"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33" w:history="1">
            <w:r w:rsidR="00AC53A5" w:rsidRPr="00420EB4">
              <w:rPr>
                <w:rStyle w:val="Hyperlink"/>
              </w:rPr>
              <w:t>Glossary</w:t>
            </w:r>
            <w:r w:rsidR="00AC53A5">
              <w:rPr>
                <w:webHidden/>
              </w:rPr>
              <w:tab/>
            </w:r>
            <w:r w:rsidR="00AC53A5">
              <w:rPr>
                <w:webHidden/>
              </w:rPr>
              <w:fldChar w:fldCharType="begin"/>
            </w:r>
            <w:r w:rsidR="00AC53A5">
              <w:rPr>
                <w:webHidden/>
              </w:rPr>
              <w:instrText xml:space="preserve"> PAGEREF _Toc138167433 \h </w:instrText>
            </w:r>
            <w:r w:rsidR="00AC53A5">
              <w:rPr>
                <w:webHidden/>
              </w:rPr>
            </w:r>
            <w:r w:rsidR="00AC53A5">
              <w:rPr>
                <w:webHidden/>
              </w:rPr>
              <w:fldChar w:fldCharType="separate"/>
            </w:r>
            <w:r w:rsidR="00AC53A5">
              <w:rPr>
                <w:webHidden/>
              </w:rPr>
              <w:t>xix</w:t>
            </w:r>
            <w:r w:rsidR="00AC53A5">
              <w:rPr>
                <w:webHidden/>
              </w:rPr>
              <w:fldChar w:fldCharType="end"/>
            </w:r>
          </w:hyperlink>
        </w:p>
        <w:p w14:paraId="1E3676CD" w14:textId="48E688A7"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34" w:history="1">
            <w:r w:rsidR="00AC53A5" w:rsidRPr="00420EB4">
              <w:rPr>
                <w:rStyle w:val="Hyperlink"/>
              </w:rPr>
              <w:t>Introduction</w:t>
            </w:r>
            <w:r w:rsidR="00AC53A5">
              <w:rPr>
                <w:webHidden/>
              </w:rPr>
              <w:tab/>
            </w:r>
            <w:r w:rsidR="00AC53A5">
              <w:rPr>
                <w:webHidden/>
              </w:rPr>
              <w:fldChar w:fldCharType="begin"/>
            </w:r>
            <w:r w:rsidR="00AC53A5">
              <w:rPr>
                <w:webHidden/>
              </w:rPr>
              <w:instrText xml:space="preserve"> PAGEREF _Toc138167434 \h </w:instrText>
            </w:r>
            <w:r w:rsidR="00AC53A5">
              <w:rPr>
                <w:webHidden/>
              </w:rPr>
            </w:r>
            <w:r w:rsidR="00AC53A5">
              <w:rPr>
                <w:webHidden/>
              </w:rPr>
              <w:fldChar w:fldCharType="separate"/>
            </w:r>
            <w:r w:rsidR="00AC53A5">
              <w:rPr>
                <w:webHidden/>
              </w:rPr>
              <w:t>1</w:t>
            </w:r>
            <w:r w:rsidR="00AC53A5">
              <w:rPr>
                <w:webHidden/>
              </w:rPr>
              <w:fldChar w:fldCharType="end"/>
            </w:r>
          </w:hyperlink>
        </w:p>
        <w:p w14:paraId="2A786081" w14:textId="21782A73"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35" w:history="1">
            <w:r w:rsidR="00AC53A5" w:rsidRPr="00420EB4">
              <w:rPr>
                <w:rStyle w:val="Hyperlink"/>
                <w:noProof/>
                <w:lang w:bidi="he-IL"/>
              </w:rPr>
              <w:t>Church History of Nepal</w:t>
            </w:r>
            <w:r w:rsidR="00AC53A5">
              <w:rPr>
                <w:noProof/>
                <w:webHidden/>
              </w:rPr>
              <w:tab/>
            </w:r>
            <w:r w:rsidR="00AC53A5">
              <w:rPr>
                <w:noProof/>
                <w:webHidden/>
              </w:rPr>
              <w:fldChar w:fldCharType="begin"/>
            </w:r>
            <w:r w:rsidR="00AC53A5">
              <w:rPr>
                <w:noProof/>
                <w:webHidden/>
              </w:rPr>
              <w:instrText xml:space="preserve"> PAGEREF _Toc138167435 \h </w:instrText>
            </w:r>
            <w:r w:rsidR="00AC53A5">
              <w:rPr>
                <w:noProof/>
                <w:webHidden/>
              </w:rPr>
            </w:r>
            <w:r w:rsidR="00AC53A5">
              <w:rPr>
                <w:noProof/>
                <w:webHidden/>
              </w:rPr>
              <w:fldChar w:fldCharType="separate"/>
            </w:r>
            <w:r w:rsidR="00AC53A5">
              <w:rPr>
                <w:noProof/>
                <w:webHidden/>
              </w:rPr>
              <w:t>1</w:t>
            </w:r>
            <w:r w:rsidR="00AC53A5">
              <w:rPr>
                <w:noProof/>
                <w:webHidden/>
              </w:rPr>
              <w:fldChar w:fldCharType="end"/>
            </w:r>
          </w:hyperlink>
        </w:p>
        <w:p w14:paraId="671AFA05" w14:textId="144B0E45"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36" w:history="1">
            <w:r w:rsidR="00AC53A5" w:rsidRPr="00420EB4">
              <w:rPr>
                <w:rStyle w:val="Hyperlink"/>
                <w:noProof/>
                <w:lang w:bidi="he-IL"/>
              </w:rPr>
              <w:t>Nepali Isai Mandali</w:t>
            </w:r>
            <w:r w:rsidR="00AC53A5">
              <w:rPr>
                <w:noProof/>
                <w:webHidden/>
              </w:rPr>
              <w:tab/>
            </w:r>
            <w:r w:rsidR="00AC53A5">
              <w:rPr>
                <w:noProof/>
                <w:webHidden/>
              </w:rPr>
              <w:fldChar w:fldCharType="begin"/>
            </w:r>
            <w:r w:rsidR="00AC53A5">
              <w:rPr>
                <w:noProof/>
                <w:webHidden/>
              </w:rPr>
              <w:instrText xml:space="preserve"> PAGEREF _Toc138167436 \h </w:instrText>
            </w:r>
            <w:r w:rsidR="00AC53A5">
              <w:rPr>
                <w:noProof/>
                <w:webHidden/>
              </w:rPr>
            </w:r>
            <w:r w:rsidR="00AC53A5">
              <w:rPr>
                <w:noProof/>
                <w:webHidden/>
              </w:rPr>
              <w:fldChar w:fldCharType="separate"/>
            </w:r>
            <w:r w:rsidR="00AC53A5">
              <w:rPr>
                <w:noProof/>
                <w:webHidden/>
              </w:rPr>
              <w:t>3</w:t>
            </w:r>
            <w:r w:rsidR="00AC53A5">
              <w:rPr>
                <w:noProof/>
                <w:webHidden/>
              </w:rPr>
              <w:fldChar w:fldCharType="end"/>
            </w:r>
          </w:hyperlink>
        </w:p>
        <w:p w14:paraId="10F684C2" w14:textId="7E097DAD"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37" w:history="1">
            <w:r w:rsidR="00AC53A5" w:rsidRPr="00420EB4">
              <w:rPr>
                <w:rStyle w:val="Hyperlink"/>
                <w:noProof/>
                <w:lang w:bidi="he-IL"/>
              </w:rPr>
              <w:t>Problem Defined</w:t>
            </w:r>
            <w:r w:rsidR="00AC53A5">
              <w:rPr>
                <w:noProof/>
                <w:webHidden/>
              </w:rPr>
              <w:tab/>
            </w:r>
            <w:r w:rsidR="00AC53A5">
              <w:rPr>
                <w:noProof/>
                <w:webHidden/>
              </w:rPr>
              <w:fldChar w:fldCharType="begin"/>
            </w:r>
            <w:r w:rsidR="00AC53A5">
              <w:rPr>
                <w:noProof/>
                <w:webHidden/>
              </w:rPr>
              <w:instrText xml:space="preserve"> PAGEREF _Toc138167437 \h </w:instrText>
            </w:r>
            <w:r w:rsidR="00AC53A5">
              <w:rPr>
                <w:noProof/>
                <w:webHidden/>
              </w:rPr>
            </w:r>
            <w:r w:rsidR="00AC53A5">
              <w:rPr>
                <w:noProof/>
                <w:webHidden/>
              </w:rPr>
              <w:fldChar w:fldCharType="separate"/>
            </w:r>
            <w:r w:rsidR="00AC53A5">
              <w:rPr>
                <w:noProof/>
                <w:webHidden/>
              </w:rPr>
              <w:t>5</w:t>
            </w:r>
            <w:r w:rsidR="00AC53A5">
              <w:rPr>
                <w:noProof/>
                <w:webHidden/>
              </w:rPr>
              <w:fldChar w:fldCharType="end"/>
            </w:r>
          </w:hyperlink>
        </w:p>
        <w:p w14:paraId="5C4FD261" w14:textId="4F421844"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38" w:history="1">
            <w:r w:rsidR="00AC53A5" w:rsidRPr="00420EB4">
              <w:rPr>
                <w:rStyle w:val="Hyperlink"/>
                <w:noProof/>
                <w:lang w:bidi="he-IL"/>
              </w:rPr>
              <w:t>Research Question</w:t>
            </w:r>
            <w:r w:rsidR="00AC53A5">
              <w:rPr>
                <w:noProof/>
                <w:webHidden/>
              </w:rPr>
              <w:tab/>
            </w:r>
            <w:r w:rsidR="00AC53A5">
              <w:rPr>
                <w:noProof/>
                <w:webHidden/>
              </w:rPr>
              <w:fldChar w:fldCharType="begin"/>
            </w:r>
            <w:r w:rsidR="00AC53A5">
              <w:rPr>
                <w:noProof/>
                <w:webHidden/>
              </w:rPr>
              <w:instrText xml:space="preserve"> PAGEREF _Toc138167438 \h </w:instrText>
            </w:r>
            <w:r w:rsidR="00AC53A5">
              <w:rPr>
                <w:noProof/>
                <w:webHidden/>
              </w:rPr>
            </w:r>
            <w:r w:rsidR="00AC53A5">
              <w:rPr>
                <w:noProof/>
                <w:webHidden/>
              </w:rPr>
              <w:fldChar w:fldCharType="separate"/>
            </w:r>
            <w:r w:rsidR="00AC53A5">
              <w:rPr>
                <w:noProof/>
                <w:webHidden/>
              </w:rPr>
              <w:t>5</w:t>
            </w:r>
            <w:r w:rsidR="00AC53A5">
              <w:rPr>
                <w:noProof/>
                <w:webHidden/>
              </w:rPr>
              <w:fldChar w:fldCharType="end"/>
            </w:r>
          </w:hyperlink>
        </w:p>
        <w:p w14:paraId="7D46AD26" w14:textId="0FC16D54"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39" w:history="1">
            <w:r w:rsidR="00AC53A5" w:rsidRPr="00420EB4">
              <w:rPr>
                <w:rStyle w:val="Hyperlink"/>
                <w:noProof/>
                <w:lang w:bidi="he-IL"/>
              </w:rPr>
              <w:t>Hypothesis</w:t>
            </w:r>
            <w:r w:rsidR="00AC53A5">
              <w:rPr>
                <w:noProof/>
                <w:webHidden/>
              </w:rPr>
              <w:tab/>
            </w:r>
            <w:r w:rsidR="00AC53A5">
              <w:rPr>
                <w:noProof/>
                <w:webHidden/>
              </w:rPr>
              <w:fldChar w:fldCharType="begin"/>
            </w:r>
            <w:r w:rsidR="00AC53A5">
              <w:rPr>
                <w:noProof/>
                <w:webHidden/>
              </w:rPr>
              <w:instrText xml:space="preserve"> PAGEREF _Toc138167439 \h </w:instrText>
            </w:r>
            <w:r w:rsidR="00AC53A5">
              <w:rPr>
                <w:noProof/>
                <w:webHidden/>
              </w:rPr>
            </w:r>
            <w:r w:rsidR="00AC53A5">
              <w:rPr>
                <w:noProof/>
                <w:webHidden/>
              </w:rPr>
              <w:fldChar w:fldCharType="separate"/>
            </w:r>
            <w:r w:rsidR="00AC53A5">
              <w:rPr>
                <w:noProof/>
                <w:webHidden/>
              </w:rPr>
              <w:t>6</w:t>
            </w:r>
            <w:r w:rsidR="00AC53A5">
              <w:rPr>
                <w:noProof/>
                <w:webHidden/>
              </w:rPr>
              <w:fldChar w:fldCharType="end"/>
            </w:r>
          </w:hyperlink>
        </w:p>
        <w:p w14:paraId="1B6D89D0" w14:textId="70A2BAD2"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0" w:history="1">
            <w:r w:rsidR="00AC53A5" w:rsidRPr="00420EB4">
              <w:rPr>
                <w:rStyle w:val="Hyperlink"/>
                <w:noProof/>
                <w:lang w:bidi="he-IL"/>
              </w:rPr>
              <w:t>Research Method</w:t>
            </w:r>
            <w:r w:rsidR="00AC53A5">
              <w:rPr>
                <w:noProof/>
                <w:webHidden/>
              </w:rPr>
              <w:tab/>
            </w:r>
            <w:r w:rsidR="00AC53A5">
              <w:rPr>
                <w:noProof/>
                <w:webHidden/>
              </w:rPr>
              <w:fldChar w:fldCharType="begin"/>
            </w:r>
            <w:r w:rsidR="00AC53A5">
              <w:rPr>
                <w:noProof/>
                <w:webHidden/>
              </w:rPr>
              <w:instrText xml:space="preserve"> PAGEREF _Toc138167440 \h </w:instrText>
            </w:r>
            <w:r w:rsidR="00AC53A5">
              <w:rPr>
                <w:noProof/>
                <w:webHidden/>
              </w:rPr>
            </w:r>
            <w:r w:rsidR="00AC53A5">
              <w:rPr>
                <w:noProof/>
                <w:webHidden/>
              </w:rPr>
              <w:fldChar w:fldCharType="separate"/>
            </w:r>
            <w:r w:rsidR="00AC53A5">
              <w:rPr>
                <w:noProof/>
                <w:webHidden/>
              </w:rPr>
              <w:t>6</w:t>
            </w:r>
            <w:r w:rsidR="00AC53A5">
              <w:rPr>
                <w:noProof/>
                <w:webHidden/>
              </w:rPr>
              <w:fldChar w:fldCharType="end"/>
            </w:r>
          </w:hyperlink>
        </w:p>
        <w:p w14:paraId="544C9F8B" w14:textId="5427F333"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1" w:history="1">
            <w:r w:rsidR="00AC53A5" w:rsidRPr="00420EB4">
              <w:rPr>
                <w:rStyle w:val="Hyperlink"/>
                <w:noProof/>
                <w:lang w:bidi="he-IL"/>
              </w:rPr>
              <w:t>Scope and Limitations</w:t>
            </w:r>
            <w:r w:rsidR="00AC53A5">
              <w:rPr>
                <w:noProof/>
                <w:webHidden/>
              </w:rPr>
              <w:tab/>
            </w:r>
            <w:r w:rsidR="00AC53A5">
              <w:rPr>
                <w:noProof/>
                <w:webHidden/>
              </w:rPr>
              <w:fldChar w:fldCharType="begin"/>
            </w:r>
            <w:r w:rsidR="00AC53A5">
              <w:rPr>
                <w:noProof/>
                <w:webHidden/>
              </w:rPr>
              <w:instrText xml:space="preserve"> PAGEREF _Toc138167441 \h </w:instrText>
            </w:r>
            <w:r w:rsidR="00AC53A5">
              <w:rPr>
                <w:noProof/>
                <w:webHidden/>
              </w:rPr>
            </w:r>
            <w:r w:rsidR="00AC53A5">
              <w:rPr>
                <w:noProof/>
                <w:webHidden/>
              </w:rPr>
              <w:fldChar w:fldCharType="separate"/>
            </w:r>
            <w:r w:rsidR="00AC53A5">
              <w:rPr>
                <w:noProof/>
                <w:webHidden/>
              </w:rPr>
              <w:t>7</w:t>
            </w:r>
            <w:r w:rsidR="00AC53A5">
              <w:rPr>
                <w:noProof/>
                <w:webHidden/>
              </w:rPr>
              <w:fldChar w:fldCharType="end"/>
            </w:r>
          </w:hyperlink>
        </w:p>
        <w:p w14:paraId="1A916D11" w14:textId="4893EE4F"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2" w:history="1">
            <w:r w:rsidR="00AC53A5" w:rsidRPr="00420EB4">
              <w:rPr>
                <w:rStyle w:val="Hyperlink"/>
                <w:noProof/>
                <w:lang w:bidi="he-IL"/>
              </w:rPr>
              <w:t>Definition of Terms</w:t>
            </w:r>
            <w:r w:rsidR="00AC53A5">
              <w:rPr>
                <w:noProof/>
                <w:webHidden/>
              </w:rPr>
              <w:tab/>
            </w:r>
            <w:r w:rsidR="00AC53A5">
              <w:rPr>
                <w:noProof/>
                <w:webHidden/>
              </w:rPr>
              <w:fldChar w:fldCharType="begin"/>
            </w:r>
            <w:r w:rsidR="00AC53A5">
              <w:rPr>
                <w:noProof/>
                <w:webHidden/>
              </w:rPr>
              <w:instrText xml:space="preserve"> PAGEREF _Toc138167442 \h </w:instrText>
            </w:r>
            <w:r w:rsidR="00AC53A5">
              <w:rPr>
                <w:noProof/>
                <w:webHidden/>
              </w:rPr>
            </w:r>
            <w:r w:rsidR="00AC53A5">
              <w:rPr>
                <w:noProof/>
                <w:webHidden/>
              </w:rPr>
              <w:fldChar w:fldCharType="separate"/>
            </w:r>
            <w:r w:rsidR="00AC53A5">
              <w:rPr>
                <w:noProof/>
                <w:webHidden/>
              </w:rPr>
              <w:t>8</w:t>
            </w:r>
            <w:r w:rsidR="00AC53A5">
              <w:rPr>
                <w:noProof/>
                <w:webHidden/>
              </w:rPr>
              <w:fldChar w:fldCharType="end"/>
            </w:r>
          </w:hyperlink>
        </w:p>
        <w:p w14:paraId="5811E949" w14:textId="13E7E360"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3" w:history="1">
            <w:r w:rsidR="00AC53A5" w:rsidRPr="00420EB4">
              <w:rPr>
                <w:rStyle w:val="Hyperlink"/>
                <w:noProof/>
                <w:lang w:bidi="he-IL"/>
              </w:rPr>
              <w:t>Introduction to Literature</w:t>
            </w:r>
            <w:r w:rsidR="00AC53A5">
              <w:rPr>
                <w:noProof/>
                <w:webHidden/>
              </w:rPr>
              <w:tab/>
            </w:r>
            <w:r w:rsidR="00AC53A5">
              <w:rPr>
                <w:noProof/>
                <w:webHidden/>
              </w:rPr>
              <w:fldChar w:fldCharType="begin"/>
            </w:r>
            <w:r w:rsidR="00AC53A5">
              <w:rPr>
                <w:noProof/>
                <w:webHidden/>
              </w:rPr>
              <w:instrText xml:space="preserve"> PAGEREF _Toc138167443 \h </w:instrText>
            </w:r>
            <w:r w:rsidR="00AC53A5">
              <w:rPr>
                <w:noProof/>
                <w:webHidden/>
              </w:rPr>
            </w:r>
            <w:r w:rsidR="00AC53A5">
              <w:rPr>
                <w:noProof/>
                <w:webHidden/>
              </w:rPr>
              <w:fldChar w:fldCharType="separate"/>
            </w:r>
            <w:r w:rsidR="00AC53A5">
              <w:rPr>
                <w:noProof/>
                <w:webHidden/>
              </w:rPr>
              <w:t>8</w:t>
            </w:r>
            <w:r w:rsidR="00AC53A5">
              <w:rPr>
                <w:noProof/>
                <w:webHidden/>
              </w:rPr>
              <w:fldChar w:fldCharType="end"/>
            </w:r>
          </w:hyperlink>
        </w:p>
        <w:p w14:paraId="422F73A1" w14:textId="7B0EDFB7"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4" w:history="1">
            <w:r w:rsidR="00AC53A5" w:rsidRPr="00420EB4">
              <w:rPr>
                <w:rStyle w:val="Hyperlink"/>
                <w:noProof/>
                <w:lang w:bidi="he-IL"/>
              </w:rPr>
              <w:t>Pilot Project</w:t>
            </w:r>
            <w:r w:rsidR="00AC53A5">
              <w:rPr>
                <w:noProof/>
                <w:webHidden/>
              </w:rPr>
              <w:tab/>
            </w:r>
            <w:r w:rsidR="00AC53A5">
              <w:rPr>
                <w:noProof/>
                <w:webHidden/>
              </w:rPr>
              <w:fldChar w:fldCharType="begin"/>
            </w:r>
            <w:r w:rsidR="00AC53A5">
              <w:rPr>
                <w:noProof/>
                <w:webHidden/>
              </w:rPr>
              <w:instrText xml:space="preserve"> PAGEREF _Toc138167444 \h </w:instrText>
            </w:r>
            <w:r w:rsidR="00AC53A5">
              <w:rPr>
                <w:noProof/>
                <w:webHidden/>
              </w:rPr>
            </w:r>
            <w:r w:rsidR="00AC53A5">
              <w:rPr>
                <w:noProof/>
                <w:webHidden/>
              </w:rPr>
              <w:fldChar w:fldCharType="separate"/>
            </w:r>
            <w:r w:rsidR="00AC53A5">
              <w:rPr>
                <w:noProof/>
                <w:webHidden/>
              </w:rPr>
              <w:t>9</w:t>
            </w:r>
            <w:r w:rsidR="00AC53A5">
              <w:rPr>
                <w:noProof/>
                <w:webHidden/>
              </w:rPr>
              <w:fldChar w:fldCharType="end"/>
            </w:r>
          </w:hyperlink>
        </w:p>
        <w:p w14:paraId="3173C6B9" w14:textId="60CB1CF5"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5" w:history="1">
            <w:r w:rsidR="00AC53A5" w:rsidRPr="00420EB4">
              <w:rPr>
                <w:rStyle w:val="Hyperlink"/>
                <w:noProof/>
                <w:lang w:bidi="he-IL"/>
              </w:rPr>
              <w:t>Timeline</w:t>
            </w:r>
            <w:r w:rsidR="00AC53A5">
              <w:rPr>
                <w:noProof/>
                <w:webHidden/>
              </w:rPr>
              <w:tab/>
            </w:r>
            <w:r w:rsidR="00AC53A5">
              <w:rPr>
                <w:noProof/>
                <w:webHidden/>
              </w:rPr>
              <w:fldChar w:fldCharType="begin"/>
            </w:r>
            <w:r w:rsidR="00AC53A5">
              <w:rPr>
                <w:noProof/>
                <w:webHidden/>
              </w:rPr>
              <w:instrText xml:space="preserve"> PAGEREF _Toc138167445 \h </w:instrText>
            </w:r>
            <w:r w:rsidR="00AC53A5">
              <w:rPr>
                <w:noProof/>
                <w:webHidden/>
              </w:rPr>
            </w:r>
            <w:r w:rsidR="00AC53A5">
              <w:rPr>
                <w:noProof/>
                <w:webHidden/>
              </w:rPr>
              <w:fldChar w:fldCharType="separate"/>
            </w:r>
            <w:r w:rsidR="00AC53A5">
              <w:rPr>
                <w:noProof/>
                <w:webHidden/>
              </w:rPr>
              <w:t>9</w:t>
            </w:r>
            <w:r w:rsidR="00AC53A5">
              <w:rPr>
                <w:noProof/>
                <w:webHidden/>
              </w:rPr>
              <w:fldChar w:fldCharType="end"/>
            </w:r>
          </w:hyperlink>
        </w:p>
        <w:p w14:paraId="419B7BE0" w14:textId="05688E60"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46" w:history="1">
            <w:r w:rsidR="00AC53A5" w:rsidRPr="00420EB4">
              <w:rPr>
                <w:rStyle w:val="Hyperlink"/>
              </w:rPr>
              <w:t xml:space="preserve">Chapter 1 </w:t>
            </w:r>
            <w:r w:rsidR="00AC53A5">
              <w:rPr>
                <w:rStyle w:val="Hyperlink"/>
              </w:rPr>
              <w:t xml:space="preserve">  </w:t>
            </w:r>
            <w:r w:rsidR="00AC53A5" w:rsidRPr="00420EB4">
              <w:rPr>
                <w:rStyle w:val="Hyperlink"/>
              </w:rPr>
              <w:t>Pilot Project</w:t>
            </w:r>
            <w:r w:rsidR="00AC53A5">
              <w:rPr>
                <w:webHidden/>
              </w:rPr>
              <w:tab/>
            </w:r>
            <w:r w:rsidR="00AC53A5">
              <w:rPr>
                <w:webHidden/>
              </w:rPr>
              <w:fldChar w:fldCharType="begin"/>
            </w:r>
            <w:r w:rsidR="00AC53A5">
              <w:rPr>
                <w:webHidden/>
              </w:rPr>
              <w:instrText xml:space="preserve"> PAGEREF _Toc138167446 \h </w:instrText>
            </w:r>
            <w:r w:rsidR="00AC53A5">
              <w:rPr>
                <w:webHidden/>
              </w:rPr>
            </w:r>
            <w:r w:rsidR="00AC53A5">
              <w:rPr>
                <w:webHidden/>
              </w:rPr>
              <w:fldChar w:fldCharType="separate"/>
            </w:r>
            <w:r w:rsidR="00AC53A5">
              <w:rPr>
                <w:webHidden/>
              </w:rPr>
              <w:t>11</w:t>
            </w:r>
            <w:r w:rsidR="00AC53A5">
              <w:rPr>
                <w:webHidden/>
              </w:rPr>
              <w:fldChar w:fldCharType="end"/>
            </w:r>
          </w:hyperlink>
        </w:p>
        <w:p w14:paraId="04EC23F5" w14:textId="0A29FD99"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7" w:history="1">
            <w:r w:rsidR="00AC53A5" w:rsidRPr="00420EB4">
              <w:rPr>
                <w:rStyle w:val="Hyperlink"/>
                <w:noProof/>
                <w:lang w:eastAsia="en-US" w:bidi="he-IL"/>
              </w:rPr>
              <w:t>Methodology</w:t>
            </w:r>
            <w:r w:rsidR="00AC53A5">
              <w:rPr>
                <w:noProof/>
                <w:webHidden/>
              </w:rPr>
              <w:tab/>
            </w:r>
            <w:r w:rsidR="00AC53A5">
              <w:rPr>
                <w:noProof/>
                <w:webHidden/>
              </w:rPr>
              <w:fldChar w:fldCharType="begin"/>
            </w:r>
            <w:r w:rsidR="00AC53A5">
              <w:rPr>
                <w:noProof/>
                <w:webHidden/>
              </w:rPr>
              <w:instrText xml:space="preserve"> PAGEREF _Toc138167447 \h </w:instrText>
            </w:r>
            <w:r w:rsidR="00AC53A5">
              <w:rPr>
                <w:noProof/>
                <w:webHidden/>
              </w:rPr>
            </w:r>
            <w:r w:rsidR="00AC53A5">
              <w:rPr>
                <w:noProof/>
                <w:webHidden/>
              </w:rPr>
              <w:fldChar w:fldCharType="separate"/>
            </w:r>
            <w:r w:rsidR="00AC53A5">
              <w:rPr>
                <w:noProof/>
                <w:webHidden/>
              </w:rPr>
              <w:t>11</w:t>
            </w:r>
            <w:r w:rsidR="00AC53A5">
              <w:rPr>
                <w:noProof/>
                <w:webHidden/>
              </w:rPr>
              <w:fldChar w:fldCharType="end"/>
            </w:r>
          </w:hyperlink>
        </w:p>
        <w:p w14:paraId="722C30D6" w14:textId="6542FFCC"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8" w:history="1">
            <w:r w:rsidR="00AC53A5" w:rsidRPr="00420EB4">
              <w:rPr>
                <w:rStyle w:val="Hyperlink"/>
                <w:noProof/>
                <w:lang w:eastAsia="en-US" w:bidi="he-IL"/>
              </w:rPr>
              <w:t>Key Findings</w:t>
            </w:r>
            <w:r w:rsidR="00AC53A5">
              <w:rPr>
                <w:noProof/>
                <w:webHidden/>
              </w:rPr>
              <w:tab/>
            </w:r>
            <w:r w:rsidR="00AC53A5">
              <w:rPr>
                <w:noProof/>
                <w:webHidden/>
              </w:rPr>
              <w:fldChar w:fldCharType="begin"/>
            </w:r>
            <w:r w:rsidR="00AC53A5">
              <w:rPr>
                <w:noProof/>
                <w:webHidden/>
              </w:rPr>
              <w:instrText xml:space="preserve"> PAGEREF _Toc138167448 \h </w:instrText>
            </w:r>
            <w:r w:rsidR="00AC53A5">
              <w:rPr>
                <w:noProof/>
                <w:webHidden/>
              </w:rPr>
            </w:r>
            <w:r w:rsidR="00AC53A5">
              <w:rPr>
                <w:noProof/>
                <w:webHidden/>
              </w:rPr>
              <w:fldChar w:fldCharType="separate"/>
            </w:r>
            <w:r w:rsidR="00AC53A5">
              <w:rPr>
                <w:noProof/>
                <w:webHidden/>
              </w:rPr>
              <w:t>12</w:t>
            </w:r>
            <w:r w:rsidR="00AC53A5">
              <w:rPr>
                <w:noProof/>
                <w:webHidden/>
              </w:rPr>
              <w:fldChar w:fldCharType="end"/>
            </w:r>
          </w:hyperlink>
        </w:p>
        <w:p w14:paraId="245A82D8" w14:textId="7F8E957E"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49" w:history="1">
            <w:r w:rsidR="00AC53A5" w:rsidRPr="00420EB4">
              <w:rPr>
                <w:rStyle w:val="Hyperlink"/>
                <w:noProof/>
                <w:lang w:bidi="he-IL"/>
              </w:rPr>
              <w:t>Validation</w:t>
            </w:r>
            <w:r w:rsidR="00AC53A5">
              <w:rPr>
                <w:noProof/>
                <w:webHidden/>
              </w:rPr>
              <w:tab/>
            </w:r>
            <w:r w:rsidR="00AC53A5">
              <w:rPr>
                <w:noProof/>
                <w:webHidden/>
              </w:rPr>
              <w:fldChar w:fldCharType="begin"/>
            </w:r>
            <w:r w:rsidR="00AC53A5">
              <w:rPr>
                <w:noProof/>
                <w:webHidden/>
              </w:rPr>
              <w:instrText xml:space="preserve"> PAGEREF _Toc138167449 \h </w:instrText>
            </w:r>
            <w:r w:rsidR="00AC53A5">
              <w:rPr>
                <w:noProof/>
                <w:webHidden/>
              </w:rPr>
            </w:r>
            <w:r w:rsidR="00AC53A5">
              <w:rPr>
                <w:noProof/>
                <w:webHidden/>
              </w:rPr>
              <w:fldChar w:fldCharType="separate"/>
            </w:r>
            <w:r w:rsidR="00AC53A5">
              <w:rPr>
                <w:noProof/>
                <w:webHidden/>
              </w:rPr>
              <w:t>14</w:t>
            </w:r>
            <w:r w:rsidR="00AC53A5">
              <w:rPr>
                <w:noProof/>
                <w:webHidden/>
              </w:rPr>
              <w:fldChar w:fldCharType="end"/>
            </w:r>
          </w:hyperlink>
        </w:p>
        <w:p w14:paraId="3F5A711C" w14:textId="5D16F3DD"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450" w:history="1">
            <w:r w:rsidR="00AC53A5" w:rsidRPr="00420EB4">
              <w:rPr>
                <w:rStyle w:val="Hyperlink"/>
              </w:rPr>
              <w:t xml:space="preserve">Chapter 2 </w:t>
            </w:r>
            <w:r w:rsidR="00AC53A5">
              <w:rPr>
                <w:rStyle w:val="Hyperlink"/>
              </w:rPr>
              <w:t xml:space="preserve">  </w:t>
            </w:r>
            <w:r w:rsidR="00AC53A5" w:rsidRPr="00420EB4">
              <w:rPr>
                <w:rStyle w:val="Hyperlink"/>
              </w:rPr>
              <w:t>Literature Review</w:t>
            </w:r>
            <w:r w:rsidR="00AC53A5">
              <w:rPr>
                <w:webHidden/>
              </w:rPr>
              <w:tab/>
            </w:r>
            <w:r w:rsidR="00AC53A5">
              <w:rPr>
                <w:webHidden/>
              </w:rPr>
              <w:fldChar w:fldCharType="begin"/>
            </w:r>
            <w:r w:rsidR="00AC53A5">
              <w:rPr>
                <w:webHidden/>
              </w:rPr>
              <w:instrText xml:space="preserve"> PAGEREF _Toc138167450 \h </w:instrText>
            </w:r>
            <w:r w:rsidR="00AC53A5">
              <w:rPr>
                <w:webHidden/>
              </w:rPr>
            </w:r>
            <w:r w:rsidR="00AC53A5">
              <w:rPr>
                <w:webHidden/>
              </w:rPr>
              <w:fldChar w:fldCharType="separate"/>
            </w:r>
            <w:r w:rsidR="00AC53A5">
              <w:rPr>
                <w:webHidden/>
              </w:rPr>
              <w:t>15</w:t>
            </w:r>
            <w:r w:rsidR="00AC53A5">
              <w:rPr>
                <w:webHidden/>
              </w:rPr>
              <w:fldChar w:fldCharType="end"/>
            </w:r>
          </w:hyperlink>
        </w:p>
        <w:p w14:paraId="0BB21472" w14:textId="6817A37F"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51" w:history="1">
            <w:r w:rsidR="00AC53A5" w:rsidRPr="00420EB4">
              <w:rPr>
                <w:rStyle w:val="Hyperlink"/>
                <w:noProof/>
                <w:lang w:eastAsia="en-US" w:bidi="he-IL"/>
              </w:rPr>
              <w:t>History and Background of Christianity in Nepal</w:t>
            </w:r>
            <w:r w:rsidR="00AC53A5">
              <w:rPr>
                <w:noProof/>
                <w:webHidden/>
              </w:rPr>
              <w:tab/>
            </w:r>
            <w:r w:rsidR="00AC53A5">
              <w:rPr>
                <w:noProof/>
                <w:webHidden/>
              </w:rPr>
              <w:fldChar w:fldCharType="begin"/>
            </w:r>
            <w:r w:rsidR="00AC53A5">
              <w:rPr>
                <w:noProof/>
                <w:webHidden/>
              </w:rPr>
              <w:instrText xml:space="preserve"> PAGEREF _Toc138167451 \h </w:instrText>
            </w:r>
            <w:r w:rsidR="00AC53A5">
              <w:rPr>
                <w:noProof/>
                <w:webHidden/>
              </w:rPr>
            </w:r>
            <w:r w:rsidR="00AC53A5">
              <w:rPr>
                <w:noProof/>
                <w:webHidden/>
              </w:rPr>
              <w:fldChar w:fldCharType="separate"/>
            </w:r>
            <w:r w:rsidR="00AC53A5">
              <w:rPr>
                <w:noProof/>
                <w:webHidden/>
              </w:rPr>
              <w:t>15</w:t>
            </w:r>
            <w:r w:rsidR="00AC53A5">
              <w:rPr>
                <w:noProof/>
                <w:webHidden/>
              </w:rPr>
              <w:fldChar w:fldCharType="end"/>
            </w:r>
          </w:hyperlink>
        </w:p>
        <w:p w14:paraId="49C701A6" w14:textId="4CC0DCF9"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2" w:history="1">
            <w:r w:rsidR="00AC53A5" w:rsidRPr="00420EB4">
              <w:rPr>
                <w:rStyle w:val="Hyperlink"/>
                <w:noProof/>
                <w:lang w:bidi="he-IL"/>
              </w:rPr>
              <w:t>The First Missionary Attempts to Nepal</w:t>
            </w:r>
            <w:r w:rsidR="00AC53A5">
              <w:rPr>
                <w:noProof/>
                <w:webHidden/>
              </w:rPr>
              <w:tab/>
            </w:r>
            <w:r w:rsidR="00AC53A5">
              <w:rPr>
                <w:noProof/>
                <w:webHidden/>
              </w:rPr>
              <w:fldChar w:fldCharType="begin"/>
            </w:r>
            <w:r w:rsidR="00AC53A5">
              <w:rPr>
                <w:noProof/>
                <w:webHidden/>
              </w:rPr>
              <w:instrText xml:space="preserve"> PAGEREF _Toc138167452 \h </w:instrText>
            </w:r>
            <w:r w:rsidR="00AC53A5">
              <w:rPr>
                <w:noProof/>
                <w:webHidden/>
              </w:rPr>
            </w:r>
            <w:r w:rsidR="00AC53A5">
              <w:rPr>
                <w:noProof/>
                <w:webHidden/>
              </w:rPr>
              <w:fldChar w:fldCharType="separate"/>
            </w:r>
            <w:r w:rsidR="00AC53A5">
              <w:rPr>
                <w:noProof/>
                <w:webHidden/>
              </w:rPr>
              <w:t>15</w:t>
            </w:r>
            <w:r w:rsidR="00AC53A5">
              <w:rPr>
                <w:noProof/>
                <w:webHidden/>
              </w:rPr>
              <w:fldChar w:fldCharType="end"/>
            </w:r>
          </w:hyperlink>
        </w:p>
        <w:p w14:paraId="72972BE5" w14:textId="7CA597E4"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3" w:history="1">
            <w:r w:rsidR="00AC53A5" w:rsidRPr="00420EB4">
              <w:rPr>
                <w:rStyle w:val="Hyperlink"/>
                <w:noProof/>
                <w:lang w:bidi="he-IL"/>
              </w:rPr>
              <w:t>Factors Contributing to the Failure of the First Mission Attempts in Nepal</w:t>
            </w:r>
            <w:r w:rsidR="00AC53A5">
              <w:rPr>
                <w:noProof/>
                <w:webHidden/>
              </w:rPr>
              <w:tab/>
            </w:r>
            <w:r w:rsidR="00AC53A5">
              <w:rPr>
                <w:noProof/>
                <w:webHidden/>
              </w:rPr>
              <w:fldChar w:fldCharType="begin"/>
            </w:r>
            <w:r w:rsidR="00AC53A5">
              <w:rPr>
                <w:noProof/>
                <w:webHidden/>
              </w:rPr>
              <w:instrText xml:space="preserve"> PAGEREF _Toc138167453 \h </w:instrText>
            </w:r>
            <w:r w:rsidR="00AC53A5">
              <w:rPr>
                <w:noProof/>
                <w:webHidden/>
              </w:rPr>
            </w:r>
            <w:r w:rsidR="00AC53A5">
              <w:rPr>
                <w:noProof/>
                <w:webHidden/>
              </w:rPr>
              <w:fldChar w:fldCharType="separate"/>
            </w:r>
            <w:r w:rsidR="00AC53A5">
              <w:rPr>
                <w:noProof/>
                <w:webHidden/>
              </w:rPr>
              <w:t>19</w:t>
            </w:r>
            <w:r w:rsidR="00AC53A5">
              <w:rPr>
                <w:noProof/>
                <w:webHidden/>
              </w:rPr>
              <w:fldChar w:fldCharType="end"/>
            </w:r>
          </w:hyperlink>
        </w:p>
        <w:p w14:paraId="2C7BF44B" w14:textId="50A72EA5"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4" w:history="1">
            <w:r w:rsidR="00AC53A5" w:rsidRPr="00420EB4">
              <w:rPr>
                <w:rStyle w:val="Hyperlink"/>
                <w:noProof/>
                <w:lang w:bidi="he-IL"/>
              </w:rPr>
              <w:t>Mission Movement Among Nepalese in Diaspora in 1870-1950</w:t>
            </w:r>
            <w:r w:rsidR="00AC53A5">
              <w:rPr>
                <w:noProof/>
                <w:webHidden/>
              </w:rPr>
              <w:tab/>
            </w:r>
            <w:r w:rsidR="00AC53A5">
              <w:rPr>
                <w:noProof/>
                <w:webHidden/>
              </w:rPr>
              <w:fldChar w:fldCharType="begin"/>
            </w:r>
            <w:r w:rsidR="00AC53A5">
              <w:rPr>
                <w:noProof/>
                <w:webHidden/>
              </w:rPr>
              <w:instrText xml:space="preserve"> PAGEREF _Toc138167454 \h </w:instrText>
            </w:r>
            <w:r w:rsidR="00AC53A5">
              <w:rPr>
                <w:noProof/>
                <w:webHidden/>
              </w:rPr>
            </w:r>
            <w:r w:rsidR="00AC53A5">
              <w:rPr>
                <w:noProof/>
                <w:webHidden/>
              </w:rPr>
              <w:fldChar w:fldCharType="separate"/>
            </w:r>
            <w:r w:rsidR="00AC53A5">
              <w:rPr>
                <w:noProof/>
                <w:webHidden/>
              </w:rPr>
              <w:t>19</w:t>
            </w:r>
            <w:r w:rsidR="00AC53A5">
              <w:rPr>
                <w:noProof/>
                <w:webHidden/>
              </w:rPr>
              <w:fldChar w:fldCharType="end"/>
            </w:r>
          </w:hyperlink>
        </w:p>
        <w:p w14:paraId="2A579DB7" w14:textId="06AD3213"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5" w:history="1">
            <w:r w:rsidR="00AC53A5" w:rsidRPr="00420EB4">
              <w:rPr>
                <w:rStyle w:val="Hyperlink"/>
                <w:noProof/>
                <w:lang w:bidi="he-IL"/>
              </w:rPr>
              <w:t>Gospel and Church Planting Movement in Modern Era</w:t>
            </w:r>
            <w:r w:rsidR="00AC53A5">
              <w:rPr>
                <w:noProof/>
                <w:webHidden/>
              </w:rPr>
              <w:tab/>
            </w:r>
            <w:r w:rsidR="00AC53A5">
              <w:rPr>
                <w:noProof/>
                <w:webHidden/>
              </w:rPr>
              <w:fldChar w:fldCharType="begin"/>
            </w:r>
            <w:r w:rsidR="00AC53A5">
              <w:rPr>
                <w:noProof/>
                <w:webHidden/>
              </w:rPr>
              <w:instrText xml:space="preserve"> PAGEREF _Toc138167455 \h </w:instrText>
            </w:r>
            <w:r w:rsidR="00AC53A5">
              <w:rPr>
                <w:noProof/>
                <w:webHidden/>
              </w:rPr>
            </w:r>
            <w:r w:rsidR="00AC53A5">
              <w:rPr>
                <w:noProof/>
                <w:webHidden/>
              </w:rPr>
              <w:fldChar w:fldCharType="separate"/>
            </w:r>
            <w:r w:rsidR="00AC53A5">
              <w:rPr>
                <w:noProof/>
                <w:webHidden/>
              </w:rPr>
              <w:t>21</w:t>
            </w:r>
            <w:r w:rsidR="00AC53A5">
              <w:rPr>
                <w:noProof/>
                <w:webHidden/>
              </w:rPr>
              <w:fldChar w:fldCharType="end"/>
            </w:r>
          </w:hyperlink>
        </w:p>
        <w:p w14:paraId="7E4A3F5B" w14:textId="06991ADB"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6" w:history="1">
            <w:r w:rsidR="00AC53A5" w:rsidRPr="00420EB4">
              <w:rPr>
                <w:rStyle w:val="Hyperlink"/>
                <w:noProof/>
                <w:lang w:bidi="he-IL"/>
              </w:rPr>
              <w:t>The First Missionaries for Nepal in Modern Era</w:t>
            </w:r>
            <w:r w:rsidR="00AC53A5">
              <w:rPr>
                <w:noProof/>
                <w:webHidden/>
              </w:rPr>
              <w:tab/>
            </w:r>
            <w:r w:rsidR="00AC53A5">
              <w:rPr>
                <w:noProof/>
                <w:webHidden/>
              </w:rPr>
              <w:fldChar w:fldCharType="begin"/>
            </w:r>
            <w:r w:rsidR="00AC53A5">
              <w:rPr>
                <w:noProof/>
                <w:webHidden/>
              </w:rPr>
              <w:instrText xml:space="preserve"> PAGEREF _Toc138167456 \h </w:instrText>
            </w:r>
            <w:r w:rsidR="00AC53A5">
              <w:rPr>
                <w:noProof/>
                <w:webHidden/>
              </w:rPr>
            </w:r>
            <w:r w:rsidR="00AC53A5">
              <w:rPr>
                <w:noProof/>
                <w:webHidden/>
              </w:rPr>
              <w:fldChar w:fldCharType="separate"/>
            </w:r>
            <w:r w:rsidR="00AC53A5">
              <w:rPr>
                <w:noProof/>
                <w:webHidden/>
              </w:rPr>
              <w:t>22</w:t>
            </w:r>
            <w:r w:rsidR="00AC53A5">
              <w:rPr>
                <w:noProof/>
                <w:webHidden/>
              </w:rPr>
              <w:fldChar w:fldCharType="end"/>
            </w:r>
          </w:hyperlink>
        </w:p>
        <w:p w14:paraId="016D8A03" w14:textId="7BDDFCF1"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57" w:history="1">
            <w:r w:rsidR="00AC53A5" w:rsidRPr="00420EB4">
              <w:rPr>
                <w:rStyle w:val="Hyperlink"/>
                <w:noProof/>
                <w:lang w:eastAsia="en-US" w:bidi="he-IL"/>
              </w:rPr>
              <w:t>Church Growth Movement in Nepal</w:t>
            </w:r>
            <w:r w:rsidR="00AC53A5">
              <w:rPr>
                <w:noProof/>
                <w:webHidden/>
              </w:rPr>
              <w:tab/>
            </w:r>
            <w:r w:rsidR="00AC53A5">
              <w:rPr>
                <w:noProof/>
                <w:webHidden/>
              </w:rPr>
              <w:fldChar w:fldCharType="begin"/>
            </w:r>
            <w:r w:rsidR="00AC53A5">
              <w:rPr>
                <w:noProof/>
                <w:webHidden/>
              </w:rPr>
              <w:instrText xml:space="preserve"> PAGEREF _Toc138167457 \h </w:instrText>
            </w:r>
            <w:r w:rsidR="00AC53A5">
              <w:rPr>
                <w:noProof/>
                <w:webHidden/>
              </w:rPr>
            </w:r>
            <w:r w:rsidR="00AC53A5">
              <w:rPr>
                <w:noProof/>
                <w:webHidden/>
              </w:rPr>
              <w:fldChar w:fldCharType="separate"/>
            </w:r>
            <w:r w:rsidR="00AC53A5">
              <w:rPr>
                <w:noProof/>
                <w:webHidden/>
              </w:rPr>
              <w:t>23</w:t>
            </w:r>
            <w:r w:rsidR="00AC53A5">
              <w:rPr>
                <w:noProof/>
                <w:webHidden/>
              </w:rPr>
              <w:fldChar w:fldCharType="end"/>
            </w:r>
          </w:hyperlink>
        </w:p>
        <w:p w14:paraId="6254439E" w14:textId="5ABC9651"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8" w:history="1">
            <w:r w:rsidR="00AC53A5" w:rsidRPr="00420EB4">
              <w:rPr>
                <w:rStyle w:val="Hyperlink"/>
                <w:noProof/>
                <w:lang w:bidi="he-IL"/>
              </w:rPr>
              <w:t>Pre-Democratic period</w:t>
            </w:r>
            <w:r w:rsidR="00AC53A5">
              <w:rPr>
                <w:noProof/>
                <w:webHidden/>
              </w:rPr>
              <w:tab/>
            </w:r>
            <w:r w:rsidR="00AC53A5">
              <w:rPr>
                <w:noProof/>
                <w:webHidden/>
              </w:rPr>
              <w:fldChar w:fldCharType="begin"/>
            </w:r>
            <w:r w:rsidR="00AC53A5">
              <w:rPr>
                <w:noProof/>
                <w:webHidden/>
              </w:rPr>
              <w:instrText xml:space="preserve"> PAGEREF _Toc138167458 \h </w:instrText>
            </w:r>
            <w:r w:rsidR="00AC53A5">
              <w:rPr>
                <w:noProof/>
                <w:webHidden/>
              </w:rPr>
            </w:r>
            <w:r w:rsidR="00AC53A5">
              <w:rPr>
                <w:noProof/>
                <w:webHidden/>
              </w:rPr>
              <w:fldChar w:fldCharType="separate"/>
            </w:r>
            <w:r w:rsidR="00AC53A5">
              <w:rPr>
                <w:noProof/>
                <w:webHidden/>
              </w:rPr>
              <w:t>23</w:t>
            </w:r>
            <w:r w:rsidR="00AC53A5">
              <w:rPr>
                <w:noProof/>
                <w:webHidden/>
              </w:rPr>
              <w:fldChar w:fldCharType="end"/>
            </w:r>
          </w:hyperlink>
        </w:p>
        <w:p w14:paraId="55B2FCE2" w14:textId="083CD865"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59" w:history="1">
            <w:r w:rsidR="00AC53A5" w:rsidRPr="00420EB4">
              <w:rPr>
                <w:rStyle w:val="Hyperlink"/>
                <w:noProof/>
                <w:lang w:bidi="he-IL"/>
              </w:rPr>
              <w:t>Post-Democratic Period</w:t>
            </w:r>
            <w:r w:rsidR="00AC53A5">
              <w:rPr>
                <w:noProof/>
                <w:webHidden/>
              </w:rPr>
              <w:tab/>
            </w:r>
            <w:r w:rsidR="00AC53A5">
              <w:rPr>
                <w:noProof/>
                <w:webHidden/>
              </w:rPr>
              <w:fldChar w:fldCharType="begin"/>
            </w:r>
            <w:r w:rsidR="00AC53A5">
              <w:rPr>
                <w:noProof/>
                <w:webHidden/>
              </w:rPr>
              <w:instrText xml:space="preserve"> PAGEREF _Toc138167459 \h </w:instrText>
            </w:r>
            <w:r w:rsidR="00AC53A5">
              <w:rPr>
                <w:noProof/>
                <w:webHidden/>
              </w:rPr>
            </w:r>
            <w:r w:rsidR="00AC53A5">
              <w:rPr>
                <w:noProof/>
                <w:webHidden/>
              </w:rPr>
              <w:fldChar w:fldCharType="separate"/>
            </w:r>
            <w:r w:rsidR="00AC53A5">
              <w:rPr>
                <w:noProof/>
                <w:webHidden/>
              </w:rPr>
              <w:t>24</w:t>
            </w:r>
            <w:r w:rsidR="00AC53A5">
              <w:rPr>
                <w:noProof/>
                <w:webHidden/>
              </w:rPr>
              <w:fldChar w:fldCharType="end"/>
            </w:r>
          </w:hyperlink>
        </w:p>
        <w:p w14:paraId="4E9C5267" w14:textId="7D311A35"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0" w:history="1">
            <w:r w:rsidR="00AC53A5" w:rsidRPr="00420EB4">
              <w:rPr>
                <w:rStyle w:val="Hyperlink"/>
                <w:noProof/>
                <w:lang w:bidi="he-IL"/>
              </w:rPr>
              <w:t>NIM Gyaneshwor Church and Its Growth</w:t>
            </w:r>
            <w:r w:rsidR="00AC53A5">
              <w:rPr>
                <w:noProof/>
                <w:webHidden/>
              </w:rPr>
              <w:tab/>
            </w:r>
            <w:r w:rsidR="00AC53A5">
              <w:rPr>
                <w:noProof/>
                <w:webHidden/>
              </w:rPr>
              <w:fldChar w:fldCharType="begin"/>
            </w:r>
            <w:r w:rsidR="00AC53A5">
              <w:rPr>
                <w:noProof/>
                <w:webHidden/>
              </w:rPr>
              <w:instrText xml:space="preserve"> PAGEREF _Toc138167460 \h </w:instrText>
            </w:r>
            <w:r w:rsidR="00AC53A5">
              <w:rPr>
                <w:noProof/>
                <w:webHidden/>
              </w:rPr>
            </w:r>
            <w:r w:rsidR="00AC53A5">
              <w:rPr>
                <w:noProof/>
                <w:webHidden/>
              </w:rPr>
              <w:fldChar w:fldCharType="separate"/>
            </w:r>
            <w:r w:rsidR="00AC53A5">
              <w:rPr>
                <w:noProof/>
                <w:webHidden/>
              </w:rPr>
              <w:t>25</w:t>
            </w:r>
            <w:r w:rsidR="00AC53A5">
              <w:rPr>
                <w:noProof/>
                <w:webHidden/>
              </w:rPr>
              <w:fldChar w:fldCharType="end"/>
            </w:r>
          </w:hyperlink>
        </w:p>
        <w:p w14:paraId="5E120D43" w14:textId="5326B871"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61" w:history="1">
            <w:r w:rsidR="00AC53A5" w:rsidRPr="00420EB4">
              <w:rPr>
                <w:rStyle w:val="Hyperlink"/>
                <w:noProof/>
                <w:lang w:eastAsia="en-US" w:bidi="he-IL"/>
              </w:rPr>
              <w:t>Key Factors for Nepali Church Growth in the Modern Era</w:t>
            </w:r>
            <w:r w:rsidR="00AC53A5">
              <w:rPr>
                <w:noProof/>
                <w:webHidden/>
              </w:rPr>
              <w:tab/>
            </w:r>
            <w:r w:rsidR="00AC53A5">
              <w:rPr>
                <w:noProof/>
                <w:webHidden/>
              </w:rPr>
              <w:fldChar w:fldCharType="begin"/>
            </w:r>
            <w:r w:rsidR="00AC53A5">
              <w:rPr>
                <w:noProof/>
                <w:webHidden/>
              </w:rPr>
              <w:instrText xml:space="preserve"> PAGEREF _Toc138167461 \h </w:instrText>
            </w:r>
            <w:r w:rsidR="00AC53A5">
              <w:rPr>
                <w:noProof/>
                <w:webHidden/>
              </w:rPr>
            </w:r>
            <w:r w:rsidR="00AC53A5">
              <w:rPr>
                <w:noProof/>
                <w:webHidden/>
              </w:rPr>
              <w:fldChar w:fldCharType="separate"/>
            </w:r>
            <w:r w:rsidR="00AC53A5">
              <w:rPr>
                <w:noProof/>
                <w:webHidden/>
              </w:rPr>
              <w:t>28</w:t>
            </w:r>
            <w:r w:rsidR="00AC53A5">
              <w:rPr>
                <w:noProof/>
                <w:webHidden/>
              </w:rPr>
              <w:fldChar w:fldCharType="end"/>
            </w:r>
          </w:hyperlink>
        </w:p>
        <w:p w14:paraId="7593A6FE" w14:textId="240ED217"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2" w:history="1">
            <w:r w:rsidR="00AC53A5" w:rsidRPr="00420EB4">
              <w:rPr>
                <w:rStyle w:val="Hyperlink"/>
                <w:noProof/>
                <w:lang w:bidi="he-IL"/>
              </w:rPr>
              <w:t>Vision for the Unreached Nepalese People in Nepal</w:t>
            </w:r>
            <w:r w:rsidR="00AC53A5">
              <w:rPr>
                <w:noProof/>
                <w:webHidden/>
              </w:rPr>
              <w:tab/>
            </w:r>
            <w:r w:rsidR="00AC53A5">
              <w:rPr>
                <w:noProof/>
                <w:webHidden/>
              </w:rPr>
              <w:fldChar w:fldCharType="begin"/>
            </w:r>
            <w:r w:rsidR="00AC53A5">
              <w:rPr>
                <w:noProof/>
                <w:webHidden/>
              </w:rPr>
              <w:instrText xml:space="preserve"> PAGEREF _Toc138167462 \h </w:instrText>
            </w:r>
            <w:r w:rsidR="00AC53A5">
              <w:rPr>
                <w:noProof/>
                <w:webHidden/>
              </w:rPr>
            </w:r>
            <w:r w:rsidR="00AC53A5">
              <w:rPr>
                <w:noProof/>
                <w:webHidden/>
              </w:rPr>
              <w:fldChar w:fldCharType="separate"/>
            </w:r>
            <w:r w:rsidR="00AC53A5">
              <w:rPr>
                <w:noProof/>
                <w:webHidden/>
              </w:rPr>
              <w:t>28</w:t>
            </w:r>
            <w:r w:rsidR="00AC53A5">
              <w:rPr>
                <w:noProof/>
                <w:webHidden/>
              </w:rPr>
              <w:fldChar w:fldCharType="end"/>
            </w:r>
          </w:hyperlink>
        </w:p>
        <w:p w14:paraId="3C7A4E71" w14:textId="30FC0601"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3" w:history="1">
            <w:r w:rsidR="00AC53A5" w:rsidRPr="00420EB4">
              <w:rPr>
                <w:rStyle w:val="Hyperlink"/>
                <w:noProof/>
                <w:lang w:bidi="he-IL"/>
              </w:rPr>
              <w:t>Committed Leadership</w:t>
            </w:r>
            <w:r w:rsidR="00AC53A5">
              <w:rPr>
                <w:noProof/>
                <w:webHidden/>
              </w:rPr>
              <w:tab/>
            </w:r>
            <w:r w:rsidR="00AC53A5">
              <w:rPr>
                <w:noProof/>
                <w:webHidden/>
              </w:rPr>
              <w:fldChar w:fldCharType="begin"/>
            </w:r>
            <w:r w:rsidR="00AC53A5">
              <w:rPr>
                <w:noProof/>
                <w:webHidden/>
              </w:rPr>
              <w:instrText xml:space="preserve"> PAGEREF _Toc138167463 \h </w:instrText>
            </w:r>
            <w:r w:rsidR="00AC53A5">
              <w:rPr>
                <w:noProof/>
                <w:webHidden/>
              </w:rPr>
            </w:r>
            <w:r w:rsidR="00AC53A5">
              <w:rPr>
                <w:noProof/>
                <w:webHidden/>
              </w:rPr>
              <w:fldChar w:fldCharType="separate"/>
            </w:r>
            <w:r w:rsidR="00AC53A5">
              <w:rPr>
                <w:noProof/>
                <w:webHidden/>
              </w:rPr>
              <w:t>28</w:t>
            </w:r>
            <w:r w:rsidR="00AC53A5">
              <w:rPr>
                <w:noProof/>
                <w:webHidden/>
              </w:rPr>
              <w:fldChar w:fldCharType="end"/>
            </w:r>
          </w:hyperlink>
        </w:p>
        <w:p w14:paraId="3B201BBE" w14:textId="05562C1B"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4" w:history="1">
            <w:r w:rsidR="00AC53A5" w:rsidRPr="00420EB4">
              <w:rPr>
                <w:rStyle w:val="Hyperlink"/>
                <w:noProof/>
                <w:lang w:bidi="he-IL"/>
              </w:rPr>
              <w:t>Active Laity in Evangelism</w:t>
            </w:r>
            <w:r w:rsidR="00AC53A5">
              <w:rPr>
                <w:noProof/>
                <w:webHidden/>
              </w:rPr>
              <w:tab/>
            </w:r>
            <w:r w:rsidR="00AC53A5">
              <w:rPr>
                <w:noProof/>
                <w:webHidden/>
              </w:rPr>
              <w:fldChar w:fldCharType="begin"/>
            </w:r>
            <w:r w:rsidR="00AC53A5">
              <w:rPr>
                <w:noProof/>
                <w:webHidden/>
              </w:rPr>
              <w:instrText xml:space="preserve"> PAGEREF _Toc138167464 \h </w:instrText>
            </w:r>
            <w:r w:rsidR="00AC53A5">
              <w:rPr>
                <w:noProof/>
                <w:webHidden/>
              </w:rPr>
            </w:r>
            <w:r w:rsidR="00AC53A5">
              <w:rPr>
                <w:noProof/>
                <w:webHidden/>
              </w:rPr>
              <w:fldChar w:fldCharType="separate"/>
            </w:r>
            <w:r w:rsidR="00AC53A5">
              <w:rPr>
                <w:noProof/>
                <w:webHidden/>
              </w:rPr>
              <w:t>29</w:t>
            </w:r>
            <w:r w:rsidR="00AC53A5">
              <w:rPr>
                <w:noProof/>
                <w:webHidden/>
              </w:rPr>
              <w:fldChar w:fldCharType="end"/>
            </w:r>
          </w:hyperlink>
        </w:p>
        <w:p w14:paraId="59D527EE" w14:textId="0B74B72F"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5" w:history="1">
            <w:r w:rsidR="00AC53A5" w:rsidRPr="00420EB4">
              <w:rPr>
                <w:rStyle w:val="Hyperlink"/>
                <w:noProof/>
                <w:lang w:bidi="he-IL"/>
              </w:rPr>
              <w:t>Social Structure</w:t>
            </w:r>
            <w:r w:rsidR="00AC53A5">
              <w:rPr>
                <w:noProof/>
                <w:webHidden/>
              </w:rPr>
              <w:tab/>
            </w:r>
            <w:r w:rsidR="00AC53A5">
              <w:rPr>
                <w:noProof/>
                <w:webHidden/>
              </w:rPr>
              <w:fldChar w:fldCharType="begin"/>
            </w:r>
            <w:r w:rsidR="00AC53A5">
              <w:rPr>
                <w:noProof/>
                <w:webHidden/>
              </w:rPr>
              <w:instrText xml:space="preserve"> PAGEREF _Toc138167465 \h </w:instrText>
            </w:r>
            <w:r w:rsidR="00AC53A5">
              <w:rPr>
                <w:noProof/>
                <w:webHidden/>
              </w:rPr>
            </w:r>
            <w:r w:rsidR="00AC53A5">
              <w:rPr>
                <w:noProof/>
                <w:webHidden/>
              </w:rPr>
              <w:fldChar w:fldCharType="separate"/>
            </w:r>
            <w:r w:rsidR="00AC53A5">
              <w:rPr>
                <w:noProof/>
                <w:webHidden/>
              </w:rPr>
              <w:t>30</w:t>
            </w:r>
            <w:r w:rsidR="00AC53A5">
              <w:rPr>
                <w:noProof/>
                <w:webHidden/>
              </w:rPr>
              <w:fldChar w:fldCharType="end"/>
            </w:r>
          </w:hyperlink>
        </w:p>
        <w:p w14:paraId="6169C27B" w14:textId="51A80D74"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6" w:history="1">
            <w:r w:rsidR="00AC53A5" w:rsidRPr="00420EB4">
              <w:rPr>
                <w:rStyle w:val="Hyperlink"/>
                <w:noProof/>
                <w:lang w:bidi="he-IL"/>
              </w:rPr>
              <w:t>Healing and Miracle</w:t>
            </w:r>
            <w:r w:rsidR="00AC53A5">
              <w:rPr>
                <w:noProof/>
                <w:webHidden/>
              </w:rPr>
              <w:tab/>
            </w:r>
            <w:r w:rsidR="00AC53A5">
              <w:rPr>
                <w:noProof/>
                <w:webHidden/>
              </w:rPr>
              <w:fldChar w:fldCharType="begin"/>
            </w:r>
            <w:r w:rsidR="00AC53A5">
              <w:rPr>
                <w:noProof/>
                <w:webHidden/>
              </w:rPr>
              <w:instrText xml:space="preserve"> PAGEREF _Toc138167466 \h </w:instrText>
            </w:r>
            <w:r w:rsidR="00AC53A5">
              <w:rPr>
                <w:noProof/>
                <w:webHidden/>
              </w:rPr>
            </w:r>
            <w:r w:rsidR="00AC53A5">
              <w:rPr>
                <w:noProof/>
                <w:webHidden/>
              </w:rPr>
              <w:fldChar w:fldCharType="separate"/>
            </w:r>
            <w:r w:rsidR="00AC53A5">
              <w:rPr>
                <w:noProof/>
                <w:webHidden/>
              </w:rPr>
              <w:t>30</w:t>
            </w:r>
            <w:r w:rsidR="00AC53A5">
              <w:rPr>
                <w:noProof/>
                <w:webHidden/>
              </w:rPr>
              <w:fldChar w:fldCharType="end"/>
            </w:r>
          </w:hyperlink>
        </w:p>
        <w:p w14:paraId="3156CD8A" w14:textId="68BBF746"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67" w:history="1">
            <w:r w:rsidR="00AC53A5" w:rsidRPr="00420EB4">
              <w:rPr>
                <w:rStyle w:val="Hyperlink"/>
                <w:noProof/>
                <w:lang w:bidi="he-IL"/>
              </w:rPr>
              <w:t>Church as a Source of Transformation</w:t>
            </w:r>
            <w:r w:rsidR="00AC53A5">
              <w:rPr>
                <w:noProof/>
                <w:webHidden/>
              </w:rPr>
              <w:tab/>
            </w:r>
            <w:r w:rsidR="00AC53A5">
              <w:rPr>
                <w:noProof/>
                <w:webHidden/>
              </w:rPr>
              <w:fldChar w:fldCharType="begin"/>
            </w:r>
            <w:r w:rsidR="00AC53A5">
              <w:rPr>
                <w:noProof/>
                <w:webHidden/>
              </w:rPr>
              <w:instrText xml:space="preserve"> PAGEREF _Toc138167467 \h </w:instrText>
            </w:r>
            <w:r w:rsidR="00AC53A5">
              <w:rPr>
                <w:noProof/>
                <w:webHidden/>
              </w:rPr>
            </w:r>
            <w:r w:rsidR="00AC53A5">
              <w:rPr>
                <w:noProof/>
                <w:webHidden/>
              </w:rPr>
              <w:fldChar w:fldCharType="separate"/>
            </w:r>
            <w:r w:rsidR="00AC53A5">
              <w:rPr>
                <w:noProof/>
                <w:webHidden/>
              </w:rPr>
              <w:t>31</w:t>
            </w:r>
            <w:r w:rsidR="00AC53A5">
              <w:rPr>
                <w:noProof/>
                <w:webHidden/>
              </w:rPr>
              <w:fldChar w:fldCharType="end"/>
            </w:r>
          </w:hyperlink>
        </w:p>
        <w:p w14:paraId="6A17ED57" w14:textId="17C64CA9"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8" w:history="1">
            <w:r w:rsidR="00AC53A5" w:rsidRPr="00420EB4">
              <w:rPr>
                <w:rStyle w:val="Hyperlink"/>
                <w:noProof/>
                <w:lang w:bidi="he-IL"/>
              </w:rPr>
              <w:t>Meaning and Definition of Church</w:t>
            </w:r>
            <w:r w:rsidR="00AC53A5">
              <w:rPr>
                <w:noProof/>
                <w:webHidden/>
              </w:rPr>
              <w:tab/>
            </w:r>
            <w:r w:rsidR="00AC53A5">
              <w:rPr>
                <w:noProof/>
                <w:webHidden/>
              </w:rPr>
              <w:fldChar w:fldCharType="begin"/>
            </w:r>
            <w:r w:rsidR="00AC53A5">
              <w:rPr>
                <w:noProof/>
                <w:webHidden/>
              </w:rPr>
              <w:instrText xml:space="preserve"> PAGEREF _Toc138167468 \h </w:instrText>
            </w:r>
            <w:r w:rsidR="00AC53A5">
              <w:rPr>
                <w:noProof/>
                <w:webHidden/>
              </w:rPr>
            </w:r>
            <w:r w:rsidR="00AC53A5">
              <w:rPr>
                <w:noProof/>
                <w:webHidden/>
              </w:rPr>
              <w:fldChar w:fldCharType="separate"/>
            </w:r>
            <w:r w:rsidR="00AC53A5">
              <w:rPr>
                <w:noProof/>
                <w:webHidden/>
              </w:rPr>
              <w:t>31</w:t>
            </w:r>
            <w:r w:rsidR="00AC53A5">
              <w:rPr>
                <w:noProof/>
                <w:webHidden/>
              </w:rPr>
              <w:fldChar w:fldCharType="end"/>
            </w:r>
          </w:hyperlink>
        </w:p>
        <w:p w14:paraId="32F90403" w14:textId="6A9CECE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69" w:history="1">
            <w:r w:rsidR="00AC53A5" w:rsidRPr="00420EB4">
              <w:rPr>
                <w:rStyle w:val="Hyperlink"/>
                <w:noProof/>
                <w:lang w:bidi="he-IL"/>
              </w:rPr>
              <w:t>Importance of Local Church</w:t>
            </w:r>
            <w:r w:rsidR="00AC53A5">
              <w:rPr>
                <w:noProof/>
                <w:webHidden/>
              </w:rPr>
              <w:tab/>
            </w:r>
            <w:r w:rsidR="00AC53A5">
              <w:rPr>
                <w:noProof/>
                <w:webHidden/>
              </w:rPr>
              <w:fldChar w:fldCharType="begin"/>
            </w:r>
            <w:r w:rsidR="00AC53A5">
              <w:rPr>
                <w:noProof/>
                <w:webHidden/>
              </w:rPr>
              <w:instrText xml:space="preserve"> PAGEREF _Toc138167469 \h </w:instrText>
            </w:r>
            <w:r w:rsidR="00AC53A5">
              <w:rPr>
                <w:noProof/>
                <w:webHidden/>
              </w:rPr>
            </w:r>
            <w:r w:rsidR="00AC53A5">
              <w:rPr>
                <w:noProof/>
                <w:webHidden/>
              </w:rPr>
              <w:fldChar w:fldCharType="separate"/>
            </w:r>
            <w:r w:rsidR="00AC53A5">
              <w:rPr>
                <w:noProof/>
                <w:webHidden/>
              </w:rPr>
              <w:t>32</w:t>
            </w:r>
            <w:r w:rsidR="00AC53A5">
              <w:rPr>
                <w:noProof/>
                <w:webHidden/>
              </w:rPr>
              <w:fldChar w:fldCharType="end"/>
            </w:r>
          </w:hyperlink>
        </w:p>
        <w:p w14:paraId="161BC607" w14:textId="02E278AE"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0" w:history="1">
            <w:r w:rsidR="00AC53A5" w:rsidRPr="00420EB4">
              <w:rPr>
                <w:rStyle w:val="Hyperlink"/>
                <w:noProof/>
                <w:lang w:bidi="he-IL"/>
              </w:rPr>
              <w:t>Key Function of the Church</w:t>
            </w:r>
            <w:r w:rsidR="00AC53A5">
              <w:rPr>
                <w:noProof/>
                <w:webHidden/>
              </w:rPr>
              <w:tab/>
            </w:r>
            <w:r w:rsidR="00AC53A5">
              <w:rPr>
                <w:noProof/>
                <w:webHidden/>
              </w:rPr>
              <w:fldChar w:fldCharType="begin"/>
            </w:r>
            <w:r w:rsidR="00AC53A5">
              <w:rPr>
                <w:noProof/>
                <w:webHidden/>
              </w:rPr>
              <w:instrText xml:space="preserve"> PAGEREF _Toc138167470 \h </w:instrText>
            </w:r>
            <w:r w:rsidR="00AC53A5">
              <w:rPr>
                <w:noProof/>
                <w:webHidden/>
              </w:rPr>
            </w:r>
            <w:r w:rsidR="00AC53A5">
              <w:rPr>
                <w:noProof/>
                <w:webHidden/>
              </w:rPr>
              <w:fldChar w:fldCharType="separate"/>
            </w:r>
            <w:r w:rsidR="00AC53A5">
              <w:rPr>
                <w:noProof/>
                <w:webHidden/>
              </w:rPr>
              <w:t>32</w:t>
            </w:r>
            <w:r w:rsidR="00AC53A5">
              <w:rPr>
                <w:noProof/>
                <w:webHidden/>
              </w:rPr>
              <w:fldChar w:fldCharType="end"/>
            </w:r>
          </w:hyperlink>
        </w:p>
        <w:p w14:paraId="4288B357" w14:textId="67207FD4"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71" w:history="1">
            <w:r w:rsidR="00AC53A5" w:rsidRPr="00420EB4">
              <w:rPr>
                <w:rStyle w:val="Hyperlink"/>
                <w:noProof/>
                <w:lang w:eastAsia="en-US" w:bidi="he-IL"/>
              </w:rPr>
              <w:t>Church Health</w:t>
            </w:r>
            <w:r w:rsidR="00AC53A5">
              <w:rPr>
                <w:noProof/>
                <w:webHidden/>
              </w:rPr>
              <w:tab/>
            </w:r>
            <w:r w:rsidR="00AC53A5">
              <w:rPr>
                <w:noProof/>
                <w:webHidden/>
              </w:rPr>
              <w:fldChar w:fldCharType="begin"/>
            </w:r>
            <w:r w:rsidR="00AC53A5">
              <w:rPr>
                <w:noProof/>
                <w:webHidden/>
              </w:rPr>
              <w:instrText xml:space="preserve"> PAGEREF _Toc138167471 \h </w:instrText>
            </w:r>
            <w:r w:rsidR="00AC53A5">
              <w:rPr>
                <w:noProof/>
                <w:webHidden/>
              </w:rPr>
            </w:r>
            <w:r w:rsidR="00AC53A5">
              <w:rPr>
                <w:noProof/>
                <w:webHidden/>
              </w:rPr>
              <w:fldChar w:fldCharType="separate"/>
            </w:r>
            <w:r w:rsidR="00AC53A5">
              <w:rPr>
                <w:noProof/>
                <w:webHidden/>
              </w:rPr>
              <w:t>33</w:t>
            </w:r>
            <w:r w:rsidR="00AC53A5">
              <w:rPr>
                <w:noProof/>
                <w:webHidden/>
              </w:rPr>
              <w:fldChar w:fldCharType="end"/>
            </w:r>
          </w:hyperlink>
        </w:p>
        <w:p w14:paraId="1154DE4F" w14:textId="6AB1F1DB"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2" w:history="1">
            <w:r w:rsidR="00AC53A5" w:rsidRPr="00420EB4">
              <w:rPr>
                <w:rStyle w:val="Hyperlink"/>
                <w:noProof/>
                <w:lang w:bidi="he-IL"/>
              </w:rPr>
              <w:t>The key function of the Church</w:t>
            </w:r>
            <w:r w:rsidR="00AC53A5">
              <w:rPr>
                <w:noProof/>
                <w:webHidden/>
              </w:rPr>
              <w:tab/>
            </w:r>
            <w:r w:rsidR="00AC53A5">
              <w:rPr>
                <w:noProof/>
                <w:webHidden/>
              </w:rPr>
              <w:fldChar w:fldCharType="begin"/>
            </w:r>
            <w:r w:rsidR="00AC53A5">
              <w:rPr>
                <w:noProof/>
                <w:webHidden/>
              </w:rPr>
              <w:instrText xml:space="preserve"> PAGEREF _Toc138167472 \h </w:instrText>
            </w:r>
            <w:r w:rsidR="00AC53A5">
              <w:rPr>
                <w:noProof/>
                <w:webHidden/>
              </w:rPr>
            </w:r>
            <w:r w:rsidR="00AC53A5">
              <w:rPr>
                <w:noProof/>
                <w:webHidden/>
              </w:rPr>
              <w:fldChar w:fldCharType="separate"/>
            </w:r>
            <w:r w:rsidR="00AC53A5">
              <w:rPr>
                <w:noProof/>
                <w:webHidden/>
              </w:rPr>
              <w:t>34</w:t>
            </w:r>
            <w:r w:rsidR="00AC53A5">
              <w:rPr>
                <w:noProof/>
                <w:webHidden/>
              </w:rPr>
              <w:fldChar w:fldCharType="end"/>
            </w:r>
          </w:hyperlink>
        </w:p>
        <w:p w14:paraId="7FE13E08" w14:textId="2AA86B0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3" w:history="1">
            <w:r w:rsidR="00AC53A5" w:rsidRPr="00420EB4">
              <w:rPr>
                <w:rStyle w:val="Hyperlink"/>
                <w:noProof/>
                <w:lang w:bidi="he-IL"/>
              </w:rPr>
              <w:t>Healthy Church Environment and Church Growth</w:t>
            </w:r>
            <w:r w:rsidR="00AC53A5">
              <w:rPr>
                <w:noProof/>
                <w:webHidden/>
              </w:rPr>
              <w:tab/>
            </w:r>
            <w:r w:rsidR="00AC53A5">
              <w:rPr>
                <w:noProof/>
                <w:webHidden/>
              </w:rPr>
              <w:fldChar w:fldCharType="begin"/>
            </w:r>
            <w:r w:rsidR="00AC53A5">
              <w:rPr>
                <w:noProof/>
                <w:webHidden/>
              </w:rPr>
              <w:instrText xml:space="preserve"> PAGEREF _Toc138167473 \h </w:instrText>
            </w:r>
            <w:r w:rsidR="00AC53A5">
              <w:rPr>
                <w:noProof/>
                <w:webHidden/>
              </w:rPr>
            </w:r>
            <w:r w:rsidR="00AC53A5">
              <w:rPr>
                <w:noProof/>
                <w:webHidden/>
              </w:rPr>
              <w:fldChar w:fldCharType="separate"/>
            </w:r>
            <w:r w:rsidR="00AC53A5">
              <w:rPr>
                <w:noProof/>
                <w:webHidden/>
              </w:rPr>
              <w:t>35</w:t>
            </w:r>
            <w:r w:rsidR="00AC53A5">
              <w:rPr>
                <w:noProof/>
                <w:webHidden/>
              </w:rPr>
              <w:fldChar w:fldCharType="end"/>
            </w:r>
          </w:hyperlink>
        </w:p>
        <w:p w14:paraId="7F15C817" w14:textId="5A9C23D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4" w:history="1">
            <w:r w:rsidR="00AC53A5" w:rsidRPr="00420EB4">
              <w:rPr>
                <w:rStyle w:val="Hyperlink"/>
                <w:noProof/>
                <w:lang w:bidi="he-IL"/>
              </w:rPr>
              <w:t>Marks of Healthy Church</w:t>
            </w:r>
            <w:r w:rsidR="00AC53A5">
              <w:rPr>
                <w:noProof/>
                <w:webHidden/>
              </w:rPr>
              <w:tab/>
            </w:r>
            <w:r w:rsidR="00AC53A5">
              <w:rPr>
                <w:noProof/>
                <w:webHidden/>
              </w:rPr>
              <w:fldChar w:fldCharType="begin"/>
            </w:r>
            <w:r w:rsidR="00AC53A5">
              <w:rPr>
                <w:noProof/>
                <w:webHidden/>
              </w:rPr>
              <w:instrText xml:space="preserve"> PAGEREF _Toc138167474 \h </w:instrText>
            </w:r>
            <w:r w:rsidR="00AC53A5">
              <w:rPr>
                <w:noProof/>
                <w:webHidden/>
              </w:rPr>
            </w:r>
            <w:r w:rsidR="00AC53A5">
              <w:rPr>
                <w:noProof/>
                <w:webHidden/>
              </w:rPr>
              <w:fldChar w:fldCharType="separate"/>
            </w:r>
            <w:r w:rsidR="00AC53A5">
              <w:rPr>
                <w:noProof/>
                <w:webHidden/>
              </w:rPr>
              <w:t>36</w:t>
            </w:r>
            <w:r w:rsidR="00AC53A5">
              <w:rPr>
                <w:noProof/>
                <w:webHidden/>
              </w:rPr>
              <w:fldChar w:fldCharType="end"/>
            </w:r>
          </w:hyperlink>
        </w:p>
        <w:p w14:paraId="01AA1F0F" w14:textId="1BB3274D"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75" w:history="1">
            <w:r w:rsidR="00AC53A5" w:rsidRPr="00420EB4">
              <w:rPr>
                <w:rStyle w:val="Hyperlink"/>
                <w:noProof/>
                <w:lang w:bidi="he-IL"/>
              </w:rPr>
              <w:t>Church Growth</w:t>
            </w:r>
            <w:r w:rsidR="00AC53A5">
              <w:rPr>
                <w:noProof/>
                <w:webHidden/>
              </w:rPr>
              <w:tab/>
            </w:r>
            <w:r w:rsidR="00AC53A5">
              <w:rPr>
                <w:noProof/>
                <w:webHidden/>
              </w:rPr>
              <w:fldChar w:fldCharType="begin"/>
            </w:r>
            <w:r w:rsidR="00AC53A5">
              <w:rPr>
                <w:noProof/>
                <w:webHidden/>
              </w:rPr>
              <w:instrText xml:space="preserve"> PAGEREF _Toc138167475 \h </w:instrText>
            </w:r>
            <w:r w:rsidR="00AC53A5">
              <w:rPr>
                <w:noProof/>
                <w:webHidden/>
              </w:rPr>
            </w:r>
            <w:r w:rsidR="00AC53A5">
              <w:rPr>
                <w:noProof/>
                <w:webHidden/>
              </w:rPr>
              <w:fldChar w:fldCharType="separate"/>
            </w:r>
            <w:r w:rsidR="00AC53A5">
              <w:rPr>
                <w:noProof/>
                <w:webHidden/>
              </w:rPr>
              <w:t>41</w:t>
            </w:r>
            <w:r w:rsidR="00AC53A5">
              <w:rPr>
                <w:noProof/>
                <w:webHidden/>
              </w:rPr>
              <w:fldChar w:fldCharType="end"/>
            </w:r>
          </w:hyperlink>
        </w:p>
        <w:p w14:paraId="767629EF" w14:textId="4FFE5DA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6" w:history="1">
            <w:r w:rsidR="00AC53A5" w:rsidRPr="00420EB4">
              <w:rPr>
                <w:rStyle w:val="Hyperlink"/>
                <w:noProof/>
                <w:lang w:bidi="he-IL"/>
              </w:rPr>
              <w:t>Discovering Church Growth Principle</w:t>
            </w:r>
            <w:r w:rsidR="00AC53A5">
              <w:rPr>
                <w:noProof/>
                <w:webHidden/>
              </w:rPr>
              <w:tab/>
            </w:r>
            <w:r w:rsidR="00AC53A5">
              <w:rPr>
                <w:noProof/>
                <w:webHidden/>
              </w:rPr>
              <w:fldChar w:fldCharType="begin"/>
            </w:r>
            <w:r w:rsidR="00AC53A5">
              <w:rPr>
                <w:noProof/>
                <w:webHidden/>
              </w:rPr>
              <w:instrText xml:space="preserve"> PAGEREF _Toc138167476 \h </w:instrText>
            </w:r>
            <w:r w:rsidR="00AC53A5">
              <w:rPr>
                <w:noProof/>
                <w:webHidden/>
              </w:rPr>
            </w:r>
            <w:r w:rsidR="00AC53A5">
              <w:rPr>
                <w:noProof/>
                <w:webHidden/>
              </w:rPr>
              <w:fldChar w:fldCharType="separate"/>
            </w:r>
            <w:r w:rsidR="00AC53A5">
              <w:rPr>
                <w:noProof/>
                <w:webHidden/>
              </w:rPr>
              <w:t>42</w:t>
            </w:r>
            <w:r w:rsidR="00AC53A5">
              <w:rPr>
                <w:noProof/>
                <w:webHidden/>
              </w:rPr>
              <w:fldChar w:fldCharType="end"/>
            </w:r>
          </w:hyperlink>
        </w:p>
        <w:p w14:paraId="2E33AB77" w14:textId="41A9C613"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7" w:history="1">
            <w:r w:rsidR="00AC53A5" w:rsidRPr="00420EB4">
              <w:rPr>
                <w:rStyle w:val="Hyperlink"/>
                <w:noProof/>
                <w:lang w:bidi="he-IL"/>
              </w:rPr>
              <w:t>Importance of Church Growth</w:t>
            </w:r>
            <w:r w:rsidR="00AC53A5">
              <w:rPr>
                <w:noProof/>
                <w:webHidden/>
              </w:rPr>
              <w:tab/>
            </w:r>
            <w:r w:rsidR="00AC53A5">
              <w:rPr>
                <w:noProof/>
                <w:webHidden/>
              </w:rPr>
              <w:fldChar w:fldCharType="begin"/>
            </w:r>
            <w:r w:rsidR="00AC53A5">
              <w:rPr>
                <w:noProof/>
                <w:webHidden/>
              </w:rPr>
              <w:instrText xml:space="preserve"> PAGEREF _Toc138167477 \h </w:instrText>
            </w:r>
            <w:r w:rsidR="00AC53A5">
              <w:rPr>
                <w:noProof/>
                <w:webHidden/>
              </w:rPr>
            </w:r>
            <w:r w:rsidR="00AC53A5">
              <w:rPr>
                <w:noProof/>
                <w:webHidden/>
              </w:rPr>
              <w:fldChar w:fldCharType="separate"/>
            </w:r>
            <w:r w:rsidR="00AC53A5">
              <w:rPr>
                <w:noProof/>
                <w:webHidden/>
              </w:rPr>
              <w:t>43</w:t>
            </w:r>
            <w:r w:rsidR="00AC53A5">
              <w:rPr>
                <w:noProof/>
                <w:webHidden/>
              </w:rPr>
              <w:fldChar w:fldCharType="end"/>
            </w:r>
          </w:hyperlink>
        </w:p>
        <w:p w14:paraId="0F45B9FE" w14:textId="7C2F15FE"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78" w:history="1">
            <w:r w:rsidR="00AC53A5" w:rsidRPr="00420EB4">
              <w:rPr>
                <w:rStyle w:val="Hyperlink"/>
                <w:noProof/>
                <w:lang w:bidi="he-IL"/>
              </w:rPr>
              <w:t>Types of Church Growth</w:t>
            </w:r>
            <w:r w:rsidR="00AC53A5">
              <w:rPr>
                <w:noProof/>
                <w:webHidden/>
              </w:rPr>
              <w:tab/>
            </w:r>
            <w:r w:rsidR="00AC53A5">
              <w:rPr>
                <w:noProof/>
                <w:webHidden/>
              </w:rPr>
              <w:fldChar w:fldCharType="begin"/>
            </w:r>
            <w:r w:rsidR="00AC53A5">
              <w:rPr>
                <w:noProof/>
                <w:webHidden/>
              </w:rPr>
              <w:instrText xml:space="preserve"> PAGEREF _Toc138167478 \h </w:instrText>
            </w:r>
            <w:r w:rsidR="00AC53A5">
              <w:rPr>
                <w:noProof/>
                <w:webHidden/>
              </w:rPr>
            </w:r>
            <w:r w:rsidR="00AC53A5">
              <w:rPr>
                <w:noProof/>
                <w:webHidden/>
              </w:rPr>
              <w:fldChar w:fldCharType="separate"/>
            </w:r>
            <w:r w:rsidR="00AC53A5">
              <w:rPr>
                <w:noProof/>
                <w:webHidden/>
              </w:rPr>
              <w:t>44</w:t>
            </w:r>
            <w:r w:rsidR="00AC53A5">
              <w:rPr>
                <w:noProof/>
                <w:webHidden/>
              </w:rPr>
              <w:fldChar w:fldCharType="end"/>
            </w:r>
          </w:hyperlink>
        </w:p>
        <w:p w14:paraId="00FCFCE0" w14:textId="6A80584B"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79" w:history="1">
            <w:r w:rsidR="00AC53A5" w:rsidRPr="00420EB4">
              <w:rPr>
                <w:rStyle w:val="Hyperlink"/>
                <w:noProof/>
                <w:lang w:eastAsia="en-US" w:bidi="he-IL"/>
              </w:rPr>
              <w:t>Key Factors for Church Growth</w:t>
            </w:r>
            <w:r w:rsidR="00AC53A5">
              <w:rPr>
                <w:noProof/>
                <w:webHidden/>
              </w:rPr>
              <w:tab/>
            </w:r>
            <w:r w:rsidR="00AC53A5">
              <w:rPr>
                <w:noProof/>
                <w:webHidden/>
              </w:rPr>
              <w:fldChar w:fldCharType="begin"/>
            </w:r>
            <w:r w:rsidR="00AC53A5">
              <w:rPr>
                <w:noProof/>
                <w:webHidden/>
              </w:rPr>
              <w:instrText xml:space="preserve"> PAGEREF _Toc138167479 \h </w:instrText>
            </w:r>
            <w:r w:rsidR="00AC53A5">
              <w:rPr>
                <w:noProof/>
                <w:webHidden/>
              </w:rPr>
            </w:r>
            <w:r w:rsidR="00AC53A5">
              <w:rPr>
                <w:noProof/>
                <w:webHidden/>
              </w:rPr>
              <w:fldChar w:fldCharType="separate"/>
            </w:r>
            <w:r w:rsidR="00AC53A5">
              <w:rPr>
                <w:noProof/>
                <w:webHidden/>
              </w:rPr>
              <w:t>44</w:t>
            </w:r>
            <w:r w:rsidR="00AC53A5">
              <w:rPr>
                <w:noProof/>
                <w:webHidden/>
              </w:rPr>
              <w:fldChar w:fldCharType="end"/>
            </w:r>
          </w:hyperlink>
        </w:p>
        <w:p w14:paraId="047DC850" w14:textId="552D9519"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0" w:history="1">
            <w:r w:rsidR="00AC53A5" w:rsidRPr="00420EB4">
              <w:rPr>
                <w:rStyle w:val="Hyperlink"/>
                <w:noProof/>
                <w:lang w:bidi="he-IL"/>
              </w:rPr>
              <w:t>Vision</w:t>
            </w:r>
            <w:r w:rsidR="00AC53A5">
              <w:rPr>
                <w:noProof/>
                <w:webHidden/>
              </w:rPr>
              <w:tab/>
            </w:r>
            <w:r w:rsidR="00AC53A5">
              <w:rPr>
                <w:noProof/>
                <w:webHidden/>
              </w:rPr>
              <w:fldChar w:fldCharType="begin"/>
            </w:r>
            <w:r w:rsidR="00AC53A5">
              <w:rPr>
                <w:noProof/>
                <w:webHidden/>
              </w:rPr>
              <w:instrText xml:space="preserve"> PAGEREF _Toc138167480 \h </w:instrText>
            </w:r>
            <w:r w:rsidR="00AC53A5">
              <w:rPr>
                <w:noProof/>
                <w:webHidden/>
              </w:rPr>
            </w:r>
            <w:r w:rsidR="00AC53A5">
              <w:rPr>
                <w:noProof/>
                <w:webHidden/>
              </w:rPr>
              <w:fldChar w:fldCharType="separate"/>
            </w:r>
            <w:r w:rsidR="00AC53A5">
              <w:rPr>
                <w:noProof/>
                <w:webHidden/>
              </w:rPr>
              <w:t>45</w:t>
            </w:r>
            <w:r w:rsidR="00AC53A5">
              <w:rPr>
                <w:noProof/>
                <w:webHidden/>
              </w:rPr>
              <w:fldChar w:fldCharType="end"/>
            </w:r>
          </w:hyperlink>
        </w:p>
        <w:p w14:paraId="687A5B9C" w14:textId="3B9D07D0"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1" w:history="1">
            <w:r w:rsidR="00AC53A5" w:rsidRPr="00420EB4">
              <w:rPr>
                <w:rStyle w:val="Hyperlink"/>
                <w:noProof/>
                <w:lang w:bidi="he-IL"/>
              </w:rPr>
              <w:t>Prayer</w:t>
            </w:r>
            <w:r w:rsidR="00AC53A5">
              <w:rPr>
                <w:noProof/>
                <w:webHidden/>
              </w:rPr>
              <w:tab/>
            </w:r>
            <w:r w:rsidR="00AC53A5">
              <w:rPr>
                <w:noProof/>
                <w:webHidden/>
              </w:rPr>
              <w:fldChar w:fldCharType="begin"/>
            </w:r>
            <w:r w:rsidR="00AC53A5">
              <w:rPr>
                <w:noProof/>
                <w:webHidden/>
              </w:rPr>
              <w:instrText xml:space="preserve"> PAGEREF _Toc138167481 \h </w:instrText>
            </w:r>
            <w:r w:rsidR="00AC53A5">
              <w:rPr>
                <w:noProof/>
                <w:webHidden/>
              </w:rPr>
            </w:r>
            <w:r w:rsidR="00AC53A5">
              <w:rPr>
                <w:noProof/>
                <w:webHidden/>
              </w:rPr>
              <w:fldChar w:fldCharType="separate"/>
            </w:r>
            <w:r w:rsidR="00AC53A5">
              <w:rPr>
                <w:noProof/>
                <w:webHidden/>
              </w:rPr>
              <w:t>46</w:t>
            </w:r>
            <w:r w:rsidR="00AC53A5">
              <w:rPr>
                <w:noProof/>
                <w:webHidden/>
              </w:rPr>
              <w:fldChar w:fldCharType="end"/>
            </w:r>
          </w:hyperlink>
        </w:p>
        <w:p w14:paraId="39195E00" w14:textId="178532E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2" w:history="1">
            <w:r w:rsidR="00AC53A5" w:rsidRPr="00420EB4">
              <w:rPr>
                <w:rStyle w:val="Hyperlink"/>
                <w:noProof/>
                <w:lang w:bidi="he-IL"/>
              </w:rPr>
              <w:t>Power Evangelism</w:t>
            </w:r>
            <w:r w:rsidR="00AC53A5">
              <w:rPr>
                <w:noProof/>
                <w:webHidden/>
              </w:rPr>
              <w:tab/>
            </w:r>
            <w:r w:rsidR="00AC53A5">
              <w:rPr>
                <w:noProof/>
                <w:webHidden/>
              </w:rPr>
              <w:fldChar w:fldCharType="begin"/>
            </w:r>
            <w:r w:rsidR="00AC53A5">
              <w:rPr>
                <w:noProof/>
                <w:webHidden/>
              </w:rPr>
              <w:instrText xml:space="preserve"> PAGEREF _Toc138167482 \h </w:instrText>
            </w:r>
            <w:r w:rsidR="00AC53A5">
              <w:rPr>
                <w:noProof/>
                <w:webHidden/>
              </w:rPr>
            </w:r>
            <w:r w:rsidR="00AC53A5">
              <w:rPr>
                <w:noProof/>
                <w:webHidden/>
              </w:rPr>
              <w:fldChar w:fldCharType="separate"/>
            </w:r>
            <w:r w:rsidR="00AC53A5">
              <w:rPr>
                <w:noProof/>
                <w:webHidden/>
              </w:rPr>
              <w:t>47</w:t>
            </w:r>
            <w:r w:rsidR="00AC53A5">
              <w:rPr>
                <w:noProof/>
                <w:webHidden/>
              </w:rPr>
              <w:fldChar w:fldCharType="end"/>
            </w:r>
          </w:hyperlink>
        </w:p>
        <w:p w14:paraId="1D37F6ED" w14:textId="195637FC"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3" w:history="1">
            <w:r w:rsidR="00AC53A5" w:rsidRPr="00420EB4">
              <w:rPr>
                <w:rStyle w:val="Hyperlink"/>
                <w:noProof/>
                <w:lang w:bidi="he-IL"/>
              </w:rPr>
              <w:t>Worship</w:t>
            </w:r>
            <w:r w:rsidR="00AC53A5">
              <w:rPr>
                <w:noProof/>
                <w:webHidden/>
              </w:rPr>
              <w:tab/>
            </w:r>
            <w:r w:rsidR="00AC53A5">
              <w:rPr>
                <w:noProof/>
                <w:webHidden/>
              </w:rPr>
              <w:fldChar w:fldCharType="begin"/>
            </w:r>
            <w:r w:rsidR="00AC53A5">
              <w:rPr>
                <w:noProof/>
                <w:webHidden/>
              </w:rPr>
              <w:instrText xml:space="preserve"> PAGEREF _Toc138167483 \h </w:instrText>
            </w:r>
            <w:r w:rsidR="00AC53A5">
              <w:rPr>
                <w:noProof/>
                <w:webHidden/>
              </w:rPr>
            </w:r>
            <w:r w:rsidR="00AC53A5">
              <w:rPr>
                <w:noProof/>
                <w:webHidden/>
              </w:rPr>
              <w:fldChar w:fldCharType="separate"/>
            </w:r>
            <w:r w:rsidR="00AC53A5">
              <w:rPr>
                <w:noProof/>
                <w:webHidden/>
              </w:rPr>
              <w:t>47</w:t>
            </w:r>
            <w:r w:rsidR="00AC53A5">
              <w:rPr>
                <w:noProof/>
                <w:webHidden/>
              </w:rPr>
              <w:fldChar w:fldCharType="end"/>
            </w:r>
          </w:hyperlink>
        </w:p>
        <w:p w14:paraId="07089C2C" w14:textId="47942A51"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4" w:history="1">
            <w:r w:rsidR="00AC53A5" w:rsidRPr="00420EB4">
              <w:rPr>
                <w:rStyle w:val="Hyperlink"/>
                <w:noProof/>
                <w:lang w:bidi="he-IL"/>
              </w:rPr>
              <w:t>Preaching the Word of God</w:t>
            </w:r>
            <w:r w:rsidR="00AC53A5">
              <w:rPr>
                <w:noProof/>
                <w:webHidden/>
              </w:rPr>
              <w:tab/>
            </w:r>
            <w:r w:rsidR="00AC53A5">
              <w:rPr>
                <w:noProof/>
                <w:webHidden/>
              </w:rPr>
              <w:fldChar w:fldCharType="begin"/>
            </w:r>
            <w:r w:rsidR="00AC53A5">
              <w:rPr>
                <w:noProof/>
                <w:webHidden/>
              </w:rPr>
              <w:instrText xml:space="preserve"> PAGEREF _Toc138167484 \h </w:instrText>
            </w:r>
            <w:r w:rsidR="00AC53A5">
              <w:rPr>
                <w:noProof/>
                <w:webHidden/>
              </w:rPr>
            </w:r>
            <w:r w:rsidR="00AC53A5">
              <w:rPr>
                <w:noProof/>
                <w:webHidden/>
              </w:rPr>
              <w:fldChar w:fldCharType="separate"/>
            </w:r>
            <w:r w:rsidR="00AC53A5">
              <w:rPr>
                <w:noProof/>
                <w:webHidden/>
              </w:rPr>
              <w:t>48</w:t>
            </w:r>
            <w:r w:rsidR="00AC53A5">
              <w:rPr>
                <w:noProof/>
                <w:webHidden/>
              </w:rPr>
              <w:fldChar w:fldCharType="end"/>
            </w:r>
          </w:hyperlink>
        </w:p>
        <w:p w14:paraId="705BEEB1" w14:textId="0DAF63E7"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5" w:history="1">
            <w:r w:rsidR="00AC53A5" w:rsidRPr="00420EB4">
              <w:rPr>
                <w:rStyle w:val="Hyperlink"/>
                <w:noProof/>
                <w:lang w:bidi="he-IL"/>
              </w:rPr>
              <w:t>Values</w:t>
            </w:r>
            <w:r w:rsidR="00AC53A5">
              <w:rPr>
                <w:noProof/>
                <w:webHidden/>
              </w:rPr>
              <w:tab/>
            </w:r>
            <w:r w:rsidR="00AC53A5">
              <w:rPr>
                <w:noProof/>
                <w:webHidden/>
              </w:rPr>
              <w:fldChar w:fldCharType="begin"/>
            </w:r>
            <w:r w:rsidR="00AC53A5">
              <w:rPr>
                <w:noProof/>
                <w:webHidden/>
              </w:rPr>
              <w:instrText xml:space="preserve"> PAGEREF _Toc138167485 \h </w:instrText>
            </w:r>
            <w:r w:rsidR="00AC53A5">
              <w:rPr>
                <w:noProof/>
                <w:webHidden/>
              </w:rPr>
            </w:r>
            <w:r w:rsidR="00AC53A5">
              <w:rPr>
                <w:noProof/>
                <w:webHidden/>
              </w:rPr>
              <w:fldChar w:fldCharType="separate"/>
            </w:r>
            <w:r w:rsidR="00AC53A5">
              <w:rPr>
                <w:noProof/>
                <w:webHidden/>
              </w:rPr>
              <w:t>48</w:t>
            </w:r>
            <w:r w:rsidR="00AC53A5">
              <w:rPr>
                <w:noProof/>
                <w:webHidden/>
              </w:rPr>
              <w:fldChar w:fldCharType="end"/>
            </w:r>
          </w:hyperlink>
        </w:p>
        <w:p w14:paraId="11E0EAAC" w14:textId="03F9194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6" w:history="1">
            <w:r w:rsidR="00AC53A5" w:rsidRPr="00420EB4">
              <w:rPr>
                <w:rStyle w:val="Hyperlink"/>
                <w:noProof/>
                <w:lang w:bidi="he-IL"/>
              </w:rPr>
              <w:t>Leadership Development</w:t>
            </w:r>
            <w:r w:rsidR="00AC53A5">
              <w:rPr>
                <w:noProof/>
                <w:webHidden/>
              </w:rPr>
              <w:tab/>
            </w:r>
            <w:r w:rsidR="00AC53A5">
              <w:rPr>
                <w:noProof/>
                <w:webHidden/>
              </w:rPr>
              <w:fldChar w:fldCharType="begin"/>
            </w:r>
            <w:r w:rsidR="00AC53A5">
              <w:rPr>
                <w:noProof/>
                <w:webHidden/>
              </w:rPr>
              <w:instrText xml:space="preserve"> PAGEREF _Toc138167486 \h </w:instrText>
            </w:r>
            <w:r w:rsidR="00AC53A5">
              <w:rPr>
                <w:noProof/>
                <w:webHidden/>
              </w:rPr>
            </w:r>
            <w:r w:rsidR="00AC53A5">
              <w:rPr>
                <w:noProof/>
                <w:webHidden/>
              </w:rPr>
              <w:fldChar w:fldCharType="separate"/>
            </w:r>
            <w:r w:rsidR="00AC53A5">
              <w:rPr>
                <w:noProof/>
                <w:webHidden/>
              </w:rPr>
              <w:t>49</w:t>
            </w:r>
            <w:r w:rsidR="00AC53A5">
              <w:rPr>
                <w:noProof/>
                <w:webHidden/>
              </w:rPr>
              <w:fldChar w:fldCharType="end"/>
            </w:r>
          </w:hyperlink>
        </w:p>
        <w:p w14:paraId="7C979163" w14:textId="25902F4A"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7" w:history="1">
            <w:r w:rsidR="00AC53A5" w:rsidRPr="00420EB4">
              <w:rPr>
                <w:rStyle w:val="Hyperlink"/>
                <w:noProof/>
                <w:lang w:bidi="he-IL"/>
              </w:rPr>
              <w:t>Discipleship</w:t>
            </w:r>
            <w:r w:rsidR="00AC53A5">
              <w:rPr>
                <w:noProof/>
                <w:webHidden/>
              </w:rPr>
              <w:tab/>
            </w:r>
            <w:r w:rsidR="00AC53A5">
              <w:rPr>
                <w:noProof/>
                <w:webHidden/>
              </w:rPr>
              <w:fldChar w:fldCharType="begin"/>
            </w:r>
            <w:r w:rsidR="00AC53A5">
              <w:rPr>
                <w:noProof/>
                <w:webHidden/>
              </w:rPr>
              <w:instrText xml:space="preserve"> PAGEREF _Toc138167487 \h </w:instrText>
            </w:r>
            <w:r w:rsidR="00AC53A5">
              <w:rPr>
                <w:noProof/>
                <w:webHidden/>
              </w:rPr>
            </w:r>
            <w:r w:rsidR="00AC53A5">
              <w:rPr>
                <w:noProof/>
                <w:webHidden/>
              </w:rPr>
              <w:fldChar w:fldCharType="separate"/>
            </w:r>
            <w:r w:rsidR="00AC53A5">
              <w:rPr>
                <w:noProof/>
                <w:webHidden/>
              </w:rPr>
              <w:t>51</w:t>
            </w:r>
            <w:r w:rsidR="00AC53A5">
              <w:rPr>
                <w:noProof/>
                <w:webHidden/>
              </w:rPr>
              <w:fldChar w:fldCharType="end"/>
            </w:r>
          </w:hyperlink>
        </w:p>
        <w:p w14:paraId="5DB1790D" w14:textId="6C63DFAC"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88" w:history="1">
            <w:r w:rsidR="00AC53A5" w:rsidRPr="00420EB4">
              <w:rPr>
                <w:rStyle w:val="Hyperlink"/>
                <w:noProof/>
                <w:lang w:bidi="he-IL"/>
              </w:rPr>
              <w:t>The Mission Mindset</w:t>
            </w:r>
            <w:r w:rsidR="00AC53A5">
              <w:rPr>
                <w:noProof/>
                <w:webHidden/>
              </w:rPr>
              <w:tab/>
            </w:r>
            <w:r w:rsidR="00AC53A5">
              <w:rPr>
                <w:noProof/>
                <w:webHidden/>
              </w:rPr>
              <w:fldChar w:fldCharType="begin"/>
            </w:r>
            <w:r w:rsidR="00AC53A5">
              <w:rPr>
                <w:noProof/>
                <w:webHidden/>
              </w:rPr>
              <w:instrText xml:space="preserve"> PAGEREF _Toc138167488 \h </w:instrText>
            </w:r>
            <w:r w:rsidR="00AC53A5">
              <w:rPr>
                <w:noProof/>
                <w:webHidden/>
              </w:rPr>
            </w:r>
            <w:r w:rsidR="00AC53A5">
              <w:rPr>
                <w:noProof/>
                <w:webHidden/>
              </w:rPr>
              <w:fldChar w:fldCharType="separate"/>
            </w:r>
            <w:r w:rsidR="00AC53A5">
              <w:rPr>
                <w:noProof/>
                <w:webHidden/>
              </w:rPr>
              <w:t>56</w:t>
            </w:r>
            <w:r w:rsidR="00AC53A5">
              <w:rPr>
                <w:noProof/>
                <w:webHidden/>
              </w:rPr>
              <w:fldChar w:fldCharType="end"/>
            </w:r>
          </w:hyperlink>
        </w:p>
        <w:p w14:paraId="7C7DCBC0" w14:textId="50CE3C96"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89" w:history="1">
            <w:r w:rsidR="00AC53A5" w:rsidRPr="00420EB4">
              <w:rPr>
                <w:rStyle w:val="Hyperlink"/>
                <w:noProof/>
                <w:lang w:bidi="he-IL"/>
              </w:rPr>
              <w:t>Challenges of Church Growth</w:t>
            </w:r>
            <w:r w:rsidR="00AC53A5">
              <w:rPr>
                <w:noProof/>
                <w:webHidden/>
              </w:rPr>
              <w:tab/>
            </w:r>
            <w:r w:rsidR="00AC53A5">
              <w:rPr>
                <w:noProof/>
                <w:webHidden/>
              </w:rPr>
              <w:fldChar w:fldCharType="begin"/>
            </w:r>
            <w:r w:rsidR="00AC53A5">
              <w:rPr>
                <w:noProof/>
                <w:webHidden/>
              </w:rPr>
              <w:instrText xml:space="preserve"> PAGEREF _Toc138167489 \h </w:instrText>
            </w:r>
            <w:r w:rsidR="00AC53A5">
              <w:rPr>
                <w:noProof/>
                <w:webHidden/>
              </w:rPr>
            </w:r>
            <w:r w:rsidR="00AC53A5">
              <w:rPr>
                <w:noProof/>
                <w:webHidden/>
              </w:rPr>
              <w:fldChar w:fldCharType="separate"/>
            </w:r>
            <w:r w:rsidR="00AC53A5">
              <w:rPr>
                <w:noProof/>
                <w:webHidden/>
              </w:rPr>
              <w:t>57</w:t>
            </w:r>
            <w:r w:rsidR="00AC53A5">
              <w:rPr>
                <w:noProof/>
                <w:webHidden/>
              </w:rPr>
              <w:fldChar w:fldCharType="end"/>
            </w:r>
          </w:hyperlink>
        </w:p>
        <w:p w14:paraId="00FE7166" w14:textId="1FF732E0"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0" w:history="1">
            <w:r w:rsidR="00AC53A5" w:rsidRPr="00420EB4">
              <w:rPr>
                <w:rStyle w:val="Hyperlink"/>
                <w:noProof/>
                <w:lang w:bidi="he-IL"/>
              </w:rPr>
              <w:t>The Cycle of Growth and Decline of Local Churches</w:t>
            </w:r>
            <w:r w:rsidR="00AC53A5">
              <w:rPr>
                <w:noProof/>
                <w:webHidden/>
              </w:rPr>
              <w:tab/>
            </w:r>
            <w:r w:rsidR="00AC53A5">
              <w:rPr>
                <w:noProof/>
                <w:webHidden/>
              </w:rPr>
              <w:fldChar w:fldCharType="begin"/>
            </w:r>
            <w:r w:rsidR="00AC53A5">
              <w:rPr>
                <w:noProof/>
                <w:webHidden/>
              </w:rPr>
              <w:instrText xml:space="preserve"> PAGEREF _Toc138167490 \h </w:instrText>
            </w:r>
            <w:r w:rsidR="00AC53A5">
              <w:rPr>
                <w:noProof/>
                <w:webHidden/>
              </w:rPr>
            </w:r>
            <w:r w:rsidR="00AC53A5">
              <w:rPr>
                <w:noProof/>
                <w:webHidden/>
              </w:rPr>
              <w:fldChar w:fldCharType="separate"/>
            </w:r>
            <w:r w:rsidR="00AC53A5">
              <w:rPr>
                <w:noProof/>
                <w:webHidden/>
              </w:rPr>
              <w:t>59</w:t>
            </w:r>
            <w:r w:rsidR="00AC53A5">
              <w:rPr>
                <w:noProof/>
                <w:webHidden/>
              </w:rPr>
              <w:fldChar w:fldCharType="end"/>
            </w:r>
          </w:hyperlink>
        </w:p>
        <w:p w14:paraId="3C511838" w14:textId="6350663F"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491" w:history="1">
            <w:r w:rsidR="00AC53A5" w:rsidRPr="00420EB4">
              <w:rPr>
                <w:rStyle w:val="Hyperlink"/>
                <w:noProof/>
                <w:lang w:eastAsia="en-US" w:bidi="he-IL"/>
              </w:rPr>
              <w:t>Signs of Unhealthy Church</w:t>
            </w:r>
            <w:r w:rsidR="00AC53A5">
              <w:rPr>
                <w:noProof/>
                <w:webHidden/>
              </w:rPr>
              <w:tab/>
            </w:r>
            <w:r w:rsidR="00AC53A5">
              <w:rPr>
                <w:noProof/>
                <w:webHidden/>
              </w:rPr>
              <w:fldChar w:fldCharType="begin"/>
            </w:r>
            <w:r w:rsidR="00AC53A5">
              <w:rPr>
                <w:noProof/>
                <w:webHidden/>
              </w:rPr>
              <w:instrText xml:space="preserve"> PAGEREF _Toc138167491 \h </w:instrText>
            </w:r>
            <w:r w:rsidR="00AC53A5">
              <w:rPr>
                <w:noProof/>
                <w:webHidden/>
              </w:rPr>
            </w:r>
            <w:r w:rsidR="00AC53A5">
              <w:rPr>
                <w:noProof/>
                <w:webHidden/>
              </w:rPr>
              <w:fldChar w:fldCharType="separate"/>
            </w:r>
            <w:r w:rsidR="00AC53A5">
              <w:rPr>
                <w:noProof/>
                <w:webHidden/>
              </w:rPr>
              <w:t>63</w:t>
            </w:r>
            <w:r w:rsidR="00AC53A5">
              <w:rPr>
                <w:noProof/>
                <w:webHidden/>
              </w:rPr>
              <w:fldChar w:fldCharType="end"/>
            </w:r>
          </w:hyperlink>
        </w:p>
        <w:p w14:paraId="0E1ADEBC" w14:textId="49FEFAE4"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2" w:history="1">
            <w:r w:rsidR="00AC53A5" w:rsidRPr="00420EB4">
              <w:rPr>
                <w:rStyle w:val="Hyperlink"/>
                <w:noProof/>
                <w:lang w:bidi="he-IL"/>
              </w:rPr>
              <w:t>Low Morale</w:t>
            </w:r>
            <w:r w:rsidR="00AC53A5">
              <w:rPr>
                <w:noProof/>
                <w:webHidden/>
              </w:rPr>
              <w:tab/>
            </w:r>
            <w:r w:rsidR="00AC53A5">
              <w:rPr>
                <w:noProof/>
                <w:webHidden/>
              </w:rPr>
              <w:fldChar w:fldCharType="begin"/>
            </w:r>
            <w:r w:rsidR="00AC53A5">
              <w:rPr>
                <w:noProof/>
                <w:webHidden/>
              </w:rPr>
              <w:instrText xml:space="preserve"> PAGEREF _Toc138167492 \h </w:instrText>
            </w:r>
            <w:r w:rsidR="00AC53A5">
              <w:rPr>
                <w:noProof/>
                <w:webHidden/>
              </w:rPr>
            </w:r>
            <w:r w:rsidR="00AC53A5">
              <w:rPr>
                <w:noProof/>
                <w:webHidden/>
              </w:rPr>
              <w:fldChar w:fldCharType="separate"/>
            </w:r>
            <w:r w:rsidR="00AC53A5">
              <w:rPr>
                <w:noProof/>
                <w:webHidden/>
              </w:rPr>
              <w:t>63</w:t>
            </w:r>
            <w:r w:rsidR="00AC53A5">
              <w:rPr>
                <w:noProof/>
                <w:webHidden/>
              </w:rPr>
              <w:fldChar w:fldCharType="end"/>
            </w:r>
          </w:hyperlink>
        </w:p>
        <w:p w14:paraId="37DF8EB1" w14:textId="2717E4EF"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3" w:history="1">
            <w:r w:rsidR="00AC53A5" w:rsidRPr="00420EB4">
              <w:rPr>
                <w:rStyle w:val="Hyperlink"/>
                <w:noProof/>
                <w:lang w:bidi="he-IL"/>
              </w:rPr>
              <w:t>Downward Momentum</w:t>
            </w:r>
            <w:r w:rsidR="00AC53A5">
              <w:rPr>
                <w:noProof/>
                <w:webHidden/>
              </w:rPr>
              <w:tab/>
            </w:r>
            <w:r w:rsidR="00AC53A5">
              <w:rPr>
                <w:noProof/>
                <w:webHidden/>
              </w:rPr>
              <w:fldChar w:fldCharType="begin"/>
            </w:r>
            <w:r w:rsidR="00AC53A5">
              <w:rPr>
                <w:noProof/>
                <w:webHidden/>
              </w:rPr>
              <w:instrText xml:space="preserve"> PAGEREF _Toc138167493 \h </w:instrText>
            </w:r>
            <w:r w:rsidR="00AC53A5">
              <w:rPr>
                <w:noProof/>
                <w:webHidden/>
              </w:rPr>
            </w:r>
            <w:r w:rsidR="00AC53A5">
              <w:rPr>
                <w:noProof/>
                <w:webHidden/>
              </w:rPr>
              <w:fldChar w:fldCharType="separate"/>
            </w:r>
            <w:r w:rsidR="00AC53A5">
              <w:rPr>
                <w:noProof/>
                <w:webHidden/>
              </w:rPr>
              <w:t>63</w:t>
            </w:r>
            <w:r w:rsidR="00AC53A5">
              <w:rPr>
                <w:noProof/>
                <w:webHidden/>
              </w:rPr>
              <w:fldChar w:fldCharType="end"/>
            </w:r>
          </w:hyperlink>
        </w:p>
        <w:p w14:paraId="1671DF37" w14:textId="09F6254A"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4" w:history="1">
            <w:r w:rsidR="00AC53A5" w:rsidRPr="00420EB4">
              <w:rPr>
                <w:rStyle w:val="Hyperlink"/>
                <w:noProof/>
                <w:lang w:bidi="he-IL"/>
              </w:rPr>
              <w:t>Survival Mode</w:t>
            </w:r>
            <w:r w:rsidR="00AC53A5">
              <w:rPr>
                <w:noProof/>
                <w:webHidden/>
              </w:rPr>
              <w:tab/>
            </w:r>
            <w:r w:rsidR="00AC53A5">
              <w:rPr>
                <w:noProof/>
                <w:webHidden/>
              </w:rPr>
              <w:fldChar w:fldCharType="begin"/>
            </w:r>
            <w:r w:rsidR="00AC53A5">
              <w:rPr>
                <w:noProof/>
                <w:webHidden/>
              </w:rPr>
              <w:instrText xml:space="preserve"> PAGEREF _Toc138167494 \h </w:instrText>
            </w:r>
            <w:r w:rsidR="00AC53A5">
              <w:rPr>
                <w:noProof/>
                <w:webHidden/>
              </w:rPr>
            </w:r>
            <w:r w:rsidR="00AC53A5">
              <w:rPr>
                <w:noProof/>
                <w:webHidden/>
              </w:rPr>
              <w:fldChar w:fldCharType="separate"/>
            </w:r>
            <w:r w:rsidR="00AC53A5">
              <w:rPr>
                <w:noProof/>
                <w:webHidden/>
              </w:rPr>
              <w:t>64</w:t>
            </w:r>
            <w:r w:rsidR="00AC53A5">
              <w:rPr>
                <w:noProof/>
                <w:webHidden/>
              </w:rPr>
              <w:fldChar w:fldCharType="end"/>
            </w:r>
          </w:hyperlink>
        </w:p>
        <w:p w14:paraId="298CFC53" w14:textId="56EDEDBE"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5" w:history="1">
            <w:r w:rsidR="00AC53A5" w:rsidRPr="00420EB4">
              <w:rPr>
                <w:rStyle w:val="Hyperlink"/>
                <w:noProof/>
                <w:lang w:bidi="he-IL"/>
              </w:rPr>
              <w:t>Passive Attitudes</w:t>
            </w:r>
            <w:r w:rsidR="00AC53A5">
              <w:rPr>
                <w:noProof/>
                <w:webHidden/>
              </w:rPr>
              <w:tab/>
            </w:r>
            <w:r w:rsidR="00AC53A5">
              <w:rPr>
                <w:noProof/>
                <w:webHidden/>
              </w:rPr>
              <w:fldChar w:fldCharType="begin"/>
            </w:r>
            <w:r w:rsidR="00AC53A5">
              <w:rPr>
                <w:noProof/>
                <w:webHidden/>
              </w:rPr>
              <w:instrText xml:space="preserve"> PAGEREF _Toc138167495 \h </w:instrText>
            </w:r>
            <w:r w:rsidR="00AC53A5">
              <w:rPr>
                <w:noProof/>
                <w:webHidden/>
              </w:rPr>
            </w:r>
            <w:r w:rsidR="00AC53A5">
              <w:rPr>
                <w:noProof/>
                <w:webHidden/>
              </w:rPr>
              <w:fldChar w:fldCharType="separate"/>
            </w:r>
            <w:r w:rsidR="00AC53A5">
              <w:rPr>
                <w:noProof/>
                <w:webHidden/>
              </w:rPr>
              <w:t>64</w:t>
            </w:r>
            <w:r w:rsidR="00AC53A5">
              <w:rPr>
                <w:noProof/>
                <w:webHidden/>
              </w:rPr>
              <w:fldChar w:fldCharType="end"/>
            </w:r>
          </w:hyperlink>
        </w:p>
        <w:p w14:paraId="20B8D099" w14:textId="1080198F"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6" w:history="1">
            <w:r w:rsidR="00AC53A5" w:rsidRPr="00420EB4">
              <w:rPr>
                <w:rStyle w:val="Hyperlink"/>
                <w:noProof/>
                <w:lang w:bidi="he-IL"/>
              </w:rPr>
              <w:t>Consolidated Power</w:t>
            </w:r>
            <w:r w:rsidR="00AC53A5">
              <w:rPr>
                <w:noProof/>
                <w:webHidden/>
              </w:rPr>
              <w:tab/>
            </w:r>
            <w:r w:rsidR="00AC53A5">
              <w:rPr>
                <w:noProof/>
                <w:webHidden/>
              </w:rPr>
              <w:fldChar w:fldCharType="begin"/>
            </w:r>
            <w:r w:rsidR="00AC53A5">
              <w:rPr>
                <w:noProof/>
                <w:webHidden/>
              </w:rPr>
              <w:instrText xml:space="preserve"> PAGEREF _Toc138167496 \h </w:instrText>
            </w:r>
            <w:r w:rsidR="00AC53A5">
              <w:rPr>
                <w:noProof/>
                <w:webHidden/>
              </w:rPr>
            </w:r>
            <w:r w:rsidR="00AC53A5">
              <w:rPr>
                <w:noProof/>
                <w:webHidden/>
              </w:rPr>
              <w:fldChar w:fldCharType="separate"/>
            </w:r>
            <w:r w:rsidR="00AC53A5">
              <w:rPr>
                <w:noProof/>
                <w:webHidden/>
              </w:rPr>
              <w:t>65</w:t>
            </w:r>
            <w:r w:rsidR="00AC53A5">
              <w:rPr>
                <w:noProof/>
                <w:webHidden/>
              </w:rPr>
              <w:fldChar w:fldCharType="end"/>
            </w:r>
          </w:hyperlink>
        </w:p>
        <w:p w14:paraId="6D274C41" w14:textId="2F13A57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7" w:history="1">
            <w:r w:rsidR="00AC53A5" w:rsidRPr="00420EB4">
              <w:rPr>
                <w:rStyle w:val="Hyperlink"/>
                <w:noProof/>
                <w:lang w:bidi="he-IL"/>
              </w:rPr>
              <w:t>Lack of Vision</w:t>
            </w:r>
            <w:r w:rsidR="00AC53A5">
              <w:rPr>
                <w:noProof/>
                <w:webHidden/>
              </w:rPr>
              <w:tab/>
            </w:r>
            <w:r w:rsidR="00AC53A5">
              <w:rPr>
                <w:noProof/>
                <w:webHidden/>
              </w:rPr>
              <w:fldChar w:fldCharType="begin"/>
            </w:r>
            <w:r w:rsidR="00AC53A5">
              <w:rPr>
                <w:noProof/>
                <w:webHidden/>
              </w:rPr>
              <w:instrText xml:space="preserve"> PAGEREF _Toc138167497 \h </w:instrText>
            </w:r>
            <w:r w:rsidR="00AC53A5">
              <w:rPr>
                <w:noProof/>
                <w:webHidden/>
              </w:rPr>
            </w:r>
            <w:r w:rsidR="00AC53A5">
              <w:rPr>
                <w:noProof/>
                <w:webHidden/>
              </w:rPr>
              <w:fldChar w:fldCharType="separate"/>
            </w:r>
            <w:r w:rsidR="00AC53A5">
              <w:rPr>
                <w:noProof/>
                <w:webHidden/>
              </w:rPr>
              <w:t>65</w:t>
            </w:r>
            <w:r w:rsidR="00AC53A5">
              <w:rPr>
                <w:noProof/>
                <w:webHidden/>
              </w:rPr>
              <w:fldChar w:fldCharType="end"/>
            </w:r>
          </w:hyperlink>
        </w:p>
        <w:p w14:paraId="17A54F2E" w14:textId="05AC4BF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8" w:history="1">
            <w:r w:rsidR="00AC53A5" w:rsidRPr="00420EB4">
              <w:rPr>
                <w:rStyle w:val="Hyperlink"/>
                <w:noProof/>
                <w:lang w:bidi="he-IL"/>
              </w:rPr>
              <w:t>Toleration of Known Sin</w:t>
            </w:r>
            <w:r w:rsidR="00AC53A5">
              <w:rPr>
                <w:noProof/>
                <w:webHidden/>
              </w:rPr>
              <w:tab/>
            </w:r>
            <w:r w:rsidR="00AC53A5">
              <w:rPr>
                <w:noProof/>
                <w:webHidden/>
              </w:rPr>
              <w:fldChar w:fldCharType="begin"/>
            </w:r>
            <w:r w:rsidR="00AC53A5">
              <w:rPr>
                <w:noProof/>
                <w:webHidden/>
              </w:rPr>
              <w:instrText xml:space="preserve"> PAGEREF _Toc138167498 \h </w:instrText>
            </w:r>
            <w:r w:rsidR="00AC53A5">
              <w:rPr>
                <w:noProof/>
                <w:webHidden/>
              </w:rPr>
            </w:r>
            <w:r w:rsidR="00AC53A5">
              <w:rPr>
                <w:noProof/>
                <w:webHidden/>
              </w:rPr>
              <w:fldChar w:fldCharType="separate"/>
            </w:r>
            <w:r w:rsidR="00AC53A5">
              <w:rPr>
                <w:noProof/>
                <w:webHidden/>
              </w:rPr>
              <w:t>65</w:t>
            </w:r>
            <w:r w:rsidR="00AC53A5">
              <w:rPr>
                <w:noProof/>
                <w:webHidden/>
              </w:rPr>
              <w:fldChar w:fldCharType="end"/>
            </w:r>
          </w:hyperlink>
        </w:p>
        <w:p w14:paraId="3BDB4B0A" w14:textId="69E4C33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499" w:history="1">
            <w:r w:rsidR="00AC53A5" w:rsidRPr="00420EB4">
              <w:rPr>
                <w:rStyle w:val="Hyperlink"/>
                <w:noProof/>
                <w:lang w:bidi="he-IL"/>
              </w:rPr>
              <w:t>Unproductive Ministries</w:t>
            </w:r>
            <w:r w:rsidR="00AC53A5">
              <w:rPr>
                <w:noProof/>
                <w:webHidden/>
              </w:rPr>
              <w:tab/>
            </w:r>
            <w:r w:rsidR="00AC53A5">
              <w:rPr>
                <w:noProof/>
                <w:webHidden/>
              </w:rPr>
              <w:fldChar w:fldCharType="begin"/>
            </w:r>
            <w:r w:rsidR="00AC53A5">
              <w:rPr>
                <w:noProof/>
                <w:webHidden/>
              </w:rPr>
              <w:instrText xml:space="preserve"> PAGEREF _Toc138167499 \h </w:instrText>
            </w:r>
            <w:r w:rsidR="00AC53A5">
              <w:rPr>
                <w:noProof/>
                <w:webHidden/>
              </w:rPr>
            </w:r>
            <w:r w:rsidR="00AC53A5">
              <w:rPr>
                <w:noProof/>
                <w:webHidden/>
              </w:rPr>
              <w:fldChar w:fldCharType="separate"/>
            </w:r>
            <w:r w:rsidR="00AC53A5">
              <w:rPr>
                <w:noProof/>
                <w:webHidden/>
              </w:rPr>
              <w:t>66</w:t>
            </w:r>
            <w:r w:rsidR="00AC53A5">
              <w:rPr>
                <w:noProof/>
                <w:webHidden/>
              </w:rPr>
              <w:fldChar w:fldCharType="end"/>
            </w:r>
          </w:hyperlink>
        </w:p>
        <w:p w14:paraId="66DA825E" w14:textId="73CCB337"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00" w:history="1">
            <w:r w:rsidR="00AC53A5" w:rsidRPr="00420EB4">
              <w:rPr>
                <w:rStyle w:val="Hyperlink"/>
                <w:noProof/>
                <w:lang w:bidi="he-IL"/>
              </w:rPr>
              <w:t>Church Revitalization</w:t>
            </w:r>
            <w:r w:rsidR="00AC53A5">
              <w:rPr>
                <w:noProof/>
                <w:webHidden/>
              </w:rPr>
              <w:tab/>
            </w:r>
            <w:r w:rsidR="00AC53A5">
              <w:rPr>
                <w:noProof/>
                <w:webHidden/>
              </w:rPr>
              <w:fldChar w:fldCharType="begin"/>
            </w:r>
            <w:r w:rsidR="00AC53A5">
              <w:rPr>
                <w:noProof/>
                <w:webHidden/>
              </w:rPr>
              <w:instrText xml:space="preserve"> PAGEREF _Toc138167500 \h </w:instrText>
            </w:r>
            <w:r w:rsidR="00AC53A5">
              <w:rPr>
                <w:noProof/>
                <w:webHidden/>
              </w:rPr>
            </w:r>
            <w:r w:rsidR="00AC53A5">
              <w:rPr>
                <w:noProof/>
                <w:webHidden/>
              </w:rPr>
              <w:fldChar w:fldCharType="separate"/>
            </w:r>
            <w:r w:rsidR="00AC53A5">
              <w:rPr>
                <w:noProof/>
                <w:webHidden/>
              </w:rPr>
              <w:t>66</w:t>
            </w:r>
            <w:r w:rsidR="00AC53A5">
              <w:rPr>
                <w:noProof/>
                <w:webHidden/>
              </w:rPr>
              <w:fldChar w:fldCharType="end"/>
            </w:r>
          </w:hyperlink>
        </w:p>
        <w:p w14:paraId="67C831C7" w14:textId="3961C3E7"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1" w:history="1">
            <w:r w:rsidR="00AC53A5" w:rsidRPr="00420EB4">
              <w:rPr>
                <w:rStyle w:val="Hyperlink"/>
                <w:noProof/>
                <w:lang w:bidi="he-IL"/>
              </w:rPr>
              <w:t>Way to Revitalize the Stagnant Church</w:t>
            </w:r>
            <w:r w:rsidR="00AC53A5">
              <w:rPr>
                <w:noProof/>
                <w:webHidden/>
              </w:rPr>
              <w:tab/>
            </w:r>
            <w:r w:rsidR="00AC53A5">
              <w:rPr>
                <w:noProof/>
                <w:webHidden/>
              </w:rPr>
              <w:fldChar w:fldCharType="begin"/>
            </w:r>
            <w:r w:rsidR="00AC53A5">
              <w:rPr>
                <w:noProof/>
                <w:webHidden/>
              </w:rPr>
              <w:instrText xml:space="preserve"> PAGEREF _Toc138167501 \h </w:instrText>
            </w:r>
            <w:r w:rsidR="00AC53A5">
              <w:rPr>
                <w:noProof/>
                <w:webHidden/>
              </w:rPr>
            </w:r>
            <w:r w:rsidR="00AC53A5">
              <w:rPr>
                <w:noProof/>
                <w:webHidden/>
              </w:rPr>
              <w:fldChar w:fldCharType="separate"/>
            </w:r>
            <w:r w:rsidR="00AC53A5">
              <w:rPr>
                <w:noProof/>
                <w:webHidden/>
              </w:rPr>
              <w:t>68</w:t>
            </w:r>
            <w:r w:rsidR="00AC53A5">
              <w:rPr>
                <w:noProof/>
                <w:webHidden/>
              </w:rPr>
              <w:fldChar w:fldCharType="end"/>
            </w:r>
          </w:hyperlink>
        </w:p>
        <w:p w14:paraId="062A9323" w14:textId="11769ADB"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02" w:history="1">
            <w:r w:rsidR="00AC53A5" w:rsidRPr="00420EB4">
              <w:rPr>
                <w:rStyle w:val="Hyperlink"/>
                <w:noProof/>
                <w:lang w:bidi="he-IL"/>
              </w:rPr>
              <w:t>Cultural Factors and Church Growth in the Nepalese Context</w:t>
            </w:r>
            <w:r w:rsidR="00AC53A5">
              <w:rPr>
                <w:noProof/>
                <w:webHidden/>
              </w:rPr>
              <w:tab/>
            </w:r>
            <w:r w:rsidR="00AC53A5">
              <w:rPr>
                <w:noProof/>
                <w:webHidden/>
              </w:rPr>
              <w:fldChar w:fldCharType="begin"/>
            </w:r>
            <w:r w:rsidR="00AC53A5">
              <w:rPr>
                <w:noProof/>
                <w:webHidden/>
              </w:rPr>
              <w:instrText xml:space="preserve"> PAGEREF _Toc138167502 \h </w:instrText>
            </w:r>
            <w:r w:rsidR="00AC53A5">
              <w:rPr>
                <w:noProof/>
                <w:webHidden/>
              </w:rPr>
            </w:r>
            <w:r w:rsidR="00AC53A5">
              <w:rPr>
                <w:noProof/>
                <w:webHidden/>
              </w:rPr>
              <w:fldChar w:fldCharType="separate"/>
            </w:r>
            <w:r w:rsidR="00AC53A5">
              <w:rPr>
                <w:noProof/>
                <w:webHidden/>
              </w:rPr>
              <w:t>70</w:t>
            </w:r>
            <w:r w:rsidR="00AC53A5">
              <w:rPr>
                <w:noProof/>
                <w:webHidden/>
              </w:rPr>
              <w:fldChar w:fldCharType="end"/>
            </w:r>
          </w:hyperlink>
        </w:p>
        <w:p w14:paraId="2A5B5226" w14:textId="4B437F2E"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3" w:history="1">
            <w:r w:rsidR="00AC53A5" w:rsidRPr="00420EB4">
              <w:rPr>
                <w:rStyle w:val="Hyperlink"/>
                <w:noProof/>
                <w:lang w:bidi="he-IL"/>
              </w:rPr>
              <w:t>Belief systems in Nepal</w:t>
            </w:r>
            <w:r w:rsidR="00AC53A5">
              <w:rPr>
                <w:noProof/>
                <w:webHidden/>
              </w:rPr>
              <w:tab/>
            </w:r>
            <w:r w:rsidR="00AC53A5">
              <w:rPr>
                <w:noProof/>
                <w:webHidden/>
              </w:rPr>
              <w:fldChar w:fldCharType="begin"/>
            </w:r>
            <w:r w:rsidR="00AC53A5">
              <w:rPr>
                <w:noProof/>
                <w:webHidden/>
              </w:rPr>
              <w:instrText xml:space="preserve"> PAGEREF _Toc138167503 \h </w:instrText>
            </w:r>
            <w:r w:rsidR="00AC53A5">
              <w:rPr>
                <w:noProof/>
                <w:webHidden/>
              </w:rPr>
            </w:r>
            <w:r w:rsidR="00AC53A5">
              <w:rPr>
                <w:noProof/>
                <w:webHidden/>
              </w:rPr>
              <w:fldChar w:fldCharType="separate"/>
            </w:r>
            <w:r w:rsidR="00AC53A5">
              <w:rPr>
                <w:noProof/>
                <w:webHidden/>
              </w:rPr>
              <w:t>71</w:t>
            </w:r>
            <w:r w:rsidR="00AC53A5">
              <w:rPr>
                <w:noProof/>
                <w:webHidden/>
              </w:rPr>
              <w:fldChar w:fldCharType="end"/>
            </w:r>
          </w:hyperlink>
        </w:p>
        <w:p w14:paraId="0C6B4AA2" w14:textId="6AF30CDB"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4" w:history="1">
            <w:r w:rsidR="00AC53A5" w:rsidRPr="00420EB4">
              <w:rPr>
                <w:rStyle w:val="Hyperlink"/>
                <w:noProof/>
                <w:lang w:bidi="he-IL"/>
              </w:rPr>
              <w:t>Hindu Worldview and its Impact</w:t>
            </w:r>
            <w:r w:rsidR="00AC53A5">
              <w:rPr>
                <w:noProof/>
                <w:webHidden/>
              </w:rPr>
              <w:tab/>
            </w:r>
            <w:r w:rsidR="00AC53A5">
              <w:rPr>
                <w:noProof/>
                <w:webHidden/>
              </w:rPr>
              <w:fldChar w:fldCharType="begin"/>
            </w:r>
            <w:r w:rsidR="00AC53A5">
              <w:rPr>
                <w:noProof/>
                <w:webHidden/>
              </w:rPr>
              <w:instrText xml:space="preserve"> PAGEREF _Toc138167504 \h </w:instrText>
            </w:r>
            <w:r w:rsidR="00AC53A5">
              <w:rPr>
                <w:noProof/>
                <w:webHidden/>
              </w:rPr>
            </w:r>
            <w:r w:rsidR="00AC53A5">
              <w:rPr>
                <w:noProof/>
                <w:webHidden/>
              </w:rPr>
              <w:fldChar w:fldCharType="separate"/>
            </w:r>
            <w:r w:rsidR="00AC53A5">
              <w:rPr>
                <w:noProof/>
                <w:webHidden/>
              </w:rPr>
              <w:t>74</w:t>
            </w:r>
            <w:r w:rsidR="00AC53A5">
              <w:rPr>
                <w:noProof/>
                <w:webHidden/>
              </w:rPr>
              <w:fldChar w:fldCharType="end"/>
            </w:r>
          </w:hyperlink>
        </w:p>
        <w:p w14:paraId="0B1ADFA1" w14:textId="3500C7F0"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5" w:history="1">
            <w:r w:rsidR="00AC53A5" w:rsidRPr="00420EB4">
              <w:rPr>
                <w:rStyle w:val="Hyperlink"/>
                <w:noProof/>
                <w:lang w:bidi="he-IL"/>
              </w:rPr>
              <w:t>Christian Worldview</w:t>
            </w:r>
            <w:r w:rsidR="00AC53A5">
              <w:rPr>
                <w:noProof/>
                <w:webHidden/>
              </w:rPr>
              <w:tab/>
            </w:r>
            <w:r w:rsidR="00AC53A5">
              <w:rPr>
                <w:noProof/>
                <w:webHidden/>
              </w:rPr>
              <w:fldChar w:fldCharType="begin"/>
            </w:r>
            <w:r w:rsidR="00AC53A5">
              <w:rPr>
                <w:noProof/>
                <w:webHidden/>
              </w:rPr>
              <w:instrText xml:space="preserve"> PAGEREF _Toc138167505 \h </w:instrText>
            </w:r>
            <w:r w:rsidR="00AC53A5">
              <w:rPr>
                <w:noProof/>
                <w:webHidden/>
              </w:rPr>
            </w:r>
            <w:r w:rsidR="00AC53A5">
              <w:rPr>
                <w:noProof/>
                <w:webHidden/>
              </w:rPr>
              <w:fldChar w:fldCharType="separate"/>
            </w:r>
            <w:r w:rsidR="00AC53A5">
              <w:rPr>
                <w:noProof/>
                <w:webHidden/>
              </w:rPr>
              <w:t>75</w:t>
            </w:r>
            <w:r w:rsidR="00AC53A5">
              <w:rPr>
                <w:noProof/>
                <w:webHidden/>
              </w:rPr>
              <w:fldChar w:fldCharType="end"/>
            </w:r>
          </w:hyperlink>
        </w:p>
        <w:p w14:paraId="2101CE80" w14:textId="3EF0F38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6" w:history="1">
            <w:r w:rsidR="00AC53A5" w:rsidRPr="00420EB4">
              <w:rPr>
                <w:rStyle w:val="Hyperlink"/>
                <w:noProof/>
                <w:lang w:bidi="he-IL"/>
              </w:rPr>
              <w:t>Apologetics in Nepalese Context</w:t>
            </w:r>
            <w:r w:rsidR="00AC53A5">
              <w:rPr>
                <w:noProof/>
                <w:webHidden/>
              </w:rPr>
              <w:tab/>
            </w:r>
            <w:r w:rsidR="00AC53A5">
              <w:rPr>
                <w:noProof/>
                <w:webHidden/>
              </w:rPr>
              <w:fldChar w:fldCharType="begin"/>
            </w:r>
            <w:r w:rsidR="00AC53A5">
              <w:rPr>
                <w:noProof/>
                <w:webHidden/>
              </w:rPr>
              <w:instrText xml:space="preserve"> PAGEREF _Toc138167506 \h </w:instrText>
            </w:r>
            <w:r w:rsidR="00AC53A5">
              <w:rPr>
                <w:noProof/>
                <w:webHidden/>
              </w:rPr>
            </w:r>
            <w:r w:rsidR="00AC53A5">
              <w:rPr>
                <w:noProof/>
                <w:webHidden/>
              </w:rPr>
              <w:fldChar w:fldCharType="separate"/>
            </w:r>
            <w:r w:rsidR="00AC53A5">
              <w:rPr>
                <w:noProof/>
                <w:webHidden/>
              </w:rPr>
              <w:t>77</w:t>
            </w:r>
            <w:r w:rsidR="00AC53A5">
              <w:rPr>
                <w:noProof/>
                <w:webHidden/>
              </w:rPr>
              <w:fldChar w:fldCharType="end"/>
            </w:r>
          </w:hyperlink>
        </w:p>
        <w:p w14:paraId="5D5BC204" w14:textId="62879110"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07" w:history="1">
            <w:r w:rsidR="00AC53A5" w:rsidRPr="00420EB4">
              <w:rPr>
                <w:rStyle w:val="Hyperlink"/>
                <w:noProof/>
                <w:lang w:bidi="he-IL"/>
              </w:rPr>
              <w:t>Role of Migration in the Church Growth Movement</w:t>
            </w:r>
            <w:r w:rsidR="00AC53A5">
              <w:rPr>
                <w:noProof/>
                <w:webHidden/>
              </w:rPr>
              <w:tab/>
            </w:r>
            <w:r w:rsidR="00AC53A5">
              <w:rPr>
                <w:noProof/>
                <w:webHidden/>
              </w:rPr>
              <w:fldChar w:fldCharType="begin"/>
            </w:r>
            <w:r w:rsidR="00AC53A5">
              <w:rPr>
                <w:noProof/>
                <w:webHidden/>
              </w:rPr>
              <w:instrText xml:space="preserve"> PAGEREF _Toc138167507 \h </w:instrText>
            </w:r>
            <w:r w:rsidR="00AC53A5">
              <w:rPr>
                <w:noProof/>
                <w:webHidden/>
              </w:rPr>
            </w:r>
            <w:r w:rsidR="00AC53A5">
              <w:rPr>
                <w:noProof/>
                <w:webHidden/>
              </w:rPr>
              <w:fldChar w:fldCharType="separate"/>
            </w:r>
            <w:r w:rsidR="00AC53A5">
              <w:rPr>
                <w:noProof/>
                <w:webHidden/>
              </w:rPr>
              <w:t>81</w:t>
            </w:r>
            <w:r w:rsidR="00AC53A5">
              <w:rPr>
                <w:noProof/>
                <w:webHidden/>
              </w:rPr>
              <w:fldChar w:fldCharType="end"/>
            </w:r>
          </w:hyperlink>
        </w:p>
        <w:p w14:paraId="242EF22A" w14:textId="71BD16A1"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8" w:history="1">
            <w:r w:rsidR="00AC53A5" w:rsidRPr="00420EB4">
              <w:rPr>
                <w:rStyle w:val="Hyperlink"/>
                <w:noProof/>
                <w:lang w:bidi="he-IL"/>
              </w:rPr>
              <w:t>Migration and the World Christianity</w:t>
            </w:r>
            <w:r w:rsidR="00AC53A5">
              <w:rPr>
                <w:noProof/>
                <w:webHidden/>
              </w:rPr>
              <w:tab/>
            </w:r>
            <w:r w:rsidR="00AC53A5">
              <w:rPr>
                <w:noProof/>
                <w:webHidden/>
              </w:rPr>
              <w:fldChar w:fldCharType="begin"/>
            </w:r>
            <w:r w:rsidR="00AC53A5">
              <w:rPr>
                <w:noProof/>
                <w:webHidden/>
              </w:rPr>
              <w:instrText xml:space="preserve"> PAGEREF _Toc138167508 \h </w:instrText>
            </w:r>
            <w:r w:rsidR="00AC53A5">
              <w:rPr>
                <w:noProof/>
                <w:webHidden/>
              </w:rPr>
            </w:r>
            <w:r w:rsidR="00AC53A5">
              <w:rPr>
                <w:noProof/>
                <w:webHidden/>
              </w:rPr>
              <w:fldChar w:fldCharType="separate"/>
            </w:r>
            <w:r w:rsidR="00AC53A5">
              <w:rPr>
                <w:noProof/>
                <w:webHidden/>
              </w:rPr>
              <w:t>84</w:t>
            </w:r>
            <w:r w:rsidR="00AC53A5">
              <w:rPr>
                <w:noProof/>
                <w:webHidden/>
              </w:rPr>
              <w:fldChar w:fldCharType="end"/>
            </w:r>
          </w:hyperlink>
        </w:p>
        <w:p w14:paraId="380CFF83" w14:textId="18050BFF"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09" w:history="1">
            <w:r w:rsidR="00AC53A5" w:rsidRPr="00420EB4">
              <w:rPr>
                <w:rStyle w:val="Hyperlink"/>
                <w:noProof/>
                <w:lang w:bidi="he-IL"/>
              </w:rPr>
              <w:t>Scattered and Gather Nepalese People</w:t>
            </w:r>
            <w:r w:rsidR="00AC53A5">
              <w:rPr>
                <w:noProof/>
                <w:webHidden/>
              </w:rPr>
              <w:tab/>
            </w:r>
            <w:r w:rsidR="00AC53A5">
              <w:rPr>
                <w:noProof/>
                <w:webHidden/>
              </w:rPr>
              <w:fldChar w:fldCharType="begin"/>
            </w:r>
            <w:r w:rsidR="00AC53A5">
              <w:rPr>
                <w:noProof/>
                <w:webHidden/>
              </w:rPr>
              <w:instrText xml:space="preserve"> PAGEREF _Toc138167509 \h </w:instrText>
            </w:r>
            <w:r w:rsidR="00AC53A5">
              <w:rPr>
                <w:noProof/>
                <w:webHidden/>
              </w:rPr>
            </w:r>
            <w:r w:rsidR="00AC53A5">
              <w:rPr>
                <w:noProof/>
                <w:webHidden/>
              </w:rPr>
              <w:fldChar w:fldCharType="separate"/>
            </w:r>
            <w:r w:rsidR="00AC53A5">
              <w:rPr>
                <w:noProof/>
                <w:webHidden/>
              </w:rPr>
              <w:t>85</w:t>
            </w:r>
            <w:r w:rsidR="00AC53A5">
              <w:rPr>
                <w:noProof/>
                <w:webHidden/>
              </w:rPr>
              <w:fldChar w:fldCharType="end"/>
            </w:r>
          </w:hyperlink>
        </w:p>
        <w:p w14:paraId="65B31EA7" w14:textId="6E6585CF"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0" w:history="1">
            <w:r w:rsidR="00AC53A5" w:rsidRPr="00420EB4">
              <w:rPr>
                <w:rStyle w:val="Hyperlink"/>
                <w:noProof/>
                <w:lang w:bidi="he-IL"/>
              </w:rPr>
              <w:t>Heading 2</w:t>
            </w:r>
            <w:r w:rsidR="00AC53A5">
              <w:rPr>
                <w:noProof/>
                <w:webHidden/>
              </w:rPr>
              <w:tab/>
            </w:r>
            <w:r w:rsidR="00AC53A5">
              <w:rPr>
                <w:noProof/>
                <w:webHidden/>
              </w:rPr>
              <w:fldChar w:fldCharType="begin"/>
            </w:r>
            <w:r w:rsidR="00AC53A5">
              <w:rPr>
                <w:noProof/>
                <w:webHidden/>
              </w:rPr>
              <w:instrText xml:space="preserve"> PAGEREF _Toc138167510 \h </w:instrText>
            </w:r>
            <w:r w:rsidR="00AC53A5">
              <w:rPr>
                <w:noProof/>
                <w:webHidden/>
              </w:rPr>
            </w:r>
            <w:r w:rsidR="00AC53A5">
              <w:rPr>
                <w:noProof/>
                <w:webHidden/>
              </w:rPr>
              <w:fldChar w:fldCharType="separate"/>
            </w:r>
            <w:r w:rsidR="00AC53A5">
              <w:rPr>
                <w:noProof/>
                <w:webHidden/>
              </w:rPr>
              <w:t>87</w:t>
            </w:r>
            <w:r w:rsidR="00AC53A5">
              <w:rPr>
                <w:noProof/>
                <w:webHidden/>
              </w:rPr>
              <w:fldChar w:fldCharType="end"/>
            </w:r>
          </w:hyperlink>
        </w:p>
        <w:p w14:paraId="23ABD33F" w14:textId="476CA26D"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11" w:history="1">
            <w:r w:rsidR="00AC53A5" w:rsidRPr="00420EB4">
              <w:rPr>
                <w:rStyle w:val="Hyperlink"/>
                <w:noProof/>
                <w:lang w:bidi="he-IL"/>
              </w:rPr>
              <w:t>Heading 3</w:t>
            </w:r>
            <w:r w:rsidR="00AC53A5">
              <w:rPr>
                <w:noProof/>
                <w:webHidden/>
              </w:rPr>
              <w:tab/>
            </w:r>
            <w:r w:rsidR="00AC53A5">
              <w:rPr>
                <w:noProof/>
                <w:webHidden/>
              </w:rPr>
              <w:fldChar w:fldCharType="begin"/>
            </w:r>
            <w:r w:rsidR="00AC53A5">
              <w:rPr>
                <w:noProof/>
                <w:webHidden/>
              </w:rPr>
              <w:instrText xml:space="preserve"> PAGEREF _Toc138167511 \h </w:instrText>
            </w:r>
            <w:r w:rsidR="00AC53A5">
              <w:rPr>
                <w:noProof/>
                <w:webHidden/>
              </w:rPr>
            </w:r>
            <w:r w:rsidR="00AC53A5">
              <w:rPr>
                <w:noProof/>
                <w:webHidden/>
              </w:rPr>
              <w:fldChar w:fldCharType="separate"/>
            </w:r>
            <w:r w:rsidR="00AC53A5">
              <w:rPr>
                <w:noProof/>
                <w:webHidden/>
              </w:rPr>
              <w:t>87</w:t>
            </w:r>
            <w:r w:rsidR="00AC53A5">
              <w:rPr>
                <w:noProof/>
                <w:webHidden/>
              </w:rPr>
              <w:fldChar w:fldCharType="end"/>
            </w:r>
          </w:hyperlink>
        </w:p>
        <w:p w14:paraId="11D3E4EB" w14:textId="048D33D6"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2" w:history="1">
            <w:r w:rsidR="00AC53A5" w:rsidRPr="00420EB4">
              <w:rPr>
                <w:rStyle w:val="Hyperlink"/>
                <w:noProof/>
                <w:lang w:eastAsia="en-US" w:bidi="he-IL"/>
              </w:rPr>
              <w:t>Heading 2</w:t>
            </w:r>
            <w:r w:rsidR="00AC53A5">
              <w:rPr>
                <w:noProof/>
                <w:webHidden/>
              </w:rPr>
              <w:tab/>
            </w:r>
            <w:r w:rsidR="00AC53A5">
              <w:rPr>
                <w:noProof/>
                <w:webHidden/>
              </w:rPr>
              <w:fldChar w:fldCharType="begin"/>
            </w:r>
            <w:r w:rsidR="00AC53A5">
              <w:rPr>
                <w:noProof/>
                <w:webHidden/>
              </w:rPr>
              <w:instrText xml:space="preserve"> PAGEREF _Toc138167512 \h </w:instrText>
            </w:r>
            <w:r w:rsidR="00AC53A5">
              <w:rPr>
                <w:noProof/>
                <w:webHidden/>
              </w:rPr>
            </w:r>
            <w:r w:rsidR="00AC53A5">
              <w:rPr>
                <w:noProof/>
                <w:webHidden/>
              </w:rPr>
              <w:fldChar w:fldCharType="separate"/>
            </w:r>
            <w:r w:rsidR="00AC53A5">
              <w:rPr>
                <w:noProof/>
                <w:webHidden/>
              </w:rPr>
              <w:t>87</w:t>
            </w:r>
            <w:r w:rsidR="00AC53A5">
              <w:rPr>
                <w:noProof/>
                <w:webHidden/>
              </w:rPr>
              <w:fldChar w:fldCharType="end"/>
            </w:r>
          </w:hyperlink>
        </w:p>
        <w:p w14:paraId="0901B45C" w14:textId="1AC727DA"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3" w:history="1">
            <w:r w:rsidR="00AC53A5" w:rsidRPr="00420EB4">
              <w:rPr>
                <w:rStyle w:val="Hyperlink"/>
                <w:noProof/>
                <w:lang w:eastAsia="en-US" w:bidi="he-IL"/>
              </w:rPr>
              <w:t>Heading 2</w:t>
            </w:r>
            <w:r w:rsidR="00AC53A5">
              <w:rPr>
                <w:noProof/>
                <w:webHidden/>
              </w:rPr>
              <w:tab/>
            </w:r>
            <w:r w:rsidR="00AC53A5">
              <w:rPr>
                <w:noProof/>
                <w:webHidden/>
              </w:rPr>
              <w:fldChar w:fldCharType="begin"/>
            </w:r>
            <w:r w:rsidR="00AC53A5">
              <w:rPr>
                <w:noProof/>
                <w:webHidden/>
              </w:rPr>
              <w:instrText xml:space="preserve"> PAGEREF _Toc138167513 \h </w:instrText>
            </w:r>
            <w:r w:rsidR="00AC53A5">
              <w:rPr>
                <w:noProof/>
                <w:webHidden/>
              </w:rPr>
            </w:r>
            <w:r w:rsidR="00AC53A5">
              <w:rPr>
                <w:noProof/>
                <w:webHidden/>
              </w:rPr>
              <w:fldChar w:fldCharType="separate"/>
            </w:r>
            <w:r w:rsidR="00AC53A5">
              <w:rPr>
                <w:noProof/>
                <w:webHidden/>
              </w:rPr>
              <w:t>88</w:t>
            </w:r>
            <w:r w:rsidR="00AC53A5">
              <w:rPr>
                <w:noProof/>
                <w:webHidden/>
              </w:rPr>
              <w:fldChar w:fldCharType="end"/>
            </w:r>
          </w:hyperlink>
        </w:p>
        <w:p w14:paraId="2170EE9D" w14:textId="24B56CA4"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14" w:history="1">
            <w:r w:rsidR="00AC53A5" w:rsidRPr="00420EB4">
              <w:rPr>
                <w:rStyle w:val="Hyperlink"/>
              </w:rPr>
              <w:t>Chapter 4</w:t>
            </w:r>
            <w:r w:rsidR="00AC53A5">
              <w:rPr>
                <w:rStyle w:val="Hyperlink"/>
              </w:rPr>
              <w:t xml:space="preserve">  </w:t>
            </w:r>
            <w:r w:rsidR="00AC53A5" w:rsidRPr="00420EB4">
              <w:rPr>
                <w:rStyle w:val="Hyperlink"/>
              </w:rPr>
              <w:t xml:space="preserve"> Results and Recommendations</w:t>
            </w:r>
            <w:r w:rsidR="00AC53A5">
              <w:rPr>
                <w:webHidden/>
              </w:rPr>
              <w:tab/>
            </w:r>
            <w:r w:rsidR="00AC53A5">
              <w:rPr>
                <w:webHidden/>
              </w:rPr>
              <w:fldChar w:fldCharType="begin"/>
            </w:r>
            <w:r w:rsidR="00AC53A5">
              <w:rPr>
                <w:webHidden/>
              </w:rPr>
              <w:instrText xml:space="preserve"> PAGEREF _Toc138167514 \h </w:instrText>
            </w:r>
            <w:r w:rsidR="00AC53A5">
              <w:rPr>
                <w:webHidden/>
              </w:rPr>
            </w:r>
            <w:r w:rsidR="00AC53A5">
              <w:rPr>
                <w:webHidden/>
              </w:rPr>
              <w:fldChar w:fldCharType="separate"/>
            </w:r>
            <w:r w:rsidR="00AC53A5">
              <w:rPr>
                <w:webHidden/>
              </w:rPr>
              <w:t>89</w:t>
            </w:r>
            <w:r w:rsidR="00AC53A5">
              <w:rPr>
                <w:webHidden/>
              </w:rPr>
              <w:fldChar w:fldCharType="end"/>
            </w:r>
          </w:hyperlink>
        </w:p>
        <w:p w14:paraId="047EB190" w14:textId="6299D3AC"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5" w:history="1">
            <w:r w:rsidR="00AC53A5" w:rsidRPr="00420EB4">
              <w:rPr>
                <w:rStyle w:val="Hyperlink"/>
                <w:noProof/>
                <w:lang w:bidi="he-IL"/>
              </w:rPr>
              <w:t>Heading 2</w:t>
            </w:r>
            <w:r w:rsidR="00AC53A5">
              <w:rPr>
                <w:noProof/>
                <w:webHidden/>
              </w:rPr>
              <w:tab/>
            </w:r>
            <w:r w:rsidR="00AC53A5">
              <w:rPr>
                <w:noProof/>
                <w:webHidden/>
              </w:rPr>
              <w:fldChar w:fldCharType="begin"/>
            </w:r>
            <w:r w:rsidR="00AC53A5">
              <w:rPr>
                <w:noProof/>
                <w:webHidden/>
              </w:rPr>
              <w:instrText xml:space="preserve"> PAGEREF _Toc138167515 \h </w:instrText>
            </w:r>
            <w:r w:rsidR="00AC53A5">
              <w:rPr>
                <w:noProof/>
                <w:webHidden/>
              </w:rPr>
            </w:r>
            <w:r w:rsidR="00AC53A5">
              <w:rPr>
                <w:noProof/>
                <w:webHidden/>
              </w:rPr>
              <w:fldChar w:fldCharType="separate"/>
            </w:r>
            <w:r w:rsidR="00AC53A5">
              <w:rPr>
                <w:noProof/>
                <w:webHidden/>
              </w:rPr>
              <w:t>89</w:t>
            </w:r>
            <w:r w:rsidR="00AC53A5">
              <w:rPr>
                <w:noProof/>
                <w:webHidden/>
              </w:rPr>
              <w:fldChar w:fldCharType="end"/>
            </w:r>
          </w:hyperlink>
        </w:p>
        <w:p w14:paraId="0B6EA174" w14:textId="6701977C"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16" w:history="1">
            <w:r w:rsidR="00AC53A5" w:rsidRPr="00420EB4">
              <w:rPr>
                <w:rStyle w:val="Hyperlink"/>
                <w:noProof/>
                <w:lang w:bidi="he-IL"/>
              </w:rPr>
              <w:t>Heading 3</w:t>
            </w:r>
            <w:r w:rsidR="00AC53A5">
              <w:rPr>
                <w:noProof/>
                <w:webHidden/>
              </w:rPr>
              <w:tab/>
            </w:r>
            <w:r w:rsidR="00AC53A5">
              <w:rPr>
                <w:noProof/>
                <w:webHidden/>
              </w:rPr>
              <w:fldChar w:fldCharType="begin"/>
            </w:r>
            <w:r w:rsidR="00AC53A5">
              <w:rPr>
                <w:noProof/>
                <w:webHidden/>
              </w:rPr>
              <w:instrText xml:space="preserve"> PAGEREF _Toc138167516 \h </w:instrText>
            </w:r>
            <w:r w:rsidR="00AC53A5">
              <w:rPr>
                <w:noProof/>
                <w:webHidden/>
              </w:rPr>
            </w:r>
            <w:r w:rsidR="00AC53A5">
              <w:rPr>
                <w:noProof/>
                <w:webHidden/>
              </w:rPr>
              <w:fldChar w:fldCharType="separate"/>
            </w:r>
            <w:r w:rsidR="00AC53A5">
              <w:rPr>
                <w:noProof/>
                <w:webHidden/>
              </w:rPr>
              <w:t>89</w:t>
            </w:r>
            <w:r w:rsidR="00AC53A5">
              <w:rPr>
                <w:noProof/>
                <w:webHidden/>
              </w:rPr>
              <w:fldChar w:fldCharType="end"/>
            </w:r>
          </w:hyperlink>
        </w:p>
        <w:p w14:paraId="2E34A533" w14:textId="4FD41341"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7" w:history="1">
            <w:r w:rsidR="00AC53A5" w:rsidRPr="00420EB4">
              <w:rPr>
                <w:rStyle w:val="Hyperlink"/>
                <w:noProof/>
                <w:lang w:eastAsia="en-US" w:bidi="he-IL"/>
              </w:rPr>
              <w:t>Heading 2</w:t>
            </w:r>
            <w:r w:rsidR="00AC53A5">
              <w:rPr>
                <w:noProof/>
                <w:webHidden/>
              </w:rPr>
              <w:tab/>
            </w:r>
            <w:r w:rsidR="00AC53A5">
              <w:rPr>
                <w:noProof/>
                <w:webHidden/>
              </w:rPr>
              <w:fldChar w:fldCharType="begin"/>
            </w:r>
            <w:r w:rsidR="00AC53A5">
              <w:rPr>
                <w:noProof/>
                <w:webHidden/>
              </w:rPr>
              <w:instrText xml:space="preserve"> PAGEREF _Toc138167517 \h </w:instrText>
            </w:r>
            <w:r w:rsidR="00AC53A5">
              <w:rPr>
                <w:noProof/>
                <w:webHidden/>
              </w:rPr>
            </w:r>
            <w:r w:rsidR="00AC53A5">
              <w:rPr>
                <w:noProof/>
                <w:webHidden/>
              </w:rPr>
              <w:fldChar w:fldCharType="separate"/>
            </w:r>
            <w:r w:rsidR="00AC53A5">
              <w:rPr>
                <w:noProof/>
                <w:webHidden/>
              </w:rPr>
              <w:t>90</w:t>
            </w:r>
            <w:r w:rsidR="00AC53A5">
              <w:rPr>
                <w:noProof/>
                <w:webHidden/>
              </w:rPr>
              <w:fldChar w:fldCharType="end"/>
            </w:r>
          </w:hyperlink>
        </w:p>
        <w:p w14:paraId="34B26900" w14:textId="1213699E"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18" w:history="1">
            <w:r w:rsidR="00AC53A5" w:rsidRPr="00420EB4">
              <w:rPr>
                <w:rStyle w:val="Hyperlink"/>
                <w:noProof/>
                <w:lang w:eastAsia="en-US" w:bidi="he-IL"/>
              </w:rPr>
              <w:t>Heading 2</w:t>
            </w:r>
            <w:r w:rsidR="00AC53A5">
              <w:rPr>
                <w:noProof/>
                <w:webHidden/>
              </w:rPr>
              <w:tab/>
            </w:r>
            <w:r w:rsidR="00AC53A5">
              <w:rPr>
                <w:noProof/>
                <w:webHidden/>
              </w:rPr>
              <w:fldChar w:fldCharType="begin"/>
            </w:r>
            <w:r w:rsidR="00AC53A5">
              <w:rPr>
                <w:noProof/>
                <w:webHidden/>
              </w:rPr>
              <w:instrText xml:space="preserve"> PAGEREF _Toc138167518 \h </w:instrText>
            </w:r>
            <w:r w:rsidR="00AC53A5">
              <w:rPr>
                <w:noProof/>
                <w:webHidden/>
              </w:rPr>
            </w:r>
            <w:r w:rsidR="00AC53A5">
              <w:rPr>
                <w:noProof/>
                <w:webHidden/>
              </w:rPr>
              <w:fldChar w:fldCharType="separate"/>
            </w:r>
            <w:r w:rsidR="00AC53A5">
              <w:rPr>
                <w:noProof/>
                <w:webHidden/>
              </w:rPr>
              <w:t>90</w:t>
            </w:r>
            <w:r w:rsidR="00AC53A5">
              <w:rPr>
                <w:noProof/>
                <w:webHidden/>
              </w:rPr>
              <w:fldChar w:fldCharType="end"/>
            </w:r>
          </w:hyperlink>
        </w:p>
        <w:p w14:paraId="3B72E5D0" w14:textId="01C9D2FF"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19" w:history="1">
            <w:r w:rsidR="00AC53A5" w:rsidRPr="00420EB4">
              <w:rPr>
                <w:rStyle w:val="Hyperlink"/>
              </w:rPr>
              <w:t>Conclusion</w:t>
            </w:r>
            <w:r w:rsidR="00AC53A5">
              <w:rPr>
                <w:webHidden/>
              </w:rPr>
              <w:tab/>
            </w:r>
            <w:r w:rsidR="00AC53A5">
              <w:rPr>
                <w:webHidden/>
              </w:rPr>
              <w:fldChar w:fldCharType="begin"/>
            </w:r>
            <w:r w:rsidR="00AC53A5">
              <w:rPr>
                <w:webHidden/>
              </w:rPr>
              <w:instrText xml:space="preserve"> PAGEREF _Toc138167519 \h </w:instrText>
            </w:r>
            <w:r w:rsidR="00AC53A5">
              <w:rPr>
                <w:webHidden/>
              </w:rPr>
            </w:r>
            <w:r w:rsidR="00AC53A5">
              <w:rPr>
                <w:webHidden/>
              </w:rPr>
              <w:fldChar w:fldCharType="separate"/>
            </w:r>
            <w:r w:rsidR="00AC53A5">
              <w:rPr>
                <w:webHidden/>
              </w:rPr>
              <w:t>91</w:t>
            </w:r>
            <w:r w:rsidR="00AC53A5">
              <w:rPr>
                <w:webHidden/>
              </w:rPr>
              <w:fldChar w:fldCharType="end"/>
            </w:r>
          </w:hyperlink>
        </w:p>
        <w:p w14:paraId="41E73AF9" w14:textId="64B238C6"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20" w:history="1">
            <w:r w:rsidR="00AC53A5" w:rsidRPr="00420EB4">
              <w:rPr>
                <w:rStyle w:val="Hyperlink"/>
                <w:noProof/>
                <w:lang w:bidi="he-IL"/>
              </w:rPr>
              <w:t>Heading 2</w:t>
            </w:r>
            <w:r w:rsidR="00AC53A5">
              <w:rPr>
                <w:noProof/>
                <w:webHidden/>
              </w:rPr>
              <w:tab/>
            </w:r>
            <w:r w:rsidR="00AC53A5">
              <w:rPr>
                <w:noProof/>
                <w:webHidden/>
              </w:rPr>
              <w:fldChar w:fldCharType="begin"/>
            </w:r>
            <w:r w:rsidR="00AC53A5">
              <w:rPr>
                <w:noProof/>
                <w:webHidden/>
              </w:rPr>
              <w:instrText xml:space="preserve"> PAGEREF _Toc138167520 \h </w:instrText>
            </w:r>
            <w:r w:rsidR="00AC53A5">
              <w:rPr>
                <w:noProof/>
                <w:webHidden/>
              </w:rPr>
            </w:r>
            <w:r w:rsidR="00AC53A5">
              <w:rPr>
                <w:noProof/>
                <w:webHidden/>
              </w:rPr>
              <w:fldChar w:fldCharType="separate"/>
            </w:r>
            <w:r w:rsidR="00AC53A5">
              <w:rPr>
                <w:noProof/>
                <w:webHidden/>
              </w:rPr>
              <w:t>91</w:t>
            </w:r>
            <w:r w:rsidR="00AC53A5">
              <w:rPr>
                <w:noProof/>
                <w:webHidden/>
              </w:rPr>
              <w:fldChar w:fldCharType="end"/>
            </w:r>
          </w:hyperlink>
        </w:p>
        <w:p w14:paraId="5ECE3733" w14:textId="184F3961"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21" w:history="1">
            <w:r w:rsidR="00AC53A5" w:rsidRPr="00420EB4">
              <w:rPr>
                <w:rStyle w:val="Hyperlink"/>
                <w:noProof/>
                <w:lang w:bidi="he-IL"/>
              </w:rPr>
              <w:t>Heading 3</w:t>
            </w:r>
            <w:r w:rsidR="00AC53A5">
              <w:rPr>
                <w:noProof/>
                <w:webHidden/>
              </w:rPr>
              <w:tab/>
            </w:r>
            <w:r w:rsidR="00AC53A5">
              <w:rPr>
                <w:noProof/>
                <w:webHidden/>
              </w:rPr>
              <w:fldChar w:fldCharType="begin"/>
            </w:r>
            <w:r w:rsidR="00AC53A5">
              <w:rPr>
                <w:noProof/>
                <w:webHidden/>
              </w:rPr>
              <w:instrText xml:space="preserve"> PAGEREF _Toc138167521 \h </w:instrText>
            </w:r>
            <w:r w:rsidR="00AC53A5">
              <w:rPr>
                <w:noProof/>
                <w:webHidden/>
              </w:rPr>
            </w:r>
            <w:r w:rsidR="00AC53A5">
              <w:rPr>
                <w:noProof/>
                <w:webHidden/>
              </w:rPr>
              <w:fldChar w:fldCharType="separate"/>
            </w:r>
            <w:r w:rsidR="00AC53A5">
              <w:rPr>
                <w:noProof/>
                <w:webHidden/>
              </w:rPr>
              <w:t>91</w:t>
            </w:r>
            <w:r w:rsidR="00AC53A5">
              <w:rPr>
                <w:noProof/>
                <w:webHidden/>
              </w:rPr>
              <w:fldChar w:fldCharType="end"/>
            </w:r>
          </w:hyperlink>
        </w:p>
        <w:p w14:paraId="28288A14" w14:textId="5B1D160B"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2" w:history="1">
            <w:r w:rsidR="00AC53A5" w:rsidRPr="00420EB4">
              <w:rPr>
                <w:rStyle w:val="Hyperlink"/>
              </w:rPr>
              <w:t>Appendix 1</w:t>
            </w:r>
            <w:r w:rsidR="00AC53A5">
              <w:rPr>
                <w:rStyle w:val="Hyperlink"/>
              </w:rPr>
              <w:t xml:space="preserve">  </w:t>
            </w:r>
            <w:r w:rsidR="00AC53A5" w:rsidRPr="00420EB4">
              <w:rPr>
                <w:rStyle w:val="Hyperlink"/>
              </w:rPr>
              <w:t xml:space="preserve"> </w:t>
            </w:r>
            <w:r w:rsidR="00AC53A5" w:rsidRPr="00420EB4">
              <w:rPr>
                <w:rStyle w:val="Hyperlink"/>
                <w:rFonts w:eastAsia="Times New Roman"/>
                <w:lang w:val="en-SG" w:bidi="th-TH"/>
              </w:rPr>
              <w:t>Participant Information &amp; Consent Form</w:t>
            </w:r>
            <w:r w:rsidR="00AC53A5">
              <w:rPr>
                <w:webHidden/>
              </w:rPr>
              <w:tab/>
            </w:r>
            <w:r w:rsidR="00AC53A5">
              <w:rPr>
                <w:webHidden/>
              </w:rPr>
              <w:fldChar w:fldCharType="begin"/>
            </w:r>
            <w:r w:rsidR="00AC53A5">
              <w:rPr>
                <w:webHidden/>
              </w:rPr>
              <w:instrText xml:space="preserve"> PAGEREF _Toc138167522 \h </w:instrText>
            </w:r>
            <w:r w:rsidR="00AC53A5">
              <w:rPr>
                <w:webHidden/>
              </w:rPr>
            </w:r>
            <w:r w:rsidR="00AC53A5">
              <w:rPr>
                <w:webHidden/>
              </w:rPr>
              <w:fldChar w:fldCharType="separate"/>
            </w:r>
            <w:r w:rsidR="00AC53A5">
              <w:rPr>
                <w:webHidden/>
              </w:rPr>
              <w:t>93</w:t>
            </w:r>
            <w:r w:rsidR="00AC53A5">
              <w:rPr>
                <w:webHidden/>
              </w:rPr>
              <w:fldChar w:fldCharType="end"/>
            </w:r>
          </w:hyperlink>
        </w:p>
        <w:p w14:paraId="3645DFFB" w14:textId="07479F6A"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3" w:history="1">
            <w:r w:rsidR="00AC53A5" w:rsidRPr="00420EB4">
              <w:rPr>
                <w:rStyle w:val="Hyperlink"/>
              </w:rPr>
              <w:t xml:space="preserve">Appendix 2 </w:t>
            </w:r>
            <w:r w:rsidR="00AC53A5">
              <w:rPr>
                <w:rStyle w:val="Hyperlink"/>
              </w:rPr>
              <w:t xml:space="preserve">  </w:t>
            </w:r>
            <w:r w:rsidR="00AC53A5" w:rsidRPr="00420EB4">
              <w:rPr>
                <w:rStyle w:val="Hyperlink"/>
                <w:rFonts w:eastAsia="Times New Roman"/>
                <w:lang w:val="en-SG" w:bidi="th-TH"/>
              </w:rPr>
              <w:t>Interviews with Senior Pastors/Lay Leaders</w:t>
            </w:r>
            <w:r w:rsidR="00AC53A5">
              <w:rPr>
                <w:webHidden/>
              </w:rPr>
              <w:tab/>
            </w:r>
            <w:r w:rsidR="00AC53A5">
              <w:rPr>
                <w:webHidden/>
              </w:rPr>
              <w:fldChar w:fldCharType="begin"/>
            </w:r>
            <w:r w:rsidR="00AC53A5">
              <w:rPr>
                <w:webHidden/>
              </w:rPr>
              <w:instrText xml:space="preserve"> PAGEREF _Toc138167523 \h </w:instrText>
            </w:r>
            <w:r w:rsidR="00AC53A5">
              <w:rPr>
                <w:webHidden/>
              </w:rPr>
            </w:r>
            <w:r w:rsidR="00AC53A5">
              <w:rPr>
                <w:webHidden/>
              </w:rPr>
              <w:fldChar w:fldCharType="separate"/>
            </w:r>
            <w:r w:rsidR="00AC53A5">
              <w:rPr>
                <w:webHidden/>
              </w:rPr>
              <w:t>97</w:t>
            </w:r>
            <w:r w:rsidR="00AC53A5">
              <w:rPr>
                <w:webHidden/>
              </w:rPr>
              <w:fldChar w:fldCharType="end"/>
            </w:r>
          </w:hyperlink>
        </w:p>
        <w:p w14:paraId="31AE7B4C" w14:textId="690CE757"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4" w:history="1">
            <w:r w:rsidR="00AC53A5" w:rsidRPr="00420EB4">
              <w:rPr>
                <w:rStyle w:val="Hyperlink"/>
              </w:rPr>
              <w:t xml:space="preserve">Appendix 3 </w:t>
            </w:r>
            <w:r w:rsidR="00AC53A5">
              <w:rPr>
                <w:rStyle w:val="Hyperlink"/>
              </w:rPr>
              <w:t xml:space="preserve">  </w:t>
            </w:r>
            <w:r w:rsidR="00AC53A5" w:rsidRPr="00420EB4">
              <w:rPr>
                <w:rStyle w:val="Hyperlink"/>
                <w:rFonts w:eastAsia="Times New Roman"/>
                <w:lang w:val="en-SG" w:bidi="th-TH"/>
              </w:rPr>
              <w:t>A Questionnaire for Believers</w:t>
            </w:r>
            <w:r w:rsidR="00AC53A5">
              <w:rPr>
                <w:webHidden/>
              </w:rPr>
              <w:tab/>
            </w:r>
            <w:r w:rsidR="00AC53A5">
              <w:rPr>
                <w:webHidden/>
              </w:rPr>
              <w:fldChar w:fldCharType="begin"/>
            </w:r>
            <w:r w:rsidR="00AC53A5">
              <w:rPr>
                <w:webHidden/>
              </w:rPr>
              <w:instrText xml:space="preserve"> PAGEREF _Toc138167524 \h </w:instrText>
            </w:r>
            <w:r w:rsidR="00AC53A5">
              <w:rPr>
                <w:webHidden/>
              </w:rPr>
            </w:r>
            <w:r w:rsidR="00AC53A5">
              <w:rPr>
                <w:webHidden/>
              </w:rPr>
              <w:fldChar w:fldCharType="separate"/>
            </w:r>
            <w:r w:rsidR="00AC53A5">
              <w:rPr>
                <w:webHidden/>
              </w:rPr>
              <w:t>99</w:t>
            </w:r>
            <w:r w:rsidR="00AC53A5">
              <w:rPr>
                <w:webHidden/>
              </w:rPr>
              <w:fldChar w:fldCharType="end"/>
            </w:r>
          </w:hyperlink>
        </w:p>
        <w:p w14:paraId="0DBCE7A8" w14:textId="2874F963"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5" w:history="1">
            <w:r w:rsidR="00AC53A5" w:rsidRPr="00420EB4">
              <w:rPr>
                <w:rStyle w:val="Hyperlink"/>
              </w:rPr>
              <w:t xml:space="preserve">Appendix 4 </w:t>
            </w:r>
            <w:r w:rsidR="00AC53A5" w:rsidRPr="00420EB4">
              <w:rPr>
                <w:rStyle w:val="Hyperlink"/>
                <w:rFonts w:eastAsia="Times New Roman"/>
                <w:lang w:val="en-SG" w:bidi="th-TH"/>
              </w:rPr>
              <w:t>A Questionnaire for Lay Leaders</w:t>
            </w:r>
            <w:r w:rsidR="00AC53A5">
              <w:rPr>
                <w:webHidden/>
              </w:rPr>
              <w:tab/>
            </w:r>
            <w:r w:rsidR="00AC53A5">
              <w:rPr>
                <w:webHidden/>
              </w:rPr>
              <w:fldChar w:fldCharType="begin"/>
            </w:r>
            <w:r w:rsidR="00AC53A5">
              <w:rPr>
                <w:webHidden/>
              </w:rPr>
              <w:instrText xml:space="preserve"> PAGEREF _Toc138167525 \h </w:instrText>
            </w:r>
            <w:r w:rsidR="00AC53A5">
              <w:rPr>
                <w:webHidden/>
              </w:rPr>
            </w:r>
            <w:r w:rsidR="00AC53A5">
              <w:rPr>
                <w:webHidden/>
              </w:rPr>
              <w:fldChar w:fldCharType="separate"/>
            </w:r>
            <w:r w:rsidR="00AC53A5">
              <w:rPr>
                <w:webHidden/>
              </w:rPr>
              <w:t>101</w:t>
            </w:r>
            <w:r w:rsidR="00AC53A5">
              <w:rPr>
                <w:webHidden/>
              </w:rPr>
              <w:fldChar w:fldCharType="end"/>
            </w:r>
          </w:hyperlink>
        </w:p>
        <w:p w14:paraId="230FD1BA" w14:textId="384DCC32"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6" w:history="1">
            <w:r w:rsidR="00AC53A5" w:rsidRPr="00420EB4">
              <w:rPr>
                <w:rStyle w:val="Hyperlink"/>
              </w:rPr>
              <w:t xml:space="preserve">Appendix 5 </w:t>
            </w:r>
            <w:r w:rsidR="00AC53A5" w:rsidRPr="00420EB4">
              <w:rPr>
                <w:rStyle w:val="Hyperlink"/>
                <w:rFonts w:eastAsia="Times New Roman"/>
                <w:lang w:val="en-SG" w:bidi="th-TH"/>
              </w:rPr>
              <w:t xml:space="preserve">A </w:t>
            </w:r>
            <w:r w:rsidR="00AC53A5" w:rsidRPr="00420EB4">
              <w:rPr>
                <w:rStyle w:val="Hyperlink"/>
                <w:lang w:val="en-SG"/>
              </w:rPr>
              <w:t>Questionnaire</w:t>
            </w:r>
            <w:r w:rsidR="00AC53A5" w:rsidRPr="00420EB4">
              <w:rPr>
                <w:rStyle w:val="Hyperlink"/>
                <w:rFonts w:eastAsia="Times New Roman"/>
                <w:lang w:val="en-SG" w:bidi="th-TH"/>
              </w:rPr>
              <w:t xml:space="preserve"> for Senior Pastors</w:t>
            </w:r>
            <w:r w:rsidR="00AC53A5">
              <w:rPr>
                <w:webHidden/>
              </w:rPr>
              <w:tab/>
            </w:r>
            <w:r w:rsidR="00AC53A5">
              <w:rPr>
                <w:webHidden/>
              </w:rPr>
              <w:fldChar w:fldCharType="begin"/>
            </w:r>
            <w:r w:rsidR="00AC53A5">
              <w:rPr>
                <w:webHidden/>
              </w:rPr>
              <w:instrText xml:space="preserve"> PAGEREF _Toc138167526 \h </w:instrText>
            </w:r>
            <w:r w:rsidR="00AC53A5">
              <w:rPr>
                <w:webHidden/>
              </w:rPr>
            </w:r>
            <w:r w:rsidR="00AC53A5">
              <w:rPr>
                <w:webHidden/>
              </w:rPr>
              <w:fldChar w:fldCharType="separate"/>
            </w:r>
            <w:r w:rsidR="00AC53A5">
              <w:rPr>
                <w:webHidden/>
              </w:rPr>
              <w:t>105</w:t>
            </w:r>
            <w:r w:rsidR="00AC53A5">
              <w:rPr>
                <w:webHidden/>
              </w:rPr>
              <w:fldChar w:fldCharType="end"/>
            </w:r>
          </w:hyperlink>
        </w:p>
        <w:p w14:paraId="30EDA12A" w14:textId="7F851D79"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27" w:history="1">
            <w:r w:rsidR="00AC53A5" w:rsidRPr="00420EB4">
              <w:rPr>
                <w:rStyle w:val="Hyperlink"/>
              </w:rPr>
              <w:t xml:space="preserve">Appendix 6 </w:t>
            </w:r>
            <w:r w:rsidR="00AC53A5" w:rsidRPr="00420EB4">
              <w:rPr>
                <w:rStyle w:val="Hyperlink"/>
                <w:rFonts w:eastAsia="Times New Roman"/>
                <w:lang w:val="en-SG" w:bidi="th-TH"/>
              </w:rPr>
              <w:t>Findings of Pilot Pilot Project</w:t>
            </w:r>
            <w:r w:rsidR="00AC53A5">
              <w:rPr>
                <w:webHidden/>
              </w:rPr>
              <w:tab/>
            </w:r>
            <w:r w:rsidR="00AC53A5">
              <w:rPr>
                <w:webHidden/>
              </w:rPr>
              <w:fldChar w:fldCharType="begin"/>
            </w:r>
            <w:r w:rsidR="00AC53A5">
              <w:rPr>
                <w:webHidden/>
              </w:rPr>
              <w:instrText xml:space="preserve"> PAGEREF _Toc138167527 \h </w:instrText>
            </w:r>
            <w:r w:rsidR="00AC53A5">
              <w:rPr>
                <w:webHidden/>
              </w:rPr>
            </w:r>
            <w:r w:rsidR="00AC53A5">
              <w:rPr>
                <w:webHidden/>
              </w:rPr>
              <w:fldChar w:fldCharType="separate"/>
            </w:r>
            <w:r w:rsidR="00AC53A5">
              <w:rPr>
                <w:webHidden/>
              </w:rPr>
              <w:t>111</w:t>
            </w:r>
            <w:r w:rsidR="00AC53A5">
              <w:rPr>
                <w:webHidden/>
              </w:rPr>
              <w:fldChar w:fldCharType="end"/>
            </w:r>
          </w:hyperlink>
        </w:p>
        <w:p w14:paraId="274CA4DF" w14:textId="64670A12"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28" w:history="1">
            <w:r w:rsidR="00AC53A5" w:rsidRPr="00420EB4">
              <w:rPr>
                <w:rStyle w:val="Hyperlink"/>
                <w:noProof/>
                <w:lang w:val="en-SG" w:bidi="he-IL"/>
              </w:rPr>
              <w:t>Findings from the Questionnaire</w:t>
            </w:r>
            <w:r w:rsidR="00AC53A5">
              <w:rPr>
                <w:noProof/>
                <w:webHidden/>
              </w:rPr>
              <w:tab/>
            </w:r>
            <w:r w:rsidR="00AC53A5">
              <w:rPr>
                <w:noProof/>
                <w:webHidden/>
              </w:rPr>
              <w:fldChar w:fldCharType="begin"/>
            </w:r>
            <w:r w:rsidR="00AC53A5">
              <w:rPr>
                <w:noProof/>
                <w:webHidden/>
              </w:rPr>
              <w:instrText xml:space="preserve"> PAGEREF _Toc138167528 \h </w:instrText>
            </w:r>
            <w:r w:rsidR="00AC53A5">
              <w:rPr>
                <w:noProof/>
                <w:webHidden/>
              </w:rPr>
            </w:r>
            <w:r w:rsidR="00AC53A5">
              <w:rPr>
                <w:noProof/>
                <w:webHidden/>
              </w:rPr>
              <w:fldChar w:fldCharType="separate"/>
            </w:r>
            <w:r w:rsidR="00AC53A5">
              <w:rPr>
                <w:noProof/>
                <w:webHidden/>
              </w:rPr>
              <w:t>111</w:t>
            </w:r>
            <w:r w:rsidR="00AC53A5">
              <w:rPr>
                <w:noProof/>
                <w:webHidden/>
              </w:rPr>
              <w:fldChar w:fldCharType="end"/>
            </w:r>
          </w:hyperlink>
        </w:p>
        <w:p w14:paraId="425DC5F8" w14:textId="4907F812" w:rsidR="00AC53A5" w:rsidRDefault="00000000">
          <w:pPr>
            <w:pStyle w:val="TOC2"/>
            <w:rPr>
              <w:rFonts w:asciiTheme="minorHAnsi" w:eastAsiaTheme="minorEastAsia" w:hAnsiTheme="minorHAnsi" w:cstheme="minorBidi"/>
              <w:noProof/>
              <w:color w:val="auto"/>
              <w:kern w:val="2"/>
              <w:sz w:val="22"/>
              <w:szCs w:val="20"/>
              <w:lang w:eastAsia="en-US" w:bidi="ne-NP"/>
              <w14:ligatures w14:val="standardContextual"/>
            </w:rPr>
          </w:pPr>
          <w:hyperlink w:anchor="_Toc138167529" w:history="1">
            <w:r w:rsidR="00AC53A5" w:rsidRPr="00420EB4">
              <w:rPr>
                <w:rStyle w:val="Hyperlink"/>
                <w:noProof/>
                <w:lang w:bidi="he-IL"/>
              </w:rPr>
              <w:t>Findings from the Interviews</w:t>
            </w:r>
            <w:r w:rsidR="00AC53A5">
              <w:rPr>
                <w:noProof/>
                <w:webHidden/>
              </w:rPr>
              <w:tab/>
            </w:r>
            <w:r w:rsidR="00AC53A5">
              <w:rPr>
                <w:noProof/>
                <w:webHidden/>
              </w:rPr>
              <w:fldChar w:fldCharType="begin"/>
            </w:r>
            <w:r w:rsidR="00AC53A5">
              <w:rPr>
                <w:noProof/>
                <w:webHidden/>
              </w:rPr>
              <w:instrText xml:space="preserve"> PAGEREF _Toc138167529 \h </w:instrText>
            </w:r>
            <w:r w:rsidR="00AC53A5">
              <w:rPr>
                <w:noProof/>
                <w:webHidden/>
              </w:rPr>
            </w:r>
            <w:r w:rsidR="00AC53A5">
              <w:rPr>
                <w:noProof/>
                <w:webHidden/>
              </w:rPr>
              <w:fldChar w:fldCharType="separate"/>
            </w:r>
            <w:r w:rsidR="00AC53A5">
              <w:rPr>
                <w:noProof/>
                <w:webHidden/>
              </w:rPr>
              <w:t>116</w:t>
            </w:r>
            <w:r w:rsidR="00AC53A5">
              <w:rPr>
                <w:noProof/>
                <w:webHidden/>
              </w:rPr>
              <w:fldChar w:fldCharType="end"/>
            </w:r>
          </w:hyperlink>
        </w:p>
        <w:p w14:paraId="22809576" w14:textId="63484925"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0" w:history="1">
            <w:r w:rsidR="00AC53A5" w:rsidRPr="00420EB4">
              <w:rPr>
                <w:rStyle w:val="Hyperlink"/>
                <w:noProof/>
                <w:lang w:bidi="he-IL"/>
              </w:rPr>
              <w:t>Key Factors of Church Growth need to emphasize</w:t>
            </w:r>
            <w:r w:rsidR="00AC53A5">
              <w:rPr>
                <w:noProof/>
                <w:webHidden/>
              </w:rPr>
              <w:tab/>
            </w:r>
            <w:r w:rsidR="00AC53A5">
              <w:rPr>
                <w:noProof/>
                <w:webHidden/>
              </w:rPr>
              <w:fldChar w:fldCharType="begin"/>
            </w:r>
            <w:r w:rsidR="00AC53A5">
              <w:rPr>
                <w:noProof/>
                <w:webHidden/>
              </w:rPr>
              <w:instrText xml:space="preserve"> PAGEREF _Toc138167530 \h </w:instrText>
            </w:r>
            <w:r w:rsidR="00AC53A5">
              <w:rPr>
                <w:noProof/>
                <w:webHidden/>
              </w:rPr>
            </w:r>
            <w:r w:rsidR="00AC53A5">
              <w:rPr>
                <w:noProof/>
                <w:webHidden/>
              </w:rPr>
              <w:fldChar w:fldCharType="separate"/>
            </w:r>
            <w:r w:rsidR="00AC53A5">
              <w:rPr>
                <w:noProof/>
                <w:webHidden/>
              </w:rPr>
              <w:t>116</w:t>
            </w:r>
            <w:r w:rsidR="00AC53A5">
              <w:rPr>
                <w:noProof/>
                <w:webHidden/>
              </w:rPr>
              <w:fldChar w:fldCharType="end"/>
            </w:r>
          </w:hyperlink>
        </w:p>
        <w:p w14:paraId="39F28597" w14:textId="26EFA220"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1" w:history="1">
            <w:r w:rsidR="00AC53A5" w:rsidRPr="00420EB4">
              <w:rPr>
                <w:rStyle w:val="Hyperlink"/>
                <w:noProof/>
                <w:lang w:bidi="he-IL"/>
              </w:rPr>
              <w:t>The key factors that keep the church growth momentums</w:t>
            </w:r>
            <w:r w:rsidR="00AC53A5">
              <w:rPr>
                <w:noProof/>
                <w:webHidden/>
              </w:rPr>
              <w:tab/>
            </w:r>
            <w:r w:rsidR="00AC53A5">
              <w:rPr>
                <w:noProof/>
                <w:webHidden/>
              </w:rPr>
              <w:fldChar w:fldCharType="begin"/>
            </w:r>
            <w:r w:rsidR="00AC53A5">
              <w:rPr>
                <w:noProof/>
                <w:webHidden/>
              </w:rPr>
              <w:instrText xml:space="preserve"> PAGEREF _Toc138167531 \h </w:instrText>
            </w:r>
            <w:r w:rsidR="00AC53A5">
              <w:rPr>
                <w:noProof/>
                <w:webHidden/>
              </w:rPr>
            </w:r>
            <w:r w:rsidR="00AC53A5">
              <w:rPr>
                <w:noProof/>
                <w:webHidden/>
              </w:rPr>
              <w:fldChar w:fldCharType="separate"/>
            </w:r>
            <w:r w:rsidR="00AC53A5">
              <w:rPr>
                <w:noProof/>
                <w:webHidden/>
              </w:rPr>
              <w:t>117</w:t>
            </w:r>
            <w:r w:rsidR="00AC53A5">
              <w:rPr>
                <w:noProof/>
                <w:webHidden/>
              </w:rPr>
              <w:fldChar w:fldCharType="end"/>
            </w:r>
          </w:hyperlink>
        </w:p>
        <w:p w14:paraId="27FBD4C3" w14:textId="7BAB15ED"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2" w:history="1">
            <w:r w:rsidR="00AC53A5" w:rsidRPr="00420EB4">
              <w:rPr>
                <w:rStyle w:val="Hyperlink"/>
                <w:noProof/>
                <w:lang w:bidi="he-IL"/>
              </w:rPr>
              <w:t>The key factors to revive the church</w:t>
            </w:r>
            <w:r w:rsidR="00AC53A5">
              <w:rPr>
                <w:noProof/>
                <w:webHidden/>
              </w:rPr>
              <w:tab/>
            </w:r>
            <w:r w:rsidR="00AC53A5">
              <w:rPr>
                <w:noProof/>
                <w:webHidden/>
              </w:rPr>
              <w:fldChar w:fldCharType="begin"/>
            </w:r>
            <w:r w:rsidR="00AC53A5">
              <w:rPr>
                <w:noProof/>
                <w:webHidden/>
              </w:rPr>
              <w:instrText xml:space="preserve"> PAGEREF _Toc138167532 \h </w:instrText>
            </w:r>
            <w:r w:rsidR="00AC53A5">
              <w:rPr>
                <w:noProof/>
                <w:webHidden/>
              </w:rPr>
            </w:r>
            <w:r w:rsidR="00AC53A5">
              <w:rPr>
                <w:noProof/>
                <w:webHidden/>
              </w:rPr>
              <w:fldChar w:fldCharType="separate"/>
            </w:r>
            <w:r w:rsidR="00AC53A5">
              <w:rPr>
                <w:noProof/>
                <w:webHidden/>
              </w:rPr>
              <w:t>117</w:t>
            </w:r>
            <w:r w:rsidR="00AC53A5">
              <w:rPr>
                <w:noProof/>
                <w:webHidden/>
              </w:rPr>
              <w:fldChar w:fldCharType="end"/>
            </w:r>
          </w:hyperlink>
        </w:p>
        <w:p w14:paraId="031E0DB1" w14:textId="57F75A7B"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3" w:history="1">
            <w:r w:rsidR="00AC53A5" w:rsidRPr="00420EB4">
              <w:rPr>
                <w:rStyle w:val="Hyperlink"/>
                <w:noProof/>
                <w:lang w:bidi="he-IL"/>
              </w:rPr>
              <w:t>Main contributor person/s for church growth</w:t>
            </w:r>
            <w:r w:rsidR="00AC53A5">
              <w:rPr>
                <w:noProof/>
                <w:webHidden/>
              </w:rPr>
              <w:tab/>
            </w:r>
            <w:r w:rsidR="00AC53A5">
              <w:rPr>
                <w:noProof/>
                <w:webHidden/>
              </w:rPr>
              <w:fldChar w:fldCharType="begin"/>
            </w:r>
            <w:r w:rsidR="00AC53A5">
              <w:rPr>
                <w:noProof/>
                <w:webHidden/>
              </w:rPr>
              <w:instrText xml:space="preserve"> PAGEREF _Toc138167533 \h </w:instrText>
            </w:r>
            <w:r w:rsidR="00AC53A5">
              <w:rPr>
                <w:noProof/>
                <w:webHidden/>
              </w:rPr>
            </w:r>
            <w:r w:rsidR="00AC53A5">
              <w:rPr>
                <w:noProof/>
                <w:webHidden/>
              </w:rPr>
              <w:fldChar w:fldCharType="separate"/>
            </w:r>
            <w:r w:rsidR="00AC53A5">
              <w:rPr>
                <w:noProof/>
                <w:webHidden/>
              </w:rPr>
              <w:t>118</w:t>
            </w:r>
            <w:r w:rsidR="00AC53A5">
              <w:rPr>
                <w:noProof/>
                <w:webHidden/>
              </w:rPr>
              <w:fldChar w:fldCharType="end"/>
            </w:r>
          </w:hyperlink>
        </w:p>
        <w:p w14:paraId="32FFF267" w14:textId="2BAEA842"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4" w:history="1">
            <w:r w:rsidR="00AC53A5" w:rsidRPr="00420EB4">
              <w:rPr>
                <w:rStyle w:val="Hyperlink"/>
                <w:noProof/>
                <w:lang w:bidi="he-IL"/>
              </w:rPr>
              <w:t>Main responsible person/s for church stagnancy.</w:t>
            </w:r>
            <w:r w:rsidR="00AC53A5">
              <w:rPr>
                <w:noProof/>
                <w:webHidden/>
              </w:rPr>
              <w:tab/>
            </w:r>
            <w:r w:rsidR="00AC53A5">
              <w:rPr>
                <w:noProof/>
                <w:webHidden/>
              </w:rPr>
              <w:fldChar w:fldCharType="begin"/>
            </w:r>
            <w:r w:rsidR="00AC53A5">
              <w:rPr>
                <w:noProof/>
                <w:webHidden/>
              </w:rPr>
              <w:instrText xml:space="preserve"> PAGEREF _Toc138167534 \h </w:instrText>
            </w:r>
            <w:r w:rsidR="00AC53A5">
              <w:rPr>
                <w:noProof/>
                <w:webHidden/>
              </w:rPr>
            </w:r>
            <w:r w:rsidR="00AC53A5">
              <w:rPr>
                <w:noProof/>
                <w:webHidden/>
              </w:rPr>
              <w:fldChar w:fldCharType="separate"/>
            </w:r>
            <w:r w:rsidR="00AC53A5">
              <w:rPr>
                <w:noProof/>
                <w:webHidden/>
              </w:rPr>
              <w:t>118</w:t>
            </w:r>
            <w:r w:rsidR="00AC53A5">
              <w:rPr>
                <w:noProof/>
                <w:webHidden/>
              </w:rPr>
              <w:fldChar w:fldCharType="end"/>
            </w:r>
          </w:hyperlink>
        </w:p>
        <w:p w14:paraId="20032E9E" w14:textId="7BEB70C8" w:rsidR="00AC53A5" w:rsidRDefault="00000000">
          <w:pPr>
            <w:pStyle w:val="TOC3"/>
            <w:rPr>
              <w:rFonts w:asciiTheme="minorHAnsi" w:eastAsiaTheme="minorEastAsia" w:hAnsiTheme="minorHAnsi" w:cstheme="minorBidi"/>
              <w:noProof/>
              <w:color w:val="auto"/>
              <w:kern w:val="2"/>
              <w:sz w:val="22"/>
              <w:szCs w:val="20"/>
              <w:lang w:eastAsia="en-US" w:bidi="ne-NP"/>
              <w14:ligatures w14:val="standardContextual"/>
            </w:rPr>
          </w:pPr>
          <w:hyperlink w:anchor="_Toc138167535" w:history="1">
            <w:r w:rsidR="00AC53A5" w:rsidRPr="00420EB4">
              <w:rPr>
                <w:rStyle w:val="Hyperlink"/>
                <w:noProof/>
                <w:lang w:bidi="he-IL"/>
              </w:rPr>
              <w:t>Key emphases need to embrace</w:t>
            </w:r>
            <w:r w:rsidR="00AC53A5">
              <w:rPr>
                <w:noProof/>
                <w:webHidden/>
              </w:rPr>
              <w:tab/>
            </w:r>
            <w:r w:rsidR="00AC53A5">
              <w:rPr>
                <w:noProof/>
                <w:webHidden/>
              </w:rPr>
              <w:fldChar w:fldCharType="begin"/>
            </w:r>
            <w:r w:rsidR="00AC53A5">
              <w:rPr>
                <w:noProof/>
                <w:webHidden/>
              </w:rPr>
              <w:instrText xml:space="preserve"> PAGEREF _Toc138167535 \h </w:instrText>
            </w:r>
            <w:r w:rsidR="00AC53A5">
              <w:rPr>
                <w:noProof/>
                <w:webHidden/>
              </w:rPr>
            </w:r>
            <w:r w:rsidR="00AC53A5">
              <w:rPr>
                <w:noProof/>
                <w:webHidden/>
              </w:rPr>
              <w:fldChar w:fldCharType="separate"/>
            </w:r>
            <w:r w:rsidR="00AC53A5">
              <w:rPr>
                <w:noProof/>
                <w:webHidden/>
              </w:rPr>
              <w:t>118</w:t>
            </w:r>
            <w:r w:rsidR="00AC53A5">
              <w:rPr>
                <w:noProof/>
                <w:webHidden/>
              </w:rPr>
              <w:fldChar w:fldCharType="end"/>
            </w:r>
          </w:hyperlink>
        </w:p>
        <w:p w14:paraId="35201BAC" w14:textId="5668CD9F"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36" w:history="1">
            <w:r w:rsidR="00AC53A5" w:rsidRPr="00420EB4">
              <w:rPr>
                <w:rStyle w:val="Hyperlink"/>
              </w:rPr>
              <w:t>Bibliography</w:t>
            </w:r>
            <w:r w:rsidR="00AC53A5">
              <w:rPr>
                <w:webHidden/>
              </w:rPr>
              <w:tab/>
            </w:r>
            <w:r w:rsidR="00AC53A5">
              <w:rPr>
                <w:webHidden/>
              </w:rPr>
              <w:fldChar w:fldCharType="begin"/>
            </w:r>
            <w:r w:rsidR="00AC53A5">
              <w:rPr>
                <w:webHidden/>
              </w:rPr>
              <w:instrText xml:space="preserve"> PAGEREF _Toc138167536 \h </w:instrText>
            </w:r>
            <w:r w:rsidR="00AC53A5">
              <w:rPr>
                <w:webHidden/>
              </w:rPr>
            </w:r>
            <w:r w:rsidR="00AC53A5">
              <w:rPr>
                <w:webHidden/>
              </w:rPr>
              <w:fldChar w:fldCharType="separate"/>
            </w:r>
            <w:r w:rsidR="00AC53A5">
              <w:rPr>
                <w:webHidden/>
              </w:rPr>
              <w:t>121</w:t>
            </w:r>
            <w:r w:rsidR="00AC53A5">
              <w:rPr>
                <w:webHidden/>
              </w:rPr>
              <w:fldChar w:fldCharType="end"/>
            </w:r>
          </w:hyperlink>
        </w:p>
        <w:p w14:paraId="2BD258C6" w14:textId="1B7378D3" w:rsidR="00AC53A5" w:rsidRDefault="00000000">
          <w:pPr>
            <w:pStyle w:val="TOC1"/>
            <w:rPr>
              <w:rFonts w:asciiTheme="minorHAnsi" w:eastAsiaTheme="minorEastAsia" w:hAnsiTheme="minorHAnsi" w:cstheme="minorBidi"/>
              <w:b w:val="0"/>
              <w:bCs w:val="0"/>
              <w:kern w:val="2"/>
              <w:sz w:val="22"/>
              <w:szCs w:val="20"/>
              <w:lang w:eastAsia="en-US" w:bidi="ne-NP"/>
              <w14:ligatures w14:val="standardContextual"/>
            </w:rPr>
          </w:pPr>
          <w:hyperlink w:anchor="_Toc138167537" w:history="1">
            <w:r w:rsidR="00AC53A5" w:rsidRPr="00420EB4">
              <w:rPr>
                <w:rStyle w:val="Hyperlink"/>
              </w:rPr>
              <w:t>Vita</w:t>
            </w:r>
            <w:r w:rsidR="00AC53A5">
              <w:rPr>
                <w:webHidden/>
              </w:rPr>
              <w:tab/>
            </w:r>
            <w:r w:rsidR="00AC53A5">
              <w:rPr>
                <w:webHidden/>
              </w:rPr>
              <w:fldChar w:fldCharType="begin"/>
            </w:r>
            <w:r w:rsidR="00AC53A5">
              <w:rPr>
                <w:webHidden/>
              </w:rPr>
              <w:instrText xml:space="preserve"> PAGEREF _Toc138167537 \h </w:instrText>
            </w:r>
            <w:r w:rsidR="00AC53A5">
              <w:rPr>
                <w:webHidden/>
              </w:rPr>
            </w:r>
            <w:r w:rsidR="00AC53A5">
              <w:rPr>
                <w:webHidden/>
              </w:rPr>
              <w:fldChar w:fldCharType="separate"/>
            </w:r>
            <w:r w:rsidR="00AC53A5">
              <w:rPr>
                <w:webHidden/>
              </w:rPr>
              <w:t>127</w:t>
            </w:r>
            <w:r w:rsidR="00AC53A5">
              <w:rPr>
                <w:webHidden/>
              </w:rPr>
              <w:fldChar w:fldCharType="end"/>
            </w:r>
          </w:hyperlink>
        </w:p>
        <w:p w14:paraId="4C628CD0" w14:textId="3FA45BC0" w:rsidR="00542C15" w:rsidRDefault="00542C15">
          <w:r>
            <w:rPr>
              <w:b/>
              <w:bCs/>
              <w:noProof/>
            </w:rPr>
            <w:fldChar w:fldCharType="end"/>
          </w:r>
        </w:p>
      </w:sdtContent>
    </w:sdt>
    <w:p w14:paraId="4CCA1F96" w14:textId="77777777" w:rsidR="001A7F7A" w:rsidRPr="008D4247" w:rsidRDefault="001A7F7A" w:rsidP="00A752CB">
      <w:pPr>
        <w:pStyle w:val="Heading1"/>
        <w:spacing w:line="240" w:lineRule="auto"/>
        <w:sectPr w:rsidR="001A7F7A" w:rsidRPr="008D4247" w:rsidSect="008D4247">
          <w:headerReference w:type="default" r:id="rId14"/>
          <w:footerReference w:type="first" r:id="rId15"/>
          <w:footnotePr>
            <w:numRestart w:val="eachSect"/>
          </w:footnotePr>
          <w:type w:val="oddPage"/>
          <w:pgSz w:w="11900" w:h="16840" w:code="9"/>
          <w:pgMar w:top="1440" w:right="1440" w:bottom="1440" w:left="2160" w:header="720" w:footer="720" w:gutter="0"/>
          <w:pgNumType w:fmt="lowerRoman" w:start="7"/>
          <w:cols w:space="708"/>
          <w:titlePg/>
          <w:docGrid w:linePitch="360"/>
        </w:sectPr>
      </w:pPr>
    </w:p>
    <w:p w14:paraId="53135FAE" w14:textId="20FE09C9" w:rsidR="00557F2A" w:rsidRPr="008D4247" w:rsidRDefault="00557F2A" w:rsidP="00A752CB">
      <w:pPr>
        <w:pStyle w:val="Heading1"/>
        <w:spacing w:line="240" w:lineRule="auto"/>
      </w:pPr>
    </w:p>
    <w:p w14:paraId="3EF47999" w14:textId="77777777" w:rsidR="00A752CB" w:rsidRPr="008D4247" w:rsidRDefault="00A752CB" w:rsidP="00A752CB">
      <w:pPr>
        <w:jc w:val="center"/>
      </w:pPr>
    </w:p>
    <w:p w14:paraId="43E9BED2" w14:textId="77777777" w:rsidR="00A752CB" w:rsidRPr="008D4247" w:rsidRDefault="00A752CB" w:rsidP="00A752CB">
      <w:pPr>
        <w:jc w:val="center"/>
      </w:pPr>
    </w:p>
    <w:p w14:paraId="794A48C4" w14:textId="77777777" w:rsidR="00A752CB" w:rsidRPr="008D4247" w:rsidRDefault="00A752CB" w:rsidP="00A752CB">
      <w:pPr>
        <w:jc w:val="center"/>
      </w:pPr>
    </w:p>
    <w:p w14:paraId="294A773F" w14:textId="77777777" w:rsidR="00557F2A" w:rsidRPr="008D4247" w:rsidRDefault="00557F2A" w:rsidP="00A752CB">
      <w:pPr>
        <w:pStyle w:val="Heading1"/>
        <w:spacing w:line="240" w:lineRule="auto"/>
      </w:pPr>
    </w:p>
    <w:p w14:paraId="03F512EE" w14:textId="72711579" w:rsidR="007B1DBE" w:rsidRPr="008D4247" w:rsidRDefault="007B1DBE" w:rsidP="007B1DBE">
      <w:pPr>
        <w:pStyle w:val="Heading1"/>
      </w:pPr>
      <w:bookmarkStart w:id="5" w:name="_Toc403430558"/>
      <w:bookmarkStart w:id="6" w:name="_Toc322880465"/>
      <w:bookmarkStart w:id="7" w:name="_Toc388110982"/>
      <w:bookmarkStart w:id="8" w:name="_Toc138167430"/>
      <w:bookmarkStart w:id="9" w:name="_Toc419668298"/>
      <w:bookmarkStart w:id="10" w:name="_Toc419709329"/>
      <w:r w:rsidRPr="008D4247">
        <w:t>Illustrations</w:t>
      </w:r>
      <w:bookmarkEnd w:id="5"/>
      <w:bookmarkEnd w:id="6"/>
      <w:bookmarkEnd w:id="7"/>
      <w:bookmarkEnd w:id="8"/>
    </w:p>
    <w:p w14:paraId="0464E621" w14:textId="77777777" w:rsidR="00EF6BD3" w:rsidRPr="008D4247" w:rsidRDefault="00EF6BD3" w:rsidP="00D171CF">
      <w:pPr>
        <w:jc w:val="center"/>
        <w:rPr>
          <w:lang w:bidi="he-IL"/>
        </w:rPr>
      </w:pPr>
    </w:p>
    <w:p w14:paraId="6BE3F7D2" w14:textId="2EF52A16" w:rsidR="007B1DBE" w:rsidRPr="008D4247" w:rsidRDefault="007B1DBE" w:rsidP="007B1DBE">
      <w:pPr>
        <w:tabs>
          <w:tab w:val="right" w:leader="dot" w:pos="8080"/>
        </w:tabs>
      </w:pPr>
      <w:r w:rsidRPr="008D4247">
        <w:t>DO NOT DELETE THESE PARAGRAPHS EVEN IF YOU ARE NOT YET READY TO WRITE THIS SECTION! DO THE SAME WITH EACH SECTION OF THIS ENTIRE TEMPLATE.</w:t>
      </w:r>
    </w:p>
    <w:p w14:paraId="23A71872" w14:textId="77777777" w:rsidR="007B1DBE" w:rsidRPr="008D4247" w:rsidRDefault="007B1DBE" w:rsidP="007B1DBE">
      <w:pPr>
        <w:tabs>
          <w:tab w:val="right" w:leader="dot" w:pos="8080"/>
        </w:tabs>
        <w:ind w:left="426" w:hanging="426"/>
        <w:rPr>
          <w:b/>
        </w:rPr>
      </w:pPr>
    </w:p>
    <w:p w14:paraId="5C618948" w14:textId="77777777" w:rsidR="007B1DBE" w:rsidRPr="008D4247" w:rsidRDefault="007B1DBE" w:rsidP="007B1DBE">
      <w:pPr>
        <w:tabs>
          <w:tab w:val="right" w:leader="dot" w:pos="8080"/>
        </w:tabs>
        <w:ind w:left="426" w:hanging="426"/>
        <w:rPr>
          <w:b/>
        </w:rPr>
      </w:pPr>
      <w:r w:rsidRPr="008D4247">
        <w:rPr>
          <w:b/>
        </w:rPr>
        <w:t>Figures</w:t>
      </w:r>
    </w:p>
    <w:p w14:paraId="24DC6E04" w14:textId="77777777" w:rsidR="007B1DBE" w:rsidRPr="008D4247" w:rsidRDefault="007B1DBE" w:rsidP="007B1DBE">
      <w:pPr>
        <w:tabs>
          <w:tab w:val="right" w:leader="dot" w:pos="8080"/>
        </w:tabs>
        <w:ind w:left="426" w:hanging="426"/>
      </w:pPr>
    </w:p>
    <w:p w14:paraId="1DDE9EC8" w14:textId="54DCBBCB" w:rsidR="00BA5461" w:rsidRPr="008D4247" w:rsidRDefault="007B1DBE">
      <w:pPr>
        <w:pStyle w:val="TableofFigures"/>
        <w:tabs>
          <w:tab w:val="right" w:leader="dot" w:pos="8284"/>
        </w:tabs>
        <w:rPr>
          <w:rFonts w:eastAsiaTheme="minorEastAsia" w:cs="Times New Roman"/>
          <w:b w:val="0"/>
          <w:noProof/>
          <w:color w:val="auto"/>
          <w:szCs w:val="30"/>
          <w:lang w:val="en-SG" w:eastAsia="zh-CN" w:bidi="th-TH"/>
        </w:rPr>
      </w:pPr>
      <w:r w:rsidRPr="008D4247">
        <w:rPr>
          <w:rFonts w:cs="Times New Roman"/>
          <w:b w:val="0"/>
        </w:rPr>
        <w:fldChar w:fldCharType="begin"/>
      </w:r>
      <w:r w:rsidRPr="008D4247">
        <w:rPr>
          <w:rFonts w:cs="Times New Roman"/>
          <w:b w:val="0"/>
        </w:rPr>
        <w:instrText xml:space="preserve"> TOC \c "Figure" </w:instrText>
      </w:r>
      <w:r w:rsidRPr="008D4247">
        <w:rPr>
          <w:rFonts w:cs="Times New Roman"/>
          <w:b w:val="0"/>
        </w:rPr>
        <w:fldChar w:fldCharType="separate"/>
      </w:r>
      <w:r w:rsidR="00BA5461" w:rsidRPr="008D4247">
        <w:rPr>
          <w:rFonts w:cs="Times New Roman"/>
          <w:b w:val="0"/>
          <w:noProof/>
        </w:rPr>
        <w:t>Figure 1. A sample pie chart in sentence-style format</w:t>
      </w:r>
      <w:r w:rsidR="00BA5461" w:rsidRPr="008D4247">
        <w:rPr>
          <w:rFonts w:cs="Times New Roman"/>
          <w:b w:val="0"/>
          <w:noProof/>
        </w:rPr>
        <w:tab/>
      </w:r>
      <w:r w:rsidR="00BA5461" w:rsidRPr="008D4247">
        <w:rPr>
          <w:rFonts w:cs="Times New Roman"/>
          <w:b w:val="0"/>
          <w:noProof/>
        </w:rPr>
        <w:fldChar w:fldCharType="begin"/>
      </w:r>
      <w:r w:rsidR="00BA5461" w:rsidRPr="008D4247">
        <w:rPr>
          <w:rFonts w:cs="Times New Roman"/>
          <w:b w:val="0"/>
          <w:noProof/>
        </w:rPr>
        <w:instrText xml:space="preserve"> PAGEREF _Toc39246498 \h </w:instrText>
      </w:r>
      <w:r w:rsidR="00BA5461" w:rsidRPr="008D4247">
        <w:rPr>
          <w:rFonts w:cs="Times New Roman"/>
          <w:b w:val="0"/>
          <w:noProof/>
        </w:rPr>
      </w:r>
      <w:r w:rsidR="00BA5461" w:rsidRPr="008D4247">
        <w:rPr>
          <w:rFonts w:cs="Times New Roman"/>
          <w:b w:val="0"/>
          <w:noProof/>
        </w:rPr>
        <w:fldChar w:fldCharType="separate"/>
      </w:r>
      <w:r w:rsidR="00434AA2" w:rsidRPr="008D4247">
        <w:rPr>
          <w:rFonts w:cs="Times New Roman"/>
          <w:b w:val="0"/>
          <w:noProof/>
        </w:rPr>
        <w:t>12</w:t>
      </w:r>
      <w:r w:rsidR="00BA5461" w:rsidRPr="008D4247">
        <w:rPr>
          <w:rFonts w:cs="Times New Roman"/>
          <w:b w:val="0"/>
          <w:noProof/>
        </w:rPr>
        <w:fldChar w:fldCharType="end"/>
      </w:r>
    </w:p>
    <w:p w14:paraId="2E15F6C4" w14:textId="007E21F2" w:rsidR="007B1DBE" w:rsidRPr="008D4247" w:rsidRDefault="007B1DBE" w:rsidP="007B1DBE">
      <w:pPr>
        <w:pStyle w:val="TableofFigures"/>
        <w:ind w:hanging="198"/>
        <w:rPr>
          <w:rFonts w:cs="Times New Roman"/>
        </w:rPr>
      </w:pPr>
      <w:r w:rsidRPr="008D4247">
        <w:rPr>
          <w:rFonts w:cs="Times New Roman"/>
          <w:b w:val="0"/>
        </w:rPr>
        <w:fldChar w:fldCharType="end"/>
      </w:r>
    </w:p>
    <w:p w14:paraId="1BA87E2B" w14:textId="77777777" w:rsidR="007B1DBE" w:rsidRPr="008D4247" w:rsidRDefault="007B1DBE" w:rsidP="007B1DBE">
      <w:pPr>
        <w:tabs>
          <w:tab w:val="right" w:leader="dot" w:pos="8080"/>
        </w:tabs>
        <w:ind w:left="426" w:hanging="426"/>
        <w:rPr>
          <w:b/>
        </w:rPr>
      </w:pPr>
      <w:r w:rsidRPr="008D4247">
        <w:rPr>
          <w:b/>
        </w:rPr>
        <w:t>Tables</w:t>
      </w:r>
    </w:p>
    <w:p w14:paraId="29FCFD9B" w14:textId="77777777" w:rsidR="007B1DBE" w:rsidRPr="008D4247" w:rsidRDefault="007B1DBE" w:rsidP="007B1DBE">
      <w:pPr>
        <w:pStyle w:val="TableofFigures"/>
        <w:tabs>
          <w:tab w:val="right" w:leader="dot" w:pos="8290"/>
        </w:tabs>
        <w:spacing w:line="240" w:lineRule="auto"/>
        <w:rPr>
          <w:rFonts w:cs="Times New Roman"/>
        </w:rPr>
      </w:pPr>
    </w:p>
    <w:p w14:paraId="7AE8C7E8" w14:textId="7DDE9D1C" w:rsidR="00571CDF" w:rsidRDefault="007B1DBE">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sidRPr="008D4247">
        <w:rPr>
          <w:rFonts w:cs="Times New Roman"/>
          <w:b w:val="0"/>
        </w:rPr>
        <w:fldChar w:fldCharType="begin"/>
      </w:r>
      <w:r w:rsidRPr="008D4247">
        <w:rPr>
          <w:rFonts w:cs="Times New Roman"/>
          <w:b w:val="0"/>
        </w:rPr>
        <w:instrText xml:space="preserve"> TOC \c "Table" </w:instrText>
      </w:r>
      <w:r w:rsidRPr="008D4247">
        <w:rPr>
          <w:rFonts w:cs="Times New Roman"/>
          <w:b w:val="0"/>
        </w:rPr>
        <w:fldChar w:fldCharType="separate"/>
      </w:r>
      <w:r w:rsidR="00571CDF" w:rsidRPr="004D1AA5">
        <w:rPr>
          <w:rFonts w:cs="Times New Roman"/>
          <w:noProof/>
        </w:rPr>
        <w:t>Table 1. Four columns</w:t>
      </w:r>
      <w:r w:rsidR="00571CDF">
        <w:rPr>
          <w:noProof/>
        </w:rPr>
        <w:tab/>
      </w:r>
      <w:r w:rsidR="00571CDF">
        <w:rPr>
          <w:noProof/>
        </w:rPr>
        <w:fldChar w:fldCharType="begin"/>
      </w:r>
      <w:r w:rsidR="00571CDF">
        <w:rPr>
          <w:noProof/>
        </w:rPr>
        <w:instrText xml:space="preserve"> PAGEREF _Toc47209111 \h </w:instrText>
      </w:r>
      <w:r w:rsidR="00571CDF">
        <w:rPr>
          <w:noProof/>
        </w:rPr>
      </w:r>
      <w:r w:rsidR="00571CDF">
        <w:rPr>
          <w:noProof/>
        </w:rPr>
        <w:fldChar w:fldCharType="separate"/>
      </w:r>
      <w:r w:rsidR="00571CDF">
        <w:rPr>
          <w:noProof/>
        </w:rPr>
        <w:t>11</w:t>
      </w:r>
      <w:r w:rsidR="00571CDF">
        <w:rPr>
          <w:noProof/>
        </w:rPr>
        <w:fldChar w:fldCharType="end"/>
      </w:r>
    </w:p>
    <w:p w14:paraId="4F4A000C" w14:textId="2304A863"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sidRPr="004D1AA5">
        <w:rPr>
          <w:rFonts w:cs="Times New Roman"/>
          <w:noProof/>
        </w:rPr>
        <w:t>Table 2. Three columns contrasted in sentence-style format</w:t>
      </w:r>
      <w:r>
        <w:rPr>
          <w:noProof/>
        </w:rPr>
        <w:tab/>
      </w:r>
      <w:r>
        <w:rPr>
          <w:noProof/>
        </w:rPr>
        <w:fldChar w:fldCharType="begin"/>
      </w:r>
      <w:r>
        <w:rPr>
          <w:noProof/>
        </w:rPr>
        <w:instrText xml:space="preserve"> PAGEREF _Toc47209112 \h </w:instrText>
      </w:r>
      <w:r>
        <w:rPr>
          <w:noProof/>
        </w:rPr>
      </w:r>
      <w:r>
        <w:rPr>
          <w:noProof/>
        </w:rPr>
        <w:fldChar w:fldCharType="separate"/>
      </w:r>
      <w:r>
        <w:rPr>
          <w:noProof/>
        </w:rPr>
        <w:t>12</w:t>
      </w:r>
      <w:r>
        <w:rPr>
          <w:noProof/>
        </w:rPr>
        <w:fldChar w:fldCharType="end"/>
      </w:r>
    </w:p>
    <w:p w14:paraId="64F0B46F" w14:textId="67EBB040"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3. The ways people come to faith in Christ</w:t>
      </w:r>
      <w:r>
        <w:rPr>
          <w:noProof/>
        </w:rPr>
        <w:tab/>
      </w:r>
      <w:r>
        <w:rPr>
          <w:noProof/>
        </w:rPr>
        <w:fldChar w:fldCharType="begin"/>
      </w:r>
      <w:r>
        <w:rPr>
          <w:noProof/>
        </w:rPr>
        <w:instrText xml:space="preserve"> PAGEREF _Toc47209113 \h </w:instrText>
      </w:r>
      <w:r>
        <w:rPr>
          <w:noProof/>
        </w:rPr>
      </w:r>
      <w:r>
        <w:rPr>
          <w:noProof/>
        </w:rPr>
        <w:fldChar w:fldCharType="separate"/>
      </w:r>
      <w:r>
        <w:rPr>
          <w:noProof/>
        </w:rPr>
        <w:t>20</w:t>
      </w:r>
      <w:r>
        <w:rPr>
          <w:noProof/>
        </w:rPr>
        <w:fldChar w:fldCharType="end"/>
      </w:r>
    </w:p>
    <w:p w14:paraId="0146EBA2" w14:textId="1426052F"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4. Duration of been a Christian believer</w:t>
      </w:r>
      <w:r>
        <w:rPr>
          <w:noProof/>
        </w:rPr>
        <w:tab/>
      </w:r>
      <w:r>
        <w:rPr>
          <w:noProof/>
        </w:rPr>
        <w:fldChar w:fldCharType="begin"/>
      </w:r>
      <w:r>
        <w:rPr>
          <w:noProof/>
        </w:rPr>
        <w:instrText xml:space="preserve"> PAGEREF _Toc47209114 \h </w:instrText>
      </w:r>
      <w:r>
        <w:rPr>
          <w:noProof/>
        </w:rPr>
      </w:r>
      <w:r>
        <w:rPr>
          <w:noProof/>
        </w:rPr>
        <w:fldChar w:fldCharType="separate"/>
      </w:r>
      <w:r>
        <w:rPr>
          <w:noProof/>
        </w:rPr>
        <w:t>21</w:t>
      </w:r>
      <w:r>
        <w:rPr>
          <w:noProof/>
        </w:rPr>
        <w:fldChar w:fldCharType="end"/>
      </w:r>
    </w:p>
    <w:p w14:paraId="18CA4925" w14:textId="307531B4"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5. Definition of discipleship</w:t>
      </w:r>
      <w:r>
        <w:rPr>
          <w:noProof/>
        </w:rPr>
        <w:tab/>
      </w:r>
      <w:r>
        <w:rPr>
          <w:noProof/>
        </w:rPr>
        <w:fldChar w:fldCharType="begin"/>
      </w:r>
      <w:r>
        <w:rPr>
          <w:noProof/>
        </w:rPr>
        <w:instrText xml:space="preserve"> PAGEREF _Toc47209115 \h </w:instrText>
      </w:r>
      <w:r>
        <w:rPr>
          <w:noProof/>
        </w:rPr>
      </w:r>
      <w:r>
        <w:rPr>
          <w:noProof/>
        </w:rPr>
        <w:fldChar w:fldCharType="separate"/>
      </w:r>
      <w:r>
        <w:rPr>
          <w:noProof/>
        </w:rPr>
        <w:t>21</w:t>
      </w:r>
      <w:r>
        <w:rPr>
          <w:noProof/>
        </w:rPr>
        <w:fldChar w:fldCharType="end"/>
      </w:r>
    </w:p>
    <w:p w14:paraId="2364D920" w14:textId="4C172DAB"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6. Organized discipleship program in the church</w:t>
      </w:r>
      <w:r>
        <w:rPr>
          <w:noProof/>
        </w:rPr>
        <w:tab/>
      </w:r>
      <w:r>
        <w:rPr>
          <w:noProof/>
        </w:rPr>
        <w:fldChar w:fldCharType="begin"/>
      </w:r>
      <w:r>
        <w:rPr>
          <w:noProof/>
        </w:rPr>
        <w:instrText xml:space="preserve"> PAGEREF _Toc47209116 \h </w:instrText>
      </w:r>
      <w:r>
        <w:rPr>
          <w:noProof/>
        </w:rPr>
      </w:r>
      <w:r>
        <w:rPr>
          <w:noProof/>
        </w:rPr>
        <w:fldChar w:fldCharType="separate"/>
      </w:r>
      <w:r>
        <w:rPr>
          <w:noProof/>
        </w:rPr>
        <w:t>21</w:t>
      </w:r>
      <w:r>
        <w:rPr>
          <w:noProof/>
        </w:rPr>
        <w:fldChar w:fldCharType="end"/>
      </w:r>
    </w:p>
    <w:p w14:paraId="6EEA66F1" w14:textId="48507AA0"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7. Attended discipleship programs in the church</w:t>
      </w:r>
      <w:r>
        <w:rPr>
          <w:noProof/>
        </w:rPr>
        <w:tab/>
      </w:r>
      <w:r>
        <w:rPr>
          <w:noProof/>
        </w:rPr>
        <w:fldChar w:fldCharType="begin"/>
      </w:r>
      <w:r>
        <w:rPr>
          <w:noProof/>
        </w:rPr>
        <w:instrText xml:space="preserve"> PAGEREF _Toc47209117 \h </w:instrText>
      </w:r>
      <w:r>
        <w:rPr>
          <w:noProof/>
        </w:rPr>
      </w:r>
      <w:r>
        <w:rPr>
          <w:noProof/>
        </w:rPr>
        <w:fldChar w:fldCharType="separate"/>
      </w:r>
      <w:r>
        <w:rPr>
          <w:noProof/>
        </w:rPr>
        <w:t>22</w:t>
      </w:r>
      <w:r>
        <w:rPr>
          <w:noProof/>
        </w:rPr>
        <w:fldChar w:fldCharType="end"/>
      </w:r>
    </w:p>
    <w:p w14:paraId="317C2A98" w14:textId="29549C0B"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8. Regular leadership development programs in the church</w:t>
      </w:r>
      <w:r>
        <w:rPr>
          <w:noProof/>
        </w:rPr>
        <w:tab/>
      </w:r>
      <w:r>
        <w:rPr>
          <w:noProof/>
        </w:rPr>
        <w:fldChar w:fldCharType="begin"/>
      </w:r>
      <w:r>
        <w:rPr>
          <w:noProof/>
        </w:rPr>
        <w:instrText xml:space="preserve"> PAGEREF _Toc47209118 \h </w:instrText>
      </w:r>
      <w:r>
        <w:rPr>
          <w:noProof/>
        </w:rPr>
      </w:r>
      <w:r>
        <w:rPr>
          <w:noProof/>
        </w:rPr>
        <w:fldChar w:fldCharType="separate"/>
      </w:r>
      <w:r>
        <w:rPr>
          <w:noProof/>
        </w:rPr>
        <w:t>22</w:t>
      </w:r>
      <w:r>
        <w:rPr>
          <w:noProof/>
        </w:rPr>
        <w:fldChar w:fldCharType="end"/>
      </w:r>
    </w:p>
    <w:p w14:paraId="037ACED5" w14:textId="22C75305"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9. Proper training for the current ministry role</w:t>
      </w:r>
      <w:r>
        <w:rPr>
          <w:noProof/>
        </w:rPr>
        <w:tab/>
      </w:r>
      <w:r>
        <w:rPr>
          <w:noProof/>
        </w:rPr>
        <w:fldChar w:fldCharType="begin"/>
      </w:r>
      <w:r>
        <w:rPr>
          <w:noProof/>
        </w:rPr>
        <w:instrText xml:space="preserve"> PAGEREF _Toc47209119 \h </w:instrText>
      </w:r>
      <w:r>
        <w:rPr>
          <w:noProof/>
        </w:rPr>
      </w:r>
      <w:r>
        <w:rPr>
          <w:noProof/>
        </w:rPr>
        <w:fldChar w:fldCharType="separate"/>
      </w:r>
      <w:r>
        <w:rPr>
          <w:noProof/>
        </w:rPr>
        <w:t>22</w:t>
      </w:r>
      <w:r>
        <w:rPr>
          <w:noProof/>
        </w:rPr>
        <w:fldChar w:fldCharType="end"/>
      </w:r>
    </w:p>
    <w:p w14:paraId="195D6B0B" w14:textId="2D31555A"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10. Congregation members by age group</w:t>
      </w:r>
      <w:r>
        <w:rPr>
          <w:noProof/>
        </w:rPr>
        <w:tab/>
      </w:r>
      <w:r>
        <w:rPr>
          <w:noProof/>
        </w:rPr>
        <w:fldChar w:fldCharType="begin"/>
      </w:r>
      <w:r>
        <w:rPr>
          <w:noProof/>
        </w:rPr>
        <w:instrText xml:space="preserve"> PAGEREF _Toc47209120 \h </w:instrText>
      </w:r>
      <w:r>
        <w:rPr>
          <w:noProof/>
        </w:rPr>
      </w:r>
      <w:r>
        <w:rPr>
          <w:noProof/>
        </w:rPr>
        <w:fldChar w:fldCharType="separate"/>
      </w:r>
      <w:r>
        <w:rPr>
          <w:noProof/>
        </w:rPr>
        <w:t>22</w:t>
      </w:r>
      <w:r>
        <w:rPr>
          <w:noProof/>
        </w:rPr>
        <w:fldChar w:fldCharType="end"/>
      </w:r>
    </w:p>
    <w:p w14:paraId="2FE0382C" w14:textId="3CD02E45"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11. Church congregation size including branch churches</w:t>
      </w:r>
      <w:r>
        <w:rPr>
          <w:noProof/>
        </w:rPr>
        <w:tab/>
      </w:r>
      <w:r>
        <w:rPr>
          <w:noProof/>
        </w:rPr>
        <w:fldChar w:fldCharType="begin"/>
      </w:r>
      <w:r>
        <w:rPr>
          <w:noProof/>
        </w:rPr>
        <w:instrText xml:space="preserve"> PAGEREF _Toc47209121 \h </w:instrText>
      </w:r>
      <w:r>
        <w:rPr>
          <w:noProof/>
        </w:rPr>
      </w:r>
      <w:r>
        <w:rPr>
          <w:noProof/>
        </w:rPr>
        <w:fldChar w:fldCharType="separate"/>
      </w:r>
      <w:r>
        <w:rPr>
          <w:noProof/>
        </w:rPr>
        <w:t>23</w:t>
      </w:r>
      <w:r>
        <w:rPr>
          <w:noProof/>
        </w:rPr>
        <w:fldChar w:fldCharType="end"/>
      </w:r>
    </w:p>
    <w:p w14:paraId="47D7CC25" w14:textId="34138D36"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12. Key factors of church growth</w:t>
      </w:r>
      <w:r>
        <w:rPr>
          <w:noProof/>
        </w:rPr>
        <w:tab/>
      </w:r>
      <w:r>
        <w:rPr>
          <w:noProof/>
        </w:rPr>
        <w:fldChar w:fldCharType="begin"/>
      </w:r>
      <w:r>
        <w:rPr>
          <w:noProof/>
        </w:rPr>
        <w:instrText xml:space="preserve"> PAGEREF _Toc47209122 \h </w:instrText>
      </w:r>
      <w:r>
        <w:rPr>
          <w:noProof/>
        </w:rPr>
      </w:r>
      <w:r>
        <w:rPr>
          <w:noProof/>
        </w:rPr>
        <w:fldChar w:fldCharType="separate"/>
      </w:r>
      <w:r>
        <w:rPr>
          <w:noProof/>
        </w:rPr>
        <w:t>24</w:t>
      </w:r>
      <w:r>
        <w:rPr>
          <w:noProof/>
        </w:rPr>
        <w:fldChar w:fldCharType="end"/>
      </w:r>
    </w:p>
    <w:p w14:paraId="3CBF9151" w14:textId="343FB3B0"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13. Key factors of church stagnancy</w:t>
      </w:r>
      <w:r>
        <w:rPr>
          <w:noProof/>
        </w:rPr>
        <w:tab/>
      </w:r>
      <w:r>
        <w:rPr>
          <w:noProof/>
        </w:rPr>
        <w:fldChar w:fldCharType="begin"/>
      </w:r>
      <w:r>
        <w:rPr>
          <w:noProof/>
        </w:rPr>
        <w:instrText xml:space="preserve"> PAGEREF _Toc47209123 \h </w:instrText>
      </w:r>
      <w:r>
        <w:rPr>
          <w:noProof/>
        </w:rPr>
      </w:r>
      <w:r>
        <w:rPr>
          <w:noProof/>
        </w:rPr>
        <w:fldChar w:fldCharType="separate"/>
      </w:r>
      <w:r>
        <w:rPr>
          <w:noProof/>
        </w:rPr>
        <w:t>24</w:t>
      </w:r>
      <w:r>
        <w:rPr>
          <w:noProof/>
        </w:rPr>
        <w:fldChar w:fldCharType="end"/>
      </w:r>
    </w:p>
    <w:p w14:paraId="1C369D28" w14:textId="7241ADC8"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14. Key emphases for church growth</w:t>
      </w:r>
      <w:r>
        <w:rPr>
          <w:noProof/>
        </w:rPr>
        <w:tab/>
      </w:r>
      <w:r>
        <w:rPr>
          <w:noProof/>
        </w:rPr>
        <w:fldChar w:fldCharType="begin"/>
      </w:r>
      <w:r>
        <w:rPr>
          <w:noProof/>
        </w:rPr>
        <w:instrText xml:space="preserve"> PAGEREF _Toc47209124 \h </w:instrText>
      </w:r>
      <w:r>
        <w:rPr>
          <w:noProof/>
        </w:rPr>
      </w:r>
      <w:r>
        <w:rPr>
          <w:noProof/>
        </w:rPr>
        <w:fldChar w:fldCharType="separate"/>
      </w:r>
      <w:r>
        <w:rPr>
          <w:noProof/>
        </w:rPr>
        <w:t>25</w:t>
      </w:r>
      <w:r>
        <w:rPr>
          <w:noProof/>
        </w:rPr>
        <w:fldChar w:fldCharType="end"/>
      </w:r>
    </w:p>
    <w:p w14:paraId="7637BB01" w14:textId="68F7D1C6" w:rsidR="00571CDF" w:rsidRDefault="00571CDF">
      <w:pPr>
        <w:pStyle w:val="TableofFigures"/>
        <w:tabs>
          <w:tab w:val="right" w:leader="dot" w:pos="8290"/>
        </w:tabs>
        <w:rPr>
          <w:rFonts w:asciiTheme="minorHAnsi" w:eastAsiaTheme="minorEastAsia" w:hAnsiTheme="minorHAnsi" w:cstheme="minorBidi"/>
          <w:b w:val="0"/>
          <w:noProof/>
          <w:color w:val="auto"/>
          <w:sz w:val="22"/>
          <w:szCs w:val="20"/>
          <w:lang w:eastAsia="en-US" w:bidi="ne-NP"/>
        </w:rPr>
      </w:pPr>
      <w:r>
        <w:rPr>
          <w:noProof/>
        </w:rPr>
        <w:t>Table 15. Bottleneck score</w:t>
      </w:r>
      <w:r>
        <w:rPr>
          <w:noProof/>
        </w:rPr>
        <w:tab/>
      </w:r>
      <w:r>
        <w:rPr>
          <w:noProof/>
        </w:rPr>
        <w:fldChar w:fldCharType="begin"/>
      </w:r>
      <w:r>
        <w:rPr>
          <w:noProof/>
        </w:rPr>
        <w:instrText xml:space="preserve"> PAGEREF _Toc47209125 \h </w:instrText>
      </w:r>
      <w:r>
        <w:rPr>
          <w:noProof/>
        </w:rPr>
      </w:r>
      <w:r>
        <w:rPr>
          <w:noProof/>
        </w:rPr>
        <w:fldChar w:fldCharType="separate"/>
      </w:r>
      <w:r>
        <w:rPr>
          <w:noProof/>
        </w:rPr>
        <w:t>25</w:t>
      </w:r>
      <w:r>
        <w:rPr>
          <w:noProof/>
        </w:rPr>
        <w:fldChar w:fldCharType="end"/>
      </w:r>
    </w:p>
    <w:p w14:paraId="6005BD2C" w14:textId="530E0D66" w:rsidR="007B1DBE" w:rsidRPr="008D4247" w:rsidRDefault="007B1DBE" w:rsidP="007B1DBE">
      <w:pPr>
        <w:pStyle w:val="TableofFigures"/>
        <w:tabs>
          <w:tab w:val="right" w:leader="dot" w:pos="8325"/>
        </w:tabs>
        <w:ind w:hanging="198"/>
        <w:rPr>
          <w:rFonts w:cs="Times New Roman"/>
        </w:rPr>
      </w:pPr>
      <w:r w:rsidRPr="008D4247">
        <w:rPr>
          <w:rFonts w:cs="Times New Roman"/>
          <w:b w:val="0"/>
        </w:rPr>
        <w:fldChar w:fldCharType="end"/>
      </w:r>
    </w:p>
    <w:p w14:paraId="57371940" w14:textId="77777777" w:rsidR="007B1DBE" w:rsidRPr="008D4247" w:rsidRDefault="007B1DBE" w:rsidP="007B1DBE">
      <w:pPr>
        <w:tabs>
          <w:tab w:val="right" w:leader="dot" w:pos="8080"/>
        </w:tabs>
        <w:ind w:left="426" w:hanging="426"/>
        <w:rPr>
          <w:b/>
        </w:rPr>
      </w:pPr>
      <w:r w:rsidRPr="008D4247">
        <w:rPr>
          <w:b/>
        </w:rPr>
        <w:t>How to Make the Above</w:t>
      </w:r>
    </w:p>
    <w:p w14:paraId="77D08509" w14:textId="77777777" w:rsidR="007B1DBE" w:rsidRPr="008D4247" w:rsidRDefault="007B1DBE" w:rsidP="007B1DBE">
      <w:pPr>
        <w:tabs>
          <w:tab w:val="right" w:leader="dot" w:pos="8080"/>
        </w:tabs>
        <w:ind w:left="426" w:hanging="284"/>
      </w:pPr>
    </w:p>
    <w:p w14:paraId="158CB3D7" w14:textId="77777777" w:rsidR="007B1DBE" w:rsidRPr="008D4247" w:rsidRDefault="007B1DBE" w:rsidP="007B1DBE">
      <w:pPr>
        <w:tabs>
          <w:tab w:val="right" w:leader="dot" w:pos="8080"/>
        </w:tabs>
        <w:ind w:left="426" w:hanging="284"/>
      </w:pPr>
      <w:r w:rsidRPr="008D4247">
        <w:t>1.</w:t>
      </w:r>
      <w:r w:rsidRPr="008D4247">
        <w:tab/>
        <w:t xml:space="preserve">Tag each table entry in the dissertation with Insert &gt; Caption &gt; Options &gt; Table so that Word will number it based on </w:t>
      </w:r>
      <w:proofErr w:type="spellStart"/>
      <w:r w:rsidRPr="008D4247">
        <w:t>WS</w:t>
      </w:r>
      <w:proofErr w:type="spellEnd"/>
      <w:r w:rsidRPr="008D4247">
        <w:t xml:space="preserve"> 2.9, 3.7, and Appendix </w:t>
      </w:r>
      <w:proofErr w:type="spellStart"/>
      <w:r w:rsidRPr="008D4247">
        <w:t>3B</w:t>
      </w:r>
      <w:proofErr w:type="spellEnd"/>
    </w:p>
    <w:p w14:paraId="51DC0576" w14:textId="77777777" w:rsidR="007B1DBE" w:rsidRPr="008D4247" w:rsidRDefault="007B1DBE" w:rsidP="007B1DBE">
      <w:pPr>
        <w:tabs>
          <w:tab w:val="right" w:leader="dot" w:pos="8080"/>
        </w:tabs>
        <w:ind w:left="426" w:hanging="284"/>
      </w:pPr>
    </w:p>
    <w:p w14:paraId="00CA6F37" w14:textId="77777777" w:rsidR="007B1DBE" w:rsidRPr="008D4247" w:rsidRDefault="007B1DBE" w:rsidP="007B1DBE">
      <w:pPr>
        <w:tabs>
          <w:tab w:val="right" w:leader="dot" w:pos="8080"/>
        </w:tabs>
        <w:ind w:left="426" w:hanging="284"/>
      </w:pPr>
      <w:r w:rsidRPr="008D4247">
        <w:t>2.</w:t>
      </w:r>
      <w:r w:rsidRPr="008D4247">
        <w:tab/>
        <w:t xml:space="preserve">Make this Illustrations page with Insert &gt; Index and Tables &gt; Table of Figures &gt; Caption Label &gt; Table </w:t>
      </w:r>
    </w:p>
    <w:p w14:paraId="7119414E" w14:textId="77777777" w:rsidR="007B1DBE" w:rsidRPr="008D4247" w:rsidRDefault="007B1DBE" w:rsidP="007B1DBE">
      <w:pPr>
        <w:tabs>
          <w:tab w:val="right" w:leader="dot" w:pos="8080"/>
        </w:tabs>
        <w:ind w:left="426" w:hanging="284"/>
      </w:pPr>
    </w:p>
    <w:p w14:paraId="70EB539B" w14:textId="77777777" w:rsidR="007B1DBE" w:rsidRPr="008D4247" w:rsidRDefault="007B1DBE" w:rsidP="007B1DBE">
      <w:pPr>
        <w:tabs>
          <w:tab w:val="right" w:leader="dot" w:pos="8080"/>
        </w:tabs>
        <w:ind w:left="426" w:hanging="284"/>
      </w:pPr>
      <w:r w:rsidRPr="008D4247">
        <w:t xml:space="preserve">3. Label title </w:t>
      </w:r>
      <w:r w:rsidRPr="008D4247">
        <w:rPr>
          <w:b/>
        </w:rPr>
        <w:t>“Illustrations”</w:t>
      </w:r>
      <w:r w:rsidRPr="008D4247">
        <w:t xml:space="preserve"> if both tables and figures are listed; otherwise, simply call it </w:t>
      </w:r>
      <w:r w:rsidRPr="008D4247">
        <w:rPr>
          <w:b/>
        </w:rPr>
        <w:t>“Tables”</w:t>
      </w:r>
      <w:r w:rsidRPr="008D4247">
        <w:t xml:space="preserve"> or </w:t>
      </w:r>
      <w:r w:rsidRPr="008D4247">
        <w:rPr>
          <w:b/>
        </w:rPr>
        <w:t>“</w:t>
      </w:r>
      <w:proofErr w:type="gramStart"/>
      <w:r w:rsidRPr="008D4247">
        <w:rPr>
          <w:b/>
        </w:rPr>
        <w:t>Figures</w:t>
      </w:r>
      <w:proofErr w:type="gramEnd"/>
      <w:r w:rsidRPr="008D4247">
        <w:rPr>
          <w:b/>
        </w:rPr>
        <w:t>”</w:t>
      </w:r>
    </w:p>
    <w:p w14:paraId="0EF359DF" w14:textId="77777777" w:rsidR="007B1DBE" w:rsidRPr="008D4247" w:rsidRDefault="007B1DBE" w:rsidP="007B1DBE">
      <w:pPr>
        <w:tabs>
          <w:tab w:val="right" w:leader="dot" w:pos="8080"/>
        </w:tabs>
        <w:ind w:left="426" w:hanging="284"/>
      </w:pPr>
    </w:p>
    <w:p w14:paraId="28CB7D88" w14:textId="0E5C57E0" w:rsidR="007B1DBE" w:rsidRPr="008D4247" w:rsidRDefault="007B1DBE" w:rsidP="007B1DBE">
      <w:pPr>
        <w:tabs>
          <w:tab w:val="right" w:leader="dot" w:pos="8080"/>
        </w:tabs>
        <w:ind w:left="426" w:hanging="284"/>
      </w:pPr>
      <w:r w:rsidRPr="008D4247">
        <w:t>4. The default list</w:t>
      </w:r>
      <w:r w:rsidRPr="008D4247">
        <w:rPr>
          <w:sz w:val="32"/>
        </w:rPr>
        <w:t xml:space="preserve"> </w:t>
      </w:r>
      <w:r w:rsidRPr="008D4247">
        <w:t xml:space="preserve">after replacing this one above is in </w:t>
      </w:r>
      <w:r w:rsidRPr="008D4247">
        <w:rPr>
          <w:b/>
        </w:rPr>
        <w:t>bold</w:t>
      </w:r>
      <w:r w:rsidRPr="008D4247">
        <w:t xml:space="preserve"> print as it follows the bold style of the body text entries. Therefore, after each list of items above is complete, select all the lines above and change the </w:t>
      </w:r>
      <w:r w:rsidRPr="008D4247">
        <w:rPr>
          <w:b/>
        </w:rPr>
        <w:t>bold</w:t>
      </w:r>
      <w:r w:rsidRPr="008D4247">
        <w:t xml:space="preserve"> text for items to regular text. However, leave the table, figure</w:t>
      </w:r>
      <w:r w:rsidR="00606387" w:rsidRPr="008D4247">
        <w:t>,</w:t>
      </w:r>
      <w:r w:rsidRPr="008D4247">
        <w:t xml:space="preserve"> and illustration titles in the body of the document in </w:t>
      </w:r>
      <w:r w:rsidRPr="008D4247">
        <w:rPr>
          <w:b/>
        </w:rPr>
        <w:t>bold</w:t>
      </w:r>
      <w:r w:rsidRPr="008D4247">
        <w:t xml:space="preserve"> text.</w:t>
      </w:r>
    </w:p>
    <w:p w14:paraId="219B82C1" w14:textId="77777777" w:rsidR="007B1DBE" w:rsidRPr="008D4247" w:rsidRDefault="007B1DBE" w:rsidP="007B1DBE">
      <w:pPr>
        <w:tabs>
          <w:tab w:val="right" w:leader="dot" w:pos="8080"/>
        </w:tabs>
        <w:ind w:left="426" w:hanging="284"/>
      </w:pPr>
    </w:p>
    <w:p w14:paraId="65F3F05D" w14:textId="355F3967" w:rsidR="007B1DBE" w:rsidRPr="008D4247" w:rsidRDefault="007B1DBE" w:rsidP="007B1DBE">
      <w:pPr>
        <w:tabs>
          <w:tab w:val="right" w:leader="dot" w:pos="8080"/>
        </w:tabs>
        <w:ind w:left="426" w:hanging="284"/>
      </w:pPr>
      <w:r w:rsidRPr="008D4247">
        <w:t xml:space="preserve">5. The default list is also flush left as it follows the </w:t>
      </w:r>
      <w:r w:rsidR="00606387" w:rsidRPr="008D4247">
        <w:t>flush-left</w:t>
      </w:r>
      <w:r w:rsidRPr="008D4247">
        <w:t xml:space="preserve"> style of the body text entries. Therefore, after each list of items above is complete, select all the lines above and indent the table 0.5 cm.</w:t>
      </w:r>
    </w:p>
    <w:p w14:paraId="5A592036" w14:textId="77777777" w:rsidR="007B1DBE" w:rsidRPr="008D4247" w:rsidRDefault="007B1DBE" w:rsidP="007B1DBE">
      <w:pPr>
        <w:spacing w:line="480" w:lineRule="auto"/>
      </w:pPr>
    </w:p>
    <w:p w14:paraId="02BADAD9" w14:textId="77777777" w:rsidR="00726DC6" w:rsidRPr="008D4247" w:rsidRDefault="00726DC6" w:rsidP="007B1DBE">
      <w:pPr>
        <w:pStyle w:val="Heading1"/>
        <w:spacing w:line="240" w:lineRule="auto"/>
        <w:sectPr w:rsidR="00726DC6" w:rsidRPr="008D4247" w:rsidSect="008D4247">
          <w:footnotePr>
            <w:numRestart w:val="eachSect"/>
          </w:footnotePr>
          <w:type w:val="oddPage"/>
          <w:pgSz w:w="11900" w:h="16840" w:code="9"/>
          <w:pgMar w:top="1440" w:right="1440" w:bottom="1440" w:left="2160" w:header="720" w:footer="720" w:gutter="0"/>
          <w:pgNumType w:fmt="lowerRoman"/>
          <w:cols w:space="708"/>
          <w:titlePg/>
          <w:docGrid w:linePitch="360"/>
        </w:sectPr>
      </w:pPr>
    </w:p>
    <w:p w14:paraId="3EF61531" w14:textId="282A8847" w:rsidR="007B1DBE" w:rsidRPr="008D4247" w:rsidRDefault="007B1DBE" w:rsidP="007B1DBE">
      <w:pPr>
        <w:pStyle w:val="Heading1"/>
        <w:spacing w:line="240" w:lineRule="auto"/>
      </w:pPr>
    </w:p>
    <w:p w14:paraId="3705DFEF" w14:textId="77777777" w:rsidR="007B1DBE" w:rsidRPr="008D4247" w:rsidRDefault="007B1DBE" w:rsidP="007B1DBE">
      <w:pPr>
        <w:pStyle w:val="Heading1"/>
        <w:spacing w:line="240" w:lineRule="auto"/>
      </w:pPr>
    </w:p>
    <w:p w14:paraId="1E6C1A1D" w14:textId="77777777" w:rsidR="007B1DBE" w:rsidRPr="008D4247" w:rsidRDefault="007B1DBE" w:rsidP="007B1DBE">
      <w:pPr>
        <w:pStyle w:val="Heading1"/>
        <w:spacing w:line="240" w:lineRule="auto"/>
      </w:pPr>
    </w:p>
    <w:p w14:paraId="119FF92D" w14:textId="77777777" w:rsidR="007B1DBE" w:rsidRPr="008D4247" w:rsidRDefault="007B1DBE" w:rsidP="007B1DBE">
      <w:pPr>
        <w:pStyle w:val="Heading1"/>
        <w:spacing w:line="240" w:lineRule="auto"/>
      </w:pPr>
    </w:p>
    <w:p w14:paraId="0E9FA53D" w14:textId="77777777" w:rsidR="007B1DBE" w:rsidRPr="008D4247" w:rsidRDefault="007B1DBE" w:rsidP="007B1DBE">
      <w:pPr>
        <w:pStyle w:val="Heading1"/>
        <w:spacing w:line="240" w:lineRule="auto"/>
      </w:pPr>
    </w:p>
    <w:p w14:paraId="4DC333D8" w14:textId="065FEE42" w:rsidR="00863EF7" w:rsidRPr="008D4247" w:rsidRDefault="00863EF7" w:rsidP="00152B8F">
      <w:pPr>
        <w:pStyle w:val="Heading1"/>
      </w:pPr>
      <w:bookmarkStart w:id="11" w:name="_Toc138167431"/>
      <w:r w:rsidRPr="008D4247">
        <w:t>Acknowledgement</w:t>
      </w:r>
      <w:bookmarkEnd w:id="4"/>
      <w:r w:rsidR="002E4076" w:rsidRPr="008D4247">
        <w:t>s</w:t>
      </w:r>
      <w:bookmarkEnd w:id="9"/>
      <w:bookmarkEnd w:id="10"/>
      <w:bookmarkEnd w:id="11"/>
    </w:p>
    <w:p w14:paraId="54A8C1B4" w14:textId="77777777" w:rsidR="00863EF7" w:rsidRPr="008D4247" w:rsidRDefault="00863EF7" w:rsidP="00152B8F">
      <w:pPr>
        <w:widowControl w:val="0"/>
        <w:contextualSpacing/>
      </w:pPr>
    </w:p>
    <w:p w14:paraId="71F055E4" w14:textId="65BCB7C6" w:rsidR="001C16AE" w:rsidRPr="008D4247" w:rsidRDefault="001C16AE" w:rsidP="001C16AE">
      <w:pPr>
        <w:pStyle w:val="NoSpacing"/>
        <w:pBdr>
          <w:top w:val="none" w:sz="0" w:space="0" w:color="auto"/>
          <w:left w:val="none" w:sz="0" w:space="0" w:color="auto"/>
          <w:bottom w:val="none" w:sz="0" w:space="0" w:color="auto"/>
          <w:right w:val="none" w:sz="0" w:space="0" w:color="auto"/>
          <w:bar w:val="none" w:sz="0" w:color="auto"/>
        </w:pBdr>
        <w:spacing w:after="0" w:line="480" w:lineRule="auto"/>
        <w:ind w:firstLine="709"/>
        <w:contextualSpacing/>
        <w:rPr>
          <w:rFonts w:ascii="Times New Roman" w:hAnsi="Times New Roman" w:cs="Times New Roman"/>
        </w:rPr>
      </w:pPr>
      <w:r w:rsidRPr="008D4247">
        <w:rPr>
          <w:rFonts w:ascii="Times New Roman" w:eastAsia="Arial Unicode MS" w:hAnsi="Times New Roman" w:cs="Times New Roman"/>
          <w:lang w:eastAsia="zh-CN"/>
        </w:rPr>
        <w:t xml:space="preserve">I </w:t>
      </w:r>
      <w:r w:rsidR="000F412A" w:rsidRPr="008D4247">
        <w:rPr>
          <w:rFonts w:ascii="Times New Roman" w:eastAsia="Arial Unicode MS" w:hAnsi="Times New Roman" w:cs="Times New Roman"/>
          <w:lang w:eastAsia="zh-CN"/>
        </w:rPr>
        <w:t>am thankful to</w:t>
      </w:r>
      <w:r w:rsidRPr="008D4247">
        <w:rPr>
          <w:rFonts w:ascii="Times New Roman" w:eastAsia="Arial Unicode MS" w:hAnsi="Times New Roman" w:cs="Times New Roman"/>
          <w:lang w:eastAsia="zh-CN"/>
        </w:rPr>
        <w:t xml:space="preserve"> my family and church leaders for their support, making the writing of this dissertation possible. </w:t>
      </w:r>
      <w:r w:rsidR="00883B50" w:rsidRPr="008D4247">
        <w:rPr>
          <w:rFonts w:ascii="Times New Roman" w:eastAsia="Arial Unicode MS" w:hAnsi="Times New Roman" w:cs="Times New Roman"/>
          <w:lang w:eastAsia="zh-CN"/>
        </w:rPr>
        <w:t>Thanks to</w:t>
      </w:r>
      <w:r w:rsidRPr="008D4247">
        <w:rPr>
          <w:rFonts w:ascii="Times New Roman" w:eastAsia="Arial Unicode MS" w:hAnsi="Times New Roman" w:cs="Times New Roman"/>
          <w:lang w:eastAsia="zh-CN"/>
        </w:rPr>
        <w:t xml:space="preserve"> all the pastors and leaders of the Nepali Isai Mandali churches. I am indebted to Pastor D.B. Lama, Pastor I.K. Rai, Pastor </w:t>
      </w:r>
      <w:proofErr w:type="spellStart"/>
      <w:r w:rsidRPr="008D4247">
        <w:rPr>
          <w:rFonts w:ascii="Times New Roman" w:eastAsia="Arial Unicode MS" w:hAnsi="Times New Roman" w:cs="Times New Roman"/>
          <w:lang w:eastAsia="zh-CN"/>
        </w:rPr>
        <w:t>L.B</w:t>
      </w:r>
      <w:proofErr w:type="spellEnd"/>
      <w:r w:rsidRPr="008D4247">
        <w:rPr>
          <w:rFonts w:ascii="Times New Roman" w:eastAsia="Arial Unicode MS" w:hAnsi="Times New Roman" w:cs="Times New Roman"/>
          <w:lang w:eastAsia="zh-CN"/>
        </w:rPr>
        <w:t xml:space="preserve">. </w:t>
      </w:r>
      <w:proofErr w:type="spellStart"/>
      <w:r w:rsidRPr="008D4247">
        <w:rPr>
          <w:rFonts w:ascii="Times New Roman" w:eastAsia="Arial Unicode MS" w:hAnsi="Times New Roman" w:cs="Times New Roman"/>
          <w:lang w:eastAsia="zh-CN"/>
        </w:rPr>
        <w:t>Bayalkoti</w:t>
      </w:r>
      <w:proofErr w:type="spellEnd"/>
      <w:r w:rsidRPr="008D4247">
        <w:rPr>
          <w:rFonts w:ascii="Times New Roman" w:eastAsia="Arial Unicode MS" w:hAnsi="Times New Roman" w:cs="Times New Roman"/>
          <w:lang w:eastAsia="zh-CN"/>
        </w:rPr>
        <w:t xml:space="preserve">, Pastor </w:t>
      </w:r>
      <w:proofErr w:type="spellStart"/>
      <w:r w:rsidRPr="008D4247">
        <w:rPr>
          <w:rFonts w:ascii="Times New Roman" w:eastAsia="Arial Unicode MS" w:hAnsi="Times New Roman" w:cs="Times New Roman"/>
          <w:lang w:eastAsia="zh-CN"/>
        </w:rPr>
        <w:t>L.B</w:t>
      </w:r>
      <w:proofErr w:type="spellEnd"/>
      <w:r w:rsidRPr="008D4247">
        <w:rPr>
          <w:rFonts w:ascii="Times New Roman" w:eastAsia="Arial Unicode MS" w:hAnsi="Times New Roman" w:cs="Times New Roman"/>
          <w:lang w:eastAsia="zh-CN"/>
        </w:rPr>
        <w:t xml:space="preserve">. Rana, and Pastor T.B. </w:t>
      </w:r>
      <w:proofErr w:type="spellStart"/>
      <w:r w:rsidRPr="008D4247">
        <w:rPr>
          <w:rFonts w:ascii="Times New Roman" w:eastAsia="Arial Unicode MS" w:hAnsi="Times New Roman" w:cs="Times New Roman"/>
          <w:lang w:eastAsia="zh-CN"/>
        </w:rPr>
        <w:t>Dharala</w:t>
      </w:r>
      <w:proofErr w:type="spellEnd"/>
      <w:r w:rsidRPr="008D4247">
        <w:rPr>
          <w:rFonts w:ascii="Times New Roman" w:eastAsia="Arial Unicode MS" w:hAnsi="Times New Roman" w:cs="Times New Roman"/>
          <w:lang w:eastAsia="zh-CN"/>
        </w:rPr>
        <w:t>.</w:t>
      </w:r>
    </w:p>
    <w:p w14:paraId="2C1C0BE2" w14:textId="412045CE" w:rsidR="001C16AE" w:rsidRPr="008D4247" w:rsidRDefault="001C16AE" w:rsidP="001C16AE">
      <w:pPr>
        <w:spacing w:line="480" w:lineRule="auto"/>
        <w:ind w:firstLine="709"/>
      </w:pPr>
      <w:r w:rsidRPr="008D4247">
        <w:t xml:space="preserve">I would like to thank my professors at Singapore Bible College, namely, Dr. Rick Griffith, Dr. Samuel Law, and Dr. Gordon E. Penfold. </w:t>
      </w:r>
      <w:r w:rsidR="000F412A" w:rsidRPr="008D4247">
        <w:t>I am so grateful to</w:t>
      </w:r>
      <w:r w:rsidRPr="008D4247">
        <w:t xml:space="preserve"> Dr. Yap </w:t>
      </w:r>
      <w:proofErr w:type="spellStart"/>
      <w:r w:rsidRPr="008D4247">
        <w:t>Beng</w:t>
      </w:r>
      <w:proofErr w:type="spellEnd"/>
      <w:r w:rsidRPr="008D4247">
        <w:t xml:space="preserve"> Shin for the contribution to formatting and Mrs. Jacquelyn Harmeling for grammar checking. Finally, </w:t>
      </w:r>
      <w:r w:rsidR="000F412A" w:rsidRPr="008D4247">
        <w:t>I appreciate</w:t>
      </w:r>
      <w:r w:rsidRPr="008D4247">
        <w:t xml:space="preserve"> all the members of my cohort and the entire SBC family for their encouragement as I pursued the writing of this dissertation.</w:t>
      </w:r>
    </w:p>
    <w:p w14:paraId="0B874932" w14:textId="77777777" w:rsidR="00726DC6" w:rsidRPr="008D4247" w:rsidRDefault="00726DC6" w:rsidP="00726DC6">
      <w:pPr>
        <w:spacing w:line="480" w:lineRule="auto"/>
      </w:pPr>
    </w:p>
    <w:p w14:paraId="6C5DE2D0" w14:textId="77777777" w:rsidR="00726DC6" w:rsidRPr="008D4247" w:rsidRDefault="00726DC6" w:rsidP="00A752CB">
      <w:pPr>
        <w:widowControl w:val="0"/>
        <w:contextualSpacing/>
        <w:jc w:val="center"/>
        <w:sectPr w:rsidR="00726DC6" w:rsidRPr="008D4247" w:rsidSect="008D4247">
          <w:footnotePr>
            <w:numRestart w:val="eachSect"/>
          </w:footnotePr>
          <w:type w:val="oddPage"/>
          <w:pgSz w:w="11900" w:h="16840" w:code="9"/>
          <w:pgMar w:top="1440" w:right="1440" w:bottom="1440" w:left="2160" w:header="720" w:footer="720" w:gutter="0"/>
          <w:pgNumType w:fmt="lowerRoman"/>
          <w:cols w:space="708"/>
          <w:titlePg/>
          <w:docGrid w:linePitch="360"/>
        </w:sectPr>
      </w:pPr>
    </w:p>
    <w:p w14:paraId="493599D5" w14:textId="556A5C25" w:rsidR="001F108A" w:rsidRPr="008D4247" w:rsidRDefault="001F108A" w:rsidP="00A752CB">
      <w:pPr>
        <w:widowControl w:val="0"/>
        <w:contextualSpacing/>
        <w:jc w:val="center"/>
      </w:pPr>
    </w:p>
    <w:p w14:paraId="5B4E1C9E" w14:textId="77777777" w:rsidR="00266BAD" w:rsidRPr="008D4247" w:rsidRDefault="00266BAD" w:rsidP="00A752CB">
      <w:pPr>
        <w:widowControl w:val="0"/>
        <w:contextualSpacing/>
        <w:jc w:val="center"/>
      </w:pPr>
    </w:p>
    <w:p w14:paraId="5EACBA6E" w14:textId="77777777" w:rsidR="00266BAD" w:rsidRPr="008D4247" w:rsidRDefault="00266BAD" w:rsidP="00A752CB">
      <w:pPr>
        <w:widowControl w:val="0"/>
        <w:contextualSpacing/>
        <w:jc w:val="center"/>
      </w:pPr>
    </w:p>
    <w:p w14:paraId="2378F06B" w14:textId="77777777" w:rsidR="00266BAD" w:rsidRPr="008D4247" w:rsidRDefault="00266BAD" w:rsidP="00A752CB">
      <w:pPr>
        <w:widowControl w:val="0"/>
        <w:contextualSpacing/>
        <w:jc w:val="center"/>
      </w:pPr>
    </w:p>
    <w:p w14:paraId="71AC0645" w14:textId="77777777" w:rsidR="00266BAD" w:rsidRPr="008D4247" w:rsidRDefault="00266BAD" w:rsidP="00A752CB">
      <w:pPr>
        <w:widowControl w:val="0"/>
        <w:contextualSpacing/>
        <w:jc w:val="center"/>
      </w:pPr>
    </w:p>
    <w:p w14:paraId="0F4C9D2C" w14:textId="1A4DFCEB" w:rsidR="00863EF7" w:rsidRPr="008D4247" w:rsidRDefault="00863EF7" w:rsidP="00543BFE">
      <w:pPr>
        <w:pStyle w:val="Heading1"/>
      </w:pPr>
      <w:bookmarkStart w:id="12" w:name="_Toc355214978"/>
      <w:bookmarkStart w:id="13" w:name="_Toc419668299"/>
      <w:bookmarkStart w:id="14" w:name="_Toc419709330"/>
      <w:bookmarkStart w:id="15" w:name="_Toc138167432"/>
      <w:r w:rsidRPr="008D4247">
        <w:t>Abbreviations</w:t>
      </w:r>
      <w:bookmarkEnd w:id="12"/>
      <w:bookmarkEnd w:id="13"/>
      <w:bookmarkEnd w:id="14"/>
      <w:bookmarkEnd w:id="15"/>
    </w:p>
    <w:p w14:paraId="6F797741" w14:textId="77777777" w:rsidR="00266BAD" w:rsidRPr="008D4247" w:rsidRDefault="00266BAD" w:rsidP="00A752CB">
      <w:pPr>
        <w:widowControl w:val="0"/>
        <w:contextualSpacing/>
        <w:jc w:val="center"/>
      </w:pPr>
    </w:p>
    <w:p w14:paraId="696590C3" w14:textId="77777777" w:rsidR="00E35CB8" w:rsidRPr="008D4247" w:rsidRDefault="00E35CB8" w:rsidP="00E35CB8">
      <w:pPr>
        <w:widowControl w:val="0"/>
        <w:tabs>
          <w:tab w:val="left" w:pos="1418"/>
        </w:tabs>
        <w:spacing w:line="480" w:lineRule="auto"/>
        <w:contextualSpacing/>
      </w:pPr>
      <w:r w:rsidRPr="008D4247">
        <w:t>AGAPE</w:t>
      </w:r>
      <w:r w:rsidRPr="008D4247">
        <w:tab/>
        <w:t>Agape Fellowship Nepal</w:t>
      </w:r>
    </w:p>
    <w:p w14:paraId="786F806C" w14:textId="79313AAF" w:rsidR="00E35CB8" w:rsidRPr="008D4247" w:rsidRDefault="00E35CB8" w:rsidP="00E35CB8">
      <w:pPr>
        <w:widowControl w:val="0"/>
        <w:tabs>
          <w:tab w:val="left" w:pos="1418"/>
        </w:tabs>
        <w:spacing w:line="480" w:lineRule="auto"/>
        <w:contextualSpacing/>
      </w:pPr>
      <w:proofErr w:type="spellStart"/>
      <w:r w:rsidRPr="008D4247">
        <w:t>AOG</w:t>
      </w:r>
      <w:proofErr w:type="spellEnd"/>
      <w:r w:rsidRPr="008D4247">
        <w:tab/>
        <w:t>Assemblies of God</w:t>
      </w:r>
      <w:r w:rsidR="0038655F" w:rsidRPr="008D4247">
        <w:t xml:space="preserve"> </w:t>
      </w:r>
    </w:p>
    <w:p w14:paraId="689EAB8A" w14:textId="77777777" w:rsidR="00E35CB8" w:rsidRPr="008D4247" w:rsidRDefault="00E35CB8" w:rsidP="00E35CB8">
      <w:pPr>
        <w:widowControl w:val="0"/>
        <w:tabs>
          <w:tab w:val="left" w:pos="1418"/>
        </w:tabs>
        <w:spacing w:line="480" w:lineRule="auto"/>
        <w:contextualSpacing/>
      </w:pPr>
      <w:r w:rsidRPr="008D4247">
        <w:t>CBS</w:t>
      </w:r>
      <w:r w:rsidRPr="008D4247">
        <w:tab/>
        <w:t>Central Bureau of Statistics Nepal</w:t>
      </w:r>
    </w:p>
    <w:p w14:paraId="2A27B429" w14:textId="77777777" w:rsidR="00E35CB8" w:rsidRPr="008D4247" w:rsidRDefault="00E35CB8" w:rsidP="00E35CB8">
      <w:pPr>
        <w:widowControl w:val="0"/>
        <w:tabs>
          <w:tab w:val="left" w:pos="1418"/>
        </w:tabs>
        <w:spacing w:line="480" w:lineRule="auto"/>
        <w:contextualSpacing/>
      </w:pPr>
      <w:r w:rsidRPr="008D4247">
        <w:t>INF</w:t>
      </w:r>
      <w:r w:rsidRPr="008D4247">
        <w:tab/>
        <w:t>International Fellowship of Nepal</w:t>
      </w:r>
    </w:p>
    <w:p w14:paraId="5037595E" w14:textId="77777777" w:rsidR="00E35CB8" w:rsidRPr="008D4247" w:rsidRDefault="00E35CB8" w:rsidP="00E35CB8">
      <w:pPr>
        <w:widowControl w:val="0"/>
        <w:spacing w:line="480" w:lineRule="auto"/>
        <w:contextualSpacing/>
      </w:pPr>
      <w:proofErr w:type="spellStart"/>
      <w:r w:rsidRPr="008D4247">
        <w:t>NASB</w:t>
      </w:r>
      <w:proofErr w:type="spellEnd"/>
      <w:r w:rsidRPr="008D4247">
        <w:tab/>
      </w:r>
      <w:r w:rsidRPr="008D4247">
        <w:tab/>
        <w:t>New American Standard Version</w:t>
      </w:r>
    </w:p>
    <w:p w14:paraId="766C4822" w14:textId="59396249" w:rsidR="00E35CB8" w:rsidRPr="008D4247" w:rsidRDefault="00E35CB8" w:rsidP="00E35CB8">
      <w:pPr>
        <w:widowControl w:val="0"/>
        <w:spacing w:line="480" w:lineRule="auto"/>
        <w:contextualSpacing/>
      </w:pPr>
      <w:r w:rsidRPr="008D4247">
        <w:t>NIM</w:t>
      </w:r>
      <w:r w:rsidRPr="008D4247">
        <w:tab/>
      </w:r>
      <w:r w:rsidRPr="008D4247">
        <w:tab/>
        <w:t xml:space="preserve">Nepali Isai Mandali </w:t>
      </w:r>
      <w:proofErr w:type="spellStart"/>
      <w:r w:rsidRPr="008D4247">
        <w:t>Gyaneshwor</w:t>
      </w:r>
      <w:proofErr w:type="spellEnd"/>
      <w:r w:rsidRPr="008D4247">
        <w:t xml:space="preserve"> Church</w:t>
      </w:r>
    </w:p>
    <w:p w14:paraId="33182A27" w14:textId="77777777" w:rsidR="00E35CB8" w:rsidRPr="008D4247" w:rsidRDefault="00E35CB8" w:rsidP="00E35CB8">
      <w:pPr>
        <w:widowControl w:val="0"/>
        <w:tabs>
          <w:tab w:val="left" w:pos="1418"/>
        </w:tabs>
        <w:spacing w:line="480" w:lineRule="auto"/>
        <w:contextualSpacing/>
      </w:pPr>
      <w:r w:rsidRPr="008D4247">
        <w:t>NIV</w:t>
      </w:r>
      <w:r w:rsidRPr="008D4247">
        <w:tab/>
        <w:t>New International Version</w:t>
      </w:r>
    </w:p>
    <w:p w14:paraId="4115DFED" w14:textId="77777777" w:rsidR="00E35CB8" w:rsidRPr="008D4247" w:rsidRDefault="00E35CB8" w:rsidP="00E35CB8">
      <w:pPr>
        <w:widowControl w:val="0"/>
        <w:tabs>
          <w:tab w:val="left" w:pos="1418"/>
        </w:tabs>
        <w:spacing w:line="480" w:lineRule="auto"/>
        <w:contextualSpacing/>
      </w:pPr>
      <w:r w:rsidRPr="008D4247">
        <w:t>NLT</w:t>
      </w:r>
      <w:r w:rsidRPr="008D4247">
        <w:tab/>
        <w:t>New Living Translation</w:t>
      </w:r>
    </w:p>
    <w:p w14:paraId="47068E2C" w14:textId="594EBB4F" w:rsidR="00BB1806" w:rsidRPr="008D4247" w:rsidRDefault="00E35CB8" w:rsidP="00E35CB8">
      <w:pPr>
        <w:widowControl w:val="0"/>
        <w:tabs>
          <w:tab w:val="left" w:pos="1418"/>
        </w:tabs>
        <w:spacing w:line="480" w:lineRule="auto"/>
        <w:contextualSpacing/>
      </w:pPr>
      <w:proofErr w:type="spellStart"/>
      <w:r w:rsidRPr="008D4247">
        <w:t>UMN</w:t>
      </w:r>
      <w:proofErr w:type="spellEnd"/>
      <w:r w:rsidRPr="008D4247">
        <w:tab/>
        <w:t>United Mission to Nepal</w:t>
      </w:r>
    </w:p>
    <w:p w14:paraId="1D4B0119" w14:textId="4C90473A" w:rsidR="009E3E87" w:rsidRPr="008D4247" w:rsidRDefault="009E3E87" w:rsidP="00726DC6">
      <w:pPr>
        <w:pStyle w:val="Heading1"/>
        <w:spacing w:line="240" w:lineRule="auto"/>
        <w:jc w:val="left"/>
      </w:pPr>
      <w:bookmarkStart w:id="16" w:name="_Toc355214979"/>
    </w:p>
    <w:p w14:paraId="6FA9B010" w14:textId="77777777" w:rsidR="00726DC6" w:rsidRPr="008D4247" w:rsidRDefault="00726DC6" w:rsidP="00726DC6">
      <w:pPr>
        <w:widowControl w:val="0"/>
        <w:contextualSpacing/>
        <w:sectPr w:rsidR="00726DC6" w:rsidRPr="008D4247" w:rsidSect="008D4247">
          <w:footnotePr>
            <w:numRestart w:val="eachSect"/>
          </w:footnotePr>
          <w:type w:val="oddPage"/>
          <w:pgSz w:w="11900" w:h="16840" w:code="9"/>
          <w:pgMar w:top="1440" w:right="1440" w:bottom="1440" w:left="2160" w:header="720" w:footer="720" w:gutter="0"/>
          <w:pgNumType w:fmt="lowerRoman"/>
          <w:cols w:space="708"/>
          <w:titlePg/>
          <w:docGrid w:linePitch="360"/>
        </w:sectPr>
      </w:pPr>
    </w:p>
    <w:p w14:paraId="6F10B98D" w14:textId="407F5341" w:rsidR="00F719FE" w:rsidRPr="008D4247" w:rsidRDefault="00F719FE" w:rsidP="00F719FE">
      <w:pPr>
        <w:widowControl w:val="0"/>
        <w:contextualSpacing/>
        <w:jc w:val="center"/>
      </w:pPr>
    </w:p>
    <w:p w14:paraId="6FAB4B2F" w14:textId="77777777" w:rsidR="00F719FE" w:rsidRPr="008D4247" w:rsidRDefault="00F719FE" w:rsidP="00F719FE">
      <w:pPr>
        <w:widowControl w:val="0"/>
        <w:contextualSpacing/>
        <w:jc w:val="center"/>
      </w:pPr>
    </w:p>
    <w:p w14:paraId="197038BF" w14:textId="77777777" w:rsidR="00F719FE" w:rsidRPr="008D4247" w:rsidRDefault="00F719FE" w:rsidP="00F719FE">
      <w:pPr>
        <w:widowControl w:val="0"/>
        <w:contextualSpacing/>
        <w:jc w:val="center"/>
      </w:pPr>
    </w:p>
    <w:p w14:paraId="013DB5CE" w14:textId="77777777" w:rsidR="00F719FE" w:rsidRPr="008D4247" w:rsidRDefault="00F719FE" w:rsidP="00F719FE">
      <w:pPr>
        <w:widowControl w:val="0"/>
        <w:contextualSpacing/>
        <w:jc w:val="center"/>
      </w:pPr>
    </w:p>
    <w:p w14:paraId="37745F14" w14:textId="77777777" w:rsidR="00F719FE" w:rsidRPr="008D4247" w:rsidRDefault="00F719FE" w:rsidP="00F719FE">
      <w:pPr>
        <w:widowControl w:val="0"/>
        <w:contextualSpacing/>
        <w:jc w:val="center"/>
      </w:pPr>
    </w:p>
    <w:p w14:paraId="0670416F" w14:textId="50E68F8F" w:rsidR="00F719FE" w:rsidRPr="008D4247" w:rsidRDefault="00F719FE" w:rsidP="00F719FE">
      <w:pPr>
        <w:pStyle w:val="Heading1"/>
      </w:pPr>
      <w:bookmarkStart w:id="17" w:name="_Toc138167433"/>
      <w:r w:rsidRPr="008D4247">
        <w:t>Glossary</w:t>
      </w:r>
      <w:bookmarkEnd w:id="17"/>
    </w:p>
    <w:p w14:paraId="1B8B02FD" w14:textId="77777777" w:rsidR="00F719FE" w:rsidRPr="008D4247" w:rsidRDefault="00F719FE" w:rsidP="00F719FE">
      <w:pPr>
        <w:widowControl w:val="0"/>
        <w:contextualSpacing/>
        <w:jc w:val="center"/>
      </w:pPr>
    </w:p>
    <w:p w14:paraId="6E99E11D" w14:textId="77777777" w:rsidR="00F719FE" w:rsidRPr="008D4247" w:rsidRDefault="00F719FE" w:rsidP="00F719FE">
      <w:pPr>
        <w:ind w:left="426" w:hanging="426"/>
      </w:pPr>
      <w:r w:rsidRPr="008D4247">
        <w:rPr>
          <w:b/>
        </w:rPr>
        <w:t>alphabetize</w:t>
      </w:r>
      <w:r w:rsidRPr="008D4247">
        <w:t>. Do not put the terms in random order.</w:t>
      </w:r>
    </w:p>
    <w:p w14:paraId="205E16B7" w14:textId="77777777" w:rsidR="00F719FE" w:rsidRPr="008D4247" w:rsidRDefault="00F719FE" w:rsidP="00F719FE">
      <w:pPr>
        <w:ind w:left="426" w:hanging="426"/>
      </w:pPr>
    </w:p>
    <w:p w14:paraId="549A23A6" w14:textId="77777777" w:rsidR="00F719FE" w:rsidRPr="008D4247" w:rsidRDefault="00F719FE" w:rsidP="00F719FE">
      <w:pPr>
        <w:ind w:left="426" w:hanging="426"/>
      </w:pPr>
      <w:r w:rsidRPr="008D4247">
        <w:rPr>
          <w:b/>
        </w:rPr>
        <w:t>capitalize</w:t>
      </w:r>
      <w:r w:rsidRPr="008D4247">
        <w:t>. Start the definition with a capital letter but not the item itself unless it normally is capitalized.</w:t>
      </w:r>
    </w:p>
    <w:p w14:paraId="385687D9" w14:textId="77777777" w:rsidR="00F719FE" w:rsidRPr="008D4247" w:rsidRDefault="00F719FE" w:rsidP="00F719FE">
      <w:pPr>
        <w:ind w:left="426" w:hanging="426"/>
      </w:pPr>
    </w:p>
    <w:p w14:paraId="6AA662ED" w14:textId="77777777" w:rsidR="00F719FE" w:rsidRPr="008D4247" w:rsidRDefault="00F719FE" w:rsidP="00F719FE">
      <w:pPr>
        <w:ind w:left="426" w:hanging="426"/>
      </w:pPr>
      <w:r w:rsidRPr="008D4247">
        <w:rPr>
          <w:b/>
        </w:rPr>
        <w:t>description</w:t>
      </w:r>
      <w:r w:rsidRPr="008D4247">
        <w:t xml:space="preserve">. Follow each term with a brief definition that does not use the word being defined in the definition itself and be consistent by using either a single, full sentence or descriptive phrase, with either one ending in a period. </w:t>
      </w:r>
    </w:p>
    <w:p w14:paraId="0C2E08CD" w14:textId="77777777" w:rsidR="00F719FE" w:rsidRPr="008D4247" w:rsidRDefault="00F719FE" w:rsidP="00F719FE">
      <w:pPr>
        <w:ind w:left="426" w:hanging="426"/>
      </w:pPr>
    </w:p>
    <w:p w14:paraId="5D1446C2" w14:textId="77777777" w:rsidR="00F719FE" w:rsidRPr="008D4247" w:rsidRDefault="00F719FE" w:rsidP="00F719FE">
      <w:pPr>
        <w:ind w:left="426" w:hanging="426"/>
      </w:pPr>
      <w:r w:rsidRPr="008D4247">
        <w:rPr>
          <w:b/>
        </w:rPr>
        <w:t>font</w:t>
      </w:r>
      <w:r w:rsidRPr="008D4247">
        <w:t>. Use only the Times New Roman 12-point font.</w:t>
      </w:r>
    </w:p>
    <w:p w14:paraId="6DEB79B5" w14:textId="77777777" w:rsidR="00F719FE" w:rsidRPr="008D4247" w:rsidRDefault="00F719FE" w:rsidP="00F719FE">
      <w:pPr>
        <w:ind w:left="426" w:hanging="426"/>
      </w:pPr>
    </w:p>
    <w:p w14:paraId="7DA910E8" w14:textId="6FD8D61F" w:rsidR="00F719FE" w:rsidRPr="008D4247" w:rsidRDefault="00F719FE" w:rsidP="00F719FE">
      <w:pPr>
        <w:ind w:left="426" w:hanging="426"/>
      </w:pPr>
      <w:r w:rsidRPr="008D4247">
        <w:rPr>
          <w:b/>
        </w:rPr>
        <w:t>indentation</w:t>
      </w:r>
      <w:r w:rsidRPr="008D4247">
        <w:t xml:space="preserve">. Do not indent the first line of the definition but make sure the second line indents </w:t>
      </w:r>
      <w:r w:rsidR="00606387" w:rsidRPr="008D4247">
        <w:t>to</w:t>
      </w:r>
      <w:r w:rsidRPr="008D4247">
        <w:t xml:space="preserve"> distinguish the glossary items.</w:t>
      </w:r>
    </w:p>
    <w:p w14:paraId="59FA93BC" w14:textId="77777777" w:rsidR="00F719FE" w:rsidRPr="008D4247" w:rsidRDefault="00F719FE" w:rsidP="00F719FE">
      <w:pPr>
        <w:ind w:left="426" w:hanging="426"/>
        <w:rPr>
          <w:b/>
        </w:rPr>
      </w:pPr>
    </w:p>
    <w:p w14:paraId="7D026C15" w14:textId="77777777" w:rsidR="00F719FE" w:rsidRPr="008D4247" w:rsidRDefault="00F719FE" w:rsidP="00F719FE">
      <w:pPr>
        <w:ind w:left="426" w:hanging="426"/>
      </w:pPr>
      <w:r w:rsidRPr="008D4247">
        <w:rPr>
          <w:b/>
        </w:rPr>
        <w:t>single-spaced</w:t>
      </w:r>
      <w:r w:rsidRPr="008D4247">
        <w:t xml:space="preserve">. Each definition should be one </w:t>
      </w:r>
      <w:proofErr w:type="gramStart"/>
      <w:r w:rsidRPr="008D4247">
        <w:t>line, but</w:t>
      </w:r>
      <w:proofErr w:type="gramEnd"/>
      <w:r w:rsidRPr="008D4247">
        <w:t xml:space="preserve"> leave a blank line between each item. </w:t>
      </w:r>
    </w:p>
    <w:p w14:paraId="60F96B32" w14:textId="77777777" w:rsidR="00F719FE" w:rsidRPr="008D4247" w:rsidRDefault="00F719FE" w:rsidP="00F719FE">
      <w:pPr>
        <w:ind w:left="426" w:hanging="426"/>
      </w:pPr>
    </w:p>
    <w:p w14:paraId="5B9249E2" w14:textId="282E0B2E" w:rsidR="00F719FE" w:rsidRPr="008D4247" w:rsidRDefault="00F719FE" w:rsidP="00F719FE">
      <w:pPr>
        <w:ind w:left="426" w:hanging="426"/>
      </w:pPr>
      <w:r w:rsidRPr="008D4247">
        <w:rPr>
          <w:b/>
        </w:rPr>
        <w:t xml:space="preserve">terms. </w:t>
      </w:r>
      <w:r w:rsidRPr="008D4247">
        <w:t xml:space="preserve">Distinguish each term by making it in </w:t>
      </w:r>
      <w:r w:rsidRPr="008D4247">
        <w:rPr>
          <w:b/>
        </w:rPr>
        <w:t>bold</w:t>
      </w:r>
      <w:r w:rsidRPr="008D4247">
        <w:t xml:space="preserve"> and follow the term with a period.</w:t>
      </w:r>
      <w:r w:rsidR="003B3C2F" w:rsidRPr="008D4247">
        <w:t xml:space="preserve"> Then switch to regular text for the definition. </w:t>
      </w:r>
    </w:p>
    <w:p w14:paraId="1BB14F80" w14:textId="61A413D6" w:rsidR="00F719FE" w:rsidRPr="008D4247" w:rsidRDefault="00F719FE" w:rsidP="00F719FE">
      <w:pPr>
        <w:widowControl w:val="0"/>
        <w:tabs>
          <w:tab w:val="left" w:pos="1418"/>
        </w:tabs>
        <w:spacing w:line="480" w:lineRule="auto"/>
        <w:contextualSpacing/>
      </w:pPr>
    </w:p>
    <w:p w14:paraId="4B3DA3E2" w14:textId="77777777" w:rsidR="00F719FE" w:rsidRPr="008D4247" w:rsidRDefault="00F719FE" w:rsidP="00726DC6">
      <w:pPr>
        <w:pStyle w:val="Heading1"/>
        <w:spacing w:line="240" w:lineRule="auto"/>
        <w:jc w:val="left"/>
      </w:pPr>
    </w:p>
    <w:p w14:paraId="7B734F17" w14:textId="77777777" w:rsidR="00726DC6" w:rsidRPr="008D4247" w:rsidRDefault="00726DC6" w:rsidP="00726DC6">
      <w:pPr>
        <w:sectPr w:rsidR="00726DC6" w:rsidRPr="008D4247" w:rsidSect="008D4247">
          <w:footnotePr>
            <w:numRestart w:val="eachSect"/>
          </w:footnotePr>
          <w:type w:val="oddPage"/>
          <w:pgSz w:w="11900" w:h="16840" w:code="9"/>
          <w:pgMar w:top="1440" w:right="1440" w:bottom="1440" w:left="2160" w:header="720" w:footer="720" w:gutter="0"/>
          <w:pgNumType w:fmt="lowerRoman"/>
          <w:cols w:space="708"/>
          <w:titlePg/>
          <w:docGrid w:linePitch="360"/>
        </w:sectPr>
      </w:pPr>
    </w:p>
    <w:p w14:paraId="03967839" w14:textId="5BD452A4" w:rsidR="00347C39" w:rsidRPr="008D4247" w:rsidRDefault="00347C39" w:rsidP="00347C39">
      <w:pPr>
        <w:jc w:val="center"/>
      </w:pPr>
    </w:p>
    <w:p w14:paraId="2C5071CD" w14:textId="77777777" w:rsidR="00347C39" w:rsidRPr="008D4247" w:rsidRDefault="00347C39" w:rsidP="00347C39">
      <w:pPr>
        <w:jc w:val="center"/>
      </w:pPr>
    </w:p>
    <w:p w14:paraId="03152B2E" w14:textId="77777777" w:rsidR="009E3E87" w:rsidRPr="008D4247" w:rsidRDefault="009E3E87" w:rsidP="009E3E87">
      <w:pPr>
        <w:pStyle w:val="Heading1"/>
        <w:spacing w:line="240" w:lineRule="auto"/>
      </w:pPr>
    </w:p>
    <w:p w14:paraId="5E263FCD" w14:textId="77777777" w:rsidR="009E3E87" w:rsidRPr="008D4247" w:rsidRDefault="009E3E87" w:rsidP="009E3E87">
      <w:pPr>
        <w:pStyle w:val="Heading1"/>
        <w:spacing w:line="240" w:lineRule="auto"/>
      </w:pPr>
    </w:p>
    <w:p w14:paraId="7C6A8F3C" w14:textId="77777777" w:rsidR="009E3E87" w:rsidRPr="008D4247" w:rsidRDefault="009E3E87" w:rsidP="009E3E87">
      <w:pPr>
        <w:pStyle w:val="Heading1"/>
        <w:spacing w:line="240" w:lineRule="auto"/>
      </w:pPr>
    </w:p>
    <w:p w14:paraId="0DA3FAE7" w14:textId="77777777" w:rsidR="007D4AAC" w:rsidRPr="004A51A7" w:rsidRDefault="007D4AAC" w:rsidP="004A51A7">
      <w:pPr>
        <w:pStyle w:val="Heading1"/>
      </w:pPr>
      <w:bookmarkStart w:id="18" w:name="_Toc419668300"/>
      <w:bookmarkStart w:id="19" w:name="_Toc419709331"/>
      <w:bookmarkStart w:id="20" w:name="_Toc40526733"/>
      <w:bookmarkStart w:id="21" w:name="_Toc138167434"/>
      <w:r w:rsidRPr="004A51A7">
        <w:t>Introduction</w:t>
      </w:r>
      <w:bookmarkEnd w:id="18"/>
      <w:bookmarkEnd w:id="19"/>
      <w:bookmarkEnd w:id="20"/>
      <w:bookmarkEnd w:id="21"/>
    </w:p>
    <w:p w14:paraId="7414B939" w14:textId="77777777" w:rsidR="00F048C7" w:rsidRPr="00EE6892" w:rsidRDefault="00F048C7" w:rsidP="00F048C7">
      <w:pPr>
        <w:contextualSpacing/>
        <w:jc w:val="center"/>
      </w:pPr>
    </w:p>
    <w:p w14:paraId="5A12A8FB" w14:textId="77777777" w:rsidR="00F048C7" w:rsidRPr="004A51A7" w:rsidRDefault="00F048C7" w:rsidP="004A51A7">
      <w:pPr>
        <w:pStyle w:val="Heading2"/>
      </w:pPr>
      <w:bookmarkStart w:id="22" w:name="_Toc40526734"/>
      <w:bookmarkStart w:id="23" w:name="_Toc42681908"/>
      <w:bookmarkStart w:id="24" w:name="_Toc138167435"/>
      <w:r w:rsidRPr="004A51A7">
        <w:t>Church History of Nepal</w:t>
      </w:r>
      <w:bookmarkEnd w:id="22"/>
      <w:bookmarkEnd w:id="23"/>
      <w:bookmarkEnd w:id="24"/>
    </w:p>
    <w:p w14:paraId="18E986F8" w14:textId="02277386" w:rsidR="00F048C7" w:rsidRPr="00EE6892" w:rsidRDefault="00F048C7" w:rsidP="00F048C7">
      <w:pPr>
        <w:spacing w:line="480" w:lineRule="auto"/>
        <w:ind w:firstLine="720"/>
        <w:contextualSpacing/>
      </w:pPr>
      <w:r w:rsidRPr="00EE6892">
        <w:t xml:space="preserve">Nepal is a beautiful country. There are </w:t>
      </w:r>
      <w:r>
        <w:t>many</w:t>
      </w:r>
      <w:r w:rsidRPr="00EE6892">
        <w:t xml:space="preserve"> ethnic groups, castes, and traditions. </w:t>
      </w:r>
      <w:r>
        <w:t xml:space="preserve">The government census taken in </w:t>
      </w:r>
      <w:r w:rsidRPr="00EE6892">
        <w:t xml:space="preserve">2011 shows that the total population of Nepal </w:t>
      </w:r>
      <w:r>
        <w:t>is</w:t>
      </w:r>
      <w:r w:rsidRPr="00EE6892">
        <w:t xml:space="preserve"> 81.4%</w:t>
      </w:r>
      <w:r>
        <w:t xml:space="preserve"> </w:t>
      </w:r>
      <w:r w:rsidRPr="00EE6892">
        <w:t>Hindu</w:t>
      </w:r>
      <w:r>
        <w:t>,</w:t>
      </w:r>
      <w:r w:rsidRPr="00EE6892">
        <w:t xml:space="preserve"> </w:t>
      </w:r>
      <w:r>
        <w:t xml:space="preserve">9.0% </w:t>
      </w:r>
      <w:r w:rsidRPr="00EE6892">
        <w:t xml:space="preserve">Buddhist, </w:t>
      </w:r>
      <w:r>
        <w:t>4.4% Muslim, 3.0%</w:t>
      </w:r>
      <w:r w:rsidRPr="00EE6892">
        <w:t xml:space="preserve"> </w:t>
      </w:r>
      <w:proofErr w:type="spellStart"/>
      <w:r w:rsidRPr="00EE6892">
        <w:t>Kirat</w:t>
      </w:r>
      <w:r>
        <w:t>i</w:t>
      </w:r>
      <w:proofErr w:type="spellEnd"/>
      <w:r>
        <w:t>,</w:t>
      </w:r>
      <w:r w:rsidRPr="00EE6892">
        <w:t xml:space="preserve"> and </w:t>
      </w:r>
      <w:r>
        <w:t xml:space="preserve">1.4% </w:t>
      </w:r>
      <w:r w:rsidRPr="00EE6892">
        <w:t>Christian.</w:t>
      </w:r>
      <w:r w:rsidR="009C68E3">
        <w:rPr>
          <w:rStyle w:val="FootnoteReference"/>
        </w:rPr>
        <w:footnoteReference w:id="1"/>
      </w:r>
      <w:r w:rsidR="009C68E3">
        <w:t xml:space="preserve"> </w:t>
      </w:r>
      <w:r w:rsidRPr="00E676EF">
        <w:t xml:space="preserve">Although the </w:t>
      </w:r>
      <w:r>
        <w:t>percentage</w:t>
      </w:r>
      <w:r w:rsidRPr="00E676EF">
        <w:t xml:space="preserve"> of Christians seems small in comparison to other religions, the country is witnessing one of the fastest church growth movements in South Asia.</w:t>
      </w:r>
      <w:r w:rsidRPr="00EE6892">
        <w:t xml:space="preserve"> There </w:t>
      </w:r>
      <w:r>
        <w:t>are</w:t>
      </w:r>
      <w:r w:rsidRPr="00EE6892">
        <w:t xml:space="preserve"> only 70 years of modern </w:t>
      </w:r>
      <w:r>
        <w:t>church history</w:t>
      </w:r>
      <w:r w:rsidRPr="00EE6892">
        <w:t xml:space="preserve"> in Nepal</w:t>
      </w:r>
      <w:r>
        <w:t>, but the growth is significant. One report says:</w:t>
      </w:r>
    </w:p>
    <w:p w14:paraId="51EB8D24" w14:textId="77777777" w:rsidR="00F048C7" w:rsidRPr="00EE6892" w:rsidRDefault="00F048C7" w:rsidP="00F048C7">
      <w:pPr>
        <w:ind w:left="720"/>
        <w:contextualSpacing/>
      </w:pPr>
      <w:r w:rsidRPr="00EE6892">
        <w:rPr>
          <w:sz w:val="22"/>
          <w:szCs w:val="22"/>
        </w:rPr>
        <w:t xml:space="preserve">In recent years Christianity has become a popular religion in Nepal, particularly after democracy in 1990. The number of Christian Churches </w:t>
      </w:r>
      <w:r>
        <w:rPr>
          <w:sz w:val="22"/>
          <w:szCs w:val="22"/>
        </w:rPr>
        <w:t>[</w:t>
      </w:r>
      <w:r w:rsidRPr="00E36543">
        <w:rPr>
          <w:i/>
          <w:iCs/>
          <w:sz w:val="22"/>
          <w:szCs w:val="22"/>
        </w:rPr>
        <w:t>sic</w:t>
      </w:r>
      <w:r>
        <w:rPr>
          <w:sz w:val="22"/>
          <w:szCs w:val="22"/>
        </w:rPr>
        <w:t xml:space="preserve">] </w:t>
      </w:r>
      <w:r w:rsidRPr="00EE6892">
        <w:rPr>
          <w:sz w:val="22"/>
          <w:szCs w:val="22"/>
        </w:rPr>
        <w:t xml:space="preserve">and </w:t>
      </w:r>
      <w:r>
        <w:rPr>
          <w:sz w:val="22"/>
          <w:szCs w:val="22"/>
        </w:rPr>
        <w:t xml:space="preserve">the </w:t>
      </w:r>
      <w:r w:rsidRPr="00EE6892">
        <w:rPr>
          <w:sz w:val="22"/>
          <w:szCs w:val="22"/>
        </w:rPr>
        <w:t>Christian population is increasing every year. The Christian populations</w:t>
      </w:r>
      <w:r>
        <w:rPr>
          <w:sz w:val="22"/>
          <w:szCs w:val="22"/>
        </w:rPr>
        <w:t xml:space="preserve"> [</w:t>
      </w:r>
      <w:r w:rsidRPr="00212D34">
        <w:rPr>
          <w:i/>
          <w:iCs/>
          <w:sz w:val="22"/>
          <w:szCs w:val="22"/>
        </w:rPr>
        <w:t>sic</w:t>
      </w:r>
      <w:r>
        <w:rPr>
          <w:sz w:val="22"/>
          <w:szCs w:val="22"/>
        </w:rPr>
        <w:t>]</w:t>
      </w:r>
      <w:r w:rsidRPr="00EE6892">
        <w:rPr>
          <w:sz w:val="22"/>
          <w:szCs w:val="22"/>
        </w:rPr>
        <w:t xml:space="preserve">, who were </w:t>
      </w:r>
      <w:r>
        <w:rPr>
          <w:sz w:val="22"/>
          <w:szCs w:val="22"/>
        </w:rPr>
        <w:t>[</w:t>
      </w:r>
      <w:r w:rsidRPr="00212D34">
        <w:rPr>
          <w:i/>
          <w:iCs/>
          <w:sz w:val="22"/>
          <w:szCs w:val="22"/>
        </w:rPr>
        <w:t>sic</w:t>
      </w:r>
      <w:r>
        <w:rPr>
          <w:sz w:val="22"/>
          <w:szCs w:val="22"/>
        </w:rPr>
        <w:t xml:space="preserve">] </w:t>
      </w:r>
      <w:r w:rsidRPr="00EE6892">
        <w:rPr>
          <w:sz w:val="22"/>
          <w:szCs w:val="22"/>
        </w:rPr>
        <w:t xml:space="preserve">not even reported in the 1952/54 Census, numbered only 458 in the 1961 </w:t>
      </w:r>
      <w:proofErr w:type="gramStart"/>
      <w:r w:rsidRPr="00EE6892">
        <w:rPr>
          <w:sz w:val="22"/>
          <w:szCs w:val="22"/>
        </w:rPr>
        <w:t>Census</w:t>
      </w:r>
      <w:proofErr w:type="gramEnd"/>
      <w:r w:rsidRPr="00EE6892">
        <w:rPr>
          <w:sz w:val="22"/>
          <w:szCs w:val="22"/>
        </w:rPr>
        <w:t xml:space="preserve"> and reached 101,976 in the 2001 Census. Between the 1991 and 2001 censuses, followers of Christianity increased more than 226%. The followers of the Christian religion have substantially increased in terms of number and percentage between the 2001 and 2011 census periods. The number of Christian religio</w:t>
      </w:r>
      <w:r>
        <w:rPr>
          <w:sz w:val="22"/>
          <w:szCs w:val="22"/>
        </w:rPr>
        <w:t>us</w:t>
      </w:r>
      <w:r w:rsidRPr="00EE6892">
        <w:rPr>
          <w:sz w:val="22"/>
          <w:szCs w:val="22"/>
        </w:rPr>
        <w:t xml:space="preserve"> followers has increased by 268.4% or a total of 273,723 populations </w:t>
      </w:r>
      <w:r>
        <w:rPr>
          <w:sz w:val="22"/>
          <w:szCs w:val="22"/>
        </w:rPr>
        <w:t>[</w:t>
      </w:r>
      <w:r w:rsidRPr="00212D34">
        <w:rPr>
          <w:i/>
          <w:iCs/>
          <w:sz w:val="22"/>
          <w:szCs w:val="22"/>
        </w:rPr>
        <w:t>sic</w:t>
      </w:r>
      <w:r>
        <w:rPr>
          <w:sz w:val="22"/>
          <w:szCs w:val="22"/>
        </w:rPr>
        <w:t xml:space="preserve">] </w:t>
      </w:r>
      <w:r w:rsidRPr="00EE6892">
        <w:rPr>
          <w:sz w:val="22"/>
          <w:szCs w:val="22"/>
        </w:rPr>
        <w:t xml:space="preserve">during this period. While quoting an article of Subhas Sharma, </w:t>
      </w:r>
      <w:proofErr w:type="spellStart"/>
      <w:r w:rsidRPr="00EE6892">
        <w:rPr>
          <w:sz w:val="22"/>
          <w:szCs w:val="22"/>
        </w:rPr>
        <w:t>Dhrubahari</w:t>
      </w:r>
      <w:proofErr w:type="spellEnd"/>
      <w:r w:rsidRPr="00EE6892">
        <w:rPr>
          <w:sz w:val="22"/>
          <w:szCs w:val="22"/>
        </w:rPr>
        <w:t xml:space="preserve"> Adhikari (Kantipur, </w:t>
      </w:r>
      <w:r>
        <w:rPr>
          <w:sz w:val="22"/>
          <w:szCs w:val="22"/>
        </w:rPr>
        <w:t>20 July</w:t>
      </w:r>
      <w:r w:rsidRPr="00EE6892">
        <w:rPr>
          <w:sz w:val="22"/>
          <w:szCs w:val="22"/>
        </w:rPr>
        <w:t xml:space="preserve"> 2014) writes that there are 1,000 Churches</w:t>
      </w:r>
      <w:r>
        <w:rPr>
          <w:sz w:val="22"/>
          <w:szCs w:val="22"/>
        </w:rPr>
        <w:t xml:space="preserve"> [</w:t>
      </w:r>
      <w:r w:rsidRPr="00212D34">
        <w:rPr>
          <w:i/>
          <w:iCs/>
          <w:sz w:val="22"/>
          <w:szCs w:val="22"/>
        </w:rPr>
        <w:t>sic</w:t>
      </w:r>
      <w:r>
        <w:rPr>
          <w:sz w:val="22"/>
          <w:szCs w:val="22"/>
        </w:rPr>
        <w:t>]</w:t>
      </w:r>
      <w:r w:rsidRPr="00EE6892">
        <w:rPr>
          <w:sz w:val="22"/>
          <w:szCs w:val="22"/>
        </w:rPr>
        <w:t xml:space="preserve"> (</w:t>
      </w:r>
      <w:proofErr w:type="spellStart"/>
      <w:r w:rsidRPr="00EE6892">
        <w:rPr>
          <w:sz w:val="22"/>
          <w:szCs w:val="22"/>
        </w:rPr>
        <w:t>Girgaghar</w:t>
      </w:r>
      <w:proofErr w:type="spellEnd"/>
      <w:r w:rsidRPr="00EE6892">
        <w:rPr>
          <w:sz w:val="22"/>
          <w:szCs w:val="22"/>
        </w:rPr>
        <w:t xml:space="preserve">), 805,000 Christian religion followers and about 350 Christian mission offices, Bible colleges and Training </w:t>
      </w:r>
      <w:proofErr w:type="spellStart"/>
      <w:r w:rsidRPr="00EE6892">
        <w:rPr>
          <w:sz w:val="22"/>
          <w:szCs w:val="22"/>
        </w:rPr>
        <w:t>Centres</w:t>
      </w:r>
      <w:proofErr w:type="spellEnd"/>
      <w:r w:rsidRPr="00EE6892">
        <w:rPr>
          <w:sz w:val="22"/>
          <w:szCs w:val="22"/>
        </w:rPr>
        <w:t xml:space="preserve"> </w:t>
      </w:r>
      <w:r>
        <w:rPr>
          <w:sz w:val="22"/>
          <w:szCs w:val="22"/>
        </w:rPr>
        <w:t>[</w:t>
      </w:r>
      <w:r w:rsidRPr="00212D34">
        <w:rPr>
          <w:i/>
          <w:iCs/>
          <w:sz w:val="22"/>
          <w:szCs w:val="22"/>
        </w:rPr>
        <w:t>sic</w:t>
      </w:r>
      <w:r>
        <w:rPr>
          <w:sz w:val="22"/>
          <w:szCs w:val="22"/>
        </w:rPr>
        <w:t xml:space="preserve">] </w:t>
      </w:r>
      <w:r w:rsidRPr="00EE6892">
        <w:rPr>
          <w:sz w:val="22"/>
          <w:szCs w:val="22"/>
        </w:rPr>
        <w:t>operating in Nepal</w:t>
      </w:r>
      <w:r w:rsidRPr="00EE6892">
        <w:t>.</w:t>
      </w:r>
      <w:r w:rsidRPr="00D278D4">
        <w:rPr>
          <w:rStyle w:val="FootnoteReference"/>
        </w:rPr>
        <w:footnoteReference w:id="2"/>
      </w:r>
    </w:p>
    <w:p w14:paraId="54928EFE" w14:textId="77777777" w:rsidR="00F048C7" w:rsidRPr="00EE6892" w:rsidRDefault="00F048C7" w:rsidP="00F048C7">
      <w:pPr>
        <w:ind w:firstLine="720"/>
        <w:contextualSpacing/>
      </w:pPr>
    </w:p>
    <w:p w14:paraId="15849C37" w14:textId="48E75119" w:rsidR="00F048C7" w:rsidRPr="00EE6892" w:rsidRDefault="00F048C7" w:rsidP="00F048C7">
      <w:pPr>
        <w:spacing w:line="480" w:lineRule="auto"/>
        <w:ind w:firstLine="720"/>
        <w:contextualSpacing/>
      </w:pPr>
      <w:r>
        <w:t xml:space="preserve">The church growth in Nepal is significant; however, the history of Nepalese Christianity is not long. </w:t>
      </w:r>
      <w:r w:rsidRPr="00EE6892">
        <w:t xml:space="preserve">Father Joan Cabral of the Jesuit order was the first Christian recorded to have visited Kathmandu. He made this journey while returning to Kathmandu from Tibet via </w:t>
      </w:r>
      <w:proofErr w:type="spellStart"/>
      <w:r w:rsidRPr="00EE6892">
        <w:t>Shigatse</w:t>
      </w:r>
      <w:proofErr w:type="spellEnd"/>
      <w:r w:rsidRPr="00EE6892">
        <w:t>.</w:t>
      </w:r>
      <w:r w:rsidRPr="00D278D4">
        <w:rPr>
          <w:rStyle w:val="FootnoteReference"/>
        </w:rPr>
        <w:footnoteReference w:id="3"/>
      </w:r>
      <w:r w:rsidRPr="00EE6892">
        <w:t xml:space="preserve"> In 1715, two Roman Catholic </w:t>
      </w:r>
      <w:r w:rsidR="005A038F">
        <w:t>f</w:t>
      </w:r>
      <w:r w:rsidRPr="00EE6892">
        <w:t xml:space="preserve">athers came to </w:t>
      </w:r>
      <w:r w:rsidRPr="00EE6892">
        <w:lastRenderedPageBreak/>
        <w:t>Nepal from Rome</w:t>
      </w:r>
      <w:r>
        <w:t>,</w:t>
      </w:r>
      <w:r w:rsidRPr="00EE6892">
        <w:t xml:space="preserve"> </w:t>
      </w:r>
      <w:r>
        <w:t>but a</w:t>
      </w:r>
      <w:r w:rsidRPr="00EE6892">
        <w:t>fter a few years</w:t>
      </w:r>
      <w:r>
        <w:t xml:space="preserve">, </w:t>
      </w:r>
      <w:r w:rsidRPr="00EE6892">
        <w:t xml:space="preserve">they </w:t>
      </w:r>
      <w:r>
        <w:t>returned home.</w:t>
      </w:r>
      <w:r>
        <w:rPr>
          <w:rStyle w:val="FootnoteReference"/>
        </w:rPr>
        <w:footnoteReference w:id="4"/>
      </w:r>
      <w:r>
        <w:t xml:space="preserve"> </w:t>
      </w:r>
      <w:r w:rsidRPr="00EE6892">
        <w:t xml:space="preserve">Some years later, </w:t>
      </w:r>
      <w:r>
        <w:t xml:space="preserve">more Catholic </w:t>
      </w:r>
      <w:r w:rsidR="005A038F">
        <w:t>f</w:t>
      </w:r>
      <w:r w:rsidRPr="00EE6892">
        <w:t>athers came to Nepal from India</w:t>
      </w:r>
      <w:r>
        <w:t>, serving people</w:t>
      </w:r>
      <w:r w:rsidRPr="00EE6892">
        <w:t xml:space="preserve"> by distributing medicine. </w:t>
      </w:r>
      <w:r>
        <w:t>During</w:t>
      </w:r>
      <w:r w:rsidRPr="00EE6892">
        <w:t xml:space="preserve"> their ministerial period, 80</w:t>
      </w:r>
      <w:r w:rsidR="005A038F">
        <w:t>–</w:t>
      </w:r>
      <w:r w:rsidRPr="00EE6892">
        <w:t>90 Newari people bec</w:t>
      </w:r>
      <w:r>
        <w:t>a</w:t>
      </w:r>
      <w:r w:rsidRPr="00EE6892">
        <w:t>me Christians</w:t>
      </w:r>
      <w:r>
        <w:t xml:space="preserve"> and</w:t>
      </w:r>
      <w:r w:rsidRPr="00EE6892">
        <w:t xml:space="preserve"> established </w:t>
      </w:r>
      <w:r>
        <w:t xml:space="preserve">two churches </w:t>
      </w:r>
      <w:r w:rsidRPr="00EE6892">
        <w:t xml:space="preserve">in Kathmandu (one in </w:t>
      </w:r>
      <w:proofErr w:type="spellStart"/>
      <w:r w:rsidRPr="00EE6892">
        <w:t>Bhadgaun</w:t>
      </w:r>
      <w:proofErr w:type="spellEnd"/>
      <w:r w:rsidRPr="00EE6892">
        <w:t xml:space="preserve"> and </w:t>
      </w:r>
      <w:r>
        <w:t xml:space="preserve">the </w:t>
      </w:r>
      <w:r w:rsidRPr="00EE6892">
        <w:t xml:space="preserve">other in </w:t>
      </w:r>
      <w:proofErr w:type="spellStart"/>
      <w:r w:rsidRPr="00EE6892">
        <w:t>Thamel</w:t>
      </w:r>
      <w:proofErr w:type="spellEnd"/>
      <w:r w:rsidRPr="00EE6892">
        <w:t>).</w:t>
      </w:r>
      <w:r w:rsidRPr="00D278D4">
        <w:rPr>
          <w:rStyle w:val="FootnoteReference"/>
        </w:rPr>
        <w:footnoteReference w:id="5"/>
      </w:r>
      <w:r w:rsidRPr="00EE6892">
        <w:t xml:space="preserve"> In 1769, King </w:t>
      </w:r>
      <w:proofErr w:type="spellStart"/>
      <w:r w:rsidRPr="00EE6892">
        <w:t>Prithibi</w:t>
      </w:r>
      <w:proofErr w:type="spellEnd"/>
      <w:r w:rsidRPr="00EE6892">
        <w:t xml:space="preserve"> Narayan Shah, King of Gorkha, conquered Kathmandu. He did not allow Christians to </w:t>
      </w:r>
      <w:r>
        <w:t>remain</w:t>
      </w:r>
      <w:r w:rsidRPr="00EE6892">
        <w:t xml:space="preserve"> in Kathmandu</w:t>
      </w:r>
      <w:r>
        <w:t>, so</w:t>
      </w:r>
      <w:r w:rsidRPr="00EE6892">
        <w:t xml:space="preserve"> the </w:t>
      </w:r>
      <w:r>
        <w:t>believers</w:t>
      </w:r>
      <w:r w:rsidRPr="00EE6892">
        <w:t xml:space="preserve"> left Nepal and </w:t>
      </w:r>
      <w:r>
        <w:t>settled in</w:t>
      </w:r>
      <w:r w:rsidRPr="00EE6892">
        <w:t xml:space="preserve"> </w:t>
      </w:r>
      <w:proofErr w:type="spellStart"/>
      <w:r w:rsidRPr="00EE6892">
        <w:t>Betia</w:t>
      </w:r>
      <w:proofErr w:type="spellEnd"/>
      <w:r w:rsidRPr="00EE6892">
        <w:t>, India.</w:t>
      </w:r>
      <w:r w:rsidRPr="00D278D4">
        <w:rPr>
          <w:rStyle w:val="FootnoteReference"/>
        </w:rPr>
        <w:footnoteReference w:id="6"/>
      </w:r>
      <w:r w:rsidRPr="00EE6892">
        <w:t xml:space="preserve"> </w:t>
      </w:r>
    </w:p>
    <w:p w14:paraId="1B6999B6" w14:textId="00DF9627" w:rsidR="00F048C7" w:rsidRPr="00EE6892" w:rsidRDefault="00F048C7" w:rsidP="00F048C7">
      <w:pPr>
        <w:spacing w:line="480" w:lineRule="auto"/>
        <w:ind w:firstLine="720"/>
        <w:contextualSpacing/>
      </w:pPr>
      <w:r w:rsidRPr="00EE6892">
        <w:t xml:space="preserve">The </w:t>
      </w:r>
      <w:r>
        <w:t xml:space="preserve">permanent </w:t>
      </w:r>
      <w:r w:rsidRPr="00EE6892">
        <w:t xml:space="preserve">establishment of churches </w:t>
      </w:r>
      <w:r>
        <w:t>in Nepal b</w:t>
      </w:r>
      <w:r w:rsidRPr="00EE6892">
        <w:t xml:space="preserve">egan in 1952. </w:t>
      </w:r>
      <w:r>
        <w:t xml:space="preserve">The first Nepali church, </w:t>
      </w:r>
      <w:proofErr w:type="spellStart"/>
      <w:r>
        <w:t>Ramghat</w:t>
      </w:r>
      <w:proofErr w:type="spellEnd"/>
      <w:r>
        <w:t xml:space="preserve"> Christian Church, was established on 17 November</w:t>
      </w:r>
      <w:r w:rsidRPr="00EE6892">
        <w:t xml:space="preserve"> 1952.</w:t>
      </w:r>
      <w:r w:rsidRPr="00D278D4">
        <w:rPr>
          <w:rStyle w:val="FootnoteReference"/>
        </w:rPr>
        <w:footnoteReference w:id="7"/>
      </w:r>
      <w:r w:rsidRPr="00EE6892">
        <w:t xml:space="preserve"> </w:t>
      </w:r>
      <w:r>
        <w:t>During that era, several churches started to take root in Nepal, including the Assemblies of God (</w:t>
      </w:r>
      <w:proofErr w:type="spellStart"/>
      <w:r>
        <w:t>AOG</w:t>
      </w:r>
      <w:proofErr w:type="spellEnd"/>
      <w:r>
        <w:t xml:space="preserve">) Church, </w:t>
      </w:r>
      <w:proofErr w:type="spellStart"/>
      <w:r>
        <w:t>Nepalganj</w:t>
      </w:r>
      <w:proofErr w:type="spellEnd"/>
      <w:r>
        <w:t xml:space="preserve"> (1953), </w:t>
      </w:r>
      <w:proofErr w:type="spellStart"/>
      <w:r>
        <w:t>Putali</w:t>
      </w:r>
      <w:proofErr w:type="spellEnd"/>
      <w:r>
        <w:t xml:space="preserve"> </w:t>
      </w:r>
      <w:proofErr w:type="spellStart"/>
      <w:r>
        <w:t>Sadak</w:t>
      </w:r>
      <w:proofErr w:type="spellEnd"/>
      <w:r>
        <w:t xml:space="preserve"> </w:t>
      </w:r>
      <w:proofErr w:type="spellStart"/>
      <w:r>
        <w:t>Bethshalom</w:t>
      </w:r>
      <w:proofErr w:type="spellEnd"/>
      <w:r>
        <w:t xml:space="preserve"> Church, Kathmandu (1953), NIM </w:t>
      </w:r>
      <w:proofErr w:type="spellStart"/>
      <w:r>
        <w:t>Gyaneshwor</w:t>
      </w:r>
      <w:proofErr w:type="spellEnd"/>
      <w:r>
        <w:t xml:space="preserve"> Church, Kathmandu (1957), and Tansen Church, </w:t>
      </w:r>
      <w:proofErr w:type="spellStart"/>
      <w:r>
        <w:t>Palpa</w:t>
      </w:r>
      <w:proofErr w:type="spellEnd"/>
      <w:r>
        <w:t xml:space="preserve"> (1959).</w:t>
      </w:r>
      <w:r w:rsidRPr="00D278D4">
        <w:rPr>
          <w:rStyle w:val="FootnoteReference"/>
        </w:rPr>
        <w:footnoteReference w:id="8"/>
      </w:r>
      <w:r>
        <w:t xml:space="preserve"> All of these churches were small, with only about 10</w:t>
      </w:r>
      <w:r w:rsidR="005A038F">
        <w:t>–</w:t>
      </w:r>
      <w:r>
        <w:t>20 believers in attendance.</w:t>
      </w:r>
      <w:r w:rsidRPr="00D278D4">
        <w:rPr>
          <w:rStyle w:val="FootnoteReference"/>
        </w:rPr>
        <w:footnoteReference w:id="9"/>
      </w:r>
      <w:r>
        <w:t xml:space="preserve"> </w:t>
      </w:r>
      <w:r w:rsidRPr="00F12128">
        <w:t xml:space="preserve">There are three stages in the history of modern Nepalese Christianity. First, there </w:t>
      </w:r>
      <w:r>
        <w:t>was</w:t>
      </w:r>
      <w:r w:rsidRPr="00F12128">
        <w:t xml:space="preserve"> the Pre-</w:t>
      </w:r>
      <w:r>
        <w:t>democratic</w:t>
      </w:r>
      <w:r w:rsidRPr="00F12128">
        <w:t>, or Panchayat Regime Period, from 1952</w:t>
      </w:r>
      <w:r w:rsidR="005A038F">
        <w:t>–</w:t>
      </w:r>
      <w:r w:rsidRPr="00F12128">
        <w:t xml:space="preserve">90.  </w:t>
      </w:r>
      <w:r>
        <w:t>Next came</w:t>
      </w:r>
      <w:r w:rsidRPr="00F12128">
        <w:t xml:space="preserve"> the Democratic Period, from 1990</w:t>
      </w:r>
      <w:r w:rsidR="005A038F">
        <w:t>–</w:t>
      </w:r>
      <w:r w:rsidRPr="00F12128">
        <w:t xml:space="preserve">2006.  Finally, there </w:t>
      </w:r>
      <w:r>
        <w:t>was</w:t>
      </w:r>
      <w:r w:rsidRPr="00F12128">
        <w:t xml:space="preserve"> the Democratic Republic, or Secularism Period, from 2006</w:t>
      </w:r>
      <w:r w:rsidR="005A038F">
        <w:t>–</w:t>
      </w:r>
      <w:r w:rsidRPr="00F12128">
        <w:t xml:space="preserve">the present. </w:t>
      </w:r>
      <w:r>
        <w:t xml:space="preserve">In the first period, </w:t>
      </w:r>
      <w:r w:rsidRPr="00F12128">
        <w:t xml:space="preserve">the believers found it difficult </w:t>
      </w:r>
      <w:r>
        <w:t xml:space="preserve">to </w:t>
      </w:r>
      <w:r w:rsidRPr="00F12128">
        <w:t>share the gospel,</w:t>
      </w:r>
      <w:r>
        <w:t xml:space="preserve"> and churches were not growing in numbers. However, the believers were committed and devoted themselves to the Lord. In the second period, the churches grew significantly in number. Growth </w:t>
      </w:r>
      <w:r>
        <w:lastRenderedPageBreak/>
        <w:t>increased, but the churches did not prepare for this kind of unprecedented growth. Currently, in the third period, some churches are growing significantly, but others are stagnating.</w:t>
      </w:r>
    </w:p>
    <w:p w14:paraId="3D3AA9A4" w14:textId="77777777" w:rsidR="00F048C7" w:rsidRPr="00EF6BD3" w:rsidRDefault="00F048C7" w:rsidP="00F048C7">
      <w:pPr>
        <w:spacing w:line="480" w:lineRule="auto"/>
        <w:ind w:firstLine="720"/>
        <w:contextualSpacing/>
      </w:pPr>
    </w:p>
    <w:p w14:paraId="0E8AE035" w14:textId="4069A8AF" w:rsidR="00F048C7" w:rsidRPr="00C03BEF" w:rsidRDefault="00F048C7" w:rsidP="004A51A7">
      <w:pPr>
        <w:pStyle w:val="Heading2"/>
      </w:pPr>
      <w:bookmarkStart w:id="25" w:name="_Toc388023713"/>
      <w:bookmarkStart w:id="26" w:name="_Toc388110986"/>
      <w:bookmarkStart w:id="27" w:name="_Toc418974629"/>
      <w:bookmarkStart w:id="28" w:name="_Toc418980663"/>
      <w:bookmarkStart w:id="29" w:name="_Toc42681909"/>
      <w:bookmarkStart w:id="30" w:name="_Toc138167436"/>
      <w:r w:rsidRPr="00C03BEF">
        <w:t>Nepali Isai Mandali</w:t>
      </w:r>
      <w:bookmarkEnd w:id="25"/>
      <w:bookmarkEnd w:id="26"/>
      <w:bookmarkEnd w:id="27"/>
      <w:bookmarkEnd w:id="28"/>
      <w:bookmarkEnd w:id="29"/>
      <w:bookmarkEnd w:id="30"/>
    </w:p>
    <w:p w14:paraId="00C80CC0" w14:textId="63E0892C" w:rsidR="00F048C7" w:rsidRDefault="00F048C7" w:rsidP="00F048C7">
      <w:pPr>
        <w:spacing w:line="480" w:lineRule="auto"/>
        <w:ind w:firstLine="720"/>
        <w:contextualSpacing/>
      </w:pPr>
      <w:r w:rsidRPr="00EE6892">
        <w:t>N</w:t>
      </w:r>
      <w:r>
        <w:t xml:space="preserve">epali </w:t>
      </w:r>
      <w:r w:rsidRPr="00EE6892">
        <w:t>I</w:t>
      </w:r>
      <w:r>
        <w:t xml:space="preserve">sai </w:t>
      </w:r>
      <w:r w:rsidRPr="00EE6892">
        <w:t>M</w:t>
      </w:r>
      <w:r>
        <w:t>andali</w:t>
      </w:r>
      <w:r w:rsidRPr="00EE6892">
        <w:t xml:space="preserve"> </w:t>
      </w:r>
      <w:proofErr w:type="spellStart"/>
      <w:r w:rsidRPr="00EE6892">
        <w:t>Gyaneshwor</w:t>
      </w:r>
      <w:proofErr w:type="spellEnd"/>
      <w:r w:rsidRPr="00EE6892">
        <w:t xml:space="preserve"> </w:t>
      </w:r>
      <w:r>
        <w:t>was established in</w:t>
      </w:r>
      <w:r w:rsidRPr="00EE6892">
        <w:t xml:space="preserve"> Kathmandu</w:t>
      </w:r>
      <w:r>
        <w:t>, Nepal,</w:t>
      </w:r>
      <w:r w:rsidRPr="00EE6892">
        <w:t xml:space="preserve"> on a Sunday in August 1957. About 16 people attended the first service. The official name of the church was Nepali Isai Mandali</w:t>
      </w:r>
      <w:r>
        <w:t xml:space="preserve"> </w:t>
      </w:r>
      <w:proofErr w:type="spellStart"/>
      <w:r>
        <w:t>Gyaneshwor</w:t>
      </w:r>
      <w:proofErr w:type="spellEnd"/>
      <w:r>
        <w:t xml:space="preserve"> Church</w:t>
      </w:r>
      <w:r w:rsidRPr="00EE6892">
        <w:t>.</w:t>
      </w:r>
      <w:r w:rsidRPr="00D278D4">
        <w:rPr>
          <w:rStyle w:val="FootnoteReference"/>
        </w:rPr>
        <w:footnoteReference w:id="10"/>
      </w:r>
      <w:r>
        <w:t xml:space="preserve"> O</w:t>
      </w:r>
      <w:r w:rsidRPr="00EE6892">
        <w:t>ne of the pioneer churches in Nepal</w:t>
      </w:r>
      <w:r>
        <w:t xml:space="preserve">, </w:t>
      </w:r>
      <w:r w:rsidRPr="00EE6892">
        <w:t xml:space="preserve">Nepali Isai Mandali, </w:t>
      </w:r>
      <w:proofErr w:type="spellStart"/>
      <w:r w:rsidRPr="00EE6892">
        <w:t>Gyaneshwor</w:t>
      </w:r>
      <w:proofErr w:type="spellEnd"/>
      <w:r w:rsidRPr="00EE6892">
        <w:t xml:space="preserve"> Church </w:t>
      </w:r>
      <w:r>
        <w:t>(</w:t>
      </w:r>
      <w:commentRangeStart w:id="31"/>
      <w:r>
        <w:t>NIM</w:t>
      </w:r>
      <w:commentRangeEnd w:id="31"/>
      <w:r w:rsidR="00600D38">
        <w:rPr>
          <w:rStyle w:val="CommentReference"/>
        </w:rPr>
        <w:commentReference w:id="31"/>
      </w:r>
      <w:r>
        <w:t xml:space="preserve">), </w:t>
      </w:r>
      <w:r w:rsidRPr="00EE6892">
        <w:t xml:space="preserve">is known as one of the largest and </w:t>
      </w:r>
      <w:r w:rsidR="005A038F">
        <w:t xml:space="preserve">most </w:t>
      </w:r>
      <w:r w:rsidRPr="00EE6892">
        <w:t xml:space="preserve">influential </w:t>
      </w:r>
      <w:r>
        <w:t xml:space="preserve">as well. NIM is known as a mission-oriented church. The leadership and members of the churches are vibrantly evangelistic. Most of the Nepali believers are quite enthusiastic about sharing the gospel with their families, relatives, and friends. </w:t>
      </w:r>
    </w:p>
    <w:p w14:paraId="159DDDC5" w14:textId="65786D62" w:rsidR="00F048C7" w:rsidRDefault="00F048C7" w:rsidP="00F048C7">
      <w:pPr>
        <w:spacing w:line="480" w:lineRule="auto"/>
        <w:ind w:firstLine="720"/>
        <w:contextualSpacing/>
      </w:pPr>
      <w:r>
        <w:t xml:space="preserve">The statistics of Christianity’s growth in Nepal </w:t>
      </w:r>
      <w:r w:rsidR="00D454C3">
        <w:t xml:space="preserve">also </w:t>
      </w:r>
      <w:r>
        <w:t>mirror the growth of NIM churches. Some of the NIM churches are growing significantly in terms of size,</w:t>
      </w:r>
      <w:r w:rsidRPr="003D634F">
        <w:t xml:space="preserve"> passion for the Lord</w:t>
      </w:r>
      <w:r>
        <w:t>,</w:t>
      </w:r>
      <w:r w:rsidRPr="003D634F">
        <w:t xml:space="preserve"> and ministry</w:t>
      </w:r>
      <w:r>
        <w:t xml:space="preserve">. The growing churches </w:t>
      </w:r>
      <w:r w:rsidRPr="009D10B5">
        <w:t>demonstrate their effectiveness as they actively share the gospel, help the poor, and venture into unreached areas</w:t>
      </w:r>
      <w:r>
        <w:t xml:space="preserve">. </w:t>
      </w:r>
      <w:r w:rsidRPr="003D634F">
        <w:t>Othe</w:t>
      </w:r>
      <w:r>
        <w:t>r churches</w:t>
      </w:r>
      <w:r w:rsidRPr="003D634F">
        <w:t xml:space="preserve"> are shrinking</w:t>
      </w:r>
      <w:r w:rsidRPr="003D634F" w:rsidDel="003D634F">
        <w:t xml:space="preserve"> </w:t>
      </w:r>
      <w:r>
        <w:t>in size, passion, and ministry; it</w:t>
      </w:r>
      <w:r w:rsidRPr="003D634F">
        <w:t xml:space="preserve"> is </w:t>
      </w:r>
      <w:r>
        <w:t>challenging</w:t>
      </w:r>
      <w:r w:rsidRPr="003D634F">
        <w:t xml:space="preserve"> to detect</w:t>
      </w:r>
      <w:r w:rsidRPr="003D634F" w:rsidDel="003D634F">
        <w:t xml:space="preserve"> </w:t>
      </w:r>
      <w:r>
        <w:t xml:space="preserve">enthusiasm or commitment in these stagnant churches. </w:t>
      </w:r>
    </w:p>
    <w:p w14:paraId="64519500" w14:textId="77777777" w:rsidR="00F048C7" w:rsidRDefault="00F048C7" w:rsidP="00F048C7">
      <w:pPr>
        <w:spacing w:line="480" w:lineRule="auto"/>
        <w:ind w:firstLine="720"/>
        <w:contextualSpacing/>
      </w:pPr>
      <w:r>
        <w:t xml:space="preserve">There are four main churches—usually referred to as the NIM Central Churches—in Kathmandu Valley. </w:t>
      </w:r>
      <w:r w:rsidRPr="009D10B5">
        <w:t xml:space="preserve">These four central churches birthed 16 </w:t>
      </w:r>
      <w:r>
        <w:t>new</w:t>
      </w:r>
      <w:r w:rsidRPr="009D10B5">
        <w:t xml:space="preserve"> daughter churches.</w:t>
      </w:r>
      <w:r>
        <w:t xml:space="preserve">  More</w:t>
      </w:r>
      <w:r w:rsidRPr="00D43826">
        <w:t xml:space="preserve"> than 150 NIM branch-associated churches exist in </w:t>
      </w:r>
      <w:r>
        <w:t>Nepal</w:t>
      </w:r>
      <w:r w:rsidRPr="00D43826">
        <w:t>.</w:t>
      </w:r>
      <w:r w:rsidRPr="00EF6BD3">
        <w:t xml:space="preserve"> </w:t>
      </w:r>
      <w:r w:rsidRPr="00EE6892">
        <w:t xml:space="preserve">From </w:t>
      </w:r>
      <w:r>
        <w:t>its beginning, NIM has dedicated itself</w:t>
      </w:r>
      <w:r w:rsidRPr="00EE6892">
        <w:t xml:space="preserve"> to mission work. </w:t>
      </w:r>
      <w:r>
        <w:t>The s</w:t>
      </w:r>
      <w:r w:rsidRPr="00EE6892">
        <w:t xml:space="preserve">enior </w:t>
      </w:r>
      <w:r>
        <w:t>p</w:t>
      </w:r>
      <w:r w:rsidRPr="00EE6892">
        <w:t>astor and other leaders traveled</w:t>
      </w:r>
      <w:r>
        <w:t xml:space="preserve"> to</w:t>
      </w:r>
      <w:r w:rsidRPr="00EE6892">
        <w:t xml:space="preserve"> many parts of the country</w:t>
      </w:r>
      <w:r>
        <w:t xml:space="preserve">, </w:t>
      </w:r>
      <w:r w:rsidRPr="00EE6892">
        <w:t>sha</w:t>
      </w:r>
      <w:r>
        <w:t>ring</w:t>
      </w:r>
      <w:r w:rsidRPr="00EE6892">
        <w:t xml:space="preserve"> the</w:t>
      </w:r>
      <w:r>
        <w:t xml:space="preserve"> g</w:t>
      </w:r>
      <w:r w:rsidRPr="00EE6892">
        <w:t xml:space="preserve">ospel. However, after </w:t>
      </w:r>
      <w:r>
        <w:lastRenderedPageBreak/>
        <w:t>the people established democracy</w:t>
      </w:r>
      <w:r w:rsidRPr="00EE6892">
        <w:t xml:space="preserve"> in </w:t>
      </w:r>
      <w:r>
        <w:t xml:space="preserve">Nepal in </w:t>
      </w:r>
      <w:r w:rsidRPr="00EE6892">
        <w:t xml:space="preserve">1990, the NIM </w:t>
      </w:r>
      <w:r>
        <w:t>began</w:t>
      </w:r>
      <w:r w:rsidRPr="00EE6892">
        <w:t xml:space="preserve"> </w:t>
      </w:r>
      <w:r>
        <w:t xml:space="preserve">planting </w:t>
      </w:r>
      <w:r w:rsidRPr="00EE6892">
        <w:t xml:space="preserve">its branch churches. </w:t>
      </w:r>
      <w:r>
        <w:t xml:space="preserve">Over the past </w:t>
      </w:r>
      <w:r w:rsidRPr="00EE6892">
        <w:t xml:space="preserve">30 years, NIM has </w:t>
      </w:r>
      <w:r>
        <w:t xml:space="preserve">established </w:t>
      </w:r>
      <w:r w:rsidRPr="00EE6892">
        <w:t>more than 150 branch</w:t>
      </w:r>
      <w:r>
        <w:t>-</w:t>
      </w:r>
      <w:r w:rsidRPr="00EE6892">
        <w:t xml:space="preserve">associated churches. </w:t>
      </w:r>
      <w:r>
        <w:t>Out of these branch churches, some</w:t>
      </w:r>
      <w:r w:rsidRPr="00EE6892">
        <w:t xml:space="preserve"> are growing significantly</w:t>
      </w:r>
      <w:r>
        <w:t>,</w:t>
      </w:r>
      <w:r w:rsidRPr="00EE6892">
        <w:t xml:space="preserve"> but others are </w:t>
      </w:r>
      <w:r>
        <w:t>stagnating</w:t>
      </w:r>
      <w:r w:rsidRPr="00EE6892">
        <w:t xml:space="preserve">. </w:t>
      </w:r>
    </w:p>
    <w:p w14:paraId="28CDFC74" w14:textId="4804D596" w:rsidR="00F048C7" w:rsidRDefault="00F048C7" w:rsidP="00F048C7">
      <w:pPr>
        <w:spacing w:line="480" w:lineRule="auto"/>
        <w:ind w:firstLine="720"/>
        <w:contextualSpacing/>
      </w:pPr>
      <w:r>
        <w:t xml:space="preserve">The researcher has worked as a mission coordinator of NIM churches for eleven years. During these years, he saw significant church growth. However, he also saw some stagnant and even declining churches. He did not know the specific factors behind church growth or stagnancy. </w:t>
      </w:r>
      <w:r w:rsidRPr="008A7ED9">
        <w:t>The researcher found it intriguing</w:t>
      </w:r>
      <w:r>
        <w:t xml:space="preserve"> </w:t>
      </w:r>
      <w:r w:rsidRPr="008A7ED9">
        <w:t>that some churches grew significantly while others experienced little or no growth.</w:t>
      </w:r>
      <w:r>
        <w:t xml:space="preserve"> NIM churches are still eager to plant churches in unreached areas of Nepal and even beyond, but this will only be possible when the local churches grow and are motivated to go to their neighboring towns and cities. To fulfill the Great Commission in Nepal, we must have a good knowledge and strategy about church growth. When local </w:t>
      </w:r>
      <w:r w:rsidRPr="001B4F99">
        <w:t>church</w:t>
      </w:r>
      <w:r>
        <w:t>es</w:t>
      </w:r>
      <w:r w:rsidRPr="001B4F99">
        <w:t xml:space="preserve"> decline</w:t>
      </w:r>
      <w:r>
        <w:t>, they lose their</w:t>
      </w:r>
      <w:r w:rsidRPr="001B4F99">
        <w:t xml:space="preserve"> effectiveness </w:t>
      </w:r>
      <w:r>
        <w:t xml:space="preserve">in the community, demonstrated by a lack of evangelism and church planting. The church must be </w:t>
      </w:r>
      <w:r w:rsidRPr="001B4F99">
        <w:t>alive and growing to</w:t>
      </w:r>
      <w:r>
        <w:t xml:space="preserve"> fulfill the Great Commission. </w:t>
      </w:r>
      <w:r w:rsidRPr="00EE6892">
        <w:t>When we see</w:t>
      </w:r>
      <w:r>
        <w:t xml:space="preserve"> </w:t>
      </w:r>
      <w:r w:rsidRPr="00EE6892">
        <w:t>success</w:t>
      </w:r>
      <w:r>
        <w:t>,</w:t>
      </w:r>
      <w:r w:rsidRPr="00EE6892">
        <w:t xml:space="preserve"> we tend to appreciate local leadership</w:t>
      </w:r>
      <w:r>
        <w:t>,</w:t>
      </w:r>
      <w:r w:rsidRPr="00EE6892">
        <w:t xml:space="preserve"> and we praise God.</w:t>
      </w:r>
      <w:r>
        <w:t xml:space="preserve"> W</w:t>
      </w:r>
      <w:r w:rsidRPr="00EE6892">
        <w:t xml:space="preserve">hen we do not see </w:t>
      </w:r>
      <w:r w:rsidR="00D454C3">
        <w:t xml:space="preserve">the </w:t>
      </w:r>
      <w:r w:rsidRPr="00EE6892">
        <w:t>growth</w:t>
      </w:r>
      <w:r>
        <w:t>,</w:t>
      </w:r>
      <w:r w:rsidRPr="00EE6892">
        <w:t xml:space="preserve"> we tend to bl</w:t>
      </w:r>
      <w:r>
        <w:t>ame</w:t>
      </w:r>
      <w:r w:rsidRPr="00EE6892">
        <w:t xml:space="preserve"> local leaders and believers. </w:t>
      </w:r>
    </w:p>
    <w:p w14:paraId="015AA90A" w14:textId="2AAEC0B1" w:rsidR="00F048C7" w:rsidRPr="00EF6BD3" w:rsidRDefault="00F048C7" w:rsidP="00F048C7">
      <w:pPr>
        <w:spacing w:line="480" w:lineRule="auto"/>
        <w:ind w:firstLine="720"/>
        <w:contextualSpacing/>
      </w:pPr>
      <w:r w:rsidRPr="001B4F99">
        <w:t xml:space="preserve">However, sometimes the factors contributing to church growth </w:t>
      </w:r>
      <w:r w:rsidR="00D454C3">
        <w:t xml:space="preserve">are </w:t>
      </w:r>
      <w:r w:rsidR="00D454C3" w:rsidRPr="00D454C3">
        <w:t>varied</w:t>
      </w:r>
      <w:r w:rsidR="00D454C3">
        <w:t xml:space="preserve"> and complex. </w:t>
      </w:r>
      <w:r w:rsidRPr="00C6585A">
        <w:t>Uncovering these factors will help leaders develop</w:t>
      </w:r>
      <w:r w:rsidRPr="00C6585A" w:rsidDel="00C6585A">
        <w:t xml:space="preserve"> </w:t>
      </w:r>
      <w:r w:rsidRPr="00EE6892">
        <w:t>ministry strategies</w:t>
      </w:r>
      <w:r>
        <w:t xml:space="preserve"> for church growth. </w:t>
      </w:r>
      <w:r w:rsidRPr="00165B25">
        <w:t>A strategic plan will not only benefit NIM churches but other Nepali churches</w:t>
      </w:r>
      <w:r>
        <w:t>,</w:t>
      </w:r>
      <w:r w:rsidRPr="00165B25">
        <w:t xml:space="preserve"> which tend to regard NIM churches as role models.</w:t>
      </w:r>
      <w:r>
        <w:t xml:space="preserve"> </w:t>
      </w:r>
      <w:r w:rsidRPr="00EE6892">
        <w:t>When local church</w:t>
      </w:r>
      <w:r>
        <w:t>es</w:t>
      </w:r>
      <w:r w:rsidRPr="00EE6892">
        <w:t xml:space="preserve"> grow, it will be eas</w:t>
      </w:r>
      <w:r>
        <w:t>ier</w:t>
      </w:r>
      <w:r w:rsidRPr="00EE6892">
        <w:t xml:space="preserve"> to plant </w:t>
      </w:r>
      <w:r>
        <w:t>other</w:t>
      </w:r>
      <w:r w:rsidRPr="00EE6892">
        <w:t xml:space="preserve"> church</w:t>
      </w:r>
      <w:r>
        <w:t>es</w:t>
      </w:r>
      <w:r w:rsidRPr="00EE6892">
        <w:t xml:space="preserve"> in </w:t>
      </w:r>
      <w:r>
        <w:t xml:space="preserve">the </w:t>
      </w:r>
      <w:r w:rsidRPr="00EE6892">
        <w:t xml:space="preserve">surrounding areas. NIM has a goal to plant </w:t>
      </w:r>
      <w:r>
        <w:t>at least one</w:t>
      </w:r>
      <w:r w:rsidRPr="00EE6892">
        <w:t xml:space="preserve"> church in every </w:t>
      </w:r>
      <w:r>
        <w:t>village and town m</w:t>
      </w:r>
      <w:r w:rsidRPr="00EE6892">
        <w:t>unicipalit</w:t>
      </w:r>
      <w:r>
        <w:t>y</w:t>
      </w:r>
      <w:r w:rsidRPr="00EE6892">
        <w:t xml:space="preserve"> in Nepal within </w:t>
      </w:r>
      <w:r>
        <w:t xml:space="preserve">the next </w:t>
      </w:r>
      <w:r w:rsidRPr="00EE6892">
        <w:t>20</w:t>
      </w:r>
      <w:r>
        <w:t xml:space="preserve"> </w:t>
      </w:r>
      <w:r w:rsidRPr="00EE6892">
        <w:t>years. To accomplish this goal</w:t>
      </w:r>
      <w:r>
        <w:t>,</w:t>
      </w:r>
      <w:r w:rsidRPr="00EE6892">
        <w:t xml:space="preserve"> </w:t>
      </w:r>
      <w:r w:rsidR="00596378">
        <w:t>it</w:t>
      </w:r>
      <w:r w:rsidR="00596378" w:rsidRPr="00EE6892">
        <w:t xml:space="preserve"> </w:t>
      </w:r>
      <w:r w:rsidRPr="00EE6892">
        <w:t>need</w:t>
      </w:r>
      <w:r w:rsidR="00596378">
        <w:t>s</w:t>
      </w:r>
      <w:r w:rsidRPr="00EE6892">
        <w:t xml:space="preserve"> to </w:t>
      </w:r>
      <w:r>
        <w:t>discover</w:t>
      </w:r>
      <w:r w:rsidRPr="00EE6892">
        <w:t xml:space="preserve"> the</w:t>
      </w:r>
      <w:r>
        <w:t xml:space="preserve"> </w:t>
      </w:r>
      <w:r w:rsidRPr="00EE6892">
        <w:t>reasons</w:t>
      </w:r>
      <w:r>
        <w:t xml:space="preserve"> </w:t>
      </w:r>
      <w:r>
        <w:lastRenderedPageBreak/>
        <w:t>behind growth and stagnancy. This study is not only essential for the growth of local churches, but it is also crucial for the researcher’s ministry role in NIM. To find out the solution to this problem, w</w:t>
      </w:r>
      <w:r w:rsidRPr="00EE6892">
        <w:t xml:space="preserve">e will study the top five growing and top five stagnant NIM </w:t>
      </w:r>
      <w:r w:rsidR="006128A1">
        <w:t>b</w:t>
      </w:r>
      <w:r w:rsidRPr="00EE6892">
        <w:t>ranch churches.</w:t>
      </w:r>
    </w:p>
    <w:p w14:paraId="0E138F45" w14:textId="77777777" w:rsidR="00F048C7" w:rsidRPr="00EF6BD3" w:rsidRDefault="00F048C7" w:rsidP="00F048C7">
      <w:pPr>
        <w:spacing w:line="480" w:lineRule="auto"/>
        <w:ind w:firstLine="720"/>
        <w:contextualSpacing/>
      </w:pPr>
    </w:p>
    <w:p w14:paraId="1F6C0B1C" w14:textId="77777777" w:rsidR="00F048C7" w:rsidRPr="00EF6BD3" w:rsidRDefault="00F048C7" w:rsidP="00F048C7">
      <w:pPr>
        <w:pStyle w:val="Heading2"/>
        <w:rPr>
          <w:rFonts w:cs="Times New Roman"/>
        </w:rPr>
      </w:pPr>
      <w:bookmarkStart w:id="32" w:name="_Toc388023714"/>
      <w:bookmarkStart w:id="33" w:name="_Toc388110987"/>
      <w:bookmarkStart w:id="34" w:name="_Toc418974630"/>
      <w:bookmarkStart w:id="35" w:name="_Toc418980664"/>
      <w:bookmarkStart w:id="36" w:name="_Toc42681910"/>
      <w:bookmarkStart w:id="37" w:name="_Toc138167437"/>
      <w:r w:rsidRPr="00EF6BD3">
        <w:rPr>
          <w:rFonts w:cs="Times New Roman"/>
        </w:rPr>
        <w:t>Problem Defined</w:t>
      </w:r>
      <w:bookmarkEnd w:id="32"/>
      <w:bookmarkEnd w:id="33"/>
      <w:bookmarkEnd w:id="34"/>
      <w:bookmarkEnd w:id="35"/>
      <w:bookmarkEnd w:id="36"/>
      <w:bookmarkEnd w:id="37"/>
    </w:p>
    <w:p w14:paraId="0EF2E344" w14:textId="3B2FA596" w:rsidR="00F048C7" w:rsidRDefault="00F048C7" w:rsidP="00F048C7">
      <w:pPr>
        <w:spacing w:line="480" w:lineRule="auto"/>
        <w:ind w:firstLine="720"/>
      </w:pPr>
      <w:r w:rsidRPr="00EE6892">
        <w:t>Church growth is a joyous thing</w:t>
      </w:r>
      <w:r>
        <w:t xml:space="preserve">. NIM, one of Nepal’s pioneer churches and one of its most influential churches, faces the problem of church stagnancy in some of its branch churches. Some of the NIM family of churches are growing significantly, but others are stagnating. </w:t>
      </w:r>
      <w:r w:rsidR="00D454C3" w:rsidRPr="00D454C3">
        <w:t>We have yet to compile or do extensive or specific targeted research on this phenomen</w:t>
      </w:r>
      <w:r w:rsidR="00596378">
        <w:t>on</w:t>
      </w:r>
      <w:r w:rsidR="00D454C3" w:rsidRPr="00D454C3">
        <w:t>, hence</w:t>
      </w:r>
      <w:r w:rsidR="00D454C3">
        <w:t xml:space="preserve"> i</w:t>
      </w:r>
      <w:r>
        <w:t xml:space="preserve">n this study, we propose to discover the critical factors for church growth or stagnation of ten NIM </w:t>
      </w:r>
      <w:r w:rsidR="006128A1">
        <w:t>c</w:t>
      </w:r>
      <w:r>
        <w:t>hurches to maintain or revitalize church growth momentum.</w:t>
      </w:r>
    </w:p>
    <w:p w14:paraId="1705585F" w14:textId="77777777" w:rsidR="00F048C7" w:rsidRPr="00EF6BD3" w:rsidRDefault="00F048C7" w:rsidP="00F048C7">
      <w:pPr>
        <w:spacing w:line="480" w:lineRule="auto"/>
        <w:ind w:firstLine="720"/>
      </w:pPr>
    </w:p>
    <w:p w14:paraId="431BFA3C" w14:textId="77777777" w:rsidR="00F048C7" w:rsidRPr="00EF6BD3" w:rsidRDefault="00F048C7" w:rsidP="00F048C7">
      <w:pPr>
        <w:pStyle w:val="Heading2"/>
        <w:rPr>
          <w:rFonts w:cs="Times New Roman"/>
        </w:rPr>
      </w:pPr>
      <w:bookmarkStart w:id="38" w:name="_Toc388023715"/>
      <w:bookmarkStart w:id="39" w:name="_Toc388110988"/>
      <w:bookmarkStart w:id="40" w:name="_Toc418974631"/>
      <w:bookmarkStart w:id="41" w:name="_Toc418980665"/>
      <w:bookmarkStart w:id="42" w:name="_Toc42681911"/>
      <w:bookmarkStart w:id="43" w:name="_Toc138167438"/>
      <w:r w:rsidRPr="00EF6BD3">
        <w:rPr>
          <w:rFonts w:cs="Times New Roman"/>
        </w:rPr>
        <w:t>Research Question</w:t>
      </w:r>
      <w:bookmarkEnd w:id="38"/>
      <w:bookmarkEnd w:id="39"/>
      <w:bookmarkEnd w:id="40"/>
      <w:bookmarkEnd w:id="41"/>
      <w:bookmarkEnd w:id="42"/>
      <w:bookmarkEnd w:id="43"/>
    </w:p>
    <w:p w14:paraId="235B9718" w14:textId="77777777" w:rsidR="00F048C7" w:rsidRDefault="00F048C7" w:rsidP="00F048C7">
      <w:pPr>
        <w:spacing w:line="480" w:lineRule="auto"/>
        <w:ind w:firstLine="720"/>
        <w:contextualSpacing/>
      </w:pPr>
      <w:r w:rsidRPr="00EE6892">
        <w:t xml:space="preserve">To find out the answers to </w:t>
      </w:r>
      <w:r w:rsidRPr="005C108B">
        <w:t>the proposed problem</w:t>
      </w:r>
      <w:r w:rsidRPr="00EE6892">
        <w:t>, we will ask</w:t>
      </w:r>
      <w:r>
        <w:t xml:space="preserve"> the pastors of the top five growing and the top five stagnant NIM churches</w:t>
      </w:r>
      <w:r w:rsidRPr="00EE6892">
        <w:t xml:space="preserve"> </w:t>
      </w:r>
      <w:r>
        <w:t>one</w:t>
      </w:r>
      <w:r w:rsidRPr="00EE6892">
        <w:t xml:space="preserve"> </w:t>
      </w:r>
      <w:r>
        <w:t>fundamental</w:t>
      </w:r>
      <w:r w:rsidRPr="00EE6892">
        <w:t xml:space="preserve"> question </w:t>
      </w:r>
      <w:r>
        <w:t>and a few supporting questions.</w:t>
      </w:r>
      <w:r w:rsidRPr="00EE6892">
        <w:t xml:space="preserve"> </w:t>
      </w:r>
    </w:p>
    <w:p w14:paraId="0BC033DC" w14:textId="77777777" w:rsidR="00F048C7" w:rsidRDefault="00F048C7" w:rsidP="00F048C7">
      <w:pPr>
        <w:spacing w:line="480" w:lineRule="auto"/>
        <w:ind w:firstLine="720"/>
        <w:contextualSpacing/>
      </w:pPr>
      <w:r>
        <w:t>The primary question is this: W</w:t>
      </w:r>
      <w:r w:rsidRPr="00C27B80">
        <w:t xml:space="preserve">hat are the key contributing factors </w:t>
      </w:r>
      <w:r>
        <w:t>to</w:t>
      </w:r>
      <w:r w:rsidRPr="00C27B80">
        <w:t xml:space="preserve"> church growth among the </w:t>
      </w:r>
      <w:r>
        <w:t>NIM</w:t>
      </w:r>
      <w:r w:rsidRPr="00C27B80">
        <w:t xml:space="preserve"> churches</w:t>
      </w:r>
      <w:r>
        <w:t xml:space="preserve"> that we need to emphasize to help</w:t>
      </w:r>
      <w:r w:rsidRPr="00C27B80">
        <w:t xml:space="preserve"> churches </w:t>
      </w:r>
      <w:r>
        <w:t>thrive?</w:t>
      </w:r>
      <w:r w:rsidRPr="00EF6BD3">
        <w:t xml:space="preserve"> </w:t>
      </w:r>
    </w:p>
    <w:p w14:paraId="679244FA" w14:textId="77777777" w:rsidR="00F048C7" w:rsidRDefault="00F048C7" w:rsidP="00F048C7">
      <w:pPr>
        <w:spacing w:line="480" w:lineRule="auto"/>
        <w:ind w:firstLine="720"/>
        <w:contextualSpacing/>
      </w:pPr>
      <w:r>
        <w:t>Supporting questions to answer the primary query above are these:</w:t>
      </w:r>
    </w:p>
    <w:p w14:paraId="46D130EC" w14:textId="097C6ACE" w:rsidR="00DE2E9A" w:rsidRDefault="00DE2E9A">
      <w:pPr>
        <w:pStyle w:val="ListParagraph"/>
        <w:numPr>
          <w:ilvl w:val="0"/>
          <w:numId w:val="13"/>
        </w:numPr>
        <w:spacing w:line="480" w:lineRule="auto"/>
      </w:pPr>
      <w:r>
        <w:t>What are the key contributing factors to church growth?</w:t>
      </w:r>
    </w:p>
    <w:p w14:paraId="7DCD4C17" w14:textId="77777777" w:rsidR="00DE2E9A" w:rsidRDefault="00DE2E9A">
      <w:pPr>
        <w:pStyle w:val="ListParagraph"/>
        <w:numPr>
          <w:ilvl w:val="0"/>
          <w:numId w:val="13"/>
        </w:numPr>
        <w:spacing w:line="480" w:lineRule="auto"/>
      </w:pPr>
      <w:r>
        <w:t>What are the hindrances for church growth?</w:t>
      </w:r>
    </w:p>
    <w:p w14:paraId="6A4EECF9" w14:textId="77777777" w:rsidR="00DE2E9A" w:rsidRDefault="00DE2E9A">
      <w:pPr>
        <w:pStyle w:val="ListParagraph"/>
        <w:numPr>
          <w:ilvl w:val="0"/>
          <w:numId w:val="13"/>
        </w:numPr>
        <w:spacing w:line="480" w:lineRule="auto"/>
      </w:pPr>
      <w:r>
        <w:t>Who is/are the main contributor for church growth: key pastor or leader/lay leader/believers? Why?</w:t>
      </w:r>
    </w:p>
    <w:p w14:paraId="41A941C9" w14:textId="77777777" w:rsidR="00DE2E9A" w:rsidRDefault="00DE2E9A">
      <w:pPr>
        <w:pStyle w:val="ListParagraph"/>
        <w:numPr>
          <w:ilvl w:val="0"/>
          <w:numId w:val="13"/>
        </w:numPr>
        <w:spacing w:line="480" w:lineRule="auto"/>
      </w:pPr>
      <w:r>
        <w:lastRenderedPageBreak/>
        <w:t>Who is/are the responsible the church stagnancy: key pastor or leader/ lay leaders/ believers? Why?</w:t>
      </w:r>
    </w:p>
    <w:p w14:paraId="5562D720" w14:textId="77777777" w:rsidR="00F048C7" w:rsidRDefault="00F048C7">
      <w:pPr>
        <w:pStyle w:val="ListParagraph"/>
        <w:numPr>
          <w:ilvl w:val="0"/>
          <w:numId w:val="13"/>
        </w:numPr>
        <w:spacing w:line="480" w:lineRule="auto"/>
      </w:pPr>
      <w:r>
        <w:t>What emphases does the church need to embrace to keep thriving?</w:t>
      </w:r>
    </w:p>
    <w:p w14:paraId="4BE3C329" w14:textId="77777777" w:rsidR="00F048C7" w:rsidRPr="00EF6BD3" w:rsidRDefault="00F048C7" w:rsidP="00F048C7">
      <w:pPr>
        <w:spacing w:line="480" w:lineRule="auto"/>
      </w:pPr>
    </w:p>
    <w:p w14:paraId="7BC2E23E" w14:textId="77777777" w:rsidR="00F048C7" w:rsidRPr="00EF6BD3" w:rsidRDefault="00F048C7" w:rsidP="00F048C7">
      <w:pPr>
        <w:pStyle w:val="Heading2"/>
        <w:rPr>
          <w:rFonts w:cs="Times New Roman"/>
        </w:rPr>
      </w:pPr>
      <w:bookmarkStart w:id="44" w:name="_Toc388023716"/>
      <w:bookmarkStart w:id="45" w:name="_Toc388110989"/>
      <w:bookmarkStart w:id="46" w:name="_Toc418974632"/>
      <w:bookmarkStart w:id="47" w:name="_Toc418980666"/>
      <w:bookmarkStart w:id="48" w:name="_Toc42681912"/>
      <w:bookmarkStart w:id="49" w:name="_Toc138167439"/>
      <w:r w:rsidRPr="00EF6BD3">
        <w:rPr>
          <w:rFonts w:cs="Times New Roman"/>
        </w:rPr>
        <w:t>Hypothesis</w:t>
      </w:r>
      <w:bookmarkEnd w:id="44"/>
      <w:bookmarkEnd w:id="45"/>
      <w:bookmarkEnd w:id="46"/>
      <w:bookmarkEnd w:id="47"/>
      <w:bookmarkEnd w:id="48"/>
      <w:bookmarkEnd w:id="49"/>
    </w:p>
    <w:p w14:paraId="7E6E695E" w14:textId="0F6F42D1" w:rsidR="00F048C7" w:rsidRPr="00EF6BD3" w:rsidRDefault="00F048C7" w:rsidP="00F048C7">
      <w:pPr>
        <w:spacing w:line="480" w:lineRule="auto"/>
        <w:ind w:firstLine="720"/>
      </w:pPr>
      <w:r>
        <w:t xml:space="preserve">The </w:t>
      </w:r>
      <w:r w:rsidRPr="00C27B80">
        <w:t>research hypothesis is that the reason behind the church growth or stagnancy</w:t>
      </w:r>
      <w:r w:rsidR="00F04844">
        <w:t xml:space="preserve"> in terms of its health and number</w:t>
      </w:r>
      <w:r w:rsidRPr="00C27B80">
        <w:t xml:space="preserve"> </w:t>
      </w:r>
      <w:r>
        <w:t>depends</w:t>
      </w:r>
      <w:r w:rsidRPr="00C27B80">
        <w:t xml:space="preserve"> upon the </w:t>
      </w:r>
      <w:r w:rsidR="006128A1">
        <w:t>emphasis</w:t>
      </w:r>
      <w:r w:rsidR="006128A1" w:rsidRPr="00C27B80">
        <w:t xml:space="preserve"> </w:t>
      </w:r>
      <w:r w:rsidRPr="00C27B80">
        <w:t>on discipleship and leadership development by the local church</w:t>
      </w:r>
      <w:r w:rsidRPr="00EF6BD3">
        <w:t xml:space="preserve">. </w:t>
      </w:r>
    </w:p>
    <w:p w14:paraId="6CCD3D4C" w14:textId="77777777" w:rsidR="00F048C7" w:rsidRPr="00EF6BD3" w:rsidRDefault="00F048C7" w:rsidP="00F048C7">
      <w:pPr>
        <w:spacing w:line="480" w:lineRule="auto"/>
        <w:ind w:firstLine="720"/>
      </w:pPr>
    </w:p>
    <w:p w14:paraId="18B57A15" w14:textId="77777777" w:rsidR="00F048C7" w:rsidRPr="00EF6BD3" w:rsidRDefault="00F048C7" w:rsidP="00F048C7">
      <w:pPr>
        <w:pStyle w:val="Heading2"/>
        <w:rPr>
          <w:rFonts w:cs="Times New Roman"/>
        </w:rPr>
      </w:pPr>
      <w:bookmarkStart w:id="50" w:name="_Toc388023717"/>
      <w:bookmarkStart w:id="51" w:name="_Toc388110990"/>
      <w:bookmarkStart w:id="52" w:name="_Toc418974633"/>
      <w:bookmarkStart w:id="53" w:name="_Toc418980667"/>
      <w:bookmarkStart w:id="54" w:name="_Toc42681913"/>
      <w:bookmarkStart w:id="55" w:name="_Toc138167440"/>
      <w:r w:rsidRPr="00EF6BD3">
        <w:rPr>
          <w:rFonts w:cs="Times New Roman"/>
        </w:rPr>
        <w:t>Research Method</w:t>
      </w:r>
      <w:bookmarkEnd w:id="50"/>
      <w:bookmarkEnd w:id="51"/>
      <w:bookmarkEnd w:id="52"/>
      <w:bookmarkEnd w:id="53"/>
      <w:bookmarkEnd w:id="54"/>
      <w:bookmarkEnd w:id="55"/>
    </w:p>
    <w:p w14:paraId="051939A5" w14:textId="5B5B2F1E" w:rsidR="00F048C7" w:rsidRPr="00EF6BD3" w:rsidRDefault="00F048C7" w:rsidP="00F048C7">
      <w:pPr>
        <w:spacing w:line="480" w:lineRule="auto"/>
        <w:ind w:firstLine="720"/>
      </w:pPr>
      <w:r>
        <w:t>T</w:t>
      </w:r>
      <w:r w:rsidRPr="000A5DB7">
        <w:t xml:space="preserve">his </w:t>
      </w:r>
      <w:r>
        <w:t>dissertation presents</w:t>
      </w:r>
      <w:r w:rsidRPr="000A5DB7">
        <w:t xml:space="preserve"> </w:t>
      </w:r>
      <w:r>
        <w:t>an</w:t>
      </w:r>
      <w:r w:rsidRPr="000A5DB7">
        <w:t xml:space="preserve"> empirical study </w:t>
      </w:r>
      <w:r>
        <w:t>on</w:t>
      </w:r>
      <w:r w:rsidRPr="000A5DB7">
        <w:t xml:space="preserve"> the key contributing factors for church</w:t>
      </w:r>
      <w:r>
        <w:t xml:space="preserve"> </w:t>
      </w:r>
      <w:r w:rsidRPr="000A5DB7">
        <w:t xml:space="preserve">growth </w:t>
      </w:r>
      <w:r>
        <w:t xml:space="preserve">or </w:t>
      </w:r>
      <w:r w:rsidRPr="000A5DB7">
        <w:t xml:space="preserve">stagnancy of </w:t>
      </w:r>
      <w:r>
        <w:t xml:space="preserve">ten NIM </w:t>
      </w:r>
      <w:r w:rsidR="006128A1">
        <w:t>c</w:t>
      </w:r>
      <w:r w:rsidRPr="000A5DB7">
        <w:t>hurches</w:t>
      </w:r>
      <w:r>
        <w:t xml:space="preserve">. </w:t>
      </w:r>
      <w:r w:rsidRPr="00EE6892">
        <w:t xml:space="preserve">The research project </w:t>
      </w:r>
      <w:r>
        <w:t>employs</w:t>
      </w:r>
      <w:r w:rsidRPr="00EE6892">
        <w:t xml:space="preserve"> a mixture of research methods, both quantitative and qualitative.</w:t>
      </w:r>
      <w:r>
        <w:t xml:space="preserve"> There will be</w:t>
      </w:r>
      <w:r w:rsidRPr="000A5DB7">
        <w:t xml:space="preserve"> interviews with ten pastors, </w:t>
      </w:r>
      <w:r>
        <w:t>a w</w:t>
      </w:r>
      <w:r w:rsidRPr="000A5DB7">
        <w:t>ritten survey of 100 lay leaders</w:t>
      </w:r>
      <w:r>
        <w:t xml:space="preserve">, and </w:t>
      </w:r>
      <w:r w:rsidRPr="000A5DB7">
        <w:t>200 church members</w:t>
      </w:r>
      <w:r>
        <w:t xml:space="preserve">. </w:t>
      </w:r>
      <w:r w:rsidRPr="009D31F4">
        <w:t xml:space="preserve">The same group will also </w:t>
      </w:r>
      <w:r>
        <w:t>receive</w:t>
      </w:r>
      <w:r w:rsidRPr="009D31F4">
        <w:t xml:space="preserve"> an additional survey </w:t>
      </w:r>
      <w:r w:rsidRPr="00EE6892">
        <w:t xml:space="preserve">with </w:t>
      </w:r>
      <w:r>
        <w:t>a</w:t>
      </w:r>
      <w:r w:rsidRPr="00EE6892">
        <w:t xml:space="preserve"> close-ended question. The data found on the field through interviews and questionnaires will be analyzed and presented under </w:t>
      </w:r>
      <w:r>
        <w:t xml:space="preserve">the </w:t>
      </w:r>
      <w:r w:rsidRPr="00EE6892">
        <w:t>research results</w:t>
      </w:r>
      <w:r>
        <w:t xml:space="preserve"> section</w:t>
      </w:r>
      <w:r w:rsidRPr="00EE6892">
        <w:t>. The interviews and questionnaires w</w:t>
      </w:r>
      <w:r>
        <w:t>ill be</w:t>
      </w:r>
      <w:r w:rsidRPr="00EE6892">
        <w:t xml:space="preserve"> in Nepali</w:t>
      </w:r>
      <w:r>
        <w:t>,</w:t>
      </w:r>
      <w:r w:rsidRPr="00EE6892">
        <w:t xml:space="preserve"> which </w:t>
      </w:r>
      <w:r>
        <w:t>the researcher will translate</w:t>
      </w:r>
      <w:r w:rsidRPr="00EE6892">
        <w:t xml:space="preserve"> into English.</w:t>
      </w:r>
      <w:r>
        <w:t xml:space="preserve"> </w:t>
      </w:r>
      <w:r w:rsidRPr="00EE6892">
        <w:t xml:space="preserve">The researcher will go </w:t>
      </w:r>
      <w:r>
        <w:t xml:space="preserve">to </w:t>
      </w:r>
      <w:r w:rsidRPr="00EE6892">
        <w:t>the field for the interview</w:t>
      </w:r>
      <w:r>
        <w:t>s</w:t>
      </w:r>
      <w:r w:rsidRPr="00EE6892">
        <w:t xml:space="preserve"> and </w:t>
      </w:r>
      <w:r>
        <w:t xml:space="preserve">the survey </w:t>
      </w:r>
      <w:r w:rsidRPr="00EE6892">
        <w:t>questionnaire</w:t>
      </w:r>
      <w:r>
        <w:t>s</w:t>
      </w:r>
      <w:r w:rsidRPr="00EE6892">
        <w:t xml:space="preserve">; however, </w:t>
      </w:r>
      <w:r>
        <w:t xml:space="preserve">the researcher will conduct </w:t>
      </w:r>
      <w:r w:rsidRPr="00EE6892">
        <w:t xml:space="preserve">some interviews and questionnaires via telephone and the internet. The </w:t>
      </w:r>
      <w:r>
        <w:t xml:space="preserve">researcher will design the </w:t>
      </w:r>
      <w:r w:rsidRPr="00EE6892">
        <w:t xml:space="preserve">interviews and survey questionnaires </w:t>
      </w:r>
      <w:r>
        <w:t>to find out the key factors</w:t>
      </w:r>
      <w:r w:rsidRPr="00EE6892">
        <w:t xml:space="preserve"> </w:t>
      </w:r>
      <w:r>
        <w:t xml:space="preserve">for </w:t>
      </w:r>
      <w:r w:rsidRPr="00EE6892">
        <w:t xml:space="preserve">church growth </w:t>
      </w:r>
      <w:r>
        <w:t xml:space="preserve">and </w:t>
      </w:r>
      <w:r w:rsidRPr="00EE6892">
        <w:t>stagnancy</w:t>
      </w:r>
      <w:r>
        <w:t>.</w:t>
      </w:r>
      <w:r w:rsidRPr="00EE6892">
        <w:t xml:space="preserve"> </w:t>
      </w:r>
      <w:r>
        <w:t xml:space="preserve">After collecting all the data, we will analyze it with MS Excel 365. We will present findings in a </w:t>
      </w:r>
      <w:r w:rsidRPr="009D31F4">
        <w:t>variety of ways, including</w:t>
      </w:r>
      <w:r>
        <w:t xml:space="preserve"> tables and various kinds of charts. We will also use some mathematical formulae to find the required results. </w:t>
      </w:r>
      <w:r w:rsidRPr="00EE6892">
        <w:t xml:space="preserve">Although the literature </w:t>
      </w:r>
      <w:r w:rsidRPr="00EE6892">
        <w:lastRenderedPageBreak/>
        <w:t xml:space="preserve">review on church growth is complete, the results are </w:t>
      </w:r>
      <w:r w:rsidR="006128A1">
        <w:t xml:space="preserve">derived from </w:t>
      </w:r>
      <w:r w:rsidRPr="00EE6892">
        <w:t xml:space="preserve">first-hand findings in the field. The </w:t>
      </w:r>
      <w:r>
        <w:t>researcher will present the conclusions of the study</w:t>
      </w:r>
      <w:r w:rsidRPr="00EE6892">
        <w:t xml:space="preserve"> in a compare</w:t>
      </w:r>
      <w:r w:rsidR="006128A1">
        <w:t>-</w:t>
      </w:r>
      <w:r w:rsidRPr="00EE6892">
        <w:t>and</w:t>
      </w:r>
      <w:r w:rsidR="006128A1">
        <w:t>-</w:t>
      </w:r>
      <w:r w:rsidRPr="00EE6892">
        <w:t xml:space="preserve">contrast form. </w:t>
      </w:r>
    </w:p>
    <w:p w14:paraId="33C52364" w14:textId="77777777" w:rsidR="00F048C7" w:rsidRPr="00EF6BD3" w:rsidRDefault="00F048C7" w:rsidP="00F048C7">
      <w:pPr>
        <w:spacing w:line="480" w:lineRule="auto"/>
        <w:ind w:firstLine="720"/>
      </w:pPr>
    </w:p>
    <w:p w14:paraId="2CEB92DD" w14:textId="77777777" w:rsidR="00F048C7" w:rsidRPr="00EF6BD3" w:rsidRDefault="00F048C7" w:rsidP="00F048C7">
      <w:pPr>
        <w:pStyle w:val="Heading2"/>
        <w:rPr>
          <w:rFonts w:cs="Times New Roman"/>
        </w:rPr>
      </w:pPr>
      <w:bookmarkStart w:id="56" w:name="_Toc388023718"/>
      <w:bookmarkStart w:id="57" w:name="_Toc388110991"/>
      <w:bookmarkStart w:id="58" w:name="_Toc418974634"/>
      <w:bookmarkStart w:id="59" w:name="_Toc418980668"/>
      <w:bookmarkStart w:id="60" w:name="_Toc42681914"/>
      <w:bookmarkStart w:id="61" w:name="_Toc138167441"/>
      <w:r w:rsidRPr="00EF6BD3">
        <w:rPr>
          <w:rFonts w:cs="Times New Roman"/>
        </w:rPr>
        <w:t>Scope and Limitations</w:t>
      </w:r>
      <w:bookmarkEnd w:id="56"/>
      <w:bookmarkEnd w:id="57"/>
      <w:bookmarkEnd w:id="58"/>
      <w:bookmarkEnd w:id="59"/>
      <w:bookmarkEnd w:id="60"/>
      <w:bookmarkEnd w:id="61"/>
    </w:p>
    <w:p w14:paraId="646DF276" w14:textId="08CB4935" w:rsidR="00F048C7" w:rsidRPr="00EE6892" w:rsidRDefault="00F048C7" w:rsidP="00F048C7">
      <w:pPr>
        <w:spacing w:line="480" w:lineRule="auto"/>
        <w:ind w:firstLine="720"/>
        <w:contextualSpacing/>
      </w:pPr>
      <w:r w:rsidRPr="00EE6892">
        <w:t xml:space="preserve">The objectives of this study </w:t>
      </w:r>
      <w:r>
        <w:t>are</w:t>
      </w:r>
      <w:r w:rsidRPr="00EE6892">
        <w:t xml:space="preserve"> to find out the key factors </w:t>
      </w:r>
      <w:r>
        <w:t>for</w:t>
      </w:r>
      <w:r w:rsidRPr="00EE6892">
        <w:t xml:space="preserve"> </w:t>
      </w:r>
      <w:r>
        <w:t xml:space="preserve">the </w:t>
      </w:r>
      <w:r w:rsidRPr="00EE6892">
        <w:t xml:space="preserve">growth </w:t>
      </w:r>
      <w:r>
        <w:t xml:space="preserve">or stagnancy of ten NIM </w:t>
      </w:r>
      <w:r w:rsidR="006128A1">
        <w:t>c</w:t>
      </w:r>
      <w:r>
        <w:t>hurches.</w:t>
      </w:r>
      <w:r w:rsidRPr="00EE6892">
        <w:t xml:space="preserve"> </w:t>
      </w:r>
      <w:r>
        <w:t>The results</w:t>
      </w:r>
      <w:r w:rsidRPr="00EE6892">
        <w:t xml:space="preserve"> will be helpful for</w:t>
      </w:r>
      <w:r>
        <w:t xml:space="preserve"> revitalization</w:t>
      </w:r>
      <w:r w:rsidRPr="00EE6892">
        <w:t xml:space="preserve">. </w:t>
      </w:r>
      <w:r>
        <w:t>They</w:t>
      </w:r>
      <w:r w:rsidRPr="00EE6892">
        <w:t xml:space="preserve"> will also help grow</w:t>
      </w:r>
      <w:r>
        <w:t>ing</w:t>
      </w:r>
      <w:r w:rsidRPr="00EE6892">
        <w:t xml:space="preserve"> churches understand </w:t>
      </w:r>
      <w:r>
        <w:t>what is</w:t>
      </w:r>
      <w:r w:rsidRPr="00EE6892">
        <w:t xml:space="preserve"> </w:t>
      </w:r>
      <w:r>
        <w:t>useful</w:t>
      </w:r>
      <w:r w:rsidRPr="00EE6892">
        <w:t xml:space="preserve"> </w:t>
      </w:r>
      <w:r>
        <w:t>to</w:t>
      </w:r>
      <w:r w:rsidRPr="00EE6892">
        <w:t xml:space="preserve"> church growth.</w:t>
      </w:r>
      <w:r>
        <w:t xml:space="preserve"> Thus, the growing churches can learn how to prevent church stagnancy, while the stagnant churches can focus </w:t>
      </w:r>
      <w:r w:rsidRPr="00C625CE">
        <w:t xml:space="preserve">on what will help their churches </w:t>
      </w:r>
      <w:r>
        <w:t>grow. Since NIM is one of the pioneers as the largest and most influential church</w:t>
      </w:r>
      <w:r w:rsidR="006128A1">
        <w:t>es</w:t>
      </w:r>
      <w:r>
        <w:t xml:space="preserve"> in Nepal and the Nepalese Christian community around the world, this study will be a useful tool for all Nepalese churches. Although there are many studies about discipleship, church planting, and church history, there is no study about church growth and stagnancy in Nepal.</w:t>
      </w:r>
      <w:r w:rsidRPr="00F63889">
        <w:t xml:space="preserve"> </w:t>
      </w:r>
      <w:r>
        <w:t xml:space="preserve">The researcher hopes that NIM churches will find the research essential for uncovering solutions to real problems. </w:t>
      </w:r>
      <w:r w:rsidRPr="00EE6892">
        <w:t xml:space="preserve">This project will be helpful for Nepali churches, missionaries, mission organizations, Bible </w:t>
      </w:r>
      <w:r>
        <w:t>s</w:t>
      </w:r>
      <w:r w:rsidRPr="00EE6892">
        <w:t>chool teachers, students, and pastors. Nearly everyone wants</w:t>
      </w:r>
      <w:r>
        <w:t xml:space="preserve"> to</w:t>
      </w:r>
      <w:r w:rsidRPr="00EE6892">
        <w:t xml:space="preserve"> </w:t>
      </w:r>
      <w:r w:rsidRPr="00A73574">
        <w:t>see their church grow, and methods for church growth abound.</w:t>
      </w:r>
      <w:r>
        <w:t xml:space="preserve"> </w:t>
      </w:r>
      <w:r w:rsidRPr="00EE6892">
        <w:t xml:space="preserve">This study can be helpful </w:t>
      </w:r>
      <w:r>
        <w:t xml:space="preserve">in </w:t>
      </w:r>
      <w:r w:rsidRPr="00EE6892">
        <w:t>the Nepalese and South Asian context</w:t>
      </w:r>
      <w:r>
        <w:t>s</w:t>
      </w:r>
      <w:r w:rsidRPr="00EE6892">
        <w:t xml:space="preserve">. </w:t>
      </w:r>
      <w:r>
        <w:t>The finding</w:t>
      </w:r>
      <w:r w:rsidRPr="00AB3EF2">
        <w:t xml:space="preserve">s of the study will aid </w:t>
      </w:r>
      <w:r>
        <w:t>those ministers working for church growth in Nepalese churches</w:t>
      </w:r>
      <w:r w:rsidR="00717A00">
        <w:t>,</w:t>
      </w:r>
      <w:r>
        <w:t xml:space="preserve"> both in Nepal and in South Asian culture</w:t>
      </w:r>
      <w:r w:rsidRPr="00EF6BD3">
        <w:t>.</w:t>
      </w:r>
      <w:r>
        <w:t xml:space="preserve"> </w:t>
      </w:r>
      <w:r w:rsidRPr="00EE6892">
        <w:t xml:space="preserve">We will select </w:t>
      </w:r>
      <w:r>
        <w:t>ten</w:t>
      </w:r>
      <w:r w:rsidRPr="00EE6892">
        <w:t xml:space="preserve"> churches for the research project. These </w:t>
      </w:r>
      <w:r>
        <w:t>t</w:t>
      </w:r>
      <w:r w:rsidRPr="00EE6892">
        <w:t>en churches</w:t>
      </w:r>
      <w:r>
        <w:t xml:space="preserve">, begun and established for at least 15 years, </w:t>
      </w:r>
      <w:r w:rsidRPr="00EE6892">
        <w:t xml:space="preserve">are the top five growing branch churches and </w:t>
      </w:r>
      <w:r>
        <w:t xml:space="preserve">the </w:t>
      </w:r>
      <w:r w:rsidRPr="00EE6892">
        <w:t xml:space="preserve">top five non-growing churches of the NIM. </w:t>
      </w:r>
      <w:r>
        <w:t>The t</w:t>
      </w:r>
      <w:r w:rsidRPr="00EE6892">
        <w:t>op five growing churches are as follows:</w:t>
      </w:r>
    </w:p>
    <w:p w14:paraId="68FB9253" w14:textId="3341BBFA" w:rsidR="00F048C7" w:rsidRPr="00EE6892" w:rsidRDefault="00F048C7" w:rsidP="00600D38">
      <w:pPr>
        <w:pStyle w:val="ListParagraph"/>
        <w:numPr>
          <w:ilvl w:val="0"/>
          <w:numId w:val="3"/>
        </w:numPr>
        <w:pBdr>
          <w:top w:val="nil"/>
          <w:left w:val="nil"/>
          <w:bottom w:val="nil"/>
          <w:right w:val="nil"/>
          <w:between w:val="nil"/>
          <w:bar w:val="nil"/>
        </w:pBdr>
        <w:spacing w:line="480" w:lineRule="auto"/>
        <w:ind w:left="90" w:firstLine="0"/>
      </w:pPr>
      <w:r>
        <w:t xml:space="preserve">Church </w:t>
      </w:r>
      <w:proofErr w:type="spellStart"/>
      <w:r>
        <w:t>G1</w:t>
      </w:r>
      <w:proofErr w:type="spellEnd"/>
      <w:r>
        <w:t xml:space="preserve"> (1</w:t>
      </w:r>
      <w:r w:rsidR="00717A00">
        <w:t>,</w:t>
      </w:r>
      <w:r>
        <w:t>600 average attendance</w:t>
      </w:r>
      <w:r w:rsidR="00596378">
        <w:t xml:space="preserve"> </w:t>
      </w:r>
      <w:bookmarkStart w:id="62" w:name="_Hlk127163088"/>
      <w:r w:rsidR="00596378">
        <w:t>including its branch churches</w:t>
      </w:r>
      <w:bookmarkEnd w:id="62"/>
      <w:r>
        <w:t>)</w:t>
      </w:r>
    </w:p>
    <w:p w14:paraId="162964DA" w14:textId="18927206" w:rsidR="00F048C7" w:rsidRPr="00EE6892" w:rsidRDefault="00F048C7" w:rsidP="00600D38">
      <w:pPr>
        <w:pStyle w:val="ListParagraph"/>
        <w:numPr>
          <w:ilvl w:val="0"/>
          <w:numId w:val="3"/>
        </w:numPr>
        <w:pBdr>
          <w:top w:val="nil"/>
          <w:left w:val="nil"/>
          <w:bottom w:val="nil"/>
          <w:right w:val="nil"/>
          <w:between w:val="nil"/>
          <w:bar w:val="nil"/>
        </w:pBdr>
        <w:spacing w:line="480" w:lineRule="auto"/>
        <w:ind w:firstLine="0"/>
      </w:pPr>
      <w:r>
        <w:lastRenderedPageBreak/>
        <w:t xml:space="preserve">Church </w:t>
      </w:r>
      <w:proofErr w:type="spellStart"/>
      <w:r>
        <w:t>G2</w:t>
      </w:r>
      <w:proofErr w:type="spellEnd"/>
      <w:r>
        <w:t xml:space="preserve"> (1</w:t>
      </w:r>
      <w:r w:rsidR="00717A00">
        <w:t>,</w:t>
      </w:r>
      <w:r>
        <w:t>200 average attendance</w:t>
      </w:r>
      <w:r w:rsidR="00596378" w:rsidRPr="00596378">
        <w:t xml:space="preserve"> including its branch churches</w:t>
      </w:r>
      <w:r>
        <w:t>)</w:t>
      </w:r>
    </w:p>
    <w:p w14:paraId="4D0ECBD9" w14:textId="6B3F5A04" w:rsidR="00F048C7" w:rsidRPr="00EE6892" w:rsidRDefault="00F048C7" w:rsidP="00600D38">
      <w:pPr>
        <w:pStyle w:val="ListParagraph"/>
        <w:numPr>
          <w:ilvl w:val="0"/>
          <w:numId w:val="3"/>
        </w:numPr>
        <w:pBdr>
          <w:top w:val="nil"/>
          <w:left w:val="nil"/>
          <w:bottom w:val="nil"/>
          <w:right w:val="nil"/>
          <w:between w:val="nil"/>
          <w:bar w:val="nil"/>
        </w:pBdr>
        <w:spacing w:line="480" w:lineRule="auto"/>
        <w:ind w:firstLine="0"/>
      </w:pPr>
      <w:r>
        <w:t xml:space="preserve">Church </w:t>
      </w:r>
      <w:proofErr w:type="spellStart"/>
      <w:r>
        <w:t>G3</w:t>
      </w:r>
      <w:proofErr w:type="spellEnd"/>
      <w:r>
        <w:t xml:space="preserve"> (750 average attendance</w:t>
      </w:r>
      <w:r w:rsidR="00596378" w:rsidRPr="00596378">
        <w:t xml:space="preserve"> including its branch churches</w:t>
      </w:r>
      <w:r>
        <w:t>)</w:t>
      </w:r>
    </w:p>
    <w:p w14:paraId="4BAF16B4" w14:textId="6466E69C" w:rsidR="00F048C7" w:rsidRPr="00EE6892" w:rsidRDefault="00F048C7" w:rsidP="00600D38">
      <w:pPr>
        <w:pStyle w:val="ListParagraph"/>
        <w:numPr>
          <w:ilvl w:val="0"/>
          <w:numId w:val="3"/>
        </w:numPr>
        <w:pBdr>
          <w:top w:val="nil"/>
          <w:left w:val="nil"/>
          <w:bottom w:val="nil"/>
          <w:right w:val="nil"/>
          <w:between w:val="nil"/>
          <w:bar w:val="nil"/>
        </w:pBdr>
        <w:spacing w:line="480" w:lineRule="auto"/>
        <w:ind w:firstLine="0"/>
      </w:pPr>
      <w:r>
        <w:t xml:space="preserve">Church </w:t>
      </w:r>
      <w:proofErr w:type="spellStart"/>
      <w:r>
        <w:t>G4</w:t>
      </w:r>
      <w:proofErr w:type="spellEnd"/>
      <w:r>
        <w:t xml:space="preserve"> (1</w:t>
      </w:r>
      <w:r w:rsidR="00717A00">
        <w:t>,</w:t>
      </w:r>
      <w:r>
        <w:t>000 average attendance</w:t>
      </w:r>
      <w:r w:rsidR="00596378" w:rsidRPr="00596378">
        <w:t xml:space="preserve"> including its branch churches</w:t>
      </w:r>
      <w:r>
        <w:t>)</w:t>
      </w:r>
    </w:p>
    <w:p w14:paraId="1706CD30" w14:textId="7C180162" w:rsidR="00F048C7" w:rsidRPr="00EE6892" w:rsidRDefault="00F048C7" w:rsidP="00600D38">
      <w:pPr>
        <w:pStyle w:val="ListParagraph"/>
        <w:numPr>
          <w:ilvl w:val="0"/>
          <w:numId w:val="3"/>
        </w:numPr>
        <w:pBdr>
          <w:top w:val="nil"/>
          <w:left w:val="nil"/>
          <w:bottom w:val="nil"/>
          <w:right w:val="nil"/>
          <w:between w:val="nil"/>
          <w:bar w:val="nil"/>
        </w:pBdr>
        <w:spacing w:line="480" w:lineRule="auto"/>
        <w:ind w:firstLine="0"/>
      </w:pPr>
      <w:r>
        <w:t xml:space="preserve">Church </w:t>
      </w:r>
      <w:proofErr w:type="spellStart"/>
      <w:r>
        <w:t>G5</w:t>
      </w:r>
      <w:proofErr w:type="spellEnd"/>
      <w:r>
        <w:t xml:space="preserve"> (900 average attendance</w:t>
      </w:r>
      <w:r w:rsidR="00596378" w:rsidRPr="00596378">
        <w:t xml:space="preserve"> including its branch churches</w:t>
      </w:r>
      <w:r>
        <w:t>)</w:t>
      </w:r>
    </w:p>
    <w:p w14:paraId="7AFA5D16" w14:textId="77777777" w:rsidR="00F048C7" w:rsidRPr="00EE6892" w:rsidRDefault="00F048C7" w:rsidP="00F048C7">
      <w:pPr>
        <w:spacing w:line="480" w:lineRule="auto"/>
        <w:contextualSpacing/>
      </w:pPr>
      <w:r>
        <w:t>The to</w:t>
      </w:r>
      <w:r w:rsidRPr="00EE6892">
        <w:t xml:space="preserve">p five </w:t>
      </w:r>
      <w:r>
        <w:t xml:space="preserve">stagnant </w:t>
      </w:r>
      <w:r w:rsidRPr="00EE6892">
        <w:t>churches are as follows:</w:t>
      </w:r>
    </w:p>
    <w:p w14:paraId="71D20D19" w14:textId="7564B7A5" w:rsidR="00F048C7" w:rsidRPr="00EE6892" w:rsidRDefault="00F048C7" w:rsidP="00F048C7">
      <w:pPr>
        <w:pStyle w:val="ListParagraph"/>
        <w:numPr>
          <w:ilvl w:val="0"/>
          <w:numId w:val="4"/>
        </w:numPr>
        <w:pBdr>
          <w:top w:val="nil"/>
          <w:left w:val="nil"/>
          <w:bottom w:val="nil"/>
          <w:right w:val="nil"/>
          <w:between w:val="nil"/>
          <w:bar w:val="nil"/>
        </w:pBdr>
        <w:spacing w:line="480" w:lineRule="auto"/>
      </w:pPr>
      <w:r>
        <w:t xml:space="preserve">Church </w:t>
      </w:r>
      <w:proofErr w:type="spellStart"/>
      <w:r>
        <w:t>S1</w:t>
      </w:r>
      <w:proofErr w:type="spellEnd"/>
      <w:r>
        <w:t xml:space="preserve"> (80 average attendance</w:t>
      </w:r>
      <w:r w:rsidR="00596378" w:rsidRPr="00596378">
        <w:t xml:space="preserve"> including its branch churches</w:t>
      </w:r>
      <w:r>
        <w:t>)</w:t>
      </w:r>
    </w:p>
    <w:p w14:paraId="224D7EE1" w14:textId="5D9E4095" w:rsidR="00F048C7" w:rsidRPr="00EE6892" w:rsidRDefault="00F048C7" w:rsidP="00F048C7">
      <w:pPr>
        <w:pStyle w:val="ListParagraph"/>
        <w:numPr>
          <w:ilvl w:val="0"/>
          <w:numId w:val="4"/>
        </w:numPr>
        <w:pBdr>
          <w:top w:val="nil"/>
          <w:left w:val="nil"/>
          <w:bottom w:val="nil"/>
          <w:right w:val="nil"/>
          <w:between w:val="nil"/>
          <w:bar w:val="nil"/>
        </w:pBdr>
        <w:spacing w:line="480" w:lineRule="auto"/>
      </w:pPr>
      <w:r>
        <w:t xml:space="preserve">Church </w:t>
      </w:r>
      <w:proofErr w:type="spellStart"/>
      <w:r>
        <w:t>S2</w:t>
      </w:r>
      <w:proofErr w:type="spellEnd"/>
      <w:r>
        <w:t xml:space="preserve"> (25 average attendance</w:t>
      </w:r>
      <w:r w:rsidR="00596378" w:rsidRPr="00596378">
        <w:t xml:space="preserve"> including its branch churches</w:t>
      </w:r>
      <w:r>
        <w:t>)</w:t>
      </w:r>
    </w:p>
    <w:p w14:paraId="12094EE4" w14:textId="07631DDA" w:rsidR="00F048C7" w:rsidRPr="00EE6892" w:rsidRDefault="00F048C7" w:rsidP="00F048C7">
      <w:pPr>
        <w:pStyle w:val="ListParagraph"/>
        <w:numPr>
          <w:ilvl w:val="0"/>
          <w:numId w:val="4"/>
        </w:numPr>
        <w:pBdr>
          <w:top w:val="nil"/>
          <w:left w:val="nil"/>
          <w:bottom w:val="nil"/>
          <w:right w:val="nil"/>
          <w:between w:val="nil"/>
          <w:bar w:val="nil"/>
        </w:pBdr>
        <w:spacing w:line="480" w:lineRule="auto"/>
      </w:pPr>
      <w:r>
        <w:t xml:space="preserve">Church </w:t>
      </w:r>
      <w:proofErr w:type="spellStart"/>
      <w:r>
        <w:t>S3</w:t>
      </w:r>
      <w:proofErr w:type="spellEnd"/>
      <w:r>
        <w:t xml:space="preserve"> (75 average attendance</w:t>
      </w:r>
      <w:r w:rsidR="00596378" w:rsidRPr="00596378">
        <w:t xml:space="preserve"> including its branch churches</w:t>
      </w:r>
      <w:r>
        <w:t>)</w:t>
      </w:r>
    </w:p>
    <w:p w14:paraId="0A242971" w14:textId="56678E05" w:rsidR="00F048C7" w:rsidRPr="00EE6892" w:rsidRDefault="00F048C7" w:rsidP="00F048C7">
      <w:pPr>
        <w:pStyle w:val="ListParagraph"/>
        <w:numPr>
          <w:ilvl w:val="0"/>
          <w:numId w:val="4"/>
        </w:numPr>
        <w:pBdr>
          <w:top w:val="nil"/>
          <w:left w:val="nil"/>
          <w:bottom w:val="nil"/>
          <w:right w:val="nil"/>
          <w:between w:val="nil"/>
          <w:bar w:val="nil"/>
        </w:pBdr>
        <w:spacing w:line="480" w:lineRule="auto"/>
      </w:pPr>
      <w:r>
        <w:t xml:space="preserve">Church </w:t>
      </w:r>
      <w:proofErr w:type="spellStart"/>
      <w:r>
        <w:t>S4</w:t>
      </w:r>
      <w:proofErr w:type="spellEnd"/>
      <w:r>
        <w:t xml:space="preserve"> (90 average attendance</w:t>
      </w:r>
      <w:r w:rsidR="00596378" w:rsidRPr="00596378">
        <w:t xml:space="preserve"> including its branch churches</w:t>
      </w:r>
      <w:r>
        <w:t>)</w:t>
      </w:r>
    </w:p>
    <w:p w14:paraId="285698C3" w14:textId="38166C71" w:rsidR="00F048C7" w:rsidRPr="00EE6892" w:rsidRDefault="00F048C7" w:rsidP="00F048C7">
      <w:pPr>
        <w:pStyle w:val="ListParagraph"/>
        <w:numPr>
          <w:ilvl w:val="0"/>
          <w:numId w:val="4"/>
        </w:numPr>
        <w:pBdr>
          <w:top w:val="nil"/>
          <w:left w:val="nil"/>
          <w:bottom w:val="nil"/>
          <w:right w:val="nil"/>
          <w:between w:val="nil"/>
          <w:bar w:val="nil"/>
        </w:pBdr>
        <w:spacing w:line="480" w:lineRule="auto"/>
      </w:pPr>
      <w:r>
        <w:t xml:space="preserve">Church </w:t>
      </w:r>
      <w:proofErr w:type="spellStart"/>
      <w:r>
        <w:t>S5</w:t>
      </w:r>
      <w:proofErr w:type="spellEnd"/>
      <w:r>
        <w:t xml:space="preserve"> (25 average attendance</w:t>
      </w:r>
      <w:r w:rsidR="00596378" w:rsidRPr="00596378">
        <w:t xml:space="preserve"> including its branch churches</w:t>
      </w:r>
      <w:r>
        <w:t>)</w:t>
      </w:r>
    </w:p>
    <w:p w14:paraId="1D2F39F9" w14:textId="77777777" w:rsidR="00F048C7" w:rsidRPr="00EF6BD3" w:rsidRDefault="00F048C7" w:rsidP="00F048C7">
      <w:pPr>
        <w:spacing w:line="480" w:lineRule="auto"/>
        <w:ind w:firstLine="720"/>
      </w:pPr>
      <w:r w:rsidRPr="00EE6892">
        <w:t xml:space="preserve">This study is limited to </w:t>
      </w:r>
      <w:r>
        <w:t>these</w:t>
      </w:r>
      <w:r w:rsidRPr="00EE6892">
        <w:t xml:space="preserve"> </w:t>
      </w:r>
      <w:r>
        <w:t>t</w:t>
      </w:r>
      <w:r w:rsidRPr="00EE6892">
        <w:t xml:space="preserve">en </w:t>
      </w:r>
      <w:r>
        <w:t>c</w:t>
      </w:r>
      <w:r w:rsidRPr="00EE6892">
        <w:t>hurches</w:t>
      </w:r>
      <w:r>
        <w:t xml:space="preserve"> out of 150 NIM branch churches</w:t>
      </w:r>
      <w:r w:rsidRPr="00EE6892">
        <w:t>.</w:t>
      </w:r>
      <w:r>
        <w:t xml:space="preserve"> It will also not evaluate any other churches outside the NIM network. </w:t>
      </w:r>
    </w:p>
    <w:p w14:paraId="37CFC3B9" w14:textId="77777777" w:rsidR="00F048C7" w:rsidRPr="00EF6BD3" w:rsidRDefault="00F048C7" w:rsidP="00F048C7">
      <w:pPr>
        <w:spacing w:line="480" w:lineRule="auto"/>
      </w:pPr>
    </w:p>
    <w:p w14:paraId="389467E0" w14:textId="77777777" w:rsidR="00F048C7" w:rsidRPr="00EF6BD3" w:rsidRDefault="00F048C7" w:rsidP="00F048C7">
      <w:pPr>
        <w:pStyle w:val="Heading2"/>
        <w:rPr>
          <w:rFonts w:cs="Times New Roman"/>
        </w:rPr>
      </w:pPr>
      <w:bookmarkStart w:id="63" w:name="_Toc388023719"/>
      <w:bookmarkStart w:id="64" w:name="_Toc388110992"/>
      <w:bookmarkStart w:id="65" w:name="_Toc418974635"/>
      <w:bookmarkStart w:id="66" w:name="_Toc418980669"/>
      <w:bookmarkStart w:id="67" w:name="_Toc42681915"/>
      <w:bookmarkStart w:id="68" w:name="_Toc138167442"/>
      <w:r w:rsidRPr="00EF6BD3">
        <w:rPr>
          <w:rFonts w:cs="Times New Roman"/>
        </w:rPr>
        <w:t>Definition of Terms</w:t>
      </w:r>
      <w:bookmarkEnd w:id="63"/>
      <w:bookmarkEnd w:id="64"/>
      <w:bookmarkEnd w:id="65"/>
      <w:bookmarkEnd w:id="66"/>
      <w:bookmarkEnd w:id="67"/>
      <w:bookmarkEnd w:id="68"/>
    </w:p>
    <w:p w14:paraId="3061C3C8" w14:textId="4BC03ECB" w:rsidR="00F048C7" w:rsidRPr="00055377" w:rsidRDefault="001F17F3" w:rsidP="00F048C7">
      <w:pPr>
        <w:spacing w:line="480" w:lineRule="auto"/>
        <w:ind w:firstLine="720"/>
        <w:rPr>
          <w:strike/>
        </w:rPr>
      </w:pPr>
      <w:commentRangeStart w:id="69"/>
      <w:r w:rsidRPr="001F17F3">
        <w:t xml:space="preserve">Church growth </w:t>
      </w:r>
      <w:r>
        <w:t xml:space="preserve">means it </w:t>
      </w:r>
      <w:r w:rsidRPr="001F17F3">
        <w:t xml:space="preserve">is the expansion of a church that is expanding both numerically and spiritually. </w:t>
      </w:r>
      <w:r w:rsidR="00847F20" w:rsidRPr="00847F20">
        <w:t>When a church is not expanding in terms of membership or spiritual vitality, it is said to be in a state of church stagnation.</w:t>
      </w:r>
      <w:commentRangeEnd w:id="69"/>
      <w:r w:rsidR="00600D38">
        <w:rPr>
          <w:rStyle w:val="CommentReference"/>
        </w:rPr>
        <w:commentReference w:id="69"/>
      </w:r>
      <w:r w:rsidR="00847F20" w:rsidRPr="00847F20">
        <w:t xml:space="preserve"> </w:t>
      </w:r>
      <w:commentRangeStart w:id="70"/>
      <w:r w:rsidR="00847F20" w:rsidRPr="00847F20">
        <w:t xml:space="preserve">Discipleship means it is a process to transform believers of Christ into disciples of Christ by teaching, leading, caring, and empowering. Leadership development is a process to </w:t>
      </w:r>
      <w:r>
        <w:t xml:space="preserve">equip and </w:t>
      </w:r>
      <w:r w:rsidR="00847F20" w:rsidRPr="00847F20">
        <w:t>empower disciples of Christ to become the minister of Christ to build His church.</w:t>
      </w:r>
      <w:commentRangeEnd w:id="70"/>
      <w:r w:rsidR="008F7F5F">
        <w:rPr>
          <w:rStyle w:val="CommentReference"/>
        </w:rPr>
        <w:commentReference w:id="70"/>
      </w:r>
      <w:r w:rsidR="00F04844">
        <w:t xml:space="preserve"> </w:t>
      </w:r>
    </w:p>
    <w:p w14:paraId="31A0AD78" w14:textId="77777777" w:rsidR="00F048C7" w:rsidRPr="00EF6BD3" w:rsidRDefault="00F048C7" w:rsidP="00F048C7">
      <w:pPr>
        <w:spacing w:line="480" w:lineRule="auto"/>
        <w:ind w:firstLine="720"/>
      </w:pPr>
    </w:p>
    <w:p w14:paraId="7C2B97F3" w14:textId="4D7DDEB0" w:rsidR="00F048C7" w:rsidRPr="00EF6BD3" w:rsidRDefault="00F048C7" w:rsidP="00F048C7">
      <w:pPr>
        <w:pStyle w:val="Heading2"/>
        <w:rPr>
          <w:rFonts w:cs="Times New Roman"/>
        </w:rPr>
      </w:pPr>
      <w:bookmarkStart w:id="71" w:name="_Toc388023720"/>
      <w:bookmarkStart w:id="72" w:name="_Toc388110993"/>
      <w:bookmarkStart w:id="73" w:name="_Toc418974636"/>
      <w:bookmarkStart w:id="74" w:name="_Toc418980670"/>
      <w:bookmarkStart w:id="75" w:name="_Toc42681916"/>
      <w:bookmarkStart w:id="76" w:name="_Toc138167443"/>
      <w:r w:rsidRPr="00EF6BD3">
        <w:rPr>
          <w:rFonts w:cs="Times New Roman"/>
        </w:rPr>
        <w:t>Introduction to Literature</w:t>
      </w:r>
      <w:bookmarkEnd w:id="71"/>
      <w:bookmarkEnd w:id="72"/>
      <w:bookmarkEnd w:id="73"/>
      <w:bookmarkEnd w:id="74"/>
      <w:bookmarkEnd w:id="75"/>
      <w:bookmarkEnd w:id="76"/>
    </w:p>
    <w:p w14:paraId="2F7150CC" w14:textId="63AF3950" w:rsidR="00F048C7" w:rsidRDefault="00F048C7" w:rsidP="00F048C7">
      <w:pPr>
        <w:spacing w:line="480" w:lineRule="auto"/>
        <w:ind w:firstLine="720"/>
        <w:rPr>
          <w:lang w:bidi="he-IL"/>
        </w:rPr>
      </w:pPr>
      <w:r w:rsidRPr="00EE6892">
        <w:t xml:space="preserve">In this study, we </w:t>
      </w:r>
      <w:r>
        <w:t xml:space="preserve">will focus </w:t>
      </w:r>
      <w:r w:rsidRPr="00EE6892">
        <w:t xml:space="preserve">on church growth. However, many </w:t>
      </w:r>
      <w:r>
        <w:t xml:space="preserve">factors or variables </w:t>
      </w:r>
      <w:r w:rsidRPr="00EE6892">
        <w:t>affect</w:t>
      </w:r>
      <w:r>
        <w:t xml:space="preserve"> </w:t>
      </w:r>
      <w:r w:rsidRPr="00EE6892">
        <w:t>church growth. We will study books, journals, and other authentic sources</w:t>
      </w:r>
      <w:r>
        <w:t xml:space="preserve"> written</w:t>
      </w:r>
      <w:r w:rsidRPr="00EE6892">
        <w:t xml:space="preserve"> about church growth. We will also </w:t>
      </w:r>
      <w:r>
        <w:t>review</w:t>
      </w:r>
      <w:r w:rsidRPr="00EE6892">
        <w:t xml:space="preserve"> books</w:t>
      </w:r>
      <w:r>
        <w:t>, journals, theses,</w:t>
      </w:r>
      <w:r w:rsidRPr="00EE6892">
        <w:t xml:space="preserve"> and </w:t>
      </w:r>
      <w:r>
        <w:lastRenderedPageBreak/>
        <w:t xml:space="preserve">other </w:t>
      </w:r>
      <w:r w:rsidRPr="00EE6892">
        <w:t>written materials about leadership, discipleship</w:t>
      </w:r>
      <w:r>
        <w:t xml:space="preserve">, </w:t>
      </w:r>
      <w:r w:rsidRPr="00EE6892">
        <w:t>missions, culture, and anthropology</w:t>
      </w:r>
      <w:r w:rsidRPr="00EF6BD3">
        <w:t xml:space="preserve">. </w:t>
      </w:r>
      <w:r>
        <w:t>Since the study focuses on the critical factors for church growth or stagnancy, we consult books and journals related to church growth, leadership, discipleship, mentoring, mission, church planting, church history, Nepalese society, culture, people groups, religion</w:t>
      </w:r>
      <w:r w:rsidR="00596378">
        <w:t>,</w:t>
      </w:r>
      <w:r>
        <w:t xml:space="preserve"> and so forth.</w:t>
      </w:r>
    </w:p>
    <w:p w14:paraId="20B5328C" w14:textId="77777777" w:rsidR="00DD4E4B" w:rsidRPr="008D4247" w:rsidRDefault="00DD4E4B" w:rsidP="00441CBD">
      <w:pPr>
        <w:spacing w:line="480" w:lineRule="auto"/>
      </w:pPr>
    </w:p>
    <w:p w14:paraId="78A7A6B5" w14:textId="77777777" w:rsidR="00515F14" w:rsidRPr="008D4247" w:rsidRDefault="00515F14" w:rsidP="00441CBD">
      <w:pPr>
        <w:pStyle w:val="Heading2"/>
        <w:rPr>
          <w:rFonts w:cs="Times New Roman"/>
        </w:rPr>
      </w:pPr>
      <w:bookmarkStart w:id="77" w:name="_Toc388023721"/>
      <w:bookmarkStart w:id="78" w:name="_Toc388110994"/>
      <w:bookmarkStart w:id="79" w:name="_Toc418974637"/>
      <w:bookmarkStart w:id="80" w:name="_Toc418980671"/>
      <w:bookmarkStart w:id="81" w:name="_Toc138167444"/>
      <w:r w:rsidRPr="008D4247">
        <w:rPr>
          <w:rFonts w:cs="Times New Roman"/>
        </w:rPr>
        <w:t>Pilot Project</w:t>
      </w:r>
      <w:bookmarkEnd w:id="77"/>
      <w:bookmarkEnd w:id="78"/>
      <w:bookmarkEnd w:id="79"/>
      <w:bookmarkEnd w:id="80"/>
      <w:bookmarkEnd w:id="81"/>
    </w:p>
    <w:p w14:paraId="410E2C13" w14:textId="5F48F409" w:rsidR="004C1096" w:rsidRPr="008D4247" w:rsidRDefault="00FF277A" w:rsidP="004C1096">
      <w:pPr>
        <w:spacing w:line="480" w:lineRule="auto"/>
        <w:ind w:firstLine="720"/>
        <w:rPr>
          <w:lang w:bidi="he-IL"/>
        </w:rPr>
      </w:pPr>
      <w:bookmarkStart w:id="82" w:name="_Hlk44768420"/>
      <w:r w:rsidRPr="008D4247">
        <w:t xml:space="preserve">To do a proper research study, we will </w:t>
      </w:r>
      <w:r w:rsidR="008278BB" w:rsidRPr="008D4247">
        <w:t xml:space="preserve">conduct </w:t>
      </w:r>
      <w:r w:rsidRPr="008D4247">
        <w:t xml:space="preserve">a pilot study on the topic of key factors for church growth or </w:t>
      </w:r>
      <w:r w:rsidR="008278BB" w:rsidRPr="008D4247">
        <w:t xml:space="preserve">the </w:t>
      </w:r>
      <w:r w:rsidRPr="008D4247">
        <w:t xml:space="preserve">stagnancy of </w:t>
      </w:r>
      <w:r w:rsidR="00E620DA" w:rsidRPr="008D4247">
        <w:t xml:space="preserve">four </w:t>
      </w:r>
      <w:r w:rsidRPr="008D4247">
        <w:t xml:space="preserve">NIM </w:t>
      </w:r>
      <w:r w:rsidR="00717A00">
        <w:t>c</w:t>
      </w:r>
      <w:r w:rsidRPr="008D4247">
        <w:t xml:space="preserve">hurches. We will select </w:t>
      </w:r>
      <w:r w:rsidR="008278BB" w:rsidRPr="008D4247">
        <w:t xml:space="preserve">the </w:t>
      </w:r>
      <w:r w:rsidRPr="008D4247">
        <w:t xml:space="preserve">top </w:t>
      </w:r>
      <w:r w:rsidR="00E620DA" w:rsidRPr="008D4247">
        <w:t xml:space="preserve">two </w:t>
      </w:r>
      <w:r w:rsidRPr="008D4247">
        <w:t xml:space="preserve">growing churches and </w:t>
      </w:r>
      <w:r w:rsidR="00884A9A" w:rsidRPr="008D4247">
        <w:t xml:space="preserve">the </w:t>
      </w:r>
      <w:r w:rsidRPr="008D4247">
        <w:t xml:space="preserve">top </w:t>
      </w:r>
      <w:r w:rsidR="00E620DA" w:rsidRPr="008D4247">
        <w:t xml:space="preserve">two </w:t>
      </w:r>
      <w:r w:rsidRPr="008D4247">
        <w:t>stagnant churches. In this pilot project</w:t>
      </w:r>
      <w:r w:rsidR="009C025F" w:rsidRPr="008D4247">
        <w:t>,</w:t>
      </w:r>
      <w:r w:rsidRPr="008D4247">
        <w:t xml:space="preserve"> we will follow all the procedures </w:t>
      </w:r>
      <w:r w:rsidR="00C80E13" w:rsidRPr="008D4247">
        <w:t xml:space="preserve">which </w:t>
      </w:r>
      <w:r w:rsidR="00F61A60" w:rsidRPr="008D4247">
        <w:t>we expect in an actual dissertation</w:t>
      </w:r>
      <w:r w:rsidR="004D766F" w:rsidRPr="008D4247">
        <w:t xml:space="preserve"> but</w:t>
      </w:r>
      <w:r w:rsidR="00C80E13" w:rsidRPr="008D4247">
        <w:t xml:space="preserve"> will do </w:t>
      </w:r>
      <w:r w:rsidR="004D766F" w:rsidRPr="008D4247">
        <w:t xml:space="preserve">so in a concise and abbreviated </w:t>
      </w:r>
      <w:r w:rsidR="00C80E13" w:rsidRPr="008D4247">
        <w:t xml:space="preserve">form. </w:t>
      </w:r>
      <w:r w:rsidR="00695864" w:rsidRPr="008D4247">
        <w:t xml:space="preserve">In </w:t>
      </w:r>
      <w:r w:rsidRPr="008D4247">
        <w:t>this</w:t>
      </w:r>
      <w:r w:rsidR="004D766F" w:rsidRPr="008D4247">
        <w:t xml:space="preserve"> </w:t>
      </w:r>
      <w:r w:rsidR="00695864" w:rsidRPr="008D4247">
        <w:t xml:space="preserve">pilot project, we will </w:t>
      </w:r>
      <w:r w:rsidR="007D0E46" w:rsidRPr="008D4247">
        <w:t xml:space="preserve">use </w:t>
      </w:r>
      <w:r w:rsidR="00C73591" w:rsidRPr="008D4247">
        <w:t xml:space="preserve">close-ended </w:t>
      </w:r>
      <w:r w:rsidR="00695864" w:rsidRPr="008D4247">
        <w:t xml:space="preserve">survey </w:t>
      </w:r>
      <w:r w:rsidR="00C73591" w:rsidRPr="008D4247">
        <w:t xml:space="preserve">questionnaires </w:t>
      </w:r>
      <w:r w:rsidR="00695864" w:rsidRPr="008D4247">
        <w:t xml:space="preserve">with </w:t>
      </w:r>
      <w:r w:rsidR="002C00C7" w:rsidRPr="008D4247">
        <w:t xml:space="preserve">four </w:t>
      </w:r>
      <w:r w:rsidR="00C73591" w:rsidRPr="008D4247">
        <w:t xml:space="preserve">key pastors, </w:t>
      </w:r>
      <w:r w:rsidR="002C00C7" w:rsidRPr="008D4247">
        <w:t xml:space="preserve">12 </w:t>
      </w:r>
      <w:r w:rsidR="00695864" w:rsidRPr="008D4247">
        <w:t>lay leaders</w:t>
      </w:r>
      <w:r w:rsidR="00C73591" w:rsidRPr="008D4247">
        <w:t xml:space="preserve">, and </w:t>
      </w:r>
      <w:r w:rsidR="002C00C7" w:rsidRPr="008D4247">
        <w:t xml:space="preserve">12 </w:t>
      </w:r>
      <w:r w:rsidR="00C73591" w:rsidRPr="008D4247">
        <w:t>church members</w:t>
      </w:r>
      <w:r w:rsidR="00695864" w:rsidRPr="008D4247">
        <w:t xml:space="preserve"> of </w:t>
      </w:r>
      <w:r w:rsidR="002C00C7" w:rsidRPr="008D4247">
        <w:t xml:space="preserve">four </w:t>
      </w:r>
      <w:r w:rsidR="00695864" w:rsidRPr="008D4247">
        <w:t xml:space="preserve">different </w:t>
      </w:r>
      <w:r w:rsidR="00C73591" w:rsidRPr="008D4247">
        <w:t xml:space="preserve">growing and stagnant </w:t>
      </w:r>
      <w:r w:rsidR="00695864" w:rsidRPr="008D4247">
        <w:t>churches</w:t>
      </w:r>
      <w:r w:rsidR="00C73591" w:rsidRPr="008D4247">
        <w:t xml:space="preserve">. We will also </w:t>
      </w:r>
      <w:r w:rsidR="004D766F" w:rsidRPr="008D4247">
        <w:t xml:space="preserve">use </w:t>
      </w:r>
      <w:r w:rsidR="00C73591" w:rsidRPr="008D4247">
        <w:t xml:space="preserve">open-ended question </w:t>
      </w:r>
      <w:r w:rsidR="00695864" w:rsidRPr="008D4247">
        <w:t>interview</w:t>
      </w:r>
      <w:r w:rsidR="00C73591" w:rsidRPr="008D4247">
        <w:t>s</w:t>
      </w:r>
      <w:r w:rsidR="00695864" w:rsidRPr="008D4247">
        <w:t xml:space="preserve"> </w:t>
      </w:r>
      <w:r w:rsidR="00C73591" w:rsidRPr="008D4247">
        <w:t xml:space="preserve">with </w:t>
      </w:r>
      <w:r w:rsidR="002C00C7" w:rsidRPr="008D4247">
        <w:t xml:space="preserve">four </w:t>
      </w:r>
      <w:r w:rsidR="00C73591" w:rsidRPr="008D4247">
        <w:t>key pastors</w:t>
      </w:r>
      <w:r w:rsidR="004D766F" w:rsidRPr="008D4247">
        <w:t xml:space="preserve"> and </w:t>
      </w:r>
      <w:r w:rsidR="002C00C7" w:rsidRPr="008D4247">
        <w:t xml:space="preserve">eight </w:t>
      </w:r>
      <w:r w:rsidR="00C73591" w:rsidRPr="008D4247">
        <w:t xml:space="preserve">lay leaders </w:t>
      </w:r>
      <w:r w:rsidR="004D766F" w:rsidRPr="008D4247">
        <w:t xml:space="preserve">from </w:t>
      </w:r>
      <w:r w:rsidR="00C73591" w:rsidRPr="008D4247">
        <w:t xml:space="preserve">the same churches </w:t>
      </w:r>
      <w:r w:rsidR="00695864" w:rsidRPr="008D4247">
        <w:t xml:space="preserve">to find out the key factors </w:t>
      </w:r>
      <w:r w:rsidR="00912806" w:rsidRPr="008D4247">
        <w:t xml:space="preserve">for </w:t>
      </w:r>
      <w:r w:rsidR="00695864" w:rsidRPr="008D4247">
        <w:t>church growth or stagnancy</w:t>
      </w:r>
      <w:r w:rsidR="00C73591" w:rsidRPr="008D4247">
        <w:t xml:space="preserve">. </w:t>
      </w:r>
      <w:r w:rsidR="00695864" w:rsidRPr="008D4247">
        <w:t xml:space="preserve">We will </w:t>
      </w:r>
      <w:r w:rsidR="007724F7" w:rsidRPr="008D4247">
        <w:t xml:space="preserve">conduct </w:t>
      </w:r>
      <w:r w:rsidR="00695864" w:rsidRPr="008D4247">
        <w:t>the field survey and interview</w:t>
      </w:r>
      <w:r w:rsidR="004D766F" w:rsidRPr="008D4247">
        <w:t>s</w:t>
      </w:r>
      <w:r w:rsidR="00912806" w:rsidRPr="008D4247">
        <w:t xml:space="preserve"> </w:t>
      </w:r>
      <w:r w:rsidR="00695864" w:rsidRPr="008D4247">
        <w:t>over email or telephon</w:t>
      </w:r>
      <w:r w:rsidR="004D766F" w:rsidRPr="008D4247">
        <w:t xml:space="preserve">e, </w:t>
      </w:r>
      <w:r w:rsidR="00695864" w:rsidRPr="008D4247">
        <w:t>aim</w:t>
      </w:r>
      <w:r w:rsidR="007724F7" w:rsidRPr="008D4247">
        <w:t>ing</w:t>
      </w:r>
      <w:r w:rsidR="00695864" w:rsidRPr="008D4247">
        <w:t xml:space="preserve"> to </w:t>
      </w:r>
      <w:r w:rsidR="007724F7" w:rsidRPr="008D4247">
        <w:t>discover</w:t>
      </w:r>
      <w:r w:rsidR="00695864" w:rsidRPr="008D4247">
        <w:t xml:space="preserve"> the key factors </w:t>
      </w:r>
      <w:r w:rsidR="00912806" w:rsidRPr="008D4247">
        <w:t>for</w:t>
      </w:r>
      <w:r w:rsidR="00695864" w:rsidRPr="008D4247">
        <w:t xml:space="preserve"> church growth </w:t>
      </w:r>
      <w:r w:rsidR="007D0E46" w:rsidRPr="008D4247">
        <w:t>or</w:t>
      </w:r>
      <w:r w:rsidR="00F3236E" w:rsidRPr="008D4247">
        <w:t xml:space="preserve"> </w:t>
      </w:r>
      <w:r w:rsidR="00912806" w:rsidRPr="008D4247">
        <w:t xml:space="preserve">stagnancy of these churches </w:t>
      </w:r>
      <w:r w:rsidR="00695864" w:rsidRPr="008D4247">
        <w:t xml:space="preserve">to </w:t>
      </w:r>
      <w:r w:rsidR="007724F7" w:rsidRPr="008D4247">
        <w:t xml:space="preserve">both </w:t>
      </w:r>
      <w:r w:rsidR="00AB3EF2" w:rsidRPr="008D4247">
        <w:t xml:space="preserve">maintain </w:t>
      </w:r>
      <w:r w:rsidR="00695864" w:rsidRPr="008D4247">
        <w:t>church growth momentum</w:t>
      </w:r>
      <w:r w:rsidR="00C73591" w:rsidRPr="008D4247">
        <w:t xml:space="preserve"> and revitalize the local churches</w:t>
      </w:r>
      <w:r w:rsidR="00515F14" w:rsidRPr="008D4247">
        <w:t xml:space="preserve">. </w:t>
      </w:r>
      <w:r w:rsidRPr="008D4247">
        <w:t>We will complete this pilot study by July 2020.</w:t>
      </w:r>
    </w:p>
    <w:bookmarkEnd w:id="82"/>
    <w:p w14:paraId="57BDAF7D" w14:textId="77777777" w:rsidR="004C1096" w:rsidRPr="008D4247" w:rsidRDefault="004C1096" w:rsidP="004C1096">
      <w:pPr>
        <w:spacing w:line="480" w:lineRule="auto"/>
      </w:pPr>
    </w:p>
    <w:p w14:paraId="2933CBA4" w14:textId="77777777" w:rsidR="004C1096" w:rsidRPr="008D4247" w:rsidRDefault="004C1096" w:rsidP="004C1096">
      <w:pPr>
        <w:pStyle w:val="Heading2"/>
        <w:rPr>
          <w:rFonts w:cs="Times New Roman"/>
        </w:rPr>
      </w:pPr>
      <w:bookmarkStart w:id="83" w:name="_Toc138167445"/>
      <w:r w:rsidRPr="008D4247">
        <w:rPr>
          <w:rFonts w:cs="Times New Roman"/>
        </w:rPr>
        <w:t>Timeline</w:t>
      </w:r>
      <w:bookmarkEnd w:id="83"/>
    </w:p>
    <w:p w14:paraId="265CB6C8" w14:textId="6AA604D1" w:rsidR="001A600E" w:rsidRPr="008D4247" w:rsidRDefault="007E0A84" w:rsidP="00170B2D">
      <w:pPr>
        <w:spacing w:line="480" w:lineRule="auto"/>
        <w:ind w:firstLine="720"/>
      </w:pPr>
      <w:r w:rsidRPr="008D4247">
        <w:t>The researcher will conduct a pilot study, which will inform how we can best carry out the research.  We</w:t>
      </w:r>
      <w:r w:rsidRPr="008D4247" w:rsidDel="007E0A84">
        <w:t xml:space="preserve"> </w:t>
      </w:r>
      <w:r w:rsidR="004C1096" w:rsidRPr="008D4247">
        <w:t xml:space="preserve">aim to complete our study by </w:t>
      </w:r>
      <w:r w:rsidR="002C00C7" w:rsidRPr="008D4247">
        <w:t xml:space="preserve">October </w:t>
      </w:r>
      <w:r w:rsidR="004C1096" w:rsidRPr="008D4247">
        <w:t xml:space="preserve">2023. </w:t>
      </w:r>
      <w:r w:rsidR="007D0E46" w:rsidRPr="008D4247">
        <w:t xml:space="preserve">The researcher plans </w:t>
      </w:r>
      <w:r w:rsidR="004C1096" w:rsidRPr="008D4247">
        <w:t xml:space="preserve">to take a </w:t>
      </w:r>
      <w:r w:rsidR="00F736ED" w:rsidRPr="008D4247">
        <w:t xml:space="preserve">sabbatical </w:t>
      </w:r>
      <w:r w:rsidR="004C1096" w:rsidRPr="008D4247">
        <w:t xml:space="preserve">from </w:t>
      </w:r>
      <w:r w:rsidR="002C00C7" w:rsidRPr="008D4247">
        <w:t xml:space="preserve">August </w:t>
      </w:r>
      <w:r w:rsidR="004C1096" w:rsidRPr="008D4247">
        <w:t>2022</w:t>
      </w:r>
      <w:r w:rsidR="000B3C37" w:rsidRPr="008D4247">
        <w:t xml:space="preserve"> to </w:t>
      </w:r>
      <w:r w:rsidR="002C00C7" w:rsidRPr="008D4247">
        <w:t xml:space="preserve">February </w:t>
      </w:r>
      <w:r w:rsidR="000B3C37" w:rsidRPr="008D4247">
        <w:t>2024</w:t>
      </w:r>
      <w:r w:rsidR="004C1096" w:rsidRPr="008D4247">
        <w:t xml:space="preserve">. The first </w:t>
      </w:r>
      <w:r w:rsidR="004C1096" w:rsidRPr="008D4247">
        <w:lastRenderedPageBreak/>
        <w:t xml:space="preserve">chapter of the study will be </w:t>
      </w:r>
      <w:r w:rsidRPr="008D4247">
        <w:t>complete by</w:t>
      </w:r>
      <w:r w:rsidR="004C1096" w:rsidRPr="008D4247">
        <w:t xml:space="preserve"> August 2022</w:t>
      </w:r>
      <w:r w:rsidR="007D0E46" w:rsidRPr="008D4247">
        <w:t>.</w:t>
      </w:r>
      <w:r w:rsidRPr="008D4247">
        <w:t xml:space="preserve"> </w:t>
      </w:r>
      <w:r w:rsidR="007D0E46" w:rsidRPr="008D4247">
        <w:t xml:space="preserve">The researcher will begin </w:t>
      </w:r>
      <w:r w:rsidR="00474D77" w:rsidRPr="008D4247">
        <w:t>distributing</w:t>
      </w:r>
      <w:r w:rsidR="007D0E46" w:rsidRPr="008D4247">
        <w:t xml:space="preserve"> the research and survey questionnaire in </w:t>
      </w:r>
      <w:r w:rsidR="004C1096" w:rsidRPr="008D4247">
        <w:t>June 2022. We will collect all the data by December 2022.</w:t>
      </w:r>
    </w:p>
    <w:p w14:paraId="1DE3DB9D" w14:textId="77777777" w:rsidR="00FD0263" w:rsidRPr="008D4247" w:rsidRDefault="00FD0263" w:rsidP="00170B2D">
      <w:pPr>
        <w:spacing w:line="480" w:lineRule="auto"/>
        <w:ind w:firstLine="720"/>
      </w:pPr>
    </w:p>
    <w:p w14:paraId="46F95CD8" w14:textId="77777777" w:rsidR="00170B2D" w:rsidRPr="008D4247" w:rsidRDefault="00170B2D" w:rsidP="00170B2D">
      <w:pPr>
        <w:widowControl w:val="0"/>
        <w:contextualSpacing/>
        <w:rPr>
          <w:rFonts w:eastAsia="MS ??"/>
          <w:color w:val="auto"/>
          <w:lang w:eastAsia="en-US"/>
        </w:rPr>
      </w:pPr>
      <w:r w:rsidRPr="008D4247">
        <w:rPr>
          <w:rFonts w:eastAsia="MS ??"/>
          <w:color w:val="auto"/>
          <w:lang w:eastAsia="en-US"/>
        </w:rPr>
        <w:t>Never type anything below this line, where the Section Break (Odd) Page is.</w:t>
      </w:r>
    </w:p>
    <w:p w14:paraId="7B48F21E" w14:textId="77777777" w:rsidR="004C1096" w:rsidRPr="008D4247" w:rsidRDefault="004C1096" w:rsidP="00170B2D">
      <w:pPr>
        <w:widowControl w:val="0"/>
        <w:tabs>
          <w:tab w:val="left" w:pos="1418"/>
        </w:tabs>
        <w:contextualSpacing/>
      </w:pPr>
    </w:p>
    <w:p w14:paraId="61F4C47C" w14:textId="77777777" w:rsidR="00726DC6" w:rsidRPr="008D4247" w:rsidRDefault="00726DC6" w:rsidP="00683F6B">
      <w:pPr>
        <w:jc w:val="center"/>
        <w:sectPr w:rsidR="00726DC6" w:rsidRPr="008D4247" w:rsidSect="008D4247">
          <w:footnotePr>
            <w:numRestart w:val="eachSect"/>
          </w:footnotePr>
          <w:type w:val="oddPage"/>
          <w:pgSz w:w="11900" w:h="16840" w:code="9"/>
          <w:pgMar w:top="1440" w:right="1440" w:bottom="1440" w:left="2160" w:header="720" w:footer="720" w:gutter="0"/>
          <w:pgNumType w:start="1"/>
          <w:cols w:space="708"/>
          <w:titlePg/>
          <w:docGrid w:linePitch="360"/>
        </w:sectPr>
      </w:pPr>
    </w:p>
    <w:p w14:paraId="2F00C62C" w14:textId="29FA9CFB" w:rsidR="009E3E87" w:rsidRPr="008D4247" w:rsidRDefault="009E3E87" w:rsidP="009E3E87">
      <w:pPr>
        <w:widowControl w:val="0"/>
        <w:contextualSpacing/>
        <w:jc w:val="center"/>
        <w:rPr>
          <w:rFonts w:eastAsia="MS ??"/>
          <w:color w:val="auto"/>
          <w:lang w:eastAsia="en-US"/>
        </w:rPr>
      </w:pPr>
      <w:bookmarkStart w:id="84" w:name="_Toc355214984"/>
      <w:bookmarkStart w:id="85" w:name="_Toc355215149"/>
      <w:bookmarkStart w:id="86" w:name="_Toc355246941"/>
      <w:bookmarkStart w:id="87" w:name="_Toc355270960"/>
      <w:bookmarkStart w:id="88" w:name="_Toc360395862"/>
      <w:bookmarkStart w:id="89" w:name="_Toc364503187"/>
      <w:bookmarkStart w:id="90" w:name="_Toc493150864"/>
      <w:bookmarkStart w:id="91" w:name="_Toc4606411"/>
      <w:bookmarkStart w:id="92" w:name="_Toc4606474"/>
      <w:bookmarkStart w:id="93" w:name="_Toc4614127"/>
      <w:bookmarkStart w:id="94" w:name="_Toc4614412"/>
      <w:bookmarkEnd w:id="16"/>
    </w:p>
    <w:p w14:paraId="7CD99B68" w14:textId="77777777" w:rsidR="009E3E87" w:rsidRPr="008D4247" w:rsidRDefault="009E3E87" w:rsidP="009E3E87">
      <w:pPr>
        <w:widowControl w:val="0"/>
        <w:contextualSpacing/>
        <w:jc w:val="center"/>
        <w:rPr>
          <w:rFonts w:eastAsia="MS ??"/>
          <w:color w:val="auto"/>
          <w:lang w:eastAsia="en-US"/>
        </w:rPr>
      </w:pPr>
    </w:p>
    <w:p w14:paraId="432BCDFB" w14:textId="77777777" w:rsidR="009E3E87" w:rsidRPr="008D4247" w:rsidRDefault="009E3E87" w:rsidP="009E3E87">
      <w:pPr>
        <w:widowControl w:val="0"/>
        <w:contextualSpacing/>
        <w:jc w:val="center"/>
        <w:rPr>
          <w:rFonts w:eastAsia="MS ??"/>
          <w:color w:val="auto"/>
          <w:lang w:eastAsia="en-US"/>
        </w:rPr>
      </w:pPr>
    </w:p>
    <w:p w14:paraId="0289F0ED" w14:textId="77777777" w:rsidR="009E3E87" w:rsidRPr="008D4247" w:rsidRDefault="009E3E87" w:rsidP="009E3E87">
      <w:pPr>
        <w:widowControl w:val="0"/>
        <w:contextualSpacing/>
        <w:jc w:val="center"/>
        <w:rPr>
          <w:rFonts w:eastAsia="MS ??"/>
          <w:color w:val="auto"/>
          <w:lang w:eastAsia="en-US"/>
        </w:rPr>
      </w:pPr>
    </w:p>
    <w:p w14:paraId="00EC664E" w14:textId="77777777" w:rsidR="009E3E87" w:rsidRPr="008D4247" w:rsidRDefault="009E3E87" w:rsidP="009E3E87">
      <w:pPr>
        <w:widowControl w:val="0"/>
        <w:contextualSpacing/>
        <w:jc w:val="center"/>
        <w:rPr>
          <w:rFonts w:eastAsia="MS ??"/>
          <w:color w:val="auto"/>
          <w:lang w:eastAsia="en-US"/>
        </w:rPr>
      </w:pPr>
    </w:p>
    <w:p w14:paraId="5564E28B" w14:textId="65CB21B7" w:rsidR="00A85E8D" w:rsidRPr="008D4247" w:rsidRDefault="00A85E8D" w:rsidP="009E3E87">
      <w:pPr>
        <w:pStyle w:val="Heading1"/>
      </w:pPr>
      <w:bookmarkStart w:id="95" w:name="_Toc355292137"/>
      <w:bookmarkStart w:id="96" w:name="_Toc361433596"/>
      <w:bookmarkStart w:id="97" w:name="_Toc361995619"/>
      <w:bookmarkStart w:id="98" w:name="_Toc362126427"/>
      <w:bookmarkStart w:id="99" w:name="_Toc390681547"/>
      <w:bookmarkStart w:id="100" w:name="_Toc419668322"/>
      <w:bookmarkStart w:id="101" w:name="_Toc419709352"/>
      <w:bookmarkStart w:id="102" w:name="_Toc138167446"/>
      <w:r w:rsidRPr="008D4247">
        <w:t xml:space="preserve">Chapter </w:t>
      </w:r>
      <w:bookmarkStart w:id="103" w:name="_Toc355214987"/>
      <w:bookmarkEnd w:id="95"/>
      <w:bookmarkEnd w:id="96"/>
      <w:bookmarkEnd w:id="97"/>
      <w:bookmarkEnd w:id="98"/>
      <w:r w:rsidR="00382CCC">
        <w:t>1</w:t>
      </w:r>
      <w:r w:rsidRPr="008D4247">
        <w:br/>
      </w:r>
      <w:bookmarkEnd w:id="99"/>
      <w:bookmarkEnd w:id="100"/>
      <w:bookmarkEnd w:id="101"/>
      <w:bookmarkEnd w:id="103"/>
      <w:r w:rsidR="008D4247" w:rsidRPr="008D4247">
        <w:t>Pilot Project</w:t>
      </w:r>
      <w:bookmarkEnd w:id="102"/>
    </w:p>
    <w:p w14:paraId="1D3B26C0" w14:textId="77777777" w:rsidR="009E3E87" w:rsidRPr="008D4247" w:rsidRDefault="009E3E87" w:rsidP="009E3E87">
      <w:pPr>
        <w:jc w:val="center"/>
      </w:pPr>
    </w:p>
    <w:p w14:paraId="1A53D5AD" w14:textId="4F1C1424" w:rsidR="00A85E8D" w:rsidRDefault="008D4247" w:rsidP="00152B8F">
      <w:pPr>
        <w:widowControl w:val="0"/>
        <w:spacing w:line="480" w:lineRule="auto"/>
        <w:ind w:firstLine="720"/>
        <w:contextualSpacing/>
      </w:pPr>
      <w:r w:rsidRPr="008D4247">
        <w:t xml:space="preserve">The primary focus of the dissertation is NIM </w:t>
      </w:r>
      <w:r w:rsidR="00717A00">
        <w:t>c</w:t>
      </w:r>
      <w:r w:rsidRPr="008D4247">
        <w:t>hurches. NIM is one of the influential and large church group</w:t>
      </w:r>
      <w:r w:rsidR="00717A00">
        <w:t>s</w:t>
      </w:r>
      <w:r w:rsidRPr="008D4247">
        <w:t xml:space="preserve"> in Nepal. It is one of the pioneer church group</w:t>
      </w:r>
      <w:r w:rsidR="00717A00">
        <w:t>s</w:t>
      </w:r>
      <w:r w:rsidRPr="008D4247">
        <w:t xml:space="preserve"> in </w:t>
      </w:r>
      <w:r w:rsidR="00717A00">
        <w:t>moder</w:t>
      </w:r>
      <w:r w:rsidR="00717A00" w:rsidRPr="008D4247">
        <w:t xml:space="preserve">n </w:t>
      </w:r>
      <w:r w:rsidRPr="008D4247">
        <w:t xml:space="preserve">church history in Nepal. The study intends to find out the reason behind the church growth or stagnation in NIM </w:t>
      </w:r>
      <w:r w:rsidR="00717A00">
        <w:t>c</w:t>
      </w:r>
      <w:r w:rsidRPr="008D4247">
        <w:t xml:space="preserve">hurches in a specific period in a similar context. The methods are questionnaires with the senior pastor, key leaders, and believers, two growing churches, and two stagnant churches. In total, </w:t>
      </w:r>
      <w:r w:rsidR="0079788D">
        <w:t>28 people participated in filling</w:t>
      </w:r>
      <w:r w:rsidR="00717A00">
        <w:t xml:space="preserve"> out</w:t>
      </w:r>
      <w:r w:rsidR="0079788D">
        <w:t xml:space="preserve"> </w:t>
      </w:r>
      <w:r w:rsidRPr="008D4247">
        <w:t xml:space="preserve">the questionnaire </w:t>
      </w:r>
      <w:r w:rsidR="0079788D">
        <w:t xml:space="preserve">survey form, </w:t>
      </w:r>
      <w:r w:rsidRPr="008D4247">
        <w:t>with four senior pastor</w:t>
      </w:r>
      <w:r w:rsidR="00717A00">
        <w:t>s</w:t>
      </w:r>
      <w:r w:rsidRPr="008D4247">
        <w:t>, 12 lay leaders, and 12 believers of four growing and stagnant churches. Because of the time frame, there are eight interviews: four with the senior pastor of the church and four with lay leaders of growing and stagnant churches.</w:t>
      </w:r>
    </w:p>
    <w:p w14:paraId="0C4EDE38" w14:textId="033D7E47" w:rsidR="0079788D" w:rsidRPr="00EE6892" w:rsidRDefault="0079788D" w:rsidP="0079788D">
      <w:pPr>
        <w:widowControl w:val="0"/>
        <w:spacing w:line="480" w:lineRule="auto"/>
        <w:ind w:firstLine="720"/>
        <w:contextualSpacing/>
      </w:pPr>
      <w:r>
        <w:t xml:space="preserve">For the pilot project, the researcher selected two growing and two stagnant NIM </w:t>
      </w:r>
      <w:r w:rsidR="00717A00">
        <w:t>b</w:t>
      </w:r>
      <w:r>
        <w:t>ranch churches. The two</w:t>
      </w:r>
      <w:r w:rsidRPr="00EE6892">
        <w:t xml:space="preserve"> growing churches are as follows:</w:t>
      </w:r>
    </w:p>
    <w:p w14:paraId="48AFC10B" w14:textId="46FB355F" w:rsidR="0079788D" w:rsidRPr="00EE6892" w:rsidRDefault="0079788D">
      <w:pPr>
        <w:pStyle w:val="ListParagraph"/>
        <w:numPr>
          <w:ilvl w:val="0"/>
          <w:numId w:val="58"/>
        </w:numPr>
        <w:pBdr>
          <w:top w:val="nil"/>
          <w:left w:val="nil"/>
          <w:bottom w:val="nil"/>
          <w:right w:val="nil"/>
          <w:between w:val="nil"/>
          <w:bar w:val="nil"/>
        </w:pBdr>
        <w:spacing w:line="480" w:lineRule="auto"/>
      </w:pPr>
      <w:r>
        <w:t xml:space="preserve">Church </w:t>
      </w:r>
      <w:proofErr w:type="spellStart"/>
      <w:r>
        <w:t>G1</w:t>
      </w:r>
      <w:proofErr w:type="spellEnd"/>
      <w:r>
        <w:t xml:space="preserve"> (550 average attendance)</w:t>
      </w:r>
    </w:p>
    <w:p w14:paraId="198D8D67" w14:textId="2174F2C3" w:rsidR="0079788D" w:rsidRPr="00EE6892" w:rsidRDefault="0079788D">
      <w:pPr>
        <w:pStyle w:val="ListParagraph"/>
        <w:numPr>
          <w:ilvl w:val="0"/>
          <w:numId w:val="58"/>
        </w:numPr>
        <w:pBdr>
          <w:top w:val="nil"/>
          <w:left w:val="nil"/>
          <w:bottom w:val="nil"/>
          <w:right w:val="nil"/>
          <w:between w:val="nil"/>
          <w:bar w:val="nil"/>
        </w:pBdr>
        <w:spacing w:line="480" w:lineRule="auto"/>
      </w:pPr>
      <w:r>
        <w:t xml:space="preserve">Church </w:t>
      </w:r>
      <w:proofErr w:type="spellStart"/>
      <w:r>
        <w:t>G2</w:t>
      </w:r>
      <w:proofErr w:type="spellEnd"/>
      <w:r>
        <w:t xml:space="preserve"> (320 average attendance)</w:t>
      </w:r>
    </w:p>
    <w:p w14:paraId="375E2566" w14:textId="1D39D197" w:rsidR="0079788D" w:rsidRPr="00EE6892" w:rsidRDefault="0079788D" w:rsidP="0079788D">
      <w:pPr>
        <w:spacing w:line="480" w:lineRule="auto"/>
        <w:contextualSpacing/>
      </w:pPr>
      <w:r>
        <w:t>The two</w:t>
      </w:r>
      <w:r w:rsidRPr="00EE6892">
        <w:t xml:space="preserve"> </w:t>
      </w:r>
      <w:r>
        <w:t xml:space="preserve">stagnant </w:t>
      </w:r>
      <w:r w:rsidRPr="00EE6892">
        <w:t>churches are as follows:</w:t>
      </w:r>
    </w:p>
    <w:p w14:paraId="31CD7865" w14:textId="67949231" w:rsidR="0079788D" w:rsidRPr="00EE6892" w:rsidRDefault="0079788D">
      <w:pPr>
        <w:pStyle w:val="ListParagraph"/>
        <w:numPr>
          <w:ilvl w:val="0"/>
          <w:numId w:val="59"/>
        </w:numPr>
        <w:pBdr>
          <w:top w:val="nil"/>
          <w:left w:val="nil"/>
          <w:bottom w:val="nil"/>
          <w:right w:val="nil"/>
          <w:between w:val="nil"/>
          <w:bar w:val="nil"/>
        </w:pBdr>
        <w:spacing w:line="480" w:lineRule="auto"/>
      </w:pPr>
      <w:r>
        <w:t xml:space="preserve">Church </w:t>
      </w:r>
      <w:proofErr w:type="spellStart"/>
      <w:r>
        <w:t>S1</w:t>
      </w:r>
      <w:proofErr w:type="spellEnd"/>
      <w:r>
        <w:t xml:space="preserve"> (42 average attendance)</w:t>
      </w:r>
    </w:p>
    <w:p w14:paraId="32909954" w14:textId="5EACD0D0" w:rsidR="0079788D" w:rsidRPr="00EE6892" w:rsidRDefault="0079788D">
      <w:pPr>
        <w:pStyle w:val="ListParagraph"/>
        <w:numPr>
          <w:ilvl w:val="0"/>
          <w:numId w:val="59"/>
        </w:numPr>
        <w:pBdr>
          <w:top w:val="nil"/>
          <w:left w:val="nil"/>
          <w:bottom w:val="nil"/>
          <w:right w:val="nil"/>
          <w:between w:val="nil"/>
          <w:bar w:val="nil"/>
        </w:pBdr>
        <w:spacing w:line="480" w:lineRule="auto"/>
      </w:pPr>
      <w:r>
        <w:t xml:space="preserve">Church </w:t>
      </w:r>
      <w:proofErr w:type="spellStart"/>
      <w:r>
        <w:t>S2</w:t>
      </w:r>
      <w:proofErr w:type="spellEnd"/>
      <w:r>
        <w:t xml:space="preserve"> (62 average attendance)</w:t>
      </w:r>
    </w:p>
    <w:p w14:paraId="23BE644A" w14:textId="77777777" w:rsidR="0079788D" w:rsidRPr="008D4247" w:rsidRDefault="0079788D" w:rsidP="009A0F5D">
      <w:pPr>
        <w:widowControl w:val="0"/>
        <w:spacing w:line="480" w:lineRule="auto"/>
        <w:contextualSpacing/>
        <w:rPr>
          <w:rFonts w:eastAsia="MS ??"/>
          <w:color w:val="auto"/>
          <w:lang w:eastAsia="en-US"/>
        </w:rPr>
      </w:pPr>
    </w:p>
    <w:p w14:paraId="4045195F" w14:textId="2D8667BD" w:rsidR="00A85E8D" w:rsidRPr="008D4247" w:rsidRDefault="008D4247" w:rsidP="00152B8F">
      <w:pPr>
        <w:pStyle w:val="Heading2"/>
        <w:keepNext w:val="0"/>
        <w:widowControl w:val="0"/>
        <w:rPr>
          <w:rFonts w:cs="Times New Roman"/>
          <w:lang w:eastAsia="en-US"/>
        </w:rPr>
      </w:pPr>
      <w:bookmarkStart w:id="104" w:name="_Toc138167447"/>
      <w:r w:rsidRPr="008D4247">
        <w:rPr>
          <w:rFonts w:cs="Times New Roman"/>
          <w:lang w:eastAsia="en-US"/>
        </w:rPr>
        <w:t>Methodology</w:t>
      </w:r>
      <w:bookmarkEnd w:id="104"/>
    </w:p>
    <w:p w14:paraId="138F2E64" w14:textId="68B7F11B" w:rsidR="008D4247" w:rsidRPr="008D4247" w:rsidRDefault="008D4247" w:rsidP="00152B8F">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Over</w:t>
      </w:r>
      <w:r w:rsidRPr="008D4247">
        <w:rPr>
          <w:color w:val="222222"/>
        </w:rPr>
        <w:t xml:space="preserve"> three weeks, I administered the instruments to 28 people. I sent the </w:t>
      </w:r>
      <w:r w:rsidRPr="008D4247">
        <w:rPr>
          <w:color w:val="222222"/>
        </w:rPr>
        <w:lastRenderedPageBreak/>
        <w:t xml:space="preserve">questionnaire to two senior pastors of growing churches and two senior pastors of stagnant churches. Similarly, I sent </w:t>
      </w:r>
      <w:r w:rsidR="00680678">
        <w:rPr>
          <w:color w:val="222222"/>
        </w:rPr>
        <w:t>q</w:t>
      </w:r>
      <w:r w:rsidRPr="008D4247">
        <w:rPr>
          <w:color w:val="222222"/>
        </w:rPr>
        <w:t>uesti</w:t>
      </w:r>
      <w:r w:rsidR="00467B13">
        <w:rPr>
          <w:color w:val="222222"/>
        </w:rPr>
        <w:t>onnai</w:t>
      </w:r>
      <w:r w:rsidRPr="008D4247">
        <w:rPr>
          <w:color w:val="222222"/>
        </w:rPr>
        <w:t>re</w:t>
      </w:r>
      <w:r w:rsidR="00467B13">
        <w:rPr>
          <w:color w:val="222222"/>
        </w:rPr>
        <w:t>s</w:t>
      </w:r>
      <w:r w:rsidRPr="008D4247">
        <w:rPr>
          <w:color w:val="222222"/>
        </w:rPr>
        <w:t xml:space="preserve"> to</w:t>
      </w:r>
      <w:r w:rsidR="0079788D">
        <w:rPr>
          <w:color w:val="222222"/>
        </w:rPr>
        <w:t xml:space="preserve"> three</w:t>
      </w:r>
      <w:r w:rsidRPr="008D4247">
        <w:rPr>
          <w:color w:val="222222"/>
        </w:rPr>
        <w:t xml:space="preserve"> lay leaders and three believers from each church. They filled </w:t>
      </w:r>
      <w:r w:rsidR="00680678">
        <w:rPr>
          <w:color w:val="222222"/>
        </w:rPr>
        <w:t xml:space="preserve">in </w:t>
      </w:r>
      <w:r w:rsidRPr="008D4247">
        <w:rPr>
          <w:color w:val="222222"/>
        </w:rPr>
        <w:t xml:space="preserve">the form and sent it back via the internet. </w:t>
      </w:r>
      <w:r w:rsidR="00680678">
        <w:t>The</w:t>
      </w:r>
      <w:r w:rsidRPr="008D4247">
        <w:t xml:space="preserve"> research sample f</w:t>
      </w:r>
      <w:r w:rsidR="00680678">
        <w:t>or</w:t>
      </w:r>
      <w:r w:rsidRPr="008D4247">
        <w:t xml:space="preserve"> the study is two growing churches and two stagnant church</w:t>
      </w:r>
      <w:r w:rsidR="00680678">
        <w:t>es</w:t>
      </w:r>
      <w:r w:rsidRPr="008D4247">
        <w:t xml:space="preserve">. There is an interview with four pastors and four lay leaders of those churches with open-ended questions. The aim is to find out the real reason behind the growth and stagnancy. </w:t>
      </w:r>
      <w:r w:rsidR="0079788D">
        <w:t>One</w:t>
      </w:r>
      <w:r w:rsidRPr="008D4247">
        <w:t xml:space="preserve"> questionnaire is for senior pastors, one for lay leaders, and one for church believers. Because of the time frame and travel restriction</w:t>
      </w:r>
      <w:r w:rsidR="00680678">
        <w:t>s</w:t>
      </w:r>
      <w:r w:rsidRPr="008D4247">
        <w:t xml:space="preserve">, the researcher </w:t>
      </w:r>
      <w:r w:rsidR="00680678">
        <w:t>conducted</w:t>
      </w:r>
      <w:r w:rsidR="00680678" w:rsidRPr="008D4247">
        <w:t xml:space="preserve"> </w:t>
      </w:r>
      <w:r w:rsidRPr="008D4247">
        <w:t xml:space="preserve">interviews in Nepali via mobile phone and recorded </w:t>
      </w:r>
      <w:r w:rsidR="00680678">
        <w:t>them</w:t>
      </w:r>
      <w:r w:rsidRPr="008D4247">
        <w:t xml:space="preserve">. Later the </w:t>
      </w:r>
      <w:r w:rsidR="00680678">
        <w:t xml:space="preserve">researcher transcribed the </w:t>
      </w:r>
      <w:r w:rsidRPr="008D4247">
        <w:t>record</w:t>
      </w:r>
      <w:r w:rsidR="00680678">
        <w:t>ings</w:t>
      </w:r>
      <w:r w:rsidRPr="008D4247">
        <w:t xml:space="preserve"> in Nepali and </w:t>
      </w:r>
      <w:r w:rsidR="00680678">
        <w:t xml:space="preserve">then </w:t>
      </w:r>
      <w:r w:rsidRPr="008D4247">
        <w:t xml:space="preserve">translated </w:t>
      </w:r>
      <w:r w:rsidR="00680678">
        <w:t>them</w:t>
      </w:r>
      <w:r w:rsidR="00680678" w:rsidRPr="008D4247">
        <w:t xml:space="preserve"> </w:t>
      </w:r>
      <w:r w:rsidRPr="008D4247">
        <w:t xml:space="preserve">into English. The Nepali questionnaires </w:t>
      </w:r>
      <w:r w:rsidR="00680678">
        <w:t xml:space="preserve">were </w:t>
      </w:r>
      <w:r w:rsidRPr="008D4247">
        <w:t xml:space="preserve">sent </w:t>
      </w:r>
      <w:r w:rsidR="0079788D">
        <w:t xml:space="preserve">to these four churches </w:t>
      </w:r>
      <w:r w:rsidRPr="008D4247">
        <w:t>by email and messengers. The participants fill</w:t>
      </w:r>
      <w:r w:rsidR="0079788D">
        <w:t>ed</w:t>
      </w:r>
      <w:r w:rsidRPr="008D4247">
        <w:t xml:space="preserve"> </w:t>
      </w:r>
      <w:r w:rsidR="00680678">
        <w:t xml:space="preserve">in </w:t>
      </w:r>
      <w:r w:rsidRPr="008D4247">
        <w:t xml:space="preserve">all the questionnaires in Nepali. After </w:t>
      </w:r>
      <w:r w:rsidR="00680678" w:rsidRPr="008D4247">
        <w:t>receiv</w:t>
      </w:r>
      <w:r w:rsidR="00680678">
        <w:t>ing</w:t>
      </w:r>
      <w:r w:rsidR="00680678" w:rsidRPr="008D4247">
        <w:t xml:space="preserve"> </w:t>
      </w:r>
      <w:r w:rsidRPr="008D4247">
        <w:t xml:space="preserve">the </w:t>
      </w:r>
      <w:r w:rsidR="00680678">
        <w:t>complet</w:t>
      </w:r>
      <w:r w:rsidR="00680678" w:rsidRPr="008D4247">
        <w:t xml:space="preserve">ed </w:t>
      </w:r>
      <w:r w:rsidR="0079788D">
        <w:t>Nepali</w:t>
      </w:r>
      <w:r w:rsidRPr="008D4247">
        <w:t xml:space="preserve"> questionnaire</w:t>
      </w:r>
      <w:r w:rsidR="0079788D">
        <w:t xml:space="preserve"> forms,</w:t>
      </w:r>
      <w:r w:rsidRPr="008D4247">
        <w:t xml:space="preserve"> the researcher translated </w:t>
      </w:r>
      <w:r w:rsidR="00680678">
        <w:t>them</w:t>
      </w:r>
      <w:r w:rsidR="00680678" w:rsidRPr="008D4247">
        <w:t xml:space="preserve"> </w:t>
      </w:r>
      <w:r w:rsidRPr="008D4247">
        <w:t xml:space="preserve">into English and </w:t>
      </w:r>
      <w:r w:rsidR="00680678">
        <w:t>entered</w:t>
      </w:r>
      <w:r w:rsidR="00680678" w:rsidRPr="008D4247">
        <w:t xml:space="preserve"> </w:t>
      </w:r>
      <w:r w:rsidR="00680678">
        <w:t>the data</w:t>
      </w:r>
      <w:r w:rsidR="00680678" w:rsidRPr="008D4247">
        <w:t xml:space="preserve"> </w:t>
      </w:r>
      <w:r w:rsidRPr="008D4247">
        <w:t>in</w:t>
      </w:r>
      <w:r w:rsidR="00680678">
        <w:t>to</w:t>
      </w:r>
      <w:r w:rsidRPr="008D4247">
        <w:t xml:space="preserve"> </w:t>
      </w:r>
      <w:r w:rsidR="0079788D">
        <w:t>Microsoft Word</w:t>
      </w:r>
      <w:r w:rsidRPr="008D4247">
        <w:t xml:space="preserve"> and </w:t>
      </w:r>
      <w:r w:rsidR="0079788D">
        <w:t>Microsoft E</w:t>
      </w:r>
      <w:r w:rsidRPr="008D4247">
        <w:t xml:space="preserve">xcel for </w:t>
      </w:r>
      <w:r w:rsidR="0079788D">
        <w:t xml:space="preserve">data </w:t>
      </w:r>
      <w:r w:rsidRPr="008D4247">
        <w:t>coding and processing.</w:t>
      </w:r>
    </w:p>
    <w:p w14:paraId="1EF46CBB" w14:textId="5CFAF965" w:rsidR="009A0F5D" w:rsidRDefault="008D4247" w:rsidP="009A0F5D">
      <w:pPr>
        <w:widowControl w:val="0"/>
        <w:spacing w:line="480" w:lineRule="auto"/>
        <w:ind w:firstLine="720"/>
        <w:contextualSpacing/>
      </w:pPr>
      <w:r w:rsidRPr="008D4247">
        <w:rPr>
          <w:rFonts w:eastAsia="MS ??"/>
          <w:color w:val="auto"/>
          <w:lang w:eastAsia="en-US"/>
        </w:rPr>
        <w:t>The</w:t>
      </w:r>
      <w:r w:rsidRPr="008D4247">
        <w:t xml:space="preserve"> questionnaire and interview process happened </w:t>
      </w:r>
      <w:r w:rsidR="00680678">
        <w:t>over</w:t>
      </w:r>
      <w:r w:rsidR="00680678" w:rsidRPr="008D4247">
        <w:t xml:space="preserve"> </w:t>
      </w:r>
      <w:r w:rsidRPr="008D4247">
        <w:t>20 days, from July 1</w:t>
      </w:r>
      <w:r w:rsidR="00680678">
        <w:t>–</w:t>
      </w:r>
      <w:r w:rsidRPr="008D4247">
        <w:t xml:space="preserve">20, 2020. The researcher sent all the questionnaires via the internet and collected </w:t>
      </w:r>
      <w:r w:rsidR="00680678">
        <w:t>them</w:t>
      </w:r>
      <w:r w:rsidR="00680678" w:rsidRPr="008D4247">
        <w:t xml:space="preserve"> </w:t>
      </w:r>
      <w:r w:rsidR="00680678">
        <w:t>by</w:t>
      </w:r>
      <w:r w:rsidR="00680678" w:rsidRPr="008D4247">
        <w:t xml:space="preserve"> </w:t>
      </w:r>
      <w:r w:rsidR="0079788D">
        <w:t xml:space="preserve">the </w:t>
      </w:r>
      <w:r w:rsidRPr="008D4247">
        <w:t xml:space="preserve">same medium. Interviews with the participants happened via telephone. </w:t>
      </w:r>
    </w:p>
    <w:p w14:paraId="485DBECA" w14:textId="77777777" w:rsidR="009A0F5D" w:rsidRDefault="009A0F5D" w:rsidP="009A0F5D">
      <w:pPr>
        <w:widowControl w:val="0"/>
        <w:spacing w:line="480" w:lineRule="auto"/>
        <w:ind w:firstLine="720"/>
        <w:contextualSpacing/>
        <w:rPr>
          <w:lang w:eastAsia="en-US"/>
        </w:rPr>
      </w:pPr>
    </w:p>
    <w:p w14:paraId="01894C02" w14:textId="6C5F4E17" w:rsidR="008D4247" w:rsidRPr="008D4247" w:rsidRDefault="009A0F5D" w:rsidP="008D4247">
      <w:pPr>
        <w:pStyle w:val="Heading2"/>
        <w:keepNext w:val="0"/>
        <w:widowControl w:val="0"/>
        <w:rPr>
          <w:rFonts w:cs="Times New Roman"/>
          <w:lang w:eastAsia="en-US"/>
        </w:rPr>
      </w:pPr>
      <w:bookmarkStart w:id="105" w:name="_Toc138167448"/>
      <w:r>
        <w:rPr>
          <w:rFonts w:cs="Times New Roman"/>
          <w:lang w:eastAsia="en-US"/>
        </w:rPr>
        <w:t>Key Findings</w:t>
      </w:r>
      <w:bookmarkEnd w:id="105"/>
      <w:r w:rsidR="008D4247">
        <w:rPr>
          <w:rFonts w:cs="Times New Roman"/>
          <w:lang w:eastAsia="en-US"/>
        </w:rPr>
        <w:t xml:space="preserve"> </w:t>
      </w:r>
    </w:p>
    <w:p w14:paraId="660AE140" w14:textId="52DFB1D4" w:rsidR="008D4247" w:rsidRPr="008D4247" w:rsidRDefault="008D4247" w:rsidP="008D4247">
      <w:pPr>
        <w:widowControl w:val="0"/>
        <w:spacing w:line="480" w:lineRule="auto"/>
        <w:ind w:firstLine="720"/>
        <w:contextualSpacing/>
      </w:pPr>
      <w:r w:rsidRPr="006175B8">
        <w:t xml:space="preserve">In this pilot project, there </w:t>
      </w:r>
      <w:r w:rsidR="00680678">
        <w:t>we</w:t>
      </w:r>
      <w:r w:rsidRPr="006175B8">
        <w:t>re questionnaire</w:t>
      </w:r>
      <w:r w:rsidR="00680678">
        <w:t xml:space="preserve"> response</w:t>
      </w:r>
      <w:r w:rsidRPr="006175B8">
        <w:t xml:space="preserve">s </w:t>
      </w:r>
      <w:r w:rsidR="008C063A">
        <w:t>fr</w:t>
      </w:r>
      <w:r w:rsidR="00680678">
        <w:t>om</w:t>
      </w:r>
      <w:r w:rsidRPr="006175B8">
        <w:t xml:space="preserve"> 28 people</w:t>
      </w:r>
      <w:r w:rsidR="00680678">
        <w:t>,</w:t>
      </w:r>
      <w:r w:rsidRPr="006175B8">
        <w:t xml:space="preserve"> </w:t>
      </w:r>
      <w:r w:rsidR="00680678">
        <w:t>including</w:t>
      </w:r>
      <w:r w:rsidR="00680678" w:rsidRPr="006175B8">
        <w:t xml:space="preserve"> </w:t>
      </w:r>
      <w:r w:rsidRPr="006175B8">
        <w:t>one senior leader, th</w:t>
      </w:r>
      <w:r w:rsidR="00680678">
        <w:t>r</w:t>
      </w:r>
      <w:r w:rsidRPr="006175B8">
        <w:t xml:space="preserve">ee lay leaders, and three lay believers from each church of two growing and two stagnant churches. </w:t>
      </w:r>
      <w:r w:rsidR="00680678">
        <w:t xml:space="preserve">According to the responses, </w:t>
      </w:r>
      <w:r w:rsidRPr="006175B8">
        <w:t xml:space="preserve">61% of 28 people </w:t>
      </w:r>
      <w:r w:rsidR="008C063A">
        <w:t>came</w:t>
      </w:r>
      <w:r w:rsidRPr="006175B8">
        <w:t xml:space="preserve"> to faith either by their healing or their family members</w:t>
      </w:r>
      <w:r w:rsidR="0079788D">
        <w:t>’</w:t>
      </w:r>
      <w:r w:rsidRPr="006175B8">
        <w:t xml:space="preserve"> healing. </w:t>
      </w:r>
      <w:r w:rsidR="002F5EF0">
        <w:t xml:space="preserve">Only </w:t>
      </w:r>
      <w:r w:rsidRPr="006175B8">
        <w:t xml:space="preserve">18% </w:t>
      </w:r>
      <w:r w:rsidR="008C063A">
        <w:t>came</w:t>
      </w:r>
      <w:r w:rsidRPr="006175B8">
        <w:t xml:space="preserve"> to faith because of their family</w:t>
      </w:r>
      <w:r w:rsidR="0079788D">
        <w:t>’</w:t>
      </w:r>
      <w:r w:rsidRPr="006175B8">
        <w:t xml:space="preserve">s faith. </w:t>
      </w:r>
      <w:r w:rsidR="002F5EF0">
        <w:t>The remaining</w:t>
      </w:r>
      <w:r w:rsidR="002F5EF0" w:rsidRPr="006175B8">
        <w:t xml:space="preserve"> </w:t>
      </w:r>
      <w:r w:rsidRPr="006175B8">
        <w:t>2</w:t>
      </w:r>
      <w:r w:rsidR="00F9791E">
        <w:t>1</w:t>
      </w:r>
      <w:r w:rsidRPr="006175B8">
        <w:t xml:space="preserve">% of people </w:t>
      </w:r>
      <w:r w:rsidRPr="006175B8">
        <w:lastRenderedPageBreak/>
        <w:t xml:space="preserve">came to faith for </w:t>
      </w:r>
      <w:r w:rsidR="002F5EF0">
        <w:t xml:space="preserve">various </w:t>
      </w:r>
      <w:r w:rsidRPr="006175B8">
        <w:t xml:space="preserve">other reasons. Out of 28 people, </w:t>
      </w:r>
      <w:r w:rsidRPr="008D4247">
        <w:t xml:space="preserve">13 are believers for more than 15 years, 11 are more than six years, and only four are believers for less than five years. More than two-thirds of </w:t>
      </w:r>
      <w:r w:rsidR="002F5EF0">
        <w:t xml:space="preserve">the </w:t>
      </w:r>
      <w:r w:rsidRPr="008D4247">
        <w:t xml:space="preserve">people agreed that the definition of </w:t>
      </w:r>
      <w:r w:rsidRPr="00055377">
        <w:rPr>
          <w:i/>
          <w:iCs/>
        </w:rPr>
        <w:t>discipleship</w:t>
      </w:r>
      <w:r w:rsidRPr="008D4247">
        <w:t xml:space="preserve"> is the process of becoming more like Jesus. </w:t>
      </w:r>
    </w:p>
    <w:p w14:paraId="4A70307D" w14:textId="61EF0DAA" w:rsidR="008D4247" w:rsidRPr="006175B8" w:rsidRDefault="008D4247" w:rsidP="008D4247">
      <w:pPr>
        <w:widowControl w:val="0"/>
        <w:spacing w:line="480" w:lineRule="auto"/>
        <w:ind w:firstLine="720"/>
        <w:contextualSpacing/>
      </w:pPr>
      <w:r w:rsidRPr="008D4247">
        <w:t xml:space="preserve">The growing churches have a more organized discipleship program than </w:t>
      </w:r>
      <w:r w:rsidR="002F5EF0">
        <w:t xml:space="preserve">the </w:t>
      </w:r>
      <w:r w:rsidRPr="008D4247">
        <w:t xml:space="preserve">stagnant churches. </w:t>
      </w:r>
      <w:r w:rsidR="002F5EF0">
        <w:t>Four</w:t>
      </w:r>
      <w:r w:rsidR="002F5EF0" w:rsidRPr="006175B8">
        <w:t xml:space="preserve"> </w:t>
      </w:r>
      <w:r w:rsidRPr="006175B8">
        <w:t xml:space="preserve">out of </w:t>
      </w:r>
      <w:r w:rsidR="002F5EF0">
        <w:t>seven</w:t>
      </w:r>
      <w:r w:rsidR="002F5EF0" w:rsidRPr="006175B8">
        <w:t xml:space="preserve"> </w:t>
      </w:r>
      <w:r w:rsidRPr="006175B8">
        <w:t xml:space="preserve">people do not know if there </w:t>
      </w:r>
      <w:r w:rsidR="002F5EF0">
        <w:t xml:space="preserve">is </w:t>
      </w:r>
      <w:r w:rsidRPr="006175B8">
        <w:t>any such kind of training</w:t>
      </w:r>
      <w:r w:rsidR="008C063A">
        <w:t xml:space="preserve"> i</w:t>
      </w:r>
      <w:r w:rsidRPr="006175B8">
        <w:t>n stagnant churches</w:t>
      </w:r>
      <w:r w:rsidR="008C063A">
        <w:t>. T</w:t>
      </w:r>
      <w:r w:rsidRPr="006175B8">
        <w:t>here are not sufficient discipleship programs</w:t>
      </w:r>
      <w:r w:rsidR="008C063A">
        <w:t xml:space="preserve"> in stagnant churches</w:t>
      </w:r>
      <w:r w:rsidRPr="006175B8">
        <w:t>. The stagnant churches have less regular leadership development programs compare</w:t>
      </w:r>
      <w:r w:rsidR="002F5EF0">
        <w:t>d</w:t>
      </w:r>
      <w:r w:rsidRPr="006175B8">
        <w:t xml:space="preserve"> to the growing churches. </w:t>
      </w:r>
    </w:p>
    <w:p w14:paraId="4D00F5E3" w14:textId="46AF0802" w:rsidR="008D4247" w:rsidRDefault="008D4247" w:rsidP="008D4247">
      <w:pPr>
        <w:widowControl w:val="0"/>
        <w:spacing w:line="480" w:lineRule="auto"/>
        <w:ind w:firstLine="720"/>
        <w:contextualSpacing/>
      </w:pPr>
      <w:r w:rsidRPr="006175B8">
        <w:t xml:space="preserve">The stagnant churches have a </w:t>
      </w:r>
      <w:r w:rsidR="002F5EF0">
        <w:t>higher</w:t>
      </w:r>
      <w:r w:rsidR="002F5EF0" w:rsidRPr="006175B8">
        <w:t xml:space="preserve"> </w:t>
      </w:r>
      <w:r w:rsidRPr="006175B8">
        <w:t>percentage of adult believers. At the same time, growing churches ha</w:t>
      </w:r>
      <w:r w:rsidR="008C063A">
        <w:t>ve</w:t>
      </w:r>
      <w:r w:rsidRPr="006175B8">
        <w:t xml:space="preserve"> more younger people. There </w:t>
      </w:r>
      <w:r w:rsidR="001B6092">
        <w:t>is</w:t>
      </w:r>
      <w:r w:rsidRPr="006175B8">
        <w:t xml:space="preserve"> </w:t>
      </w:r>
      <w:r w:rsidR="007E1B23">
        <w:t xml:space="preserve">a higher percentage of </w:t>
      </w:r>
      <w:r w:rsidRPr="006175B8">
        <w:t>female</w:t>
      </w:r>
      <w:r w:rsidR="007E1B23">
        <w:t>s than males</w:t>
      </w:r>
      <w:r w:rsidRPr="006175B8">
        <w:t xml:space="preserve"> in the church</w:t>
      </w:r>
      <w:r w:rsidR="007E1B23">
        <w:t>es</w:t>
      </w:r>
      <w:r w:rsidRPr="006175B8">
        <w:t xml:space="preserve"> except for Church </w:t>
      </w:r>
      <w:proofErr w:type="spellStart"/>
      <w:r w:rsidRPr="006175B8">
        <w:t>G2</w:t>
      </w:r>
      <w:proofErr w:type="spellEnd"/>
      <w:r w:rsidRPr="006175B8">
        <w:t>. Growing churches are growing significantly, while stagnating churches are growing very slowly.  All the churches started about 20 years ago</w:t>
      </w:r>
      <w:r w:rsidR="007E1B23" w:rsidRPr="007E1B23">
        <w:t xml:space="preserve"> </w:t>
      </w:r>
      <w:r w:rsidR="007E1B23" w:rsidRPr="006175B8">
        <w:t>or more</w:t>
      </w:r>
      <w:r w:rsidRPr="006175B8">
        <w:t>. All the pastors</w:t>
      </w:r>
      <w:r w:rsidR="007E1B23">
        <w:t>,</w:t>
      </w:r>
      <w:r w:rsidRPr="006175B8">
        <w:t xml:space="preserve"> except </w:t>
      </w:r>
      <w:r w:rsidR="007E1B23">
        <w:t xml:space="preserve">for </w:t>
      </w:r>
      <w:r w:rsidRPr="006175B8">
        <w:t xml:space="preserve">Church </w:t>
      </w:r>
      <w:proofErr w:type="spellStart"/>
      <w:r w:rsidRPr="006175B8">
        <w:t>S1</w:t>
      </w:r>
      <w:proofErr w:type="spellEnd"/>
      <w:r w:rsidR="007E1B23">
        <w:t>,</w:t>
      </w:r>
      <w:r w:rsidRPr="006175B8">
        <w:t xml:space="preserve"> are the </w:t>
      </w:r>
      <w:r w:rsidR="007E1B23">
        <w:t>original founding pastor of the</w:t>
      </w:r>
      <w:r w:rsidRPr="006175B8">
        <w:t xml:space="preserve"> church. The growing churches </w:t>
      </w:r>
      <w:r w:rsidR="007E1B23">
        <w:t>have</w:t>
      </w:r>
      <w:r w:rsidR="007E1B23" w:rsidRPr="006175B8">
        <w:t xml:space="preserve"> </w:t>
      </w:r>
      <w:r w:rsidRPr="006175B8">
        <w:t>increased in congregation</w:t>
      </w:r>
      <w:r w:rsidR="007E1B23">
        <w:t>al</w:t>
      </w:r>
      <w:r w:rsidRPr="006175B8">
        <w:t xml:space="preserve"> size as well as </w:t>
      </w:r>
      <w:r w:rsidR="007E1B23">
        <w:t xml:space="preserve">in the number of </w:t>
      </w:r>
      <w:r w:rsidRPr="006175B8">
        <w:t xml:space="preserve">branches, while the stagnant churches did not grow </w:t>
      </w:r>
      <w:r w:rsidR="007E1B23">
        <w:t>either</w:t>
      </w:r>
      <w:r w:rsidR="007E1B23" w:rsidRPr="006175B8">
        <w:t xml:space="preserve"> </w:t>
      </w:r>
      <w:r w:rsidR="008C063A">
        <w:t xml:space="preserve">in </w:t>
      </w:r>
      <w:r w:rsidRPr="006175B8">
        <w:t xml:space="preserve">size </w:t>
      </w:r>
      <w:r w:rsidR="007E1B23">
        <w:t>or in</w:t>
      </w:r>
      <w:r w:rsidR="007E1B23" w:rsidRPr="006175B8">
        <w:t xml:space="preserve"> </w:t>
      </w:r>
      <w:r w:rsidRPr="006175B8">
        <w:t xml:space="preserve">branches. All the churches have similar geographical, demographical, </w:t>
      </w:r>
      <w:r w:rsidR="007E1B23">
        <w:t xml:space="preserve">and </w:t>
      </w:r>
      <w:r w:rsidRPr="006175B8">
        <w:t>socio-political background</w:t>
      </w:r>
      <w:r w:rsidR="008C063A">
        <w:t>s</w:t>
      </w:r>
      <w:r w:rsidRPr="006175B8">
        <w:t>.</w:t>
      </w:r>
    </w:p>
    <w:p w14:paraId="3B43D58C" w14:textId="109B1C9B" w:rsidR="00340948" w:rsidRPr="006175B8" w:rsidRDefault="002E79A6" w:rsidP="00055377">
      <w:pPr>
        <w:widowControl w:val="0"/>
        <w:spacing w:line="480" w:lineRule="auto"/>
        <w:contextualSpacing/>
      </w:pPr>
      <w:r>
        <w:tab/>
      </w:r>
      <w:r w:rsidR="00340948" w:rsidRPr="006175B8">
        <w:t>The growing churches and stagnant churches have differences in growth because of the following reasons:</w:t>
      </w:r>
    </w:p>
    <w:p w14:paraId="34642717" w14:textId="3693E3E9" w:rsidR="00340948" w:rsidRDefault="00340948">
      <w:pPr>
        <w:pStyle w:val="ListParagraph"/>
        <w:widowControl w:val="0"/>
        <w:numPr>
          <w:ilvl w:val="0"/>
          <w:numId w:val="8"/>
        </w:numPr>
        <w:spacing w:line="480" w:lineRule="auto"/>
      </w:pPr>
      <w:r w:rsidRPr="006175B8">
        <w:t>The growing churches have more organized discipleship programs than stagnant churches</w:t>
      </w:r>
      <w:r w:rsidR="002E79A6">
        <w:t>.</w:t>
      </w:r>
    </w:p>
    <w:p w14:paraId="013C5EEC" w14:textId="6EC900F3" w:rsidR="00340948" w:rsidRPr="006175B8" w:rsidRDefault="00340948">
      <w:pPr>
        <w:pStyle w:val="ListParagraph"/>
        <w:widowControl w:val="0"/>
        <w:numPr>
          <w:ilvl w:val="0"/>
          <w:numId w:val="8"/>
        </w:numPr>
        <w:spacing w:line="480" w:lineRule="auto"/>
      </w:pPr>
      <w:r w:rsidRPr="006175B8">
        <w:t>The growing churches have more leadership development programs than the stagnant church</w:t>
      </w:r>
      <w:r w:rsidR="002E79A6">
        <w:t>es</w:t>
      </w:r>
      <w:r w:rsidRPr="006175B8">
        <w:t>.</w:t>
      </w:r>
    </w:p>
    <w:p w14:paraId="041234BE" w14:textId="3CAD3345" w:rsidR="00340948" w:rsidRDefault="00340948">
      <w:pPr>
        <w:pStyle w:val="ListParagraph"/>
        <w:widowControl w:val="0"/>
        <w:numPr>
          <w:ilvl w:val="0"/>
          <w:numId w:val="8"/>
        </w:numPr>
        <w:spacing w:line="480" w:lineRule="auto"/>
      </w:pPr>
      <w:r w:rsidRPr="006175B8">
        <w:t>The growing churches</w:t>
      </w:r>
      <w:r>
        <w:t>’</w:t>
      </w:r>
      <w:r w:rsidRPr="006175B8">
        <w:t xml:space="preserve"> senior leader</w:t>
      </w:r>
      <w:r w:rsidR="002E79A6">
        <w:t>ship</w:t>
      </w:r>
      <w:r w:rsidRPr="006175B8">
        <w:t xml:space="preserve"> ha</w:t>
      </w:r>
      <w:r w:rsidR="002E79A6">
        <w:t>ve</w:t>
      </w:r>
      <w:r w:rsidRPr="006175B8">
        <w:t xml:space="preserve"> vision, commitment, </w:t>
      </w:r>
      <w:r w:rsidRPr="006175B8">
        <w:lastRenderedPageBreak/>
        <w:t>and teamwork, while stagnant churches</w:t>
      </w:r>
      <w:r w:rsidR="002E79A6">
        <w:t>’ senior leadership</w:t>
      </w:r>
      <w:r w:rsidRPr="006175B8">
        <w:t xml:space="preserve"> lack</w:t>
      </w:r>
      <w:r>
        <w:t xml:space="preserve"> </w:t>
      </w:r>
      <w:r w:rsidR="002E79A6">
        <w:t>these features</w:t>
      </w:r>
      <w:r>
        <w:t>.</w:t>
      </w:r>
    </w:p>
    <w:p w14:paraId="38E5F46F" w14:textId="77D5CC65" w:rsidR="008D4247" w:rsidRDefault="008D4247" w:rsidP="008D4247">
      <w:pPr>
        <w:widowControl w:val="0"/>
        <w:spacing w:line="480" w:lineRule="auto"/>
        <w:ind w:firstLine="720"/>
        <w:contextualSpacing/>
      </w:pPr>
      <w:r w:rsidRPr="006175B8">
        <w:t>The study shows that the stagnant churches need to have discipleship program</w:t>
      </w:r>
      <w:r w:rsidR="002E79A6">
        <w:t>s</w:t>
      </w:r>
      <w:r w:rsidRPr="006175B8">
        <w:t>. The</w:t>
      </w:r>
      <w:r w:rsidR="002E79A6">
        <w:t>ir</w:t>
      </w:r>
      <w:r w:rsidRPr="006175B8">
        <w:t xml:space="preserve"> main leader</w:t>
      </w:r>
      <w:r w:rsidR="002E79A6">
        <w:t>s</w:t>
      </w:r>
      <w:r w:rsidRPr="006175B8">
        <w:t xml:space="preserve"> need to be more visionary</w:t>
      </w:r>
      <w:r w:rsidR="002E79A6">
        <w:t xml:space="preserve"> and</w:t>
      </w:r>
      <w:r w:rsidRPr="006175B8">
        <w:t xml:space="preserve"> committed. The senior leader</w:t>
      </w:r>
      <w:r w:rsidR="002E79A6">
        <w:t>s</w:t>
      </w:r>
      <w:r w:rsidRPr="006175B8">
        <w:t xml:space="preserve"> of stagnant churches need to develop other leaders in their churches. In the meantime, all the growing and stagnant churches need to focus upon prayer, </w:t>
      </w:r>
      <w:r w:rsidR="002E79A6">
        <w:t xml:space="preserve">sharing the </w:t>
      </w:r>
      <w:r w:rsidRPr="006175B8">
        <w:t xml:space="preserve">gospel, discipleship, sound teaching and preaching, </w:t>
      </w:r>
      <w:r w:rsidR="002E79A6">
        <w:t xml:space="preserve">establishing a </w:t>
      </w:r>
      <w:r w:rsidRPr="006175B8">
        <w:t>good testimon</w:t>
      </w:r>
      <w:r w:rsidR="002E79A6">
        <w:t>y</w:t>
      </w:r>
      <w:r w:rsidRPr="006175B8">
        <w:t xml:space="preserve"> in </w:t>
      </w:r>
      <w:r w:rsidR="008C063A">
        <w:t xml:space="preserve">the </w:t>
      </w:r>
      <w:r w:rsidRPr="006175B8">
        <w:t>community, and leadership development.</w:t>
      </w:r>
    </w:p>
    <w:p w14:paraId="2E7F88CE" w14:textId="4524B714" w:rsidR="009A0F5D" w:rsidRDefault="009A0F5D" w:rsidP="008D4247">
      <w:pPr>
        <w:widowControl w:val="0"/>
        <w:spacing w:line="480" w:lineRule="auto"/>
        <w:ind w:firstLine="720"/>
        <w:contextualSpacing/>
      </w:pPr>
    </w:p>
    <w:p w14:paraId="2C905F92" w14:textId="4E639CDA" w:rsidR="009A0F5D" w:rsidRDefault="009A0F5D" w:rsidP="009A0F5D">
      <w:pPr>
        <w:pStyle w:val="Heading2"/>
      </w:pPr>
      <w:bookmarkStart w:id="106" w:name="_Toc138167449"/>
      <w:r>
        <w:t>Validation</w:t>
      </w:r>
      <w:bookmarkEnd w:id="106"/>
    </w:p>
    <w:p w14:paraId="2311CB9C" w14:textId="74C635E9" w:rsidR="009A0F5D" w:rsidRDefault="009A0F5D" w:rsidP="009A0F5D">
      <w:pPr>
        <w:widowControl w:val="0"/>
        <w:spacing w:line="480" w:lineRule="auto"/>
        <w:ind w:firstLine="720"/>
        <w:contextualSpacing/>
      </w:pPr>
      <w:r>
        <w:t>T</w:t>
      </w:r>
      <w:r w:rsidRPr="009A0F5D">
        <w:t>he pilot study obtained responses that can help answer the research questions. No changes need to be made to the instrumentation</w:t>
      </w:r>
      <w:r>
        <w:t>.</w:t>
      </w:r>
      <w:r w:rsidRPr="009A0F5D">
        <w:t xml:space="preserve"> </w:t>
      </w:r>
      <w:r w:rsidRPr="008D4247">
        <w:t>The pilot study reveals the instrumentation is adequate, and the preliminary results are sufficient to answer the research question(s).</w:t>
      </w:r>
    </w:p>
    <w:p w14:paraId="165E76CA" w14:textId="77777777" w:rsidR="0079788D" w:rsidRPr="008D4247" w:rsidRDefault="0079788D" w:rsidP="008D4247">
      <w:pPr>
        <w:widowControl w:val="0"/>
        <w:spacing w:line="480" w:lineRule="auto"/>
        <w:ind w:firstLine="720"/>
        <w:contextualSpacing/>
      </w:pPr>
    </w:p>
    <w:p w14:paraId="406FF63A" w14:textId="77777777" w:rsidR="004B4E91" w:rsidRDefault="004B4E91" w:rsidP="004B4E91">
      <w:pPr>
        <w:widowControl w:val="0"/>
        <w:spacing w:line="480" w:lineRule="auto"/>
        <w:ind w:firstLine="720"/>
        <w:contextualSpacing/>
      </w:pPr>
      <w:bookmarkStart w:id="107" w:name="_Toc355214988"/>
      <w:bookmarkStart w:id="108" w:name="_Toc355215153"/>
      <w:bookmarkStart w:id="109" w:name="_Toc355246945"/>
      <w:bookmarkStart w:id="110" w:name="_Toc355270964"/>
      <w:bookmarkStart w:id="111" w:name="_Toc355292142"/>
      <w:bookmarkStart w:id="112" w:name="_Toc361433602"/>
      <w:bookmarkStart w:id="113" w:name="_Toc361995625"/>
      <w:bookmarkStart w:id="114" w:name="_Toc362126432"/>
      <w:bookmarkStart w:id="115" w:name="_Toc390681551"/>
    </w:p>
    <w:p w14:paraId="2245F520" w14:textId="77777777" w:rsidR="004B4E91" w:rsidRPr="008D4247" w:rsidRDefault="004B4E91" w:rsidP="004B4E91">
      <w:pPr>
        <w:widowControl w:val="0"/>
        <w:spacing w:line="480" w:lineRule="auto"/>
        <w:ind w:firstLine="720"/>
        <w:contextualSpacing/>
      </w:pPr>
    </w:p>
    <w:p w14:paraId="70D98F3C" w14:textId="77777777" w:rsidR="004B4E91" w:rsidRPr="008D4247" w:rsidRDefault="004B4E91" w:rsidP="004B4E91">
      <w:pPr>
        <w:pStyle w:val="Heading1"/>
        <w:spacing w:line="240" w:lineRule="auto"/>
        <w:sectPr w:rsidR="004B4E91"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6558DCFE" w14:textId="77777777" w:rsidR="004B4E91" w:rsidRPr="00365236" w:rsidRDefault="004B4E91" w:rsidP="004B4E91">
      <w:pPr>
        <w:pStyle w:val="Heading1"/>
        <w:spacing w:line="240" w:lineRule="auto"/>
        <w:rPr>
          <w:b w:val="0"/>
          <w:bCs/>
        </w:rPr>
      </w:pPr>
    </w:p>
    <w:p w14:paraId="1D22E134" w14:textId="77777777" w:rsidR="004B4E91" w:rsidRPr="00365236" w:rsidRDefault="004B4E91" w:rsidP="004B4E91">
      <w:pPr>
        <w:pStyle w:val="Heading1"/>
        <w:spacing w:line="240" w:lineRule="auto"/>
        <w:rPr>
          <w:b w:val="0"/>
          <w:bCs/>
        </w:rPr>
      </w:pPr>
    </w:p>
    <w:p w14:paraId="5E265511" w14:textId="77777777" w:rsidR="004B4E91" w:rsidRPr="00365236" w:rsidRDefault="004B4E91" w:rsidP="004B4E91">
      <w:pPr>
        <w:pStyle w:val="Heading1"/>
        <w:spacing w:line="240" w:lineRule="auto"/>
        <w:rPr>
          <w:b w:val="0"/>
          <w:bCs/>
        </w:rPr>
      </w:pPr>
    </w:p>
    <w:p w14:paraId="7F9A4A75" w14:textId="77777777" w:rsidR="004B4E91" w:rsidRPr="00365236" w:rsidRDefault="004B4E91" w:rsidP="004B4E91">
      <w:pPr>
        <w:pStyle w:val="Heading1"/>
        <w:spacing w:line="240" w:lineRule="auto"/>
        <w:rPr>
          <w:b w:val="0"/>
          <w:bCs/>
        </w:rPr>
      </w:pPr>
    </w:p>
    <w:p w14:paraId="5D27702D" w14:textId="77777777" w:rsidR="004B4E91" w:rsidRPr="00365236" w:rsidRDefault="004B4E91" w:rsidP="004B4E91">
      <w:pPr>
        <w:pStyle w:val="Heading1"/>
        <w:spacing w:line="240" w:lineRule="auto"/>
        <w:rPr>
          <w:b w:val="0"/>
          <w:bCs/>
        </w:rPr>
      </w:pPr>
    </w:p>
    <w:p w14:paraId="2BAE2802" w14:textId="02BBA8EE" w:rsidR="004B4E91" w:rsidRPr="00791536" w:rsidRDefault="00E808EB" w:rsidP="00791536">
      <w:pPr>
        <w:pStyle w:val="Heading1"/>
      </w:pPr>
      <w:bookmarkStart w:id="116" w:name="_Toc138167450"/>
      <w:r>
        <w:t>Chapter 2</w:t>
      </w:r>
      <w:r w:rsidR="003C6639">
        <w:br/>
      </w:r>
      <w:r w:rsidR="00102473" w:rsidRPr="00791536">
        <w:t>Literature Review</w:t>
      </w:r>
      <w:bookmarkEnd w:id="116"/>
    </w:p>
    <w:p w14:paraId="30D5C689" w14:textId="77777777" w:rsidR="00672B87" w:rsidRDefault="00672B87" w:rsidP="00784E40">
      <w:pPr>
        <w:widowControl w:val="0"/>
        <w:spacing w:line="480" w:lineRule="auto"/>
        <w:ind w:firstLine="720"/>
        <w:contextualSpacing/>
        <w:rPr>
          <w:rFonts w:eastAsia="MS ??"/>
          <w:color w:val="auto"/>
          <w:lang w:eastAsia="en-US"/>
        </w:rPr>
      </w:pPr>
    </w:p>
    <w:p w14:paraId="696350F1" w14:textId="493B4A5C" w:rsidR="00784E40" w:rsidRDefault="00BF075A" w:rsidP="00B77CC6">
      <w:pPr>
        <w:widowControl w:val="0"/>
        <w:spacing w:line="480" w:lineRule="auto"/>
        <w:ind w:firstLine="720"/>
        <w:contextualSpacing/>
        <w:rPr>
          <w:rFonts w:eastAsia="MS ??"/>
          <w:color w:val="auto"/>
          <w:lang w:eastAsia="en-US"/>
        </w:rPr>
      </w:pPr>
      <w:r w:rsidRPr="00BF075A">
        <w:rPr>
          <w:rFonts w:eastAsia="MS ??"/>
          <w:color w:val="auto"/>
          <w:lang w:eastAsia="en-US"/>
        </w:rPr>
        <w:t>Throughout the history of Christianity, many things have been written and discussed on Church growth. However, it is unfortunate that there are only a few books written on church growth in the Nepalese context.</w:t>
      </w:r>
      <w:ins w:id="117" w:author="Lekhnath Poudel" w:date="2023-07-07T11:06:00Z">
        <w:r w:rsidR="00B77CC6" w:rsidRPr="00B77CC6">
          <w:rPr>
            <w:rFonts w:eastAsia="MS ??"/>
            <w:color w:val="auto"/>
            <w:lang w:eastAsia="en-US"/>
          </w:rPr>
          <w:t xml:space="preserve"> </w:t>
        </w:r>
        <w:r w:rsidR="00B77CC6">
          <w:rPr>
            <w:rFonts w:eastAsia="MS ??"/>
            <w:color w:val="auto"/>
            <w:lang w:eastAsia="en-US"/>
          </w:rPr>
          <w:t>Few other writers also have done significant work on discipleship. However, there are not enough study on the topic key factors of church growth and stagnation</w:t>
        </w:r>
      </w:ins>
      <w:ins w:id="118" w:author="Lekhnath Poudel" w:date="2023-07-07T11:07:00Z">
        <w:r w:rsidR="00B77CC6">
          <w:rPr>
            <w:rFonts w:eastAsia="MS ??"/>
            <w:color w:val="auto"/>
            <w:lang w:eastAsia="en-US"/>
          </w:rPr>
          <w:t>.</w:t>
        </w:r>
      </w:ins>
      <w:r w:rsidRPr="00BF075A">
        <w:rPr>
          <w:rFonts w:eastAsia="MS ??"/>
          <w:color w:val="auto"/>
          <w:lang w:eastAsia="en-US"/>
        </w:rPr>
        <w:t xml:space="preserve"> </w:t>
      </w:r>
      <w:commentRangeStart w:id="119"/>
      <w:del w:id="120" w:author="Lekhnath Poudel" w:date="2023-07-07T11:07:00Z">
        <w:r w:rsidRPr="00BF075A" w:rsidDel="00B77CC6">
          <w:rPr>
            <w:rFonts w:eastAsia="MS ??"/>
            <w:color w:val="auto"/>
            <w:lang w:eastAsia="en-US"/>
          </w:rPr>
          <w:delText xml:space="preserve">The </w:delText>
        </w:r>
      </w:del>
      <w:ins w:id="121" w:author="Lekhnath Poudel" w:date="2023-07-07T11:07:00Z">
        <w:r w:rsidR="00B77CC6">
          <w:rPr>
            <w:rFonts w:eastAsia="MS ??"/>
            <w:color w:val="auto"/>
            <w:lang w:eastAsia="en-US"/>
          </w:rPr>
          <w:t>Many reports and ground reality shows that</w:t>
        </w:r>
        <w:r w:rsidR="00B77CC6" w:rsidRPr="00BF075A">
          <w:rPr>
            <w:rFonts w:eastAsia="MS ??"/>
            <w:color w:val="auto"/>
            <w:lang w:eastAsia="en-US"/>
          </w:rPr>
          <w:t xml:space="preserve"> </w:t>
        </w:r>
      </w:ins>
      <w:r w:rsidRPr="00BF075A">
        <w:rPr>
          <w:rFonts w:eastAsia="MS ??"/>
          <w:color w:val="auto"/>
          <w:lang w:eastAsia="en-US"/>
        </w:rPr>
        <w:t xml:space="preserve">Nepali church is one of the fastest-growing churches in the world. </w:t>
      </w:r>
      <w:ins w:id="122" w:author="Lekhnath Poudel" w:date="2023-07-05T14:40:00Z">
        <w:r w:rsidR="00E44538">
          <w:rPr>
            <w:rFonts w:eastAsia="MS ??"/>
            <w:color w:val="auto"/>
            <w:lang w:eastAsia="en-US"/>
          </w:rPr>
          <w:t>Many churches</w:t>
        </w:r>
      </w:ins>
      <w:ins w:id="123" w:author="Lekhnath Poudel" w:date="2023-07-05T14:41:00Z">
        <w:r w:rsidR="00E44538">
          <w:rPr>
            <w:rFonts w:eastAsia="MS ??"/>
            <w:color w:val="auto"/>
            <w:lang w:eastAsia="en-US"/>
          </w:rPr>
          <w:t xml:space="preserve"> in Nepal are </w:t>
        </w:r>
      </w:ins>
      <w:ins w:id="124" w:author="Lekhnath Poudel" w:date="2023-07-05T14:42:00Z">
        <w:r w:rsidR="00E44538">
          <w:rPr>
            <w:rFonts w:eastAsia="MS ??"/>
            <w:color w:val="auto"/>
            <w:lang w:eastAsia="en-US"/>
          </w:rPr>
          <w:t>enjoying</w:t>
        </w:r>
      </w:ins>
      <w:ins w:id="125" w:author="Lekhnath Poudel" w:date="2023-07-05T14:41:00Z">
        <w:r w:rsidR="00E44538">
          <w:rPr>
            <w:rFonts w:eastAsia="MS ??"/>
            <w:color w:val="auto"/>
            <w:lang w:eastAsia="en-US"/>
          </w:rPr>
          <w:t xml:space="preserve"> the growth. </w:t>
        </w:r>
      </w:ins>
      <w:ins w:id="126" w:author="Lekhnath Poudel" w:date="2023-07-05T14:38:00Z">
        <w:r w:rsidR="00E44538">
          <w:rPr>
            <w:rFonts w:eastAsia="MS ??"/>
            <w:color w:val="auto"/>
            <w:lang w:eastAsia="en-US"/>
          </w:rPr>
          <w:t xml:space="preserve">However, few churches </w:t>
        </w:r>
      </w:ins>
      <w:ins w:id="127" w:author="Lekhnath Poudel" w:date="2023-07-05T14:39:00Z">
        <w:r w:rsidR="00E44538">
          <w:rPr>
            <w:rFonts w:eastAsia="MS ??"/>
            <w:color w:val="auto"/>
            <w:lang w:eastAsia="en-US"/>
          </w:rPr>
          <w:t xml:space="preserve">in Nepal are struggling with growth. </w:t>
        </w:r>
      </w:ins>
      <w:r w:rsidRPr="00BF075A">
        <w:rPr>
          <w:rFonts w:eastAsia="MS ??"/>
          <w:color w:val="auto"/>
          <w:lang w:eastAsia="en-US"/>
        </w:rPr>
        <w:t xml:space="preserve">In this sense, it will be good to know why </w:t>
      </w:r>
      <w:ins w:id="128" w:author="Lekhnath Poudel" w:date="2023-07-05T14:40:00Z">
        <w:r w:rsidR="00E44538">
          <w:rPr>
            <w:rFonts w:eastAsia="MS ??"/>
            <w:color w:val="auto"/>
            <w:lang w:eastAsia="en-US"/>
          </w:rPr>
          <w:t xml:space="preserve">some </w:t>
        </w:r>
      </w:ins>
      <w:r w:rsidRPr="00BF075A">
        <w:rPr>
          <w:rFonts w:eastAsia="MS ??"/>
          <w:color w:val="auto"/>
          <w:lang w:eastAsia="en-US"/>
        </w:rPr>
        <w:t>churches in Nepal are growing so rapidly</w:t>
      </w:r>
      <w:del w:id="129" w:author="Lekhnath Poudel" w:date="2023-07-05T14:37:00Z">
        <w:r w:rsidRPr="00BF075A" w:rsidDel="00E44538">
          <w:rPr>
            <w:rFonts w:eastAsia="MS ??"/>
            <w:color w:val="auto"/>
            <w:lang w:eastAsia="en-US"/>
          </w:rPr>
          <w:delText>. However,</w:delText>
        </w:r>
      </w:del>
      <w:ins w:id="130" w:author="Lekhnath Poudel" w:date="2023-07-05T14:40:00Z">
        <w:r w:rsidR="00E44538">
          <w:rPr>
            <w:rFonts w:eastAsia="MS ??"/>
            <w:color w:val="auto"/>
            <w:lang w:eastAsia="en-US"/>
          </w:rPr>
          <w:t xml:space="preserve"> and some are struggling.</w:t>
        </w:r>
      </w:ins>
      <w:ins w:id="131" w:author="Lekhnath Poudel" w:date="2023-07-07T11:06:00Z">
        <w:r w:rsidR="00B77CC6">
          <w:rPr>
            <w:rFonts w:eastAsia="MS ??"/>
            <w:color w:val="auto"/>
            <w:lang w:eastAsia="en-US"/>
          </w:rPr>
          <w:t xml:space="preserve"> </w:t>
        </w:r>
      </w:ins>
      <w:del w:id="132" w:author="Lekhnath Poudel" w:date="2023-07-05T14:40:00Z">
        <w:r w:rsidRPr="00BF075A" w:rsidDel="00E44538">
          <w:rPr>
            <w:rFonts w:eastAsia="MS ??"/>
            <w:color w:val="auto"/>
            <w:lang w:eastAsia="en-US"/>
          </w:rPr>
          <w:delText xml:space="preserve"> </w:delText>
        </w:r>
      </w:del>
      <w:del w:id="133" w:author="Lekhnath Poudel" w:date="2023-07-05T14:37:00Z">
        <w:r w:rsidR="00865D2F" w:rsidDel="00E44538">
          <w:rPr>
            <w:rFonts w:eastAsia="MS ??"/>
            <w:color w:val="auto"/>
            <w:lang w:eastAsia="en-US"/>
          </w:rPr>
          <w:delText>many</w:delText>
        </w:r>
      </w:del>
      <w:del w:id="134" w:author="Lekhnath Poudel" w:date="2023-07-05T14:40:00Z">
        <w:r w:rsidR="00865D2F" w:rsidDel="00E44538">
          <w:rPr>
            <w:rFonts w:eastAsia="MS ??"/>
            <w:color w:val="auto"/>
            <w:lang w:eastAsia="en-US"/>
          </w:rPr>
          <w:delText xml:space="preserve"> churches in Nepal </w:delText>
        </w:r>
        <w:r w:rsidRPr="00BF075A" w:rsidDel="00E44538">
          <w:rPr>
            <w:rFonts w:eastAsia="MS ??"/>
            <w:color w:val="auto"/>
            <w:lang w:eastAsia="en-US"/>
          </w:rPr>
          <w:delText>ar</w:delText>
        </w:r>
      </w:del>
      <w:del w:id="135" w:author="Lekhnath Poudel" w:date="2023-07-05T14:38:00Z">
        <w:r w:rsidRPr="00BF075A" w:rsidDel="00E44538">
          <w:rPr>
            <w:rFonts w:eastAsia="MS ??"/>
            <w:color w:val="auto"/>
            <w:lang w:eastAsia="en-US"/>
          </w:rPr>
          <w:delText xml:space="preserve">e </w:delText>
        </w:r>
      </w:del>
      <w:del w:id="136" w:author="Lekhnath Poudel" w:date="2023-07-05T14:40:00Z">
        <w:r w:rsidRPr="00BF075A" w:rsidDel="00E44538">
          <w:rPr>
            <w:rFonts w:eastAsia="MS ??"/>
            <w:color w:val="auto"/>
            <w:lang w:eastAsia="en-US"/>
          </w:rPr>
          <w:delText xml:space="preserve">struggling </w:delText>
        </w:r>
        <w:r w:rsidR="00865D2F" w:rsidDel="00E44538">
          <w:rPr>
            <w:rFonts w:eastAsia="MS ??"/>
            <w:color w:val="auto"/>
            <w:lang w:eastAsia="en-US"/>
          </w:rPr>
          <w:delText>with</w:delText>
        </w:r>
        <w:r w:rsidRPr="00BF075A" w:rsidDel="00E44538">
          <w:rPr>
            <w:rFonts w:eastAsia="MS ??"/>
            <w:color w:val="auto"/>
            <w:lang w:eastAsia="en-US"/>
          </w:rPr>
          <w:delText xml:space="preserve"> growth.</w:delText>
        </w:r>
        <w:commentRangeEnd w:id="119"/>
        <w:r w:rsidR="00974156" w:rsidDel="00E44538">
          <w:rPr>
            <w:rStyle w:val="CommentReference"/>
          </w:rPr>
          <w:commentReference w:id="119"/>
        </w:r>
      </w:del>
      <w:r w:rsidRPr="00BF075A">
        <w:rPr>
          <w:rFonts w:eastAsia="MS ??"/>
          <w:color w:val="auto"/>
          <w:lang w:eastAsia="en-US"/>
        </w:rPr>
        <w:t xml:space="preserve"> </w:t>
      </w:r>
      <w:commentRangeStart w:id="137"/>
      <w:r w:rsidRPr="00BF075A">
        <w:rPr>
          <w:rFonts w:eastAsia="MS ??"/>
          <w:color w:val="auto"/>
          <w:lang w:eastAsia="en-US"/>
        </w:rPr>
        <w:t xml:space="preserve">This section will examine some works on church growth in </w:t>
      </w:r>
      <w:r w:rsidR="00BA1825">
        <w:rPr>
          <w:rFonts w:eastAsia="MS ??"/>
          <w:color w:val="auto"/>
          <w:lang w:eastAsia="en-US"/>
        </w:rPr>
        <w:t xml:space="preserve">various and </w:t>
      </w:r>
      <w:r w:rsidRPr="00BF075A">
        <w:rPr>
          <w:rFonts w:eastAsia="MS ??"/>
          <w:color w:val="auto"/>
          <w:lang w:eastAsia="en-US"/>
        </w:rPr>
        <w:t>different context</w:t>
      </w:r>
      <w:r w:rsidR="00BA1825">
        <w:rPr>
          <w:rFonts w:eastAsia="MS ??"/>
          <w:color w:val="auto"/>
          <w:lang w:eastAsia="en-US"/>
        </w:rPr>
        <w:t>s</w:t>
      </w:r>
      <w:r w:rsidRPr="00BF075A">
        <w:rPr>
          <w:rFonts w:eastAsia="MS ??"/>
          <w:color w:val="auto"/>
          <w:lang w:eastAsia="en-US"/>
        </w:rPr>
        <w:t xml:space="preserve"> and </w:t>
      </w:r>
      <w:r w:rsidR="00BA1825">
        <w:rPr>
          <w:rFonts w:eastAsia="MS ??"/>
          <w:color w:val="auto"/>
          <w:lang w:eastAsia="en-US"/>
        </w:rPr>
        <w:t xml:space="preserve">whether they </w:t>
      </w:r>
      <w:r w:rsidRPr="00BF075A">
        <w:rPr>
          <w:rFonts w:eastAsia="MS ??"/>
          <w:color w:val="auto"/>
          <w:lang w:eastAsia="en-US"/>
        </w:rPr>
        <w:t>can be applied in the Nepali context.</w:t>
      </w:r>
      <w:commentRangeEnd w:id="137"/>
      <w:r w:rsidR="00974156">
        <w:rPr>
          <w:rStyle w:val="CommentReference"/>
        </w:rPr>
        <w:commentReference w:id="137"/>
      </w:r>
    </w:p>
    <w:p w14:paraId="3C1530EF" w14:textId="77777777" w:rsidR="00784E40" w:rsidRDefault="00784E40" w:rsidP="00784E40">
      <w:pPr>
        <w:widowControl w:val="0"/>
        <w:spacing w:line="480" w:lineRule="auto"/>
        <w:ind w:firstLine="720"/>
        <w:contextualSpacing/>
        <w:jc w:val="center"/>
        <w:rPr>
          <w:rFonts w:eastAsia="MS ??"/>
          <w:color w:val="auto"/>
          <w:lang w:eastAsia="en-US"/>
        </w:rPr>
      </w:pPr>
    </w:p>
    <w:p w14:paraId="5C1EFD97" w14:textId="25E57D97" w:rsidR="00102473" w:rsidRDefault="00102473" w:rsidP="00791536">
      <w:pPr>
        <w:pStyle w:val="Heading2"/>
        <w:rPr>
          <w:lang w:eastAsia="en-US"/>
        </w:rPr>
      </w:pPr>
      <w:bookmarkStart w:id="138" w:name="_Toc138167451"/>
      <w:r>
        <w:rPr>
          <w:lang w:eastAsia="en-US"/>
        </w:rPr>
        <w:t>History and Background of Christianity in Nepal</w:t>
      </w:r>
      <w:bookmarkEnd w:id="138"/>
    </w:p>
    <w:p w14:paraId="5804ACD7" w14:textId="3F96257A" w:rsidR="009D5271" w:rsidRDefault="00102473" w:rsidP="00B77CC6">
      <w:pPr>
        <w:widowControl w:val="0"/>
        <w:spacing w:line="480" w:lineRule="auto"/>
        <w:ind w:firstLine="720"/>
        <w:contextualSpacing/>
        <w:rPr>
          <w:rFonts w:eastAsia="MS ??"/>
          <w:color w:val="auto"/>
          <w:lang w:eastAsia="en-US"/>
        </w:rPr>
      </w:pPr>
      <w:r>
        <w:rPr>
          <w:rFonts w:eastAsia="MS ??"/>
          <w:color w:val="auto"/>
          <w:lang w:eastAsia="en-US"/>
        </w:rPr>
        <w:t xml:space="preserve">There are few significant </w:t>
      </w:r>
      <w:r w:rsidR="00B463DB">
        <w:rPr>
          <w:rFonts w:eastAsia="MS ??"/>
          <w:color w:val="auto"/>
          <w:lang w:eastAsia="en-US"/>
        </w:rPr>
        <w:t>works</w:t>
      </w:r>
      <w:r>
        <w:rPr>
          <w:rFonts w:eastAsia="MS ??"/>
          <w:color w:val="auto"/>
          <w:lang w:eastAsia="en-US"/>
        </w:rPr>
        <w:t xml:space="preserve"> done about the </w:t>
      </w:r>
      <w:r w:rsidR="00B463DB">
        <w:rPr>
          <w:rFonts w:eastAsia="MS ??"/>
          <w:color w:val="auto"/>
          <w:lang w:eastAsia="en-US"/>
        </w:rPr>
        <w:t>history</w:t>
      </w:r>
      <w:r>
        <w:rPr>
          <w:rFonts w:eastAsia="MS ??"/>
          <w:color w:val="auto"/>
          <w:lang w:eastAsia="en-US"/>
        </w:rPr>
        <w:t xml:space="preserve"> and </w:t>
      </w:r>
      <w:r w:rsidR="00B463DB">
        <w:rPr>
          <w:rFonts w:eastAsia="MS ??"/>
          <w:color w:val="auto"/>
          <w:lang w:eastAsia="en-US"/>
        </w:rPr>
        <w:t>background</w:t>
      </w:r>
      <w:r>
        <w:rPr>
          <w:rFonts w:eastAsia="MS ??"/>
          <w:color w:val="auto"/>
          <w:lang w:eastAsia="en-US"/>
        </w:rPr>
        <w:t xml:space="preserve"> of Christianity in Nepal. </w:t>
      </w:r>
      <w:r w:rsidR="009D5271" w:rsidRPr="009D5271">
        <w:rPr>
          <w:rFonts w:eastAsia="MS ??"/>
          <w:color w:val="auto"/>
          <w:lang w:eastAsia="en-US"/>
        </w:rPr>
        <w:t>Numerous researchers have contributed to the study of Nepal's church history, including Jonathan Lindell</w:t>
      </w:r>
      <w:r w:rsidR="00C42B77">
        <w:rPr>
          <w:rStyle w:val="FootnoteReference"/>
          <w:rFonts w:eastAsia="MS ??"/>
          <w:color w:val="auto"/>
          <w:lang w:eastAsia="en-US"/>
        </w:rPr>
        <w:footnoteReference w:id="11"/>
      </w:r>
      <w:r w:rsidR="009D5271" w:rsidRPr="009D5271">
        <w:rPr>
          <w:rFonts w:eastAsia="MS ??"/>
          <w:color w:val="auto"/>
          <w:lang w:eastAsia="en-US"/>
        </w:rPr>
        <w:t>, Cindy Perry</w:t>
      </w:r>
      <w:r w:rsidR="00C42B77">
        <w:rPr>
          <w:rStyle w:val="FootnoteReference"/>
          <w:rFonts w:eastAsia="MS ??"/>
          <w:color w:val="auto"/>
          <w:lang w:eastAsia="en-US"/>
        </w:rPr>
        <w:footnoteReference w:id="12"/>
      </w:r>
      <w:r w:rsidR="009D5271" w:rsidRPr="009D5271">
        <w:rPr>
          <w:rFonts w:eastAsia="MS ??"/>
          <w:color w:val="auto"/>
          <w:lang w:eastAsia="en-US"/>
        </w:rPr>
        <w:t xml:space="preserve">, Norma </w:t>
      </w:r>
      <w:proofErr w:type="spellStart"/>
      <w:r w:rsidR="009D5271" w:rsidRPr="009D5271">
        <w:rPr>
          <w:rFonts w:eastAsia="MS ??"/>
          <w:color w:val="auto"/>
          <w:lang w:eastAsia="en-US"/>
        </w:rPr>
        <w:t>Kiegberg</w:t>
      </w:r>
      <w:proofErr w:type="spellEnd"/>
      <w:r w:rsidR="00D949C6">
        <w:rPr>
          <w:rStyle w:val="FootnoteReference"/>
          <w:rFonts w:eastAsia="MS ??"/>
          <w:color w:val="auto"/>
          <w:lang w:eastAsia="en-US"/>
        </w:rPr>
        <w:footnoteReference w:id="13"/>
      </w:r>
      <w:r w:rsidR="009D5271" w:rsidRPr="009D5271">
        <w:rPr>
          <w:rFonts w:eastAsia="MS ??"/>
          <w:color w:val="auto"/>
          <w:lang w:eastAsia="en-US"/>
        </w:rPr>
        <w:t xml:space="preserve">, </w:t>
      </w:r>
      <w:r w:rsidR="009D5271" w:rsidRPr="009D5271">
        <w:rPr>
          <w:rFonts w:eastAsia="MS ??"/>
          <w:color w:val="auto"/>
          <w:lang w:eastAsia="en-US"/>
        </w:rPr>
        <w:lastRenderedPageBreak/>
        <w:t>Rajendra Rongong</w:t>
      </w:r>
      <w:r w:rsidR="00474A17">
        <w:rPr>
          <w:rStyle w:val="FootnoteReference"/>
          <w:rFonts w:eastAsia="MS ??"/>
          <w:color w:val="auto"/>
          <w:lang w:eastAsia="en-US"/>
        </w:rPr>
        <w:footnoteReference w:id="14"/>
      </w:r>
      <w:r w:rsidR="009D5271" w:rsidRPr="009D5271">
        <w:rPr>
          <w:rFonts w:eastAsia="MS ??"/>
          <w:color w:val="auto"/>
          <w:lang w:eastAsia="en-US"/>
        </w:rPr>
        <w:t xml:space="preserve">, </w:t>
      </w:r>
      <w:proofErr w:type="spellStart"/>
      <w:r w:rsidR="009D5271" w:rsidRPr="009D5271">
        <w:rPr>
          <w:rFonts w:eastAsia="MS ??"/>
          <w:color w:val="auto"/>
          <w:lang w:eastAsia="en-US"/>
        </w:rPr>
        <w:t>Dil</w:t>
      </w:r>
      <w:proofErr w:type="spellEnd"/>
      <w:r w:rsidR="009D5271" w:rsidRPr="009D5271">
        <w:rPr>
          <w:rFonts w:eastAsia="MS ??"/>
          <w:color w:val="auto"/>
          <w:lang w:eastAsia="en-US"/>
        </w:rPr>
        <w:t xml:space="preserve"> Bahadur Lama</w:t>
      </w:r>
      <w:r w:rsidR="00474A17">
        <w:rPr>
          <w:rStyle w:val="FootnoteReference"/>
          <w:rFonts w:eastAsia="MS ??"/>
          <w:color w:val="auto"/>
          <w:lang w:eastAsia="en-US"/>
        </w:rPr>
        <w:footnoteReference w:id="15"/>
      </w:r>
      <w:r w:rsidR="009D5271" w:rsidRPr="009D5271">
        <w:rPr>
          <w:rFonts w:eastAsia="MS ??"/>
          <w:color w:val="auto"/>
          <w:lang w:eastAsia="en-US"/>
        </w:rPr>
        <w:t>, Simon Pandey</w:t>
      </w:r>
      <w:r w:rsidR="00B77CC6">
        <w:rPr>
          <w:rStyle w:val="FootnoteReference"/>
          <w:rFonts w:eastAsia="MS ??"/>
          <w:color w:val="auto"/>
          <w:lang w:eastAsia="en-US"/>
        </w:rPr>
        <w:footnoteReference w:id="16"/>
      </w:r>
      <w:r w:rsidR="009D5271" w:rsidRPr="009D5271">
        <w:rPr>
          <w:rFonts w:eastAsia="MS ??"/>
          <w:color w:val="auto"/>
          <w:lang w:eastAsia="en-US"/>
        </w:rPr>
        <w:t>, Manoj Shrestha</w:t>
      </w:r>
      <w:r w:rsidR="00B77CC6">
        <w:rPr>
          <w:rStyle w:val="FootnoteReference"/>
          <w:rFonts w:eastAsia="MS ??"/>
          <w:color w:val="auto"/>
          <w:lang w:eastAsia="en-US"/>
        </w:rPr>
        <w:footnoteReference w:id="17"/>
      </w:r>
      <w:r w:rsidR="009D5271" w:rsidRPr="009D5271">
        <w:rPr>
          <w:rFonts w:eastAsia="MS ??"/>
          <w:color w:val="auto"/>
          <w:lang w:eastAsia="en-US"/>
        </w:rPr>
        <w:t xml:space="preserve">, and Luciano </w:t>
      </w:r>
      <w:commentRangeStart w:id="139"/>
      <w:proofErr w:type="spellStart"/>
      <w:r w:rsidR="009D5271" w:rsidRPr="009D5271">
        <w:rPr>
          <w:rFonts w:eastAsia="MS ??"/>
          <w:color w:val="auto"/>
          <w:lang w:eastAsia="en-US"/>
        </w:rPr>
        <w:t>Petek</w:t>
      </w:r>
      <w:commentRangeEnd w:id="139"/>
      <w:proofErr w:type="spellEnd"/>
      <w:r w:rsidR="00BA1825">
        <w:rPr>
          <w:rStyle w:val="CommentReference"/>
        </w:rPr>
        <w:commentReference w:id="139"/>
      </w:r>
      <w:r w:rsidR="009D5271" w:rsidRPr="009D5271">
        <w:rPr>
          <w:rFonts w:eastAsia="MS ??"/>
          <w:color w:val="auto"/>
          <w:lang w:eastAsia="en-US"/>
        </w:rPr>
        <w:t>.</w:t>
      </w:r>
      <w:r w:rsidR="00B77CC6">
        <w:rPr>
          <w:rStyle w:val="FootnoteReference"/>
          <w:rFonts w:eastAsia="MS ??"/>
          <w:color w:val="auto"/>
          <w:lang w:eastAsia="en-US"/>
        </w:rPr>
        <w:footnoteReference w:id="18"/>
      </w:r>
      <w:ins w:id="140" w:author="Lekhnath Poudel" w:date="2023-07-07T11:01:00Z">
        <w:r w:rsidR="00474A17">
          <w:rPr>
            <w:rFonts w:eastAsia="MS ??"/>
            <w:color w:val="auto"/>
            <w:lang w:eastAsia="en-US"/>
          </w:rPr>
          <w:t xml:space="preserve"> </w:t>
        </w:r>
      </w:ins>
    </w:p>
    <w:p w14:paraId="6AE6C180" w14:textId="77777777" w:rsidR="00D0514D" w:rsidRDefault="00D0514D" w:rsidP="00BF075A">
      <w:pPr>
        <w:widowControl w:val="0"/>
        <w:spacing w:line="480" w:lineRule="auto"/>
        <w:ind w:firstLine="720"/>
        <w:contextualSpacing/>
        <w:rPr>
          <w:rFonts w:eastAsia="MS ??"/>
          <w:color w:val="auto"/>
          <w:lang w:eastAsia="en-US"/>
        </w:rPr>
      </w:pPr>
    </w:p>
    <w:p w14:paraId="49A4B942" w14:textId="77777777" w:rsidR="00784E40" w:rsidRDefault="00784E40" w:rsidP="00784E40">
      <w:pPr>
        <w:pStyle w:val="Heading3"/>
      </w:pPr>
      <w:bookmarkStart w:id="141" w:name="_Toc138167452"/>
      <w:r>
        <w:t>The First Missionary Attempts to Nepal</w:t>
      </w:r>
      <w:bookmarkEnd w:id="141"/>
    </w:p>
    <w:p w14:paraId="4EAAE5CB" w14:textId="269FF089" w:rsidR="00102473" w:rsidRDefault="009D5271" w:rsidP="00BF075A">
      <w:pPr>
        <w:widowControl w:val="0"/>
        <w:spacing w:line="480" w:lineRule="auto"/>
        <w:ind w:firstLine="720"/>
        <w:contextualSpacing/>
        <w:rPr>
          <w:rFonts w:eastAsia="MS ??"/>
          <w:color w:val="auto"/>
          <w:lang w:eastAsia="en-US"/>
        </w:rPr>
      </w:pPr>
      <w:r>
        <w:rPr>
          <w:rFonts w:eastAsia="MS ??"/>
          <w:color w:val="auto"/>
          <w:lang w:eastAsia="en-US"/>
        </w:rPr>
        <w:t xml:space="preserve">An </w:t>
      </w:r>
      <w:r w:rsidR="00102473">
        <w:rPr>
          <w:rFonts w:eastAsia="MS ??"/>
          <w:color w:val="auto"/>
          <w:lang w:eastAsia="en-US"/>
        </w:rPr>
        <w:t xml:space="preserve">Italian editor, Luciano </w:t>
      </w:r>
      <w:proofErr w:type="spellStart"/>
      <w:r w:rsidR="00102473">
        <w:rPr>
          <w:rFonts w:eastAsia="MS ??"/>
          <w:color w:val="auto"/>
          <w:lang w:eastAsia="en-US"/>
        </w:rPr>
        <w:t>Petek</w:t>
      </w:r>
      <w:proofErr w:type="spellEnd"/>
      <w:r w:rsidR="00102473">
        <w:rPr>
          <w:rFonts w:eastAsia="MS ??"/>
          <w:color w:val="auto"/>
          <w:lang w:eastAsia="en-US"/>
        </w:rPr>
        <w:t>, has collected and documented significant and historical documents in his book called Italian Missionaries in Tibet and Nepal. Royal Nepal Academy (</w:t>
      </w:r>
      <w:proofErr w:type="spellStart"/>
      <w:r w:rsidR="00102473">
        <w:rPr>
          <w:rFonts w:eastAsia="MS ??"/>
          <w:color w:val="auto"/>
          <w:lang w:eastAsia="en-US"/>
        </w:rPr>
        <w:t>Rajkiya</w:t>
      </w:r>
      <w:proofErr w:type="spellEnd"/>
      <w:r w:rsidR="00102473">
        <w:rPr>
          <w:rFonts w:eastAsia="MS ??"/>
          <w:color w:val="auto"/>
          <w:lang w:eastAsia="en-US"/>
        </w:rPr>
        <w:t xml:space="preserve"> Pragya </w:t>
      </w:r>
      <w:proofErr w:type="spellStart"/>
      <w:r w:rsidR="00102473">
        <w:rPr>
          <w:rFonts w:eastAsia="MS ??"/>
          <w:color w:val="auto"/>
          <w:lang w:eastAsia="en-US"/>
        </w:rPr>
        <w:t>Prathistahan</w:t>
      </w:r>
      <w:proofErr w:type="spellEnd"/>
      <w:r w:rsidR="00102473">
        <w:rPr>
          <w:rFonts w:eastAsia="MS ??"/>
          <w:color w:val="auto"/>
          <w:lang w:eastAsia="en-US"/>
        </w:rPr>
        <w:t xml:space="preserve">) translated it into </w:t>
      </w:r>
      <w:r w:rsidR="00865D2F">
        <w:rPr>
          <w:rFonts w:eastAsia="MS ??"/>
          <w:color w:val="auto"/>
          <w:lang w:eastAsia="en-US"/>
        </w:rPr>
        <w:t xml:space="preserve">the </w:t>
      </w:r>
      <w:r w:rsidR="00102473">
        <w:rPr>
          <w:rFonts w:eastAsia="MS ??"/>
          <w:color w:val="auto"/>
          <w:lang w:eastAsia="en-US"/>
        </w:rPr>
        <w:t xml:space="preserve">Nepalese language. He collected the letters of Roman Capuchin Fathers and presented </w:t>
      </w:r>
      <w:r w:rsidR="00865D2F">
        <w:rPr>
          <w:rFonts w:eastAsia="MS ??"/>
          <w:color w:val="auto"/>
          <w:lang w:eastAsia="en-US"/>
        </w:rPr>
        <w:t>them comprehensively and chronologicall</w:t>
      </w:r>
      <w:r w:rsidR="00102473">
        <w:rPr>
          <w:rFonts w:eastAsia="MS ??"/>
          <w:color w:val="auto"/>
          <w:lang w:eastAsia="en-US"/>
        </w:rPr>
        <w:t xml:space="preserve">y. </w:t>
      </w:r>
    </w:p>
    <w:p w14:paraId="0D5AEA33" w14:textId="638D65D1" w:rsidR="00805985" w:rsidRDefault="00805985" w:rsidP="00BF075A">
      <w:pPr>
        <w:widowControl w:val="0"/>
        <w:spacing w:line="480" w:lineRule="auto"/>
        <w:ind w:firstLine="720"/>
        <w:contextualSpacing/>
        <w:rPr>
          <w:rFonts w:eastAsia="MS ??"/>
          <w:color w:val="auto"/>
          <w:lang w:eastAsia="en-US"/>
        </w:rPr>
      </w:pPr>
      <w:r>
        <w:rPr>
          <w:rFonts w:eastAsia="MS ??"/>
          <w:color w:val="auto"/>
          <w:lang w:eastAsia="en-US"/>
        </w:rPr>
        <w:t xml:space="preserve">According to </w:t>
      </w:r>
      <w:proofErr w:type="spellStart"/>
      <w:r>
        <w:rPr>
          <w:rFonts w:eastAsia="MS ??"/>
          <w:color w:val="auto"/>
          <w:lang w:eastAsia="en-US"/>
        </w:rPr>
        <w:t>Petek</w:t>
      </w:r>
      <w:proofErr w:type="spellEnd"/>
      <w:r>
        <w:rPr>
          <w:rFonts w:eastAsia="MS ??"/>
          <w:color w:val="auto"/>
          <w:lang w:eastAsia="en-US"/>
        </w:rPr>
        <w:t>, t</w:t>
      </w:r>
      <w:r w:rsidR="004C20D6">
        <w:rPr>
          <w:rFonts w:eastAsia="MS ??"/>
          <w:color w:val="auto"/>
          <w:lang w:eastAsia="en-US"/>
        </w:rPr>
        <w:t>h</w:t>
      </w:r>
      <w:r w:rsidR="00BF075A">
        <w:rPr>
          <w:rFonts w:eastAsia="MS ??"/>
          <w:color w:val="auto"/>
          <w:lang w:eastAsia="en-US"/>
        </w:rPr>
        <w:t xml:space="preserve">e first known evangelical group was led by </w:t>
      </w:r>
      <w:commentRangeStart w:id="142"/>
      <w:r w:rsidR="00BF075A">
        <w:rPr>
          <w:rFonts w:eastAsia="MS ??"/>
          <w:color w:val="auto"/>
          <w:lang w:eastAsia="en-US"/>
        </w:rPr>
        <w:t>Jesuit</w:t>
      </w:r>
      <w:commentRangeEnd w:id="142"/>
      <w:r w:rsidR="00F27CA1">
        <w:rPr>
          <w:rStyle w:val="CommentReference"/>
        </w:rPr>
        <w:commentReference w:id="142"/>
      </w:r>
      <w:r w:rsidR="00BF075A">
        <w:rPr>
          <w:rFonts w:eastAsia="MS ??"/>
          <w:color w:val="auto"/>
          <w:lang w:eastAsia="en-US"/>
        </w:rPr>
        <w:t xml:space="preserve"> Antonio </w:t>
      </w:r>
      <w:proofErr w:type="spellStart"/>
      <w:r w:rsidR="00BF075A">
        <w:rPr>
          <w:rFonts w:eastAsia="MS ??"/>
          <w:color w:val="auto"/>
          <w:lang w:eastAsia="en-US"/>
        </w:rPr>
        <w:t>Monserate</w:t>
      </w:r>
      <w:proofErr w:type="spellEnd"/>
      <w:r w:rsidR="00BF075A">
        <w:rPr>
          <w:rFonts w:eastAsia="MS ??"/>
          <w:color w:val="auto"/>
          <w:lang w:eastAsia="en-US"/>
        </w:rPr>
        <w:t xml:space="preserve"> headed to </w:t>
      </w:r>
      <w:proofErr w:type="spellStart"/>
      <w:r w:rsidR="00BF075A">
        <w:rPr>
          <w:rFonts w:eastAsia="MS ??"/>
          <w:color w:val="auto"/>
          <w:lang w:eastAsia="en-US"/>
        </w:rPr>
        <w:t>Mansaro</w:t>
      </w:r>
      <w:r w:rsidR="00865D2F">
        <w:rPr>
          <w:rFonts w:eastAsia="MS ??"/>
          <w:color w:val="auto"/>
          <w:lang w:eastAsia="en-US"/>
        </w:rPr>
        <w:t>v</w:t>
      </w:r>
      <w:r w:rsidR="00BF075A">
        <w:rPr>
          <w:rFonts w:eastAsia="MS ??"/>
          <w:color w:val="auto"/>
          <w:lang w:eastAsia="en-US"/>
        </w:rPr>
        <w:t>ar</w:t>
      </w:r>
      <w:proofErr w:type="spellEnd"/>
      <w:r w:rsidR="00BF075A">
        <w:rPr>
          <w:rFonts w:eastAsia="MS ??"/>
          <w:color w:val="auto"/>
          <w:lang w:eastAsia="en-US"/>
        </w:rPr>
        <w:t xml:space="preserve"> region Tibet in 1580-83, and he was presented before </w:t>
      </w:r>
      <w:proofErr w:type="spellStart"/>
      <w:r w:rsidR="00BF075A">
        <w:rPr>
          <w:rFonts w:eastAsia="MS ??"/>
          <w:color w:val="auto"/>
          <w:lang w:eastAsia="en-US"/>
        </w:rPr>
        <w:t>Mugal</w:t>
      </w:r>
      <w:proofErr w:type="spellEnd"/>
      <w:r w:rsidR="00BF075A">
        <w:rPr>
          <w:rFonts w:eastAsia="MS ??"/>
          <w:color w:val="auto"/>
          <w:lang w:eastAsia="en-US"/>
        </w:rPr>
        <w:t xml:space="preserve"> King Akbar before enter</w:t>
      </w:r>
      <w:r w:rsidR="00865D2F">
        <w:rPr>
          <w:rFonts w:eastAsia="MS ??"/>
          <w:color w:val="auto"/>
          <w:lang w:eastAsia="en-US"/>
        </w:rPr>
        <w:t>ing</w:t>
      </w:r>
      <w:r w:rsidR="00BF075A">
        <w:rPr>
          <w:rFonts w:eastAsia="MS ??"/>
          <w:color w:val="auto"/>
          <w:lang w:eastAsia="en-US"/>
        </w:rPr>
        <w:t xml:space="preserve"> Tibet.</w:t>
      </w:r>
      <w:r w:rsidR="004C20D6">
        <w:rPr>
          <w:rFonts w:eastAsia="MS ??"/>
          <w:color w:val="auto"/>
          <w:lang w:eastAsia="en-US"/>
        </w:rPr>
        <w:t>"</w:t>
      </w:r>
      <w:r w:rsidR="00BF075A" w:rsidRPr="00932B81">
        <w:rPr>
          <w:rStyle w:val="FootnoteReference"/>
        </w:rPr>
        <w:footnoteReference w:id="19"/>
      </w:r>
      <w:r w:rsidR="00BF075A">
        <w:rPr>
          <w:rFonts w:eastAsia="MS ??"/>
          <w:color w:val="auto"/>
          <w:lang w:eastAsia="en-US"/>
        </w:rPr>
        <w:t xml:space="preserve"> </w:t>
      </w:r>
      <w:commentRangeStart w:id="143"/>
      <w:r w:rsidR="00BF075A">
        <w:rPr>
          <w:rFonts w:eastAsia="MS ??"/>
          <w:color w:val="auto"/>
          <w:lang w:eastAsia="en-US"/>
        </w:rPr>
        <w:t xml:space="preserve">The campaign to quest Nepal and Tibet by </w:t>
      </w:r>
      <w:del w:id="144" w:author="Lekhnath Poudel" w:date="2023-07-07T11:22:00Z">
        <w:r w:rsidR="00BF075A" w:rsidDel="00186911">
          <w:rPr>
            <w:rFonts w:eastAsia="MS ??"/>
            <w:color w:val="auto"/>
            <w:lang w:eastAsia="en-US"/>
          </w:rPr>
          <w:delText>Europian</w:delText>
        </w:r>
      </w:del>
      <w:ins w:id="145" w:author="Lekhnath Poudel" w:date="2023-07-07T11:22:00Z">
        <w:r w:rsidR="00186911">
          <w:rPr>
            <w:rFonts w:eastAsia="MS ??"/>
            <w:color w:val="auto"/>
            <w:lang w:eastAsia="en-US"/>
          </w:rPr>
          <w:t>European</w:t>
        </w:r>
      </w:ins>
      <w:r w:rsidR="00BF075A">
        <w:rPr>
          <w:rFonts w:eastAsia="MS ??"/>
          <w:color w:val="auto"/>
          <w:lang w:eastAsia="en-US"/>
        </w:rPr>
        <w:t xml:space="preserve"> began with the Cathol</w:t>
      </w:r>
      <w:r w:rsidR="00865D2F">
        <w:rPr>
          <w:rFonts w:eastAsia="MS ??"/>
          <w:color w:val="auto"/>
          <w:lang w:eastAsia="en-US"/>
        </w:rPr>
        <w:t>i</w:t>
      </w:r>
      <w:r w:rsidR="00BF075A">
        <w:rPr>
          <w:rFonts w:eastAsia="MS ??"/>
          <w:color w:val="auto"/>
          <w:lang w:eastAsia="en-US"/>
        </w:rPr>
        <w:t xml:space="preserve">c Evangelists in </w:t>
      </w:r>
      <w:r w:rsidR="00865D2F">
        <w:rPr>
          <w:rFonts w:eastAsia="MS ??"/>
          <w:color w:val="auto"/>
          <w:lang w:eastAsia="en-US"/>
        </w:rPr>
        <w:t xml:space="preserve">the </w:t>
      </w:r>
      <w:r w:rsidR="00BF075A">
        <w:rPr>
          <w:rFonts w:eastAsia="MS ??"/>
          <w:color w:val="auto"/>
          <w:lang w:eastAsia="en-US"/>
        </w:rPr>
        <w:t>17</w:t>
      </w:r>
      <w:r w:rsidR="00BF075A" w:rsidRPr="009F11CE">
        <w:rPr>
          <w:rFonts w:eastAsia="MS ??"/>
          <w:color w:val="auto"/>
          <w:vertAlign w:val="superscript"/>
          <w:lang w:eastAsia="en-US"/>
        </w:rPr>
        <w:t>th</w:t>
      </w:r>
      <w:r w:rsidR="00BF075A">
        <w:rPr>
          <w:rFonts w:eastAsia="MS ??"/>
          <w:color w:val="auto"/>
          <w:lang w:eastAsia="en-US"/>
        </w:rPr>
        <w:t xml:space="preserve"> Century.</w:t>
      </w:r>
      <w:commentRangeEnd w:id="143"/>
      <w:r w:rsidR="00F27CA1">
        <w:rPr>
          <w:rStyle w:val="CommentReference"/>
        </w:rPr>
        <w:commentReference w:id="143"/>
      </w:r>
      <w:r w:rsidR="00BF075A" w:rsidRPr="00932B81">
        <w:rPr>
          <w:rStyle w:val="FootnoteReference"/>
        </w:rPr>
        <w:footnoteReference w:id="20"/>
      </w:r>
      <w:r w:rsidR="00BF075A">
        <w:rPr>
          <w:rFonts w:eastAsia="MS ??"/>
          <w:color w:val="auto"/>
          <w:lang w:eastAsia="en-US"/>
        </w:rPr>
        <w:t xml:space="preserve"> The Portuguese Father Joao </w:t>
      </w:r>
      <w:proofErr w:type="spellStart"/>
      <w:r w:rsidR="00BF075A">
        <w:rPr>
          <w:rFonts w:eastAsia="MS ??"/>
          <w:color w:val="auto"/>
          <w:lang w:eastAsia="en-US"/>
        </w:rPr>
        <w:t>Kabral</w:t>
      </w:r>
      <w:proofErr w:type="spellEnd"/>
      <w:r w:rsidR="00BF075A">
        <w:rPr>
          <w:rFonts w:eastAsia="MS ??"/>
          <w:color w:val="auto"/>
          <w:lang w:eastAsia="en-US"/>
        </w:rPr>
        <w:t xml:space="preserve"> was the first Eur</w:t>
      </w:r>
      <w:r w:rsidR="00865D2F">
        <w:rPr>
          <w:rFonts w:eastAsia="MS ??"/>
          <w:color w:val="auto"/>
          <w:lang w:eastAsia="en-US"/>
        </w:rPr>
        <w:t>op</w:t>
      </w:r>
      <w:r w:rsidR="00BF075A">
        <w:rPr>
          <w:rFonts w:eastAsia="MS ??"/>
          <w:color w:val="auto"/>
          <w:lang w:eastAsia="en-US"/>
        </w:rPr>
        <w:t xml:space="preserve">ean </w:t>
      </w:r>
      <w:del w:id="146" w:author="Lekhnath Poudel" w:date="2023-07-08T15:19:00Z">
        <w:r w:rsidR="00BF075A" w:rsidDel="004277AB">
          <w:rPr>
            <w:rFonts w:eastAsia="MS ??"/>
            <w:color w:val="auto"/>
            <w:lang w:eastAsia="en-US"/>
          </w:rPr>
          <w:delText xml:space="preserve">evangelist </w:delText>
        </w:r>
      </w:del>
      <w:ins w:id="147" w:author="Lekhnath Poudel" w:date="2023-07-08T15:19:00Z">
        <w:r w:rsidR="004277AB">
          <w:rPr>
            <w:rFonts w:eastAsia="MS ??"/>
            <w:color w:val="auto"/>
            <w:lang w:eastAsia="en-US"/>
          </w:rPr>
          <w:t xml:space="preserve">missionary </w:t>
        </w:r>
      </w:ins>
      <w:r w:rsidR="00865D2F">
        <w:rPr>
          <w:rFonts w:eastAsia="MS ??"/>
          <w:color w:val="auto"/>
          <w:lang w:eastAsia="en-US"/>
        </w:rPr>
        <w:t xml:space="preserve">to </w:t>
      </w:r>
      <w:r w:rsidR="00BF075A">
        <w:rPr>
          <w:rFonts w:eastAsia="MS ??"/>
          <w:color w:val="auto"/>
          <w:lang w:eastAsia="en-US"/>
        </w:rPr>
        <w:t xml:space="preserve">enter Nepal when he was returning </w:t>
      </w:r>
      <w:r w:rsidR="00865D2F">
        <w:rPr>
          <w:rFonts w:eastAsia="MS ??"/>
          <w:color w:val="auto"/>
          <w:lang w:eastAsia="en-US"/>
        </w:rPr>
        <w:t xml:space="preserve">to </w:t>
      </w:r>
      <w:r w:rsidR="00BF075A">
        <w:rPr>
          <w:rFonts w:eastAsia="MS ??"/>
          <w:color w:val="auto"/>
          <w:lang w:eastAsia="en-US"/>
        </w:rPr>
        <w:t xml:space="preserve">Bengal from </w:t>
      </w:r>
      <w:proofErr w:type="spellStart"/>
      <w:r w:rsidR="00BF075A">
        <w:rPr>
          <w:rFonts w:eastAsia="MS ??"/>
          <w:color w:val="auto"/>
          <w:lang w:eastAsia="en-US"/>
        </w:rPr>
        <w:t>S</w:t>
      </w:r>
      <w:r w:rsidR="00865D2F">
        <w:rPr>
          <w:rFonts w:eastAsia="MS ??"/>
          <w:color w:val="auto"/>
          <w:lang w:eastAsia="en-US"/>
        </w:rPr>
        <w:t>h</w:t>
      </w:r>
      <w:r w:rsidR="00BF075A">
        <w:rPr>
          <w:rFonts w:eastAsia="MS ??"/>
          <w:color w:val="auto"/>
          <w:lang w:eastAsia="en-US"/>
        </w:rPr>
        <w:t>igatse</w:t>
      </w:r>
      <w:proofErr w:type="spellEnd"/>
      <w:r w:rsidR="00BF075A">
        <w:rPr>
          <w:rFonts w:eastAsia="MS ??"/>
          <w:color w:val="auto"/>
          <w:lang w:eastAsia="en-US"/>
        </w:rPr>
        <w:t>, Tibet in 1628.</w:t>
      </w:r>
      <w:r w:rsidR="00BF075A" w:rsidRPr="00932B81">
        <w:rPr>
          <w:rStyle w:val="FootnoteReference"/>
        </w:rPr>
        <w:footnoteReference w:id="21"/>
      </w:r>
      <w:r w:rsidR="00BF075A">
        <w:rPr>
          <w:rFonts w:eastAsia="MS ??"/>
          <w:color w:val="auto"/>
          <w:lang w:eastAsia="en-US"/>
        </w:rPr>
        <w:t xml:space="preserve"> </w:t>
      </w:r>
    </w:p>
    <w:p w14:paraId="7F8CD60B" w14:textId="6CE89F87" w:rsidR="00BF075A" w:rsidRDefault="00BF075A" w:rsidP="00BF075A">
      <w:pPr>
        <w:widowControl w:val="0"/>
        <w:spacing w:line="480" w:lineRule="auto"/>
        <w:ind w:firstLine="720"/>
        <w:contextualSpacing/>
        <w:rPr>
          <w:rFonts w:eastAsia="MS ??"/>
          <w:color w:val="auto"/>
          <w:lang w:eastAsia="en-US"/>
        </w:rPr>
      </w:pPr>
      <w:r>
        <w:rPr>
          <w:rFonts w:eastAsia="MS ??"/>
          <w:color w:val="auto"/>
          <w:lang w:eastAsia="en-US"/>
        </w:rPr>
        <w:t xml:space="preserve">The first missionary assigned </w:t>
      </w:r>
      <w:r w:rsidR="00865D2F">
        <w:rPr>
          <w:rFonts w:eastAsia="MS ??"/>
          <w:color w:val="auto"/>
          <w:lang w:eastAsia="en-US"/>
        </w:rPr>
        <w:t>to</w:t>
      </w:r>
      <w:r>
        <w:rPr>
          <w:rFonts w:eastAsia="MS ??"/>
          <w:color w:val="auto"/>
          <w:lang w:eastAsia="en-US"/>
        </w:rPr>
        <w:t xml:space="preserve"> Nepal was Father </w:t>
      </w:r>
      <w:proofErr w:type="spellStart"/>
      <w:r>
        <w:rPr>
          <w:rFonts w:eastAsia="MS ??"/>
          <w:color w:val="auto"/>
          <w:lang w:eastAsia="en-US"/>
        </w:rPr>
        <w:t>Anriko</w:t>
      </w:r>
      <w:proofErr w:type="spellEnd"/>
      <w:r>
        <w:rPr>
          <w:rFonts w:eastAsia="MS ??"/>
          <w:color w:val="auto"/>
          <w:lang w:eastAsia="en-US"/>
        </w:rPr>
        <w:t xml:space="preserve"> Roth in 1667, however, it is unknown </w:t>
      </w:r>
      <w:r w:rsidR="00865D2F">
        <w:rPr>
          <w:rFonts w:eastAsia="MS ??"/>
          <w:color w:val="auto"/>
          <w:lang w:eastAsia="en-US"/>
        </w:rPr>
        <w:t>whether</w:t>
      </w:r>
      <w:r>
        <w:rPr>
          <w:rFonts w:eastAsia="MS ??"/>
          <w:color w:val="auto"/>
          <w:lang w:eastAsia="en-US"/>
        </w:rPr>
        <w:t xml:space="preserve"> he could enter Nepal or not because he died </w:t>
      </w:r>
      <w:r w:rsidR="00865D2F">
        <w:rPr>
          <w:rFonts w:eastAsia="MS ??"/>
          <w:color w:val="auto"/>
          <w:lang w:eastAsia="en-US"/>
        </w:rPr>
        <w:t>o</w:t>
      </w:r>
      <w:r>
        <w:rPr>
          <w:rFonts w:eastAsia="MS ??"/>
          <w:color w:val="auto"/>
          <w:lang w:eastAsia="en-US"/>
        </w:rPr>
        <w:t>n 20</w:t>
      </w:r>
      <w:r w:rsidRPr="00CA4B5C">
        <w:rPr>
          <w:rFonts w:eastAsia="MS ??"/>
          <w:color w:val="auto"/>
          <w:vertAlign w:val="superscript"/>
          <w:lang w:eastAsia="en-US"/>
        </w:rPr>
        <w:t>th</w:t>
      </w:r>
      <w:r>
        <w:rPr>
          <w:rFonts w:eastAsia="MS ??"/>
          <w:color w:val="auto"/>
          <w:lang w:eastAsia="en-US"/>
        </w:rPr>
        <w:t xml:space="preserve"> </w:t>
      </w:r>
      <w:r>
        <w:rPr>
          <w:rFonts w:eastAsia="MS ??"/>
          <w:color w:val="auto"/>
          <w:lang w:eastAsia="en-US"/>
        </w:rPr>
        <w:lastRenderedPageBreak/>
        <w:t>June 1668.</w:t>
      </w:r>
      <w:r w:rsidRPr="00932B81">
        <w:rPr>
          <w:rStyle w:val="FootnoteReference"/>
        </w:rPr>
        <w:footnoteReference w:id="22"/>
      </w:r>
      <w:r>
        <w:rPr>
          <w:rFonts w:eastAsia="MS ??"/>
          <w:color w:val="auto"/>
          <w:lang w:eastAsia="en-US"/>
        </w:rPr>
        <w:t xml:space="preserve"> An Armeni</w:t>
      </w:r>
      <w:r w:rsidR="00865D2F">
        <w:rPr>
          <w:rFonts w:eastAsia="MS ??"/>
          <w:color w:val="auto"/>
          <w:lang w:eastAsia="en-US"/>
        </w:rPr>
        <w:t>a</w:t>
      </w:r>
      <w:r>
        <w:rPr>
          <w:rFonts w:eastAsia="MS ??"/>
          <w:color w:val="auto"/>
          <w:lang w:eastAsia="en-US"/>
        </w:rPr>
        <w:t xml:space="preserve">n came to Nepal to </w:t>
      </w:r>
      <w:r w:rsidR="00865D2F">
        <w:rPr>
          <w:rFonts w:eastAsia="MS ??"/>
          <w:color w:val="auto"/>
          <w:lang w:eastAsia="en-US"/>
        </w:rPr>
        <w:t>e</w:t>
      </w:r>
      <w:r>
        <w:rPr>
          <w:rFonts w:eastAsia="MS ??"/>
          <w:color w:val="auto"/>
          <w:lang w:eastAsia="en-US"/>
        </w:rPr>
        <w:t xml:space="preserve">stablish </w:t>
      </w:r>
      <w:r w:rsidR="00865D2F">
        <w:rPr>
          <w:rFonts w:eastAsia="MS ??"/>
          <w:color w:val="auto"/>
          <w:lang w:eastAsia="en-US"/>
        </w:rPr>
        <w:t xml:space="preserve">the </w:t>
      </w:r>
      <w:r>
        <w:rPr>
          <w:rFonts w:eastAsia="MS ??"/>
          <w:color w:val="auto"/>
          <w:lang w:eastAsia="en-US"/>
        </w:rPr>
        <w:t>mission and preach the Gospel in 1679.</w:t>
      </w:r>
      <w:r w:rsidRPr="00932B81">
        <w:rPr>
          <w:rStyle w:val="FootnoteReference"/>
        </w:rPr>
        <w:footnoteReference w:id="23"/>
      </w:r>
      <w:r>
        <w:rPr>
          <w:rFonts w:eastAsia="MS ??"/>
          <w:color w:val="auto"/>
          <w:lang w:eastAsia="en-US"/>
        </w:rPr>
        <w:t xml:space="preserve"> He stayed for a few week</w:t>
      </w:r>
      <w:r w:rsidR="00865D2F">
        <w:rPr>
          <w:rFonts w:eastAsia="MS ??"/>
          <w:color w:val="auto"/>
          <w:lang w:eastAsia="en-US"/>
        </w:rPr>
        <w:t>s</w:t>
      </w:r>
      <w:r>
        <w:rPr>
          <w:rFonts w:eastAsia="MS ??"/>
          <w:color w:val="auto"/>
          <w:lang w:eastAsia="en-US"/>
        </w:rPr>
        <w:t xml:space="preserve"> but because of loneliness</w:t>
      </w:r>
      <w:r w:rsidR="00865D2F">
        <w:rPr>
          <w:rFonts w:eastAsia="MS ??"/>
          <w:color w:val="auto"/>
          <w:lang w:eastAsia="en-US"/>
        </w:rPr>
        <w:t>,</w:t>
      </w:r>
      <w:r>
        <w:rPr>
          <w:rFonts w:eastAsia="MS ??"/>
          <w:color w:val="auto"/>
          <w:lang w:eastAsia="en-US"/>
        </w:rPr>
        <w:t xml:space="preserve"> he return to </w:t>
      </w:r>
      <w:del w:id="148" w:author="Lekhnath Poudel" w:date="2023-07-07T11:24:00Z">
        <w:r w:rsidDel="00186911">
          <w:rPr>
            <w:rFonts w:eastAsia="MS ??"/>
            <w:color w:val="auto"/>
            <w:lang w:eastAsia="en-US"/>
          </w:rPr>
          <w:delText xml:space="preserve">Patan </w:delText>
        </w:r>
      </w:del>
      <w:ins w:id="149" w:author="Lekhnath Poudel" w:date="2023-07-07T11:24:00Z">
        <w:r w:rsidR="00186911">
          <w:rPr>
            <w:rFonts w:eastAsia="MS ??"/>
            <w:color w:val="auto"/>
            <w:lang w:eastAsia="en-US"/>
          </w:rPr>
          <w:t xml:space="preserve">Patna, India </w:t>
        </w:r>
      </w:ins>
      <w:r>
        <w:rPr>
          <w:rFonts w:eastAsia="MS ??"/>
          <w:color w:val="auto"/>
          <w:lang w:eastAsia="en-US"/>
        </w:rPr>
        <w:t xml:space="preserve">in 1680 without having any </w:t>
      </w:r>
      <w:r w:rsidR="00865D2F">
        <w:rPr>
          <w:rFonts w:eastAsia="MS ??"/>
          <w:color w:val="auto"/>
          <w:lang w:eastAsia="en-US"/>
        </w:rPr>
        <w:t>achievements</w:t>
      </w:r>
      <w:r>
        <w:rPr>
          <w:rFonts w:eastAsia="MS ??"/>
          <w:color w:val="auto"/>
          <w:lang w:eastAsia="en-US"/>
        </w:rPr>
        <w:t>.</w:t>
      </w:r>
      <w:r w:rsidRPr="00932B81">
        <w:rPr>
          <w:rStyle w:val="FootnoteReference"/>
        </w:rPr>
        <w:footnoteReference w:id="24"/>
      </w:r>
      <w:r>
        <w:rPr>
          <w:rFonts w:eastAsia="MS ??"/>
          <w:color w:val="auto"/>
          <w:lang w:eastAsia="en-US"/>
        </w:rPr>
        <w:t xml:space="preserve"> After that</w:t>
      </w:r>
      <w:r w:rsidR="00865D2F">
        <w:rPr>
          <w:rFonts w:eastAsia="MS ??"/>
          <w:color w:val="auto"/>
          <w:lang w:eastAsia="en-US"/>
        </w:rPr>
        <w:t>,</w:t>
      </w:r>
      <w:r>
        <w:rPr>
          <w:rFonts w:eastAsia="MS ??"/>
          <w:color w:val="auto"/>
          <w:lang w:eastAsia="en-US"/>
        </w:rPr>
        <w:t xml:space="preserve"> the mission to Nepal halted for </w:t>
      </w:r>
      <w:r w:rsidR="00865D2F">
        <w:rPr>
          <w:rFonts w:eastAsia="MS ??"/>
          <w:color w:val="auto"/>
          <w:lang w:eastAsia="en-US"/>
        </w:rPr>
        <w:t xml:space="preserve">a </w:t>
      </w:r>
      <w:r>
        <w:rPr>
          <w:rFonts w:eastAsia="MS ??"/>
          <w:color w:val="auto"/>
          <w:lang w:eastAsia="en-US"/>
        </w:rPr>
        <w:t xml:space="preserve">long time and </w:t>
      </w:r>
      <w:r w:rsidR="00865D2F">
        <w:rPr>
          <w:rFonts w:eastAsia="MS ??"/>
          <w:color w:val="auto"/>
          <w:lang w:eastAsia="en-US"/>
        </w:rPr>
        <w:t>r</w:t>
      </w:r>
      <w:r>
        <w:rPr>
          <w:rFonts w:eastAsia="MS ??"/>
          <w:color w:val="auto"/>
          <w:lang w:eastAsia="en-US"/>
        </w:rPr>
        <w:t xml:space="preserve">egional </w:t>
      </w:r>
      <w:r w:rsidR="00865D2F">
        <w:rPr>
          <w:rFonts w:eastAsia="MS ??"/>
          <w:color w:val="auto"/>
          <w:lang w:eastAsia="en-US"/>
        </w:rPr>
        <w:t>m</w:t>
      </w:r>
      <w:r>
        <w:rPr>
          <w:rFonts w:eastAsia="MS ??"/>
          <w:color w:val="auto"/>
          <w:lang w:eastAsia="en-US"/>
        </w:rPr>
        <w:t>ission organization</w:t>
      </w:r>
      <w:r w:rsidR="00865D2F">
        <w:rPr>
          <w:rFonts w:eastAsia="MS ??"/>
          <w:color w:val="auto"/>
          <w:lang w:eastAsia="en-US"/>
        </w:rPr>
        <w:t>s</w:t>
      </w:r>
      <w:r>
        <w:rPr>
          <w:rFonts w:eastAsia="MS ??"/>
          <w:color w:val="auto"/>
          <w:lang w:eastAsia="en-US"/>
        </w:rPr>
        <w:t xml:space="preserve"> in India ha</w:t>
      </w:r>
      <w:r w:rsidR="00865D2F">
        <w:rPr>
          <w:rFonts w:eastAsia="MS ??"/>
          <w:color w:val="auto"/>
          <w:lang w:eastAsia="en-US"/>
        </w:rPr>
        <w:t>ve</w:t>
      </w:r>
      <w:r>
        <w:rPr>
          <w:rFonts w:eastAsia="MS ??"/>
          <w:color w:val="auto"/>
          <w:lang w:eastAsia="en-US"/>
        </w:rPr>
        <w:t xml:space="preserve"> shown less interest </w:t>
      </w:r>
      <w:r w:rsidR="00865D2F">
        <w:rPr>
          <w:rFonts w:eastAsia="MS ??"/>
          <w:color w:val="auto"/>
          <w:lang w:eastAsia="en-US"/>
        </w:rPr>
        <w:t>in</w:t>
      </w:r>
      <w:r>
        <w:rPr>
          <w:rFonts w:eastAsia="MS ??"/>
          <w:color w:val="auto"/>
          <w:lang w:eastAsia="en-US"/>
        </w:rPr>
        <w:t xml:space="preserve"> Nepal</w:t>
      </w:r>
      <w:r w:rsidRPr="00932B81">
        <w:rPr>
          <w:rStyle w:val="FootnoteReference"/>
        </w:rPr>
        <w:footnoteReference w:id="25"/>
      </w:r>
      <w:r>
        <w:rPr>
          <w:rFonts w:eastAsia="MS ??"/>
          <w:color w:val="auto"/>
          <w:lang w:eastAsia="en-US"/>
        </w:rPr>
        <w:t xml:space="preserve">  </w:t>
      </w:r>
    </w:p>
    <w:p w14:paraId="049F8FB0" w14:textId="5ED965EA" w:rsidR="00BF075A" w:rsidRDefault="00186911" w:rsidP="00BF075A">
      <w:pPr>
        <w:widowControl w:val="0"/>
        <w:spacing w:line="480" w:lineRule="auto"/>
        <w:ind w:firstLine="720"/>
        <w:contextualSpacing/>
        <w:rPr>
          <w:rFonts w:eastAsia="MS ??"/>
          <w:color w:val="auto"/>
          <w:lang w:eastAsia="en-US"/>
        </w:rPr>
      </w:pPr>
      <w:ins w:id="150" w:author="Lekhnath Poudel" w:date="2023-07-07T11:25:00Z">
        <w:r>
          <w:rPr>
            <w:rFonts w:eastAsia="MS ??"/>
            <w:color w:val="auto"/>
            <w:lang w:eastAsia="en-US"/>
          </w:rPr>
          <w:t xml:space="preserve">According to </w:t>
        </w:r>
        <w:proofErr w:type="spellStart"/>
        <w:r>
          <w:rPr>
            <w:rFonts w:eastAsia="MS ??"/>
            <w:color w:val="auto"/>
            <w:lang w:eastAsia="en-US"/>
          </w:rPr>
          <w:t>Petek</w:t>
        </w:r>
        <w:proofErr w:type="spellEnd"/>
        <w:r>
          <w:rPr>
            <w:rFonts w:eastAsia="MS ??"/>
            <w:color w:val="auto"/>
            <w:lang w:eastAsia="en-US"/>
          </w:rPr>
          <w:t xml:space="preserve">, </w:t>
        </w:r>
      </w:ins>
      <w:commentRangeStart w:id="151"/>
      <w:r w:rsidR="00BF075A">
        <w:rPr>
          <w:rFonts w:eastAsia="MS ??"/>
          <w:color w:val="auto"/>
          <w:lang w:eastAsia="en-US"/>
        </w:rPr>
        <w:t>Capuchin</w:t>
      </w:r>
      <w:commentRangeEnd w:id="151"/>
      <w:r w:rsidR="00147452">
        <w:rPr>
          <w:rStyle w:val="CommentReference"/>
        </w:rPr>
        <w:commentReference w:id="151"/>
      </w:r>
      <w:r w:rsidR="00BF075A">
        <w:rPr>
          <w:rFonts w:eastAsia="MS ??"/>
          <w:color w:val="auto"/>
          <w:lang w:eastAsia="en-US"/>
        </w:rPr>
        <w:t xml:space="preserve"> Father Della Penna </w:t>
      </w:r>
      <w:r w:rsidR="00865D2F">
        <w:rPr>
          <w:rFonts w:eastAsia="MS ??"/>
          <w:color w:val="auto"/>
          <w:lang w:eastAsia="en-US"/>
        </w:rPr>
        <w:t>reestablished</w:t>
      </w:r>
      <w:r w:rsidR="00BF075A">
        <w:rPr>
          <w:rFonts w:eastAsia="MS ??"/>
          <w:color w:val="auto"/>
          <w:lang w:eastAsia="en-US"/>
        </w:rPr>
        <w:t xml:space="preserve"> Nepal Mission in </w:t>
      </w:r>
      <w:r w:rsidR="00865D2F">
        <w:rPr>
          <w:rFonts w:eastAsia="MS ??"/>
          <w:color w:val="auto"/>
          <w:lang w:eastAsia="en-US"/>
        </w:rPr>
        <w:t>January</w:t>
      </w:r>
      <w:r w:rsidR="00BF075A">
        <w:rPr>
          <w:rFonts w:eastAsia="MS ??"/>
          <w:color w:val="auto"/>
          <w:lang w:eastAsia="en-US"/>
        </w:rPr>
        <w:t xml:space="preserve"> 1715, and Father </w:t>
      </w:r>
      <w:proofErr w:type="spellStart"/>
      <w:r w:rsidR="00BF075A">
        <w:rPr>
          <w:rFonts w:eastAsia="MS ??"/>
          <w:color w:val="auto"/>
          <w:lang w:eastAsia="en-US"/>
        </w:rPr>
        <w:t>Jesheppe</w:t>
      </w:r>
      <w:proofErr w:type="spellEnd"/>
      <w:r w:rsidR="00BF075A">
        <w:rPr>
          <w:rFonts w:eastAsia="MS ??"/>
          <w:color w:val="auto"/>
          <w:lang w:eastAsia="en-US"/>
        </w:rPr>
        <w:t xml:space="preserve"> </w:t>
      </w:r>
      <w:proofErr w:type="spellStart"/>
      <w:r w:rsidR="00BF075A">
        <w:rPr>
          <w:rFonts w:eastAsia="MS ??"/>
          <w:color w:val="auto"/>
          <w:lang w:eastAsia="en-US"/>
        </w:rPr>
        <w:t>Feliche</w:t>
      </w:r>
      <w:proofErr w:type="spellEnd"/>
      <w:r w:rsidR="00BF075A">
        <w:rPr>
          <w:rFonts w:eastAsia="MS ??"/>
          <w:color w:val="auto"/>
          <w:lang w:eastAsia="en-US"/>
        </w:rPr>
        <w:t xml:space="preserve"> Da Morro and </w:t>
      </w:r>
      <w:proofErr w:type="spellStart"/>
      <w:r w:rsidR="00BF075A">
        <w:rPr>
          <w:rFonts w:eastAsia="MS ??"/>
          <w:color w:val="auto"/>
          <w:lang w:eastAsia="en-US"/>
        </w:rPr>
        <w:t>Jobhanni</w:t>
      </w:r>
      <w:proofErr w:type="spellEnd"/>
      <w:r w:rsidR="00BF075A">
        <w:rPr>
          <w:rFonts w:eastAsia="MS ??"/>
          <w:color w:val="auto"/>
          <w:lang w:eastAsia="en-US"/>
        </w:rPr>
        <w:t xml:space="preserve"> </w:t>
      </w:r>
      <w:proofErr w:type="spellStart"/>
      <w:r w:rsidR="00BF075A">
        <w:rPr>
          <w:rFonts w:eastAsia="MS ??"/>
          <w:color w:val="auto"/>
          <w:lang w:eastAsia="en-US"/>
        </w:rPr>
        <w:t>Frachesko</w:t>
      </w:r>
      <w:proofErr w:type="spellEnd"/>
      <w:r w:rsidR="00BF075A">
        <w:rPr>
          <w:rFonts w:eastAsia="MS ??"/>
          <w:color w:val="auto"/>
          <w:lang w:eastAsia="en-US"/>
        </w:rPr>
        <w:t xml:space="preserve"> Da </w:t>
      </w:r>
      <w:proofErr w:type="spellStart"/>
      <w:r w:rsidR="00BF075A">
        <w:rPr>
          <w:rFonts w:eastAsia="MS ??"/>
          <w:color w:val="auto"/>
          <w:lang w:eastAsia="en-US"/>
        </w:rPr>
        <w:t>Fosombroone</w:t>
      </w:r>
      <w:proofErr w:type="spellEnd"/>
      <w:r w:rsidR="00BF075A">
        <w:rPr>
          <w:rFonts w:eastAsia="MS ??"/>
          <w:color w:val="auto"/>
          <w:lang w:eastAsia="en-US"/>
        </w:rPr>
        <w:t xml:space="preserve"> helped him in the mission.</w:t>
      </w:r>
      <w:r w:rsidR="00BF075A" w:rsidRPr="00932B81">
        <w:rPr>
          <w:rStyle w:val="FootnoteReference"/>
        </w:rPr>
        <w:footnoteReference w:id="26"/>
      </w:r>
      <w:r w:rsidR="00BF075A">
        <w:rPr>
          <w:rFonts w:eastAsia="MS ??"/>
          <w:color w:val="auto"/>
          <w:lang w:eastAsia="en-US"/>
        </w:rPr>
        <w:t xml:space="preserve"> However, Father Della went for Tibet Mission and </w:t>
      </w:r>
      <w:r w:rsidR="00865D2F">
        <w:rPr>
          <w:rFonts w:eastAsia="MS ??"/>
          <w:color w:val="auto"/>
          <w:lang w:eastAsia="en-US"/>
        </w:rPr>
        <w:t xml:space="preserve">the </w:t>
      </w:r>
      <w:r w:rsidR="00BF075A">
        <w:rPr>
          <w:rFonts w:eastAsia="MS ??"/>
          <w:color w:val="auto"/>
          <w:lang w:eastAsia="en-US"/>
        </w:rPr>
        <w:t>other two missionaries stayed in Kathman</w:t>
      </w:r>
      <w:ins w:id="152" w:author="Lekhnath Poudel" w:date="2023-07-07T11:27:00Z">
        <w:r w:rsidR="00C3301B">
          <w:rPr>
            <w:rFonts w:eastAsia="MS ??"/>
            <w:color w:val="auto"/>
            <w:lang w:eastAsia="en-US"/>
          </w:rPr>
          <w:t>du</w:t>
        </w:r>
      </w:ins>
      <w:del w:id="153" w:author="Lekhnath Poudel" w:date="2023-07-07T11:27:00Z">
        <w:r w:rsidR="00BF075A" w:rsidDel="00C3301B">
          <w:rPr>
            <w:rFonts w:eastAsia="MS ??"/>
            <w:color w:val="auto"/>
            <w:lang w:eastAsia="en-US"/>
          </w:rPr>
          <w:delText>du</w:delText>
        </w:r>
      </w:del>
      <w:r w:rsidR="00BF075A">
        <w:rPr>
          <w:rFonts w:eastAsia="MS ??"/>
          <w:color w:val="auto"/>
          <w:lang w:eastAsia="en-US"/>
        </w:rPr>
        <w:t>.</w:t>
      </w:r>
      <w:r w:rsidR="00C3301B">
        <w:rPr>
          <w:rStyle w:val="FootnoteReference"/>
          <w:rFonts w:eastAsia="MS ??"/>
          <w:color w:val="auto"/>
          <w:lang w:eastAsia="en-US"/>
        </w:rPr>
        <w:footnoteReference w:id="27"/>
      </w:r>
      <w:r w:rsidR="00BF075A">
        <w:rPr>
          <w:rFonts w:eastAsia="MS ??"/>
          <w:color w:val="auto"/>
          <w:lang w:eastAsia="en-US"/>
        </w:rPr>
        <w:t xml:space="preserve"> </w:t>
      </w:r>
      <w:del w:id="154" w:author="Lekhnath Poudel" w:date="2023-07-07T11:32:00Z">
        <w:r w:rsidR="00BF075A" w:rsidDel="00C3301B">
          <w:rPr>
            <w:rFonts w:eastAsia="MS ??"/>
            <w:color w:val="auto"/>
            <w:lang w:eastAsia="en-US"/>
          </w:rPr>
          <w:delText xml:space="preserve">There was an open door for the Gospel because of their knowledge in </w:delText>
        </w:r>
        <w:r w:rsidR="00865D2F" w:rsidDel="00C3301B">
          <w:rPr>
            <w:rFonts w:eastAsia="MS ??"/>
            <w:color w:val="auto"/>
            <w:lang w:eastAsia="en-US"/>
          </w:rPr>
          <w:delText xml:space="preserve">the </w:delText>
        </w:r>
        <w:r w:rsidR="00BF075A" w:rsidDel="00C3301B">
          <w:rPr>
            <w:rFonts w:eastAsia="MS ??"/>
            <w:color w:val="auto"/>
            <w:lang w:eastAsia="en-US"/>
          </w:rPr>
          <w:delText xml:space="preserve">medical </w:delText>
        </w:r>
        <w:r w:rsidR="00865D2F" w:rsidDel="00C3301B">
          <w:rPr>
            <w:rFonts w:eastAsia="MS ??"/>
            <w:color w:val="auto"/>
            <w:lang w:eastAsia="en-US"/>
          </w:rPr>
          <w:delText>field</w:delText>
        </w:r>
        <w:r w:rsidR="00BF075A" w:rsidDel="00C3301B">
          <w:rPr>
            <w:rFonts w:eastAsia="MS ??"/>
            <w:color w:val="auto"/>
            <w:lang w:eastAsia="en-US"/>
          </w:rPr>
          <w:delText xml:space="preserve">. They started </w:delText>
        </w:r>
        <w:r w:rsidR="00865D2F" w:rsidDel="00C3301B">
          <w:rPr>
            <w:rFonts w:eastAsia="MS ??"/>
            <w:color w:val="auto"/>
            <w:lang w:eastAsia="en-US"/>
          </w:rPr>
          <w:delText xml:space="preserve">the </w:delText>
        </w:r>
        <w:r w:rsidR="00BF075A" w:rsidDel="00C3301B">
          <w:rPr>
            <w:rFonts w:eastAsia="MS ??"/>
            <w:color w:val="auto"/>
            <w:lang w:eastAsia="en-US"/>
          </w:rPr>
          <w:delText xml:space="preserve">mission as </w:delText>
        </w:r>
        <w:r w:rsidR="00865D2F" w:rsidDel="00C3301B">
          <w:rPr>
            <w:rFonts w:eastAsia="MS ??"/>
            <w:color w:val="auto"/>
            <w:lang w:eastAsia="en-US"/>
          </w:rPr>
          <w:delText xml:space="preserve">a </w:delText>
        </w:r>
        <w:r w:rsidR="00BF075A" w:rsidDel="00C3301B">
          <w:rPr>
            <w:rFonts w:eastAsia="MS ??"/>
            <w:color w:val="auto"/>
            <w:lang w:eastAsia="en-US"/>
          </w:rPr>
          <w:delText xml:space="preserve">medical mission because everyone wanted to get treatments. </w:delText>
        </w:r>
      </w:del>
      <w:ins w:id="155" w:author="Lekhnath Poudel" w:date="2023-07-07T11:32:00Z">
        <w:r w:rsidR="00C3301B" w:rsidRPr="00C3301B">
          <w:rPr>
            <w:rFonts w:eastAsia="MS ??"/>
            <w:color w:val="auto"/>
            <w:lang w:eastAsia="en-US"/>
          </w:rPr>
          <w:t xml:space="preserve">Because these two brothers were skilled in the medical profession and their ability to treat patients opened the door for the Gospel, King </w:t>
        </w:r>
        <w:proofErr w:type="spellStart"/>
        <w:r w:rsidR="00C3301B" w:rsidRPr="00C3301B">
          <w:rPr>
            <w:rFonts w:eastAsia="MS ??"/>
            <w:color w:val="auto"/>
            <w:lang w:eastAsia="en-US"/>
          </w:rPr>
          <w:t>Jagajjay</w:t>
        </w:r>
        <w:proofErr w:type="spellEnd"/>
        <w:r w:rsidR="00C3301B" w:rsidRPr="00C3301B">
          <w:rPr>
            <w:rFonts w:eastAsia="MS ??"/>
            <w:color w:val="auto"/>
            <w:lang w:eastAsia="en-US"/>
          </w:rPr>
          <w:t xml:space="preserve"> Malla had provided them with housing.</w:t>
        </w:r>
      </w:ins>
      <w:del w:id="156" w:author="Lekhnath Poudel" w:date="2023-07-07T11:32:00Z">
        <w:r w:rsidR="00BF075A" w:rsidDel="00C3301B">
          <w:rPr>
            <w:rFonts w:eastAsia="MS ??"/>
            <w:color w:val="auto"/>
            <w:lang w:eastAsia="en-US"/>
          </w:rPr>
          <w:delText xml:space="preserve">King Jagajjay Malla had </w:delText>
        </w:r>
      </w:del>
      <w:del w:id="157" w:author="Lekhnath Poudel" w:date="2023-07-07T11:29:00Z">
        <w:r w:rsidR="00BF075A" w:rsidDel="00C3301B">
          <w:rPr>
            <w:rFonts w:eastAsia="MS ??"/>
            <w:color w:val="auto"/>
            <w:lang w:eastAsia="en-US"/>
          </w:rPr>
          <w:delText xml:space="preserve">also </w:delText>
        </w:r>
      </w:del>
      <w:del w:id="158" w:author="Lekhnath Poudel" w:date="2023-07-07T11:32:00Z">
        <w:r w:rsidR="00BF075A" w:rsidDel="00C3301B">
          <w:rPr>
            <w:rFonts w:eastAsia="MS ??"/>
            <w:color w:val="auto"/>
            <w:lang w:eastAsia="en-US"/>
          </w:rPr>
          <w:delText>given</w:delText>
        </w:r>
      </w:del>
      <w:del w:id="159" w:author="Lekhnath Poudel" w:date="2023-07-07T11:29:00Z">
        <w:r w:rsidR="00BF075A" w:rsidDel="00C3301B">
          <w:rPr>
            <w:rFonts w:eastAsia="MS ??"/>
            <w:color w:val="auto"/>
            <w:lang w:eastAsia="en-US"/>
          </w:rPr>
          <w:delText xml:space="preserve"> them</w:delText>
        </w:r>
      </w:del>
      <w:del w:id="160" w:author="Lekhnath Poudel" w:date="2023-07-07T11:32:00Z">
        <w:r w:rsidR="00BF075A" w:rsidDel="00C3301B">
          <w:rPr>
            <w:rFonts w:eastAsia="MS ??"/>
            <w:color w:val="auto"/>
            <w:lang w:eastAsia="en-US"/>
          </w:rPr>
          <w:delText xml:space="preserve"> a place </w:delText>
        </w:r>
        <w:r w:rsidR="00865D2F" w:rsidDel="00C3301B">
          <w:rPr>
            <w:rFonts w:eastAsia="MS ??"/>
            <w:color w:val="auto"/>
            <w:lang w:eastAsia="en-US"/>
          </w:rPr>
          <w:delText>to</w:delText>
        </w:r>
        <w:r w:rsidR="00BF075A" w:rsidDel="00C3301B">
          <w:rPr>
            <w:rFonts w:eastAsia="MS ??"/>
            <w:color w:val="auto"/>
            <w:lang w:eastAsia="en-US"/>
          </w:rPr>
          <w:delText xml:space="preserve"> stay.</w:delText>
        </w:r>
      </w:del>
      <w:r w:rsidR="00BF075A" w:rsidRPr="00932B81">
        <w:rPr>
          <w:rStyle w:val="FootnoteReference"/>
        </w:rPr>
        <w:footnoteReference w:id="28"/>
      </w:r>
      <w:r w:rsidR="00BF075A">
        <w:rPr>
          <w:rFonts w:eastAsia="MS ??"/>
          <w:color w:val="auto"/>
          <w:lang w:eastAsia="en-US"/>
        </w:rPr>
        <w:t xml:space="preserve"> During that period other missionaries also came to Nepal because of the </w:t>
      </w:r>
      <w:r w:rsidR="00784E40">
        <w:rPr>
          <w:rFonts w:eastAsia="MS ??"/>
          <w:color w:val="auto"/>
          <w:lang w:eastAsia="en-US"/>
        </w:rPr>
        <w:t>difficulties</w:t>
      </w:r>
      <w:r w:rsidR="00BF075A">
        <w:rPr>
          <w:rFonts w:eastAsia="MS ??"/>
          <w:color w:val="auto"/>
          <w:lang w:eastAsia="en-US"/>
        </w:rPr>
        <w:t xml:space="preserve"> in Tibet.</w:t>
      </w:r>
      <w:r w:rsidR="00BF075A" w:rsidRPr="00932B81">
        <w:rPr>
          <w:rStyle w:val="FootnoteReference"/>
        </w:rPr>
        <w:footnoteReference w:id="29"/>
      </w:r>
      <w:r w:rsidR="00BF075A">
        <w:rPr>
          <w:rFonts w:eastAsia="MS ??"/>
          <w:color w:val="auto"/>
          <w:lang w:eastAsia="en-US"/>
        </w:rPr>
        <w:t xml:space="preserve"> </w:t>
      </w:r>
    </w:p>
    <w:p w14:paraId="0C9AA221" w14:textId="5B155A03" w:rsidR="004C20D6" w:rsidRPr="00784E40" w:rsidRDefault="004C20D6" w:rsidP="00BF075A">
      <w:pPr>
        <w:widowControl w:val="0"/>
        <w:spacing w:line="480" w:lineRule="auto"/>
        <w:ind w:firstLine="720"/>
        <w:contextualSpacing/>
        <w:rPr>
          <w:rFonts w:eastAsia="MS ??"/>
          <w:color w:val="auto"/>
          <w:lang w:eastAsia="en-US"/>
        </w:rPr>
      </w:pPr>
      <w:r>
        <w:rPr>
          <w:rFonts w:eastAsia="MS ??"/>
          <w:color w:val="auto"/>
          <w:lang w:eastAsia="en-US"/>
        </w:rPr>
        <w:t xml:space="preserve">Another significant work has </w:t>
      </w:r>
      <w:r w:rsidR="00865D2F">
        <w:rPr>
          <w:rFonts w:eastAsia="MS ??"/>
          <w:color w:val="auto"/>
          <w:lang w:eastAsia="en-US"/>
        </w:rPr>
        <w:t xml:space="preserve">been </w:t>
      </w:r>
      <w:r>
        <w:rPr>
          <w:rFonts w:eastAsia="MS ??"/>
          <w:color w:val="auto"/>
          <w:lang w:eastAsia="en-US"/>
        </w:rPr>
        <w:t>done by Cindy Perry</w:t>
      </w:r>
      <w:r w:rsidR="00784E40">
        <w:rPr>
          <w:rFonts w:eastAsia="MS ??"/>
          <w:color w:val="auto"/>
          <w:lang w:eastAsia="en-US"/>
        </w:rPr>
        <w:t xml:space="preserve"> in her book </w:t>
      </w:r>
      <w:r w:rsidR="00784E40" w:rsidRPr="00784E40">
        <w:rPr>
          <w:rFonts w:eastAsia="MS ??"/>
          <w:i/>
          <w:iCs/>
          <w:color w:val="auto"/>
          <w:lang w:eastAsia="en-US"/>
        </w:rPr>
        <w:t>A Biographical History of the Church in Nepal</w:t>
      </w:r>
      <w:r w:rsidR="00784E40">
        <w:rPr>
          <w:rFonts w:eastAsia="MS ??"/>
          <w:color w:val="auto"/>
          <w:lang w:eastAsia="en-US"/>
        </w:rPr>
        <w:t xml:space="preserve">. </w:t>
      </w:r>
      <w:del w:id="161" w:author="Lekhnath Poudel" w:date="2023-07-07T11:33:00Z">
        <w:r w:rsidR="00784E40" w:rsidDel="00C3301B">
          <w:rPr>
            <w:rFonts w:eastAsia="MS ??"/>
            <w:color w:val="auto"/>
            <w:lang w:eastAsia="en-US"/>
          </w:rPr>
          <w:delText xml:space="preserve">Perry </w:delText>
        </w:r>
      </w:del>
      <w:ins w:id="162" w:author="Lekhnath Poudel" w:date="2023-07-07T11:33:00Z">
        <w:r w:rsidR="00C3301B">
          <w:rPr>
            <w:rFonts w:eastAsia="MS ??"/>
            <w:color w:val="auto"/>
            <w:lang w:eastAsia="en-US"/>
          </w:rPr>
          <w:t xml:space="preserve">Perry also </w:t>
        </w:r>
      </w:ins>
      <w:ins w:id="163" w:author="Lekhnath Poudel" w:date="2023-07-07T11:34:00Z">
        <w:r w:rsidR="00C3301B">
          <w:rPr>
            <w:rFonts w:eastAsia="MS ??"/>
            <w:color w:val="auto"/>
            <w:lang w:eastAsia="en-US"/>
          </w:rPr>
          <w:t>confirms these facts and gives brief detai</w:t>
        </w:r>
      </w:ins>
      <w:ins w:id="164" w:author="Lekhnath Poudel" w:date="2023-07-07T11:35:00Z">
        <w:r w:rsidR="00C3301B">
          <w:rPr>
            <w:rFonts w:eastAsia="MS ??"/>
            <w:color w:val="auto"/>
            <w:lang w:eastAsia="en-US"/>
          </w:rPr>
          <w:t>ls about how it was then</w:t>
        </w:r>
      </w:ins>
      <w:ins w:id="165" w:author="Lekhnath Poudel" w:date="2023-07-07T11:34:00Z">
        <w:r w:rsidR="00C3301B">
          <w:rPr>
            <w:rFonts w:eastAsia="MS ??"/>
            <w:color w:val="auto"/>
            <w:lang w:eastAsia="en-US"/>
          </w:rPr>
          <w:t>. She writes,</w:t>
        </w:r>
      </w:ins>
      <w:del w:id="166" w:author="Lekhnath Poudel" w:date="2023-07-07T11:32:00Z">
        <w:r w:rsidR="00784E40" w:rsidDel="00C3301B">
          <w:rPr>
            <w:rFonts w:eastAsia="MS ??"/>
            <w:color w:val="auto"/>
            <w:lang w:eastAsia="en-US"/>
          </w:rPr>
          <w:delText>asserts,</w:delText>
        </w:r>
      </w:del>
    </w:p>
    <w:p w14:paraId="666AA61D" w14:textId="5F143DB7" w:rsidR="00BF075A" w:rsidRPr="0087273D" w:rsidRDefault="00BF075A" w:rsidP="0087273D">
      <w:pPr>
        <w:widowControl w:val="0"/>
        <w:ind w:left="720"/>
        <w:contextualSpacing/>
        <w:rPr>
          <w:rFonts w:eastAsia="MS ??"/>
          <w:color w:val="auto"/>
          <w:lang w:eastAsia="en-US"/>
        </w:rPr>
      </w:pPr>
      <w:r w:rsidRPr="0087273D">
        <w:rPr>
          <w:rFonts w:eastAsia="MS ??"/>
          <w:color w:val="auto"/>
          <w:sz w:val="22"/>
          <w:szCs w:val="22"/>
          <w:lang w:eastAsia="en-US"/>
        </w:rPr>
        <w:t xml:space="preserve">The Capuchins were back in the Valley of Nepal with hitherto unknown freedom to live and share them faith. During the next few years ten more adults were brought into the Church in Kathmandu, and in </w:t>
      </w:r>
      <w:proofErr w:type="spellStart"/>
      <w:r w:rsidRPr="0087273D">
        <w:rPr>
          <w:rFonts w:eastAsia="MS ??"/>
          <w:color w:val="auto"/>
          <w:sz w:val="22"/>
          <w:szCs w:val="22"/>
          <w:lang w:eastAsia="en-US"/>
        </w:rPr>
        <w:t>Bhadgaon</w:t>
      </w:r>
      <w:proofErr w:type="spellEnd"/>
      <w:r w:rsidRPr="0087273D">
        <w:rPr>
          <w:rFonts w:eastAsia="MS ??"/>
          <w:color w:val="auto"/>
          <w:sz w:val="22"/>
          <w:szCs w:val="22"/>
          <w:lang w:eastAsia="en-US"/>
        </w:rPr>
        <w:t xml:space="preserve"> 30 persons "in danger of death" were baptized. ... Small Christian community of local believers slowly growing in </w:t>
      </w:r>
      <w:r w:rsidRPr="0087273D">
        <w:rPr>
          <w:rFonts w:eastAsia="MS ??"/>
          <w:color w:val="auto"/>
          <w:sz w:val="22"/>
          <w:szCs w:val="22"/>
          <w:lang w:eastAsia="en-US"/>
        </w:rPr>
        <w:lastRenderedPageBreak/>
        <w:t xml:space="preserve">both Kathmandu and </w:t>
      </w:r>
      <w:proofErr w:type="spellStart"/>
      <w:r w:rsidRPr="0087273D">
        <w:rPr>
          <w:rFonts w:eastAsia="MS ??"/>
          <w:color w:val="auto"/>
          <w:sz w:val="22"/>
          <w:szCs w:val="22"/>
          <w:lang w:eastAsia="en-US"/>
        </w:rPr>
        <w:t>Bhadgaon</w:t>
      </w:r>
      <w:proofErr w:type="spellEnd"/>
      <w:r w:rsidR="004C20D6" w:rsidRPr="0087273D">
        <w:rPr>
          <w:rFonts w:eastAsia="MS ??"/>
          <w:color w:val="auto"/>
          <w:sz w:val="22"/>
          <w:szCs w:val="22"/>
          <w:lang w:eastAsia="en-US"/>
        </w:rPr>
        <w:t xml:space="preserve">... </w:t>
      </w:r>
      <w:r w:rsidRPr="0087273D">
        <w:rPr>
          <w:rFonts w:eastAsia="MS ??"/>
          <w:color w:val="auto"/>
          <w:sz w:val="22"/>
          <w:szCs w:val="22"/>
          <w:lang w:eastAsia="en-US"/>
        </w:rPr>
        <w:t>Then in 1744 the Capuchin Fathers had an invitation to extend their ministry in to Patan.</w:t>
      </w:r>
      <w:r w:rsidRPr="0087273D">
        <w:rPr>
          <w:rStyle w:val="FootnoteReference"/>
          <w:sz w:val="22"/>
          <w:szCs w:val="22"/>
        </w:rPr>
        <w:footnoteReference w:id="30"/>
      </w:r>
      <w:r w:rsidRPr="0087273D">
        <w:rPr>
          <w:rFonts w:eastAsia="MS ??"/>
          <w:color w:val="auto"/>
          <w:lang w:eastAsia="en-US"/>
        </w:rPr>
        <w:t xml:space="preserve"> </w:t>
      </w:r>
    </w:p>
    <w:p w14:paraId="42881831" w14:textId="77777777" w:rsidR="0087273D" w:rsidRPr="0087273D" w:rsidRDefault="0087273D" w:rsidP="0087273D">
      <w:pPr>
        <w:widowControl w:val="0"/>
        <w:ind w:left="720"/>
        <w:contextualSpacing/>
        <w:rPr>
          <w:rFonts w:eastAsia="MS ??"/>
          <w:color w:val="auto"/>
          <w:lang w:eastAsia="en-US"/>
        </w:rPr>
      </w:pPr>
    </w:p>
    <w:p w14:paraId="61E6EBF7" w14:textId="50FEAB02" w:rsidR="00C3301B" w:rsidRDefault="003520A9" w:rsidP="004C20D6">
      <w:pPr>
        <w:widowControl w:val="0"/>
        <w:spacing w:line="480" w:lineRule="auto"/>
        <w:ind w:firstLine="720"/>
        <w:contextualSpacing/>
        <w:rPr>
          <w:ins w:id="167" w:author="Lekhnath Poudel" w:date="2023-07-07T11:36:00Z"/>
        </w:rPr>
      </w:pPr>
      <w:ins w:id="168" w:author="Lekhnath Poudel" w:date="2023-07-07T11:37:00Z">
        <w:r w:rsidRPr="003520A9">
          <w:t>Perry goes on to describe the scenario of that brief golden era in the following manner:</w:t>
        </w:r>
      </w:ins>
    </w:p>
    <w:p w14:paraId="5474CB7A" w14:textId="77777777" w:rsidR="003520A9" w:rsidRPr="0087273D" w:rsidRDefault="003520A9" w:rsidP="003520A9">
      <w:pPr>
        <w:widowControl w:val="0"/>
        <w:ind w:left="720"/>
        <w:contextualSpacing/>
        <w:rPr>
          <w:moveTo w:id="169" w:author="Lekhnath Poudel" w:date="2023-07-07T11:36:00Z"/>
          <w:sz w:val="22"/>
          <w:szCs w:val="22"/>
        </w:rPr>
      </w:pPr>
      <w:moveToRangeStart w:id="170" w:author="Lekhnath Poudel" w:date="2023-07-07T11:36:00Z" w:name="move139622186"/>
      <w:moveTo w:id="171" w:author="Lekhnath Poudel" w:date="2023-07-07T11:36:00Z">
        <w:r w:rsidRPr="0087273D">
          <w:rPr>
            <w:sz w:val="22"/>
            <w:szCs w:val="22"/>
          </w:rPr>
          <w:t xml:space="preserve">Their ruler had declared them free to embrace this new religion without fear of molestation, and they had church buildings in which to meet. Many of them were landless Newar farmers. When the Fathers wanted to buy and distribute some land to them so they could support themself, the Raja of </w:t>
        </w:r>
        <w:proofErr w:type="spellStart"/>
        <w:r w:rsidRPr="0087273D">
          <w:rPr>
            <w:sz w:val="22"/>
            <w:szCs w:val="22"/>
          </w:rPr>
          <w:t>Bhadgaon</w:t>
        </w:r>
        <w:proofErr w:type="spellEnd"/>
        <w:r w:rsidRPr="0087273D">
          <w:rPr>
            <w:sz w:val="22"/>
            <w:szCs w:val="22"/>
          </w:rPr>
          <w:t xml:space="preserve"> finally donated a few </w:t>
        </w:r>
        <w:r w:rsidRPr="0087273D">
          <w:rPr>
            <w:i/>
            <w:iCs/>
            <w:sz w:val="22"/>
            <w:szCs w:val="22"/>
          </w:rPr>
          <w:t>bighas</w:t>
        </w:r>
        <w:r w:rsidRPr="0087273D">
          <w:rPr>
            <w:sz w:val="22"/>
            <w:szCs w:val="22"/>
          </w:rPr>
          <w:t>.</w:t>
        </w:r>
        <w:r w:rsidRPr="0087273D">
          <w:rPr>
            <w:rStyle w:val="FootnoteReference"/>
            <w:sz w:val="22"/>
            <w:szCs w:val="22"/>
          </w:rPr>
          <w:footnoteReference w:id="31"/>
        </w:r>
      </w:moveTo>
    </w:p>
    <w:moveToRangeEnd w:id="170"/>
    <w:p w14:paraId="1AA5B4A7" w14:textId="77777777" w:rsidR="003520A9" w:rsidRDefault="003520A9" w:rsidP="004C20D6">
      <w:pPr>
        <w:widowControl w:val="0"/>
        <w:spacing w:line="480" w:lineRule="auto"/>
        <w:ind w:firstLine="720"/>
        <w:contextualSpacing/>
        <w:rPr>
          <w:ins w:id="175" w:author="Lekhnath Poudel" w:date="2023-07-07T11:37:00Z"/>
        </w:rPr>
      </w:pPr>
    </w:p>
    <w:p w14:paraId="59EA6781" w14:textId="77777777" w:rsidR="003520A9" w:rsidRDefault="00805985" w:rsidP="003520A9">
      <w:pPr>
        <w:widowControl w:val="0"/>
        <w:spacing w:line="480" w:lineRule="auto"/>
        <w:ind w:firstLine="720"/>
        <w:contextualSpacing/>
        <w:rPr>
          <w:moveTo w:id="176" w:author="Lekhnath Poudel" w:date="2023-07-07T11:39:00Z"/>
          <w:rFonts w:eastAsia="MS ??"/>
          <w:color w:val="auto"/>
          <w:lang w:eastAsia="en-US"/>
        </w:rPr>
      </w:pPr>
      <w:del w:id="177" w:author="Lekhnath Poudel" w:date="2023-07-07T11:37:00Z">
        <w:r w:rsidDel="003520A9">
          <w:delText>According to Perry</w:delText>
        </w:r>
      </w:del>
      <w:del w:id="178" w:author="Lekhnath Poudel" w:date="2023-07-07T11:38:00Z">
        <w:r w:rsidDel="003520A9">
          <w:delText>,</w:delText>
        </w:r>
      </w:del>
      <w:ins w:id="179" w:author="Lekhnath Poudel" w:date="2023-07-07T11:38:00Z">
        <w:r w:rsidR="003520A9">
          <w:t>According to Perry, at that era</w:t>
        </w:r>
      </w:ins>
      <w:r>
        <w:t xml:space="preserve"> t</w:t>
      </w:r>
      <w:r w:rsidR="00BF075A">
        <w:t xml:space="preserve">he ordinary people were more receptive </w:t>
      </w:r>
      <w:r w:rsidR="00865D2F">
        <w:t>to</w:t>
      </w:r>
      <w:r w:rsidR="00BF075A">
        <w:t xml:space="preserve"> the Gospel than the Brahmins and </w:t>
      </w:r>
      <w:del w:id="180" w:author="Lekhnath Poudel" w:date="2023-07-07T11:35:00Z">
        <w:r w:rsidR="00BF075A" w:rsidDel="00C3301B">
          <w:delText>nobles</w:delText>
        </w:r>
      </w:del>
      <w:ins w:id="181" w:author="Lekhnath Poudel" w:date="2023-07-07T11:35:00Z">
        <w:r w:rsidR="00C3301B">
          <w:t>nobles,</w:t>
        </w:r>
      </w:ins>
      <w:r w:rsidR="00BF075A">
        <w:t xml:space="preserve"> yet conversion w</w:t>
      </w:r>
      <w:r w:rsidR="00865D2F">
        <w:t>as</w:t>
      </w:r>
      <w:r w:rsidR="00BF075A">
        <w:t xml:space="preserve"> r</w:t>
      </w:r>
      <w:r w:rsidR="00147452">
        <w:t>are</w:t>
      </w:r>
      <w:r w:rsidR="00BF075A">
        <w:t xml:space="preserve"> because of fear of being outcasted or losing jobs.</w:t>
      </w:r>
      <w:r w:rsidR="00BF075A" w:rsidRPr="00932B81">
        <w:rPr>
          <w:rStyle w:val="FootnoteReference"/>
        </w:rPr>
        <w:footnoteReference w:id="32"/>
      </w:r>
      <w:r w:rsidR="00BF075A">
        <w:t xml:space="preserve"> They were few, mostly ordinary people, and many were Newar l</w:t>
      </w:r>
      <w:r w:rsidR="00865D2F">
        <w:t>an</w:t>
      </w:r>
      <w:r w:rsidR="00BF075A">
        <w:t>dless farmers.</w:t>
      </w:r>
      <w:r w:rsidR="00BF075A" w:rsidRPr="00932B81">
        <w:rPr>
          <w:rStyle w:val="FootnoteReference"/>
        </w:rPr>
        <w:footnoteReference w:id="33"/>
      </w:r>
      <w:r w:rsidR="00BF075A">
        <w:t xml:space="preserve"> Some of them were converted in Tibet, who traditionally migrated for trade or job</w:t>
      </w:r>
      <w:r w:rsidR="00865D2F">
        <w:t>s</w:t>
      </w:r>
      <w:r w:rsidR="00BF075A">
        <w:t>.</w:t>
      </w:r>
      <w:r w:rsidR="00BF075A" w:rsidRPr="00932B81">
        <w:rPr>
          <w:rStyle w:val="FootnoteReference"/>
        </w:rPr>
        <w:footnoteReference w:id="34"/>
      </w:r>
      <w:r w:rsidR="00BF075A">
        <w:t xml:space="preserve"> </w:t>
      </w:r>
      <w:ins w:id="182" w:author="Lekhnath Poudel" w:date="2023-07-07T11:39:00Z">
        <w:r w:rsidR="003520A9">
          <w:t xml:space="preserve"> </w:t>
        </w:r>
      </w:ins>
      <w:moveToRangeStart w:id="183" w:author="Lekhnath Poudel" w:date="2023-07-07T11:39:00Z" w:name="move139622388"/>
      <w:moveTo w:id="184" w:author="Lekhnath Poudel" w:date="2023-07-07T11:39:00Z">
        <w:r w:rsidR="003520A9">
          <w:t>Perry claims, "They eventually took Christian names when baptized. They married, had children, worshipped in Christian meeting houses, died and buried in Christian cemeteries."</w:t>
        </w:r>
        <w:r w:rsidR="003520A9" w:rsidRPr="00932B81">
          <w:rPr>
            <w:rStyle w:val="FootnoteReference"/>
          </w:rPr>
          <w:footnoteReference w:id="35"/>
        </w:r>
        <w:r w:rsidR="003520A9">
          <w:t xml:space="preserve"> During that period 80 adults were instructed and </w:t>
        </w:r>
        <w:proofErr w:type="gramStart"/>
        <w:r w:rsidR="003520A9">
          <w:t>baptized</w:t>
        </w:r>
        <w:proofErr w:type="gramEnd"/>
        <w:r w:rsidR="003520A9">
          <w:t xml:space="preserve"> and nine Christian marriages were conducted.</w:t>
        </w:r>
        <w:r w:rsidR="003520A9" w:rsidRPr="00932B81">
          <w:rPr>
            <w:rStyle w:val="FootnoteReference"/>
          </w:rPr>
          <w:footnoteReference w:id="36"/>
        </w:r>
        <w:r w:rsidR="003520A9">
          <w:t xml:space="preserve">  </w:t>
        </w:r>
        <w:r w:rsidR="003520A9">
          <w:rPr>
            <w:rFonts w:eastAsia="MS ??"/>
            <w:color w:val="auto"/>
            <w:lang w:eastAsia="en-US"/>
          </w:rPr>
          <w:t xml:space="preserve">"Adding to the visibility of this new faith in the valley, two churches complete with cemeteries were built. Our Lady's Assumption was dedicated </w:t>
        </w:r>
        <w:proofErr w:type="gramStart"/>
        <w:r w:rsidR="003520A9">
          <w:rPr>
            <w:rFonts w:eastAsia="MS ??"/>
            <w:color w:val="auto"/>
            <w:lang w:eastAsia="en-US"/>
          </w:rPr>
          <w:t>on</w:t>
        </w:r>
        <w:proofErr w:type="gramEnd"/>
        <w:r w:rsidR="003520A9">
          <w:rPr>
            <w:rFonts w:eastAsia="MS ??"/>
            <w:color w:val="auto"/>
            <w:lang w:eastAsia="en-US"/>
          </w:rPr>
          <w:t xml:space="preserve"> March 1760 in Kathmandu, near </w:t>
        </w:r>
        <w:proofErr w:type="spellStart"/>
        <w:r w:rsidR="003520A9">
          <w:rPr>
            <w:rFonts w:eastAsia="MS ??"/>
            <w:color w:val="auto"/>
            <w:lang w:eastAsia="en-US"/>
          </w:rPr>
          <w:t>Thamel</w:t>
        </w:r>
        <w:proofErr w:type="spellEnd"/>
        <w:r w:rsidR="003520A9">
          <w:rPr>
            <w:rFonts w:eastAsia="MS ??"/>
            <w:color w:val="auto"/>
            <w:lang w:eastAsia="en-US"/>
          </w:rPr>
          <w:t xml:space="preserve"> area. There was also a Church at </w:t>
        </w:r>
        <w:proofErr w:type="spellStart"/>
        <w:r w:rsidR="003520A9">
          <w:rPr>
            <w:rFonts w:eastAsia="MS ??"/>
            <w:color w:val="auto"/>
            <w:lang w:eastAsia="en-US"/>
          </w:rPr>
          <w:t>Bhadgaon</w:t>
        </w:r>
        <w:proofErr w:type="spellEnd"/>
        <w:r w:rsidR="003520A9">
          <w:rPr>
            <w:rFonts w:eastAsia="MS ??"/>
            <w:color w:val="auto"/>
            <w:lang w:eastAsia="en-US"/>
          </w:rPr>
          <w:t>."</w:t>
        </w:r>
        <w:r w:rsidR="003520A9" w:rsidRPr="00932B81">
          <w:rPr>
            <w:rStyle w:val="FootnoteReference"/>
          </w:rPr>
          <w:footnoteReference w:id="37"/>
        </w:r>
        <w:r w:rsidR="003520A9" w:rsidRPr="00837EA5">
          <w:rPr>
            <w:rStyle w:val="FootnoteReference"/>
          </w:rPr>
          <w:t xml:space="preserve"> </w:t>
        </w:r>
        <w:r w:rsidR="003520A9" w:rsidRPr="002963BC">
          <w:rPr>
            <w:rFonts w:eastAsia="MS ??"/>
            <w:color w:val="auto"/>
            <w:lang w:eastAsia="en-US"/>
          </w:rPr>
          <w:t>Regrettably, these structures were later destroyed, and nothing is left to indicate where they were exactly.</w:t>
        </w:r>
        <w:r w:rsidR="003520A9" w:rsidRPr="00932B81">
          <w:rPr>
            <w:rStyle w:val="FootnoteReference"/>
          </w:rPr>
          <w:footnoteReference w:id="38"/>
        </w:r>
        <w:r w:rsidR="003520A9">
          <w:rPr>
            <w:rFonts w:eastAsia="MS ??"/>
            <w:color w:val="auto"/>
            <w:lang w:eastAsia="en-US"/>
          </w:rPr>
          <w:t xml:space="preserve"> </w:t>
        </w:r>
      </w:moveTo>
    </w:p>
    <w:moveToRangeEnd w:id="183"/>
    <w:p w14:paraId="11B23931" w14:textId="1091A4CB" w:rsidR="004C20D6" w:rsidRDefault="004C20D6" w:rsidP="004C20D6">
      <w:pPr>
        <w:widowControl w:val="0"/>
        <w:spacing w:line="480" w:lineRule="auto"/>
        <w:ind w:firstLine="720"/>
        <w:contextualSpacing/>
      </w:pPr>
    </w:p>
    <w:p w14:paraId="7359715E" w14:textId="55510671" w:rsidR="004C20D6" w:rsidDel="003520A9" w:rsidRDefault="004C20D6" w:rsidP="004C20D6">
      <w:pPr>
        <w:widowControl w:val="0"/>
        <w:spacing w:line="480" w:lineRule="auto"/>
        <w:ind w:firstLine="720"/>
        <w:contextualSpacing/>
        <w:rPr>
          <w:del w:id="197" w:author="Lekhnath Poudel" w:date="2023-07-07T11:38:00Z"/>
        </w:rPr>
      </w:pPr>
      <w:del w:id="198" w:author="Lekhnath Poudel" w:date="2023-07-07T11:38:00Z">
        <w:r w:rsidDel="003520A9">
          <w:lastRenderedPageBreak/>
          <w:delText>Perry states that there was also a favorable time for Christianity in Nepal,</w:delText>
        </w:r>
      </w:del>
    </w:p>
    <w:p w14:paraId="01F9078C" w14:textId="616C7F06" w:rsidR="00BF075A" w:rsidRPr="0087273D" w:rsidDel="003520A9" w:rsidRDefault="00BF075A" w:rsidP="0087273D">
      <w:pPr>
        <w:widowControl w:val="0"/>
        <w:ind w:left="720"/>
        <w:contextualSpacing/>
        <w:rPr>
          <w:moveFrom w:id="199" w:author="Lekhnath Poudel" w:date="2023-07-07T11:36:00Z"/>
          <w:sz w:val="22"/>
          <w:szCs w:val="22"/>
        </w:rPr>
      </w:pPr>
      <w:moveFromRangeStart w:id="200" w:author="Lekhnath Poudel" w:date="2023-07-07T11:36:00Z" w:name="move139622186"/>
      <w:moveFrom w:id="201" w:author="Lekhnath Poudel" w:date="2023-07-07T11:36:00Z">
        <w:r w:rsidRPr="0087273D" w:rsidDel="003520A9">
          <w:rPr>
            <w:sz w:val="22"/>
            <w:szCs w:val="22"/>
          </w:rPr>
          <w:t xml:space="preserve">Their ruler had declared them free to embrace this new religion without fear of molestation, and they had church buildings in which to meet. Many of them were landless Newar farmers. When the Fathers wanted to buy and distribute some land to them so they could support themself, the Raja of Bhadgaon finally donated a few </w:t>
        </w:r>
        <w:r w:rsidRPr="0087273D" w:rsidDel="003520A9">
          <w:rPr>
            <w:i/>
            <w:iCs/>
            <w:sz w:val="22"/>
            <w:szCs w:val="22"/>
          </w:rPr>
          <w:t>bighas</w:t>
        </w:r>
        <w:r w:rsidRPr="0087273D" w:rsidDel="003520A9">
          <w:rPr>
            <w:sz w:val="22"/>
            <w:szCs w:val="22"/>
          </w:rPr>
          <w:t>.</w:t>
        </w:r>
        <w:r w:rsidRPr="0087273D" w:rsidDel="003520A9">
          <w:rPr>
            <w:rStyle w:val="FootnoteReference"/>
            <w:sz w:val="22"/>
            <w:szCs w:val="22"/>
          </w:rPr>
          <w:footnoteReference w:id="39"/>
        </w:r>
      </w:moveFrom>
    </w:p>
    <w:moveFromRangeEnd w:id="200"/>
    <w:p w14:paraId="10405F37" w14:textId="77777777" w:rsidR="0087273D" w:rsidRDefault="0087273D" w:rsidP="0087273D">
      <w:pPr>
        <w:widowControl w:val="0"/>
        <w:ind w:left="720"/>
        <w:contextualSpacing/>
      </w:pPr>
    </w:p>
    <w:p w14:paraId="49A32A33" w14:textId="712F4FCC" w:rsidR="00BF075A" w:rsidDel="003520A9" w:rsidRDefault="003520A9" w:rsidP="00BF075A">
      <w:pPr>
        <w:widowControl w:val="0"/>
        <w:spacing w:line="480" w:lineRule="auto"/>
        <w:ind w:firstLine="720"/>
        <w:contextualSpacing/>
        <w:rPr>
          <w:moveFrom w:id="204" w:author="Lekhnath Poudel" w:date="2023-07-07T11:39:00Z"/>
          <w:rFonts w:eastAsia="MS ??"/>
          <w:color w:val="auto"/>
          <w:lang w:eastAsia="en-US"/>
        </w:rPr>
      </w:pPr>
      <w:ins w:id="205" w:author="Lekhnath Poudel" w:date="2023-07-07T11:44:00Z">
        <w:r w:rsidRPr="003520A9">
          <w:t xml:space="preserve">In his book </w:t>
        </w:r>
        <w:r w:rsidRPr="003520A9">
          <w:rPr>
            <w:i/>
            <w:iCs/>
            <w:rPrChange w:id="206" w:author="Lekhnath Poudel" w:date="2023-07-07T11:44:00Z">
              <w:rPr/>
            </w:rPrChange>
          </w:rPr>
          <w:t>Nepal and the Gospel</w:t>
        </w:r>
        <w:r w:rsidRPr="003520A9">
          <w:t xml:space="preserve"> of God, Jonathan Lindell, a missionary to Nepal in the early </w:t>
        </w:r>
        <w:proofErr w:type="spellStart"/>
        <w:r w:rsidRPr="003520A9">
          <w:t>1900s</w:t>
        </w:r>
        <w:proofErr w:type="spellEnd"/>
        <w:r w:rsidRPr="003520A9">
          <w:t xml:space="preserve">, writes: </w:t>
        </w:r>
      </w:ins>
      <w:moveFromRangeStart w:id="207" w:author="Lekhnath Poudel" w:date="2023-07-07T11:39:00Z" w:name="move139622388"/>
      <w:moveFrom w:id="208" w:author="Lekhnath Poudel" w:date="2023-07-07T11:39:00Z">
        <w:r w:rsidR="00805985" w:rsidDel="003520A9">
          <w:t xml:space="preserve">Perry </w:t>
        </w:r>
        <w:r w:rsidR="00784E40" w:rsidDel="003520A9">
          <w:t>claims</w:t>
        </w:r>
        <w:r w:rsidR="00805985" w:rsidDel="003520A9">
          <w:t xml:space="preserve">, </w:t>
        </w:r>
        <w:r w:rsidR="00BF075A" w:rsidDel="003520A9">
          <w:t>"They eventually took Christian names when baptized. They married, had children, worshipped in Christian meeting houses, died and buried in Christian cemeteries."</w:t>
        </w:r>
        <w:r w:rsidR="00BF075A" w:rsidRPr="00932B81" w:rsidDel="003520A9">
          <w:rPr>
            <w:rStyle w:val="FootnoteReference"/>
          </w:rPr>
          <w:footnoteReference w:id="40"/>
        </w:r>
        <w:r w:rsidR="00BF075A" w:rsidDel="003520A9">
          <w:t xml:space="preserve"> During that period 80 adults were instructed and baptized and nine Christian marriages were conducted.</w:t>
        </w:r>
        <w:r w:rsidR="00BF075A" w:rsidRPr="00932B81" w:rsidDel="003520A9">
          <w:rPr>
            <w:rStyle w:val="FootnoteReference"/>
          </w:rPr>
          <w:footnoteReference w:id="41"/>
        </w:r>
        <w:r w:rsidR="00BF075A" w:rsidDel="003520A9">
          <w:t xml:space="preserve">  </w:t>
        </w:r>
        <w:r w:rsidR="00BF075A" w:rsidDel="003520A9">
          <w:rPr>
            <w:rFonts w:eastAsia="MS ??"/>
            <w:color w:val="auto"/>
            <w:lang w:eastAsia="en-US"/>
          </w:rPr>
          <w:t xml:space="preserve">"Adding to the visibility of this new faith in the valley, two churches complete with cemeteries were built. Our Lady's Assumption was </w:t>
        </w:r>
        <w:r w:rsidR="00147452" w:rsidDel="003520A9">
          <w:rPr>
            <w:rFonts w:eastAsia="MS ??"/>
            <w:color w:val="auto"/>
            <w:lang w:eastAsia="en-US"/>
          </w:rPr>
          <w:t>dedicated</w:t>
        </w:r>
        <w:r w:rsidR="00BF075A" w:rsidDel="003520A9">
          <w:rPr>
            <w:rFonts w:eastAsia="MS ??"/>
            <w:color w:val="auto"/>
            <w:lang w:eastAsia="en-US"/>
          </w:rPr>
          <w:t xml:space="preserve"> on March 1760 in Kathmandu, near Thamel area. There was also a Church at Bhadgaon."</w:t>
        </w:r>
        <w:r w:rsidR="00BF075A" w:rsidRPr="00932B81" w:rsidDel="003520A9">
          <w:rPr>
            <w:rStyle w:val="FootnoteReference"/>
          </w:rPr>
          <w:footnoteReference w:id="42"/>
        </w:r>
        <w:r w:rsidR="00BF075A" w:rsidRPr="00837EA5" w:rsidDel="003520A9">
          <w:rPr>
            <w:rStyle w:val="FootnoteReference"/>
          </w:rPr>
          <w:t xml:space="preserve"> </w:t>
        </w:r>
        <w:r w:rsidR="00BF075A" w:rsidRPr="002963BC" w:rsidDel="003520A9">
          <w:rPr>
            <w:rFonts w:eastAsia="MS ??"/>
            <w:color w:val="auto"/>
            <w:lang w:eastAsia="en-US"/>
          </w:rPr>
          <w:t>Regrettably, these structures were later destroyed, and nothing is left to indicate where they were exactly.</w:t>
        </w:r>
        <w:r w:rsidR="00BF075A" w:rsidRPr="00932B81" w:rsidDel="003520A9">
          <w:rPr>
            <w:rStyle w:val="FootnoteReference"/>
          </w:rPr>
          <w:footnoteReference w:id="43"/>
        </w:r>
        <w:r w:rsidR="00BF075A" w:rsidDel="003520A9">
          <w:rPr>
            <w:rFonts w:eastAsia="MS ??"/>
            <w:color w:val="auto"/>
            <w:lang w:eastAsia="en-US"/>
          </w:rPr>
          <w:t xml:space="preserve"> </w:t>
        </w:r>
      </w:moveFrom>
    </w:p>
    <w:moveFromRangeEnd w:id="207"/>
    <w:p w14:paraId="6D81BC9E" w14:textId="57839AC6" w:rsidR="00805985" w:rsidRDefault="00805985" w:rsidP="00BF075A">
      <w:pPr>
        <w:widowControl w:val="0"/>
        <w:spacing w:line="480" w:lineRule="auto"/>
        <w:ind w:firstLine="720"/>
        <w:contextualSpacing/>
        <w:rPr>
          <w:rFonts w:eastAsia="MS ??"/>
          <w:color w:val="auto"/>
          <w:lang w:eastAsia="en-US"/>
        </w:rPr>
      </w:pPr>
      <w:del w:id="217" w:author="Lekhnath Poudel" w:date="2023-07-07T11:43:00Z">
        <w:r w:rsidDel="003520A9">
          <w:rPr>
            <w:rFonts w:eastAsia="MS ??"/>
            <w:color w:val="auto"/>
            <w:lang w:eastAsia="en-US"/>
          </w:rPr>
          <w:delText>Lindell says</w:delText>
        </w:r>
      </w:del>
      <w:del w:id="218" w:author="Lekhnath Poudel" w:date="2023-07-07T11:41:00Z">
        <w:r w:rsidDel="003520A9">
          <w:rPr>
            <w:rFonts w:eastAsia="MS ??"/>
            <w:color w:val="auto"/>
            <w:lang w:eastAsia="en-US"/>
          </w:rPr>
          <w:delText xml:space="preserve">, </w:delText>
        </w:r>
      </w:del>
    </w:p>
    <w:p w14:paraId="0F3AA481" w14:textId="77777777" w:rsidR="00805985" w:rsidRPr="0087273D" w:rsidRDefault="00805985" w:rsidP="0087273D">
      <w:pPr>
        <w:widowControl w:val="0"/>
        <w:ind w:left="720"/>
        <w:contextualSpacing/>
        <w:rPr>
          <w:rFonts w:eastAsia="MS ??"/>
          <w:color w:val="auto"/>
          <w:sz w:val="22"/>
          <w:szCs w:val="22"/>
          <w:lang w:eastAsia="en-US"/>
        </w:rPr>
      </w:pPr>
      <w:r w:rsidRPr="0087273D">
        <w:rPr>
          <w:rFonts w:eastAsia="MS ??"/>
          <w:color w:val="auto"/>
          <w:sz w:val="22"/>
          <w:szCs w:val="22"/>
          <w:lang w:eastAsia="en-US"/>
        </w:rPr>
        <w:t>So, His Majesty welcomed them in a friendly way, gave them permission to live in his realm and to go about their activities, and gave them a rent-free house to live in. ...Across the span of 50 to 60 years, during this 18</w:t>
      </w:r>
      <w:r w:rsidRPr="0087273D">
        <w:rPr>
          <w:rFonts w:eastAsia="MS ??"/>
          <w:color w:val="auto"/>
          <w:sz w:val="22"/>
          <w:szCs w:val="22"/>
          <w:vertAlign w:val="superscript"/>
          <w:lang w:eastAsia="en-US"/>
        </w:rPr>
        <w:t>th</w:t>
      </w:r>
      <w:r w:rsidRPr="0087273D">
        <w:rPr>
          <w:rFonts w:eastAsia="MS ??"/>
          <w:color w:val="auto"/>
          <w:sz w:val="22"/>
          <w:szCs w:val="22"/>
          <w:lang w:eastAsia="en-US"/>
        </w:rPr>
        <w:t xml:space="preserve"> century, the Capuchins Order sent some 20 expeditions of missionaries to this mission.</w:t>
      </w:r>
      <w:r w:rsidRPr="0087273D">
        <w:rPr>
          <w:rStyle w:val="FootnoteReference"/>
          <w:rFonts w:eastAsia="MS ??"/>
          <w:color w:val="auto"/>
          <w:sz w:val="22"/>
          <w:szCs w:val="22"/>
          <w:lang w:eastAsia="en-US"/>
        </w:rPr>
        <w:footnoteReference w:id="44"/>
      </w:r>
    </w:p>
    <w:p w14:paraId="55B06341" w14:textId="77777777" w:rsidR="0087273D" w:rsidRDefault="0087273D" w:rsidP="0087273D">
      <w:pPr>
        <w:widowControl w:val="0"/>
        <w:ind w:left="720"/>
        <w:contextualSpacing/>
        <w:rPr>
          <w:rFonts w:eastAsia="MS ??"/>
          <w:color w:val="auto"/>
          <w:lang w:eastAsia="en-US"/>
        </w:rPr>
      </w:pPr>
    </w:p>
    <w:p w14:paraId="57C59D63" w14:textId="77777777" w:rsidR="00805985" w:rsidRPr="0087273D" w:rsidRDefault="00805985" w:rsidP="0087273D">
      <w:pPr>
        <w:widowControl w:val="0"/>
        <w:ind w:left="720"/>
        <w:contextualSpacing/>
        <w:rPr>
          <w:rFonts w:eastAsia="MS ??"/>
          <w:color w:val="auto"/>
          <w:sz w:val="22"/>
          <w:szCs w:val="22"/>
          <w:lang w:eastAsia="en-US"/>
        </w:rPr>
      </w:pPr>
      <w:r w:rsidRPr="0087273D">
        <w:rPr>
          <w:rFonts w:eastAsia="MS ??"/>
          <w:color w:val="auto"/>
          <w:sz w:val="22"/>
          <w:szCs w:val="22"/>
          <w:lang w:eastAsia="en-US"/>
        </w:rPr>
        <w:t>Over the span of the 54 years of the active works of the Mission in the Nepal Valley, 29 Capuchin missionaries lived there (1715-1769).</w:t>
      </w:r>
      <w:r w:rsidRPr="0087273D">
        <w:rPr>
          <w:rStyle w:val="FootnoteReference"/>
          <w:rFonts w:eastAsia="MS ??"/>
          <w:color w:val="auto"/>
          <w:sz w:val="22"/>
          <w:szCs w:val="22"/>
          <w:lang w:eastAsia="en-US"/>
        </w:rPr>
        <w:footnoteReference w:id="45"/>
      </w:r>
      <w:r w:rsidRPr="0087273D">
        <w:rPr>
          <w:rFonts w:eastAsia="MS ??"/>
          <w:color w:val="auto"/>
          <w:sz w:val="22"/>
          <w:szCs w:val="22"/>
          <w:lang w:eastAsia="en-US"/>
        </w:rPr>
        <w:t xml:space="preserve"> Nepalese treated them in two ways: a mixture of friendliness with generosity on the one hand and suspicion and animosity on the other.</w:t>
      </w:r>
      <w:r w:rsidRPr="0087273D">
        <w:rPr>
          <w:rStyle w:val="FootnoteReference"/>
          <w:rFonts w:eastAsia="MS ??"/>
          <w:color w:val="auto"/>
          <w:sz w:val="22"/>
          <w:szCs w:val="22"/>
          <w:lang w:eastAsia="en-US"/>
        </w:rPr>
        <w:footnoteReference w:id="46"/>
      </w:r>
    </w:p>
    <w:p w14:paraId="06769B90" w14:textId="77777777" w:rsidR="00805985" w:rsidRDefault="00805985" w:rsidP="0087273D">
      <w:pPr>
        <w:widowControl w:val="0"/>
        <w:ind w:firstLine="720"/>
        <w:contextualSpacing/>
      </w:pPr>
    </w:p>
    <w:p w14:paraId="673DA143" w14:textId="63B74514" w:rsidR="004C20D6" w:rsidRDefault="003520A9" w:rsidP="00D44C2A">
      <w:pPr>
        <w:widowControl w:val="0"/>
        <w:spacing w:line="480" w:lineRule="auto"/>
        <w:ind w:firstLine="720"/>
        <w:contextualSpacing/>
      </w:pPr>
      <w:ins w:id="219" w:author="Lekhnath Poudel" w:date="2023-07-07T11:44:00Z">
        <w:r>
          <w:t xml:space="preserve">These works show that </w:t>
        </w:r>
      </w:ins>
      <w:ins w:id="220" w:author="Lekhnath Poudel" w:date="2023-07-07T11:46:00Z">
        <w:r w:rsidR="00D44C2A">
          <w:t xml:space="preserve">despite of few minor obstacles, </w:t>
        </w:r>
      </w:ins>
      <w:ins w:id="221" w:author="Lekhnath Poudel" w:date="2023-07-07T11:44:00Z">
        <w:r>
          <w:t xml:space="preserve">there </w:t>
        </w:r>
      </w:ins>
      <w:proofErr w:type="gramStart"/>
      <w:ins w:id="222" w:author="Lekhnath Poudel" w:date="2023-07-07T11:45:00Z">
        <w:r>
          <w:t>were  great</w:t>
        </w:r>
        <w:proofErr w:type="gramEnd"/>
        <w:r>
          <w:t xml:space="preserve"> opportunities to share the gospel</w:t>
        </w:r>
      </w:ins>
      <w:ins w:id="223" w:author="Lekhnath Poudel" w:date="2023-07-07T11:46:00Z">
        <w:r w:rsidR="00D44C2A">
          <w:t xml:space="preserve"> and expand the church. </w:t>
        </w:r>
      </w:ins>
      <w:r w:rsidR="004C20D6">
        <w:t>However</w:t>
      </w:r>
      <w:r w:rsidR="00865D2F">
        <w:t>,</w:t>
      </w:r>
      <w:r w:rsidR="004C20D6">
        <w:t xml:space="preserve"> as in the history of Christianity, the season was not always favorable. S</w:t>
      </w:r>
      <w:r w:rsidR="00BF075A" w:rsidRPr="00C22786">
        <w:t xml:space="preserve">ocial </w:t>
      </w:r>
      <w:r w:rsidR="00147452" w:rsidRPr="00C22786">
        <w:t>persecutions</w:t>
      </w:r>
      <w:r w:rsidR="00BF075A" w:rsidRPr="00C22786">
        <w:t xml:space="preserve"> were</w:t>
      </w:r>
      <w:r w:rsidR="00BF075A">
        <w:t xml:space="preserve"> also</w:t>
      </w:r>
      <w:r w:rsidR="00BF075A" w:rsidRPr="00C22786">
        <w:t xml:space="preserve"> occurring in the meantime. In the Kathmandu valley, the Brahmins were intimidating, threatening, harassing, and encouraging family and friends to do the same to these converted Christians.</w:t>
      </w:r>
      <w:r w:rsidR="00BF075A" w:rsidRPr="00932B81">
        <w:rPr>
          <w:rStyle w:val="FootnoteReference"/>
        </w:rPr>
        <w:footnoteReference w:id="47"/>
      </w:r>
      <w:r w:rsidR="00BF075A">
        <w:t xml:space="preserve"> "They suffered for their faith, out-caste, reviled by family and friends. Some left their faith but most endured and held true."</w:t>
      </w:r>
      <w:r w:rsidR="00BF075A" w:rsidRPr="00932B81">
        <w:rPr>
          <w:rStyle w:val="FootnoteReference"/>
        </w:rPr>
        <w:footnoteReference w:id="48"/>
      </w:r>
    </w:p>
    <w:p w14:paraId="6F9D290B" w14:textId="5EEDDAE9" w:rsidR="00733719" w:rsidRDefault="00D44C2A" w:rsidP="00536A7A">
      <w:pPr>
        <w:widowControl w:val="0"/>
        <w:spacing w:line="480" w:lineRule="auto"/>
        <w:ind w:firstLine="720"/>
        <w:contextualSpacing/>
        <w:rPr>
          <w:ins w:id="224" w:author="Lekhnath Poudel" w:date="2023-07-08T15:15:00Z"/>
          <w:rFonts w:eastAsia="MS ??"/>
          <w:color w:val="auto"/>
          <w:lang w:eastAsia="en-US"/>
        </w:rPr>
      </w:pPr>
      <w:ins w:id="225" w:author="Lekhnath Poudel" w:date="2023-07-07T11:49:00Z">
        <w:r w:rsidRPr="00D44C2A">
          <w:rPr>
            <w:rFonts w:eastAsia="MS ??"/>
            <w:color w:val="auto"/>
            <w:lang w:eastAsia="en-US"/>
          </w:rPr>
          <w:t>Another significant act of persecution was about to take place while the church was experiencing various forms of persecution.</w:t>
        </w:r>
      </w:ins>
      <w:ins w:id="226" w:author="Lekhnath Poudel" w:date="2023-07-07T11:50:00Z">
        <w:r>
          <w:rPr>
            <w:rFonts w:eastAsia="MS ??"/>
            <w:color w:val="auto"/>
            <w:lang w:eastAsia="en-US"/>
          </w:rPr>
          <w:t xml:space="preserve"> </w:t>
        </w:r>
      </w:ins>
      <w:r w:rsidR="00BF075A">
        <w:rPr>
          <w:rFonts w:eastAsia="MS ??"/>
          <w:color w:val="auto"/>
          <w:lang w:eastAsia="en-US"/>
        </w:rPr>
        <w:t>In 1768 the Gurkha Kin</w:t>
      </w:r>
      <w:ins w:id="227" w:author="Lekhnath Poudel" w:date="2023-07-07T11:52:00Z">
        <w:r>
          <w:rPr>
            <w:rFonts w:eastAsia="MS ??"/>
            <w:color w:val="auto"/>
            <w:lang w:eastAsia="en-US"/>
          </w:rPr>
          <w:t>g</w:t>
        </w:r>
      </w:ins>
      <w:del w:id="228" w:author="Lekhnath Poudel" w:date="2023-07-07T11:52:00Z">
        <w:r w:rsidR="00BF075A" w:rsidDel="00D44C2A">
          <w:rPr>
            <w:rFonts w:eastAsia="MS ??"/>
            <w:color w:val="auto"/>
            <w:lang w:eastAsia="en-US"/>
          </w:rPr>
          <w:delText>d</w:delText>
        </w:r>
      </w:del>
      <w:r w:rsidR="00BF075A">
        <w:rPr>
          <w:rFonts w:eastAsia="MS ??"/>
          <w:color w:val="auto"/>
          <w:lang w:eastAsia="en-US"/>
        </w:rPr>
        <w:t xml:space="preserve"> Prithivi Narayan Shah </w:t>
      </w:r>
      <w:r w:rsidR="009D5271">
        <w:rPr>
          <w:rFonts w:eastAsia="MS ??"/>
          <w:color w:val="auto"/>
          <w:lang w:eastAsia="en-US"/>
        </w:rPr>
        <w:t>invaded</w:t>
      </w:r>
      <w:r w:rsidR="00BF075A">
        <w:rPr>
          <w:rFonts w:eastAsia="MS ??"/>
          <w:color w:val="auto"/>
          <w:lang w:eastAsia="en-US"/>
        </w:rPr>
        <w:t xml:space="preserve"> Kathmandu </w:t>
      </w:r>
      <w:commentRangeStart w:id="229"/>
      <w:r w:rsidR="00BF075A">
        <w:rPr>
          <w:rFonts w:eastAsia="MS ??"/>
          <w:color w:val="auto"/>
          <w:lang w:eastAsia="en-US"/>
        </w:rPr>
        <w:t>valley</w:t>
      </w:r>
      <w:commentRangeEnd w:id="229"/>
      <w:r w:rsidR="00147452">
        <w:rPr>
          <w:rStyle w:val="CommentReference"/>
        </w:rPr>
        <w:commentReference w:id="229"/>
      </w:r>
      <w:r w:rsidR="00BF075A">
        <w:rPr>
          <w:rFonts w:eastAsia="MS ??"/>
          <w:color w:val="auto"/>
          <w:lang w:eastAsia="en-US"/>
        </w:rPr>
        <w:t>. He disregarded missionaries and the believers in Katmandu valley.</w:t>
      </w:r>
      <w:r w:rsidR="00BF075A" w:rsidRPr="00932B81">
        <w:rPr>
          <w:rStyle w:val="FootnoteReference"/>
        </w:rPr>
        <w:footnoteReference w:id="49"/>
      </w:r>
      <w:r w:rsidR="00BF075A">
        <w:rPr>
          <w:rFonts w:eastAsia="MS ??"/>
          <w:color w:val="auto"/>
          <w:lang w:eastAsia="en-US"/>
        </w:rPr>
        <w:t xml:space="preserve"> King allowed them to leave the country and Nepalese believers left their country because of their faith and went to </w:t>
      </w:r>
      <w:proofErr w:type="spellStart"/>
      <w:r w:rsidR="00BF075A">
        <w:rPr>
          <w:rFonts w:eastAsia="MS ??"/>
          <w:color w:val="auto"/>
          <w:lang w:eastAsia="en-US"/>
        </w:rPr>
        <w:t>Betiya</w:t>
      </w:r>
      <w:proofErr w:type="spellEnd"/>
      <w:r w:rsidR="00BF075A">
        <w:rPr>
          <w:rFonts w:eastAsia="MS ??"/>
          <w:color w:val="auto"/>
          <w:lang w:eastAsia="en-US"/>
        </w:rPr>
        <w:t xml:space="preserve"> India </w:t>
      </w:r>
      <w:r w:rsidR="00865D2F">
        <w:rPr>
          <w:rFonts w:eastAsia="MS ??"/>
          <w:color w:val="auto"/>
          <w:lang w:eastAsia="en-US"/>
        </w:rPr>
        <w:t>o</w:t>
      </w:r>
      <w:r w:rsidR="00BF075A">
        <w:rPr>
          <w:rFonts w:eastAsia="MS ??"/>
          <w:color w:val="auto"/>
          <w:lang w:eastAsia="en-US"/>
        </w:rPr>
        <w:t>n February 4, 1769.</w:t>
      </w:r>
      <w:r w:rsidR="00BF075A" w:rsidRPr="00932B81">
        <w:rPr>
          <w:rStyle w:val="FootnoteReference"/>
        </w:rPr>
        <w:footnoteReference w:id="50"/>
      </w:r>
      <w:ins w:id="230" w:author="Lekhnath Poudel" w:date="2023-07-07T11:52:00Z">
        <w:r>
          <w:rPr>
            <w:rFonts w:eastAsia="MS ??"/>
            <w:color w:val="auto"/>
            <w:lang w:eastAsia="en-US"/>
          </w:rPr>
          <w:t xml:space="preserve"> </w:t>
        </w:r>
      </w:ins>
      <w:r w:rsidR="00BF075A">
        <w:rPr>
          <w:rFonts w:eastAsia="MS ??"/>
          <w:color w:val="auto"/>
          <w:lang w:eastAsia="en-US"/>
        </w:rPr>
        <w:t xml:space="preserve"> </w:t>
      </w:r>
      <w:del w:id="231" w:author="Lekhnath Poudel" w:date="2023-07-08T15:15:00Z">
        <w:r w:rsidR="00BF075A" w:rsidDel="004277AB">
          <w:rPr>
            <w:rFonts w:eastAsia="MS ??"/>
            <w:color w:val="auto"/>
            <w:lang w:eastAsia="en-US"/>
          </w:rPr>
          <w:delText xml:space="preserve">After </w:delText>
        </w:r>
        <w:r w:rsidR="00865D2F" w:rsidDel="004277AB">
          <w:rPr>
            <w:rFonts w:eastAsia="MS ??"/>
            <w:color w:val="auto"/>
            <w:lang w:eastAsia="en-US"/>
          </w:rPr>
          <w:delText xml:space="preserve">the </w:delText>
        </w:r>
        <w:r w:rsidR="00BF075A" w:rsidDel="004277AB">
          <w:rPr>
            <w:rFonts w:eastAsia="MS ??"/>
            <w:color w:val="auto"/>
            <w:lang w:eastAsia="en-US"/>
          </w:rPr>
          <w:delText xml:space="preserve">death of King Prithivi Narayan Shah his son King Singh Pratap invited missionaries </w:delText>
        </w:r>
        <w:r w:rsidR="00865D2F" w:rsidDel="004277AB">
          <w:rPr>
            <w:rFonts w:eastAsia="MS ??"/>
            <w:color w:val="auto"/>
            <w:lang w:eastAsia="en-US"/>
          </w:rPr>
          <w:delText>to</w:delText>
        </w:r>
        <w:r w:rsidR="00BF075A" w:rsidDel="004277AB">
          <w:rPr>
            <w:rFonts w:eastAsia="MS ??"/>
            <w:color w:val="auto"/>
            <w:lang w:eastAsia="en-US"/>
          </w:rPr>
          <w:delText xml:space="preserve"> Nepal, however</w:delText>
        </w:r>
        <w:r w:rsidR="00865D2F" w:rsidDel="004277AB">
          <w:rPr>
            <w:rFonts w:eastAsia="MS ??"/>
            <w:color w:val="auto"/>
            <w:lang w:eastAsia="en-US"/>
          </w:rPr>
          <w:delText>,</w:delText>
        </w:r>
        <w:r w:rsidR="00BF075A" w:rsidDel="004277AB">
          <w:rPr>
            <w:rFonts w:eastAsia="MS ??"/>
            <w:color w:val="auto"/>
            <w:lang w:eastAsia="en-US"/>
          </w:rPr>
          <w:delText xml:space="preserve"> there were no </w:delText>
        </w:r>
        <w:r w:rsidR="00791536" w:rsidDel="004277AB">
          <w:rPr>
            <w:rFonts w:eastAsia="MS ??"/>
            <w:color w:val="auto"/>
            <w:lang w:eastAsia="en-US"/>
          </w:rPr>
          <w:delText>missionaries</w:delText>
        </w:r>
        <w:r w:rsidR="00BF075A" w:rsidDel="004277AB">
          <w:rPr>
            <w:rFonts w:eastAsia="MS ??"/>
            <w:color w:val="auto"/>
            <w:lang w:eastAsia="en-US"/>
          </w:rPr>
          <w:delText xml:space="preserve"> to send </w:delText>
        </w:r>
        <w:r w:rsidR="00865D2F" w:rsidDel="004277AB">
          <w:rPr>
            <w:rFonts w:eastAsia="MS ??"/>
            <w:color w:val="auto"/>
            <w:lang w:eastAsia="en-US"/>
          </w:rPr>
          <w:delText>to</w:delText>
        </w:r>
        <w:r w:rsidR="00BF075A" w:rsidDel="004277AB">
          <w:rPr>
            <w:rFonts w:eastAsia="MS ??"/>
            <w:color w:val="auto"/>
            <w:lang w:eastAsia="en-US"/>
          </w:rPr>
          <w:delText xml:space="preserve"> Kathmandu, Kaski, and Palpa.</w:delText>
        </w:r>
        <w:r w:rsidR="00BF075A" w:rsidRPr="00932B81" w:rsidDel="004277AB">
          <w:rPr>
            <w:rStyle w:val="FootnoteReference"/>
          </w:rPr>
          <w:footnoteReference w:id="51"/>
        </w:r>
      </w:del>
      <w:ins w:id="234" w:author="Lekhnath Poudel" w:date="2023-07-07T12:00:00Z">
        <w:r w:rsidR="00536A7A">
          <w:rPr>
            <w:rFonts w:eastAsia="MS ??"/>
            <w:color w:val="auto"/>
            <w:lang w:eastAsia="en-US"/>
          </w:rPr>
          <w:t>Rongong says, "</w:t>
        </w:r>
      </w:ins>
      <w:ins w:id="235" w:author="Lekhnath Poudel" w:date="2023-07-07T12:01:00Z">
        <w:r w:rsidR="00536A7A">
          <w:rPr>
            <w:rFonts w:eastAsia="MS ??"/>
            <w:color w:val="auto"/>
            <w:lang w:eastAsia="en-US"/>
          </w:rPr>
          <w:t xml:space="preserve">Nepal was closed to Christians </w:t>
        </w:r>
      </w:ins>
      <w:ins w:id="236" w:author="Lekhnath Poudel" w:date="2023-07-07T12:02:00Z">
        <w:r w:rsidR="00536A7A">
          <w:rPr>
            <w:rFonts w:eastAsia="MS ??"/>
            <w:color w:val="auto"/>
            <w:lang w:eastAsia="en-US"/>
          </w:rPr>
          <w:t xml:space="preserve">for almost 200 </w:t>
        </w:r>
        <w:r w:rsidR="00536A7A">
          <w:rPr>
            <w:rFonts w:eastAsia="MS ??"/>
            <w:color w:val="auto"/>
            <w:lang w:eastAsia="en-US"/>
          </w:rPr>
          <w:lastRenderedPageBreak/>
          <w:t>years.</w:t>
        </w:r>
      </w:ins>
      <w:ins w:id="237" w:author="Lekhnath Poudel" w:date="2023-07-07T12:03:00Z">
        <w:r w:rsidR="00536A7A">
          <w:rPr>
            <w:rFonts w:eastAsia="MS ??"/>
            <w:color w:val="auto"/>
            <w:lang w:eastAsia="en-US"/>
          </w:rPr>
          <w:t>"</w:t>
        </w:r>
      </w:ins>
      <w:r w:rsidR="00536A7A">
        <w:rPr>
          <w:rStyle w:val="FootnoteReference"/>
          <w:rFonts w:eastAsia="MS ??"/>
          <w:color w:val="auto"/>
          <w:lang w:eastAsia="en-US"/>
        </w:rPr>
        <w:footnoteReference w:id="52"/>
      </w:r>
      <w:ins w:id="238" w:author="Lekhnath Poudel" w:date="2023-07-07T12:04:00Z">
        <w:r w:rsidR="00536A7A">
          <w:rPr>
            <w:rFonts w:eastAsia="MS ??"/>
            <w:color w:val="auto"/>
            <w:lang w:eastAsia="en-US"/>
          </w:rPr>
          <w:t xml:space="preserve"> </w:t>
        </w:r>
      </w:ins>
      <w:del w:id="239" w:author="Lekhnath Poudel" w:date="2023-07-07T12:02:00Z">
        <w:r w:rsidR="00BF075A" w:rsidDel="00536A7A">
          <w:rPr>
            <w:rFonts w:eastAsia="MS ??"/>
            <w:color w:val="auto"/>
            <w:lang w:eastAsia="en-US"/>
          </w:rPr>
          <w:delText xml:space="preserve"> </w:delText>
        </w:r>
        <w:commentRangeStart w:id="240"/>
        <w:r w:rsidR="00FA0289" w:rsidDel="00536A7A">
          <w:rPr>
            <w:rFonts w:eastAsia="MS ??"/>
            <w:color w:val="auto"/>
            <w:lang w:eastAsia="en-US"/>
          </w:rPr>
          <w:delText>F</w:delText>
        </w:r>
      </w:del>
      <w:del w:id="241" w:author="Lekhnath Poudel" w:date="2023-07-07T12:03:00Z">
        <w:r w:rsidR="00FA0289" w:rsidDel="00536A7A">
          <w:rPr>
            <w:rFonts w:eastAsia="MS ??"/>
            <w:color w:val="auto"/>
            <w:lang w:eastAsia="en-US"/>
          </w:rPr>
          <w:delText>r</w:delText>
        </w:r>
      </w:del>
      <w:del w:id="242" w:author="Lekhnath Poudel" w:date="2023-07-07T12:04:00Z">
        <w:r w:rsidR="00FA0289" w:rsidDel="00536A7A">
          <w:rPr>
            <w:rFonts w:eastAsia="MS ??"/>
            <w:color w:val="auto"/>
            <w:lang w:eastAsia="en-US"/>
          </w:rPr>
          <w:delText>om</w:delText>
        </w:r>
      </w:del>
      <w:del w:id="243" w:author="Lekhnath Poudel" w:date="2023-07-07T12:05:00Z">
        <w:r w:rsidR="00FA0289" w:rsidDel="00536A7A">
          <w:rPr>
            <w:rFonts w:eastAsia="MS ??"/>
            <w:color w:val="auto"/>
            <w:lang w:eastAsia="en-US"/>
          </w:rPr>
          <w:delText xml:space="preserve"> </w:delText>
        </w:r>
      </w:del>
      <w:del w:id="244" w:author="Lekhnath Poudel" w:date="2023-07-07T12:09:00Z">
        <w:r w:rsidR="00FA0289" w:rsidDel="001F3527">
          <w:rPr>
            <w:rFonts w:eastAsia="MS ??"/>
            <w:color w:val="auto"/>
            <w:lang w:eastAsia="en-US"/>
          </w:rPr>
          <w:delText>1769 to 195</w:delText>
        </w:r>
      </w:del>
      <w:del w:id="245" w:author="Lekhnath Poudel" w:date="2023-07-07T12:07:00Z">
        <w:r w:rsidR="00FA0289" w:rsidDel="001F3527">
          <w:rPr>
            <w:rFonts w:eastAsia="MS ??"/>
            <w:color w:val="auto"/>
            <w:lang w:eastAsia="en-US"/>
          </w:rPr>
          <w:delText>1</w:delText>
        </w:r>
      </w:del>
      <w:ins w:id="246" w:author="Lekhnath Poudel" w:date="2023-07-07T12:09:00Z">
        <w:r w:rsidR="001F3527" w:rsidRPr="001F3527">
          <w:rPr>
            <w:rFonts w:eastAsia="MS ??"/>
            <w:color w:val="auto"/>
            <w:lang w:eastAsia="en-US"/>
          </w:rPr>
          <w:t xml:space="preserve">There was no church in Nepal from the time a Christian group left in 1769 till the founding of </w:t>
        </w:r>
        <w:proofErr w:type="spellStart"/>
        <w:r w:rsidR="001F3527" w:rsidRPr="001F3527">
          <w:rPr>
            <w:rFonts w:eastAsia="MS ??"/>
            <w:color w:val="auto"/>
            <w:lang w:eastAsia="en-US"/>
          </w:rPr>
          <w:t>Ramghat</w:t>
        </w:r>
        <w:proofErr w:type="spellEnd"/>
        <w:r w:rsidR="001F3527" w:rsidRPr="001F3527">
          <w:rPr>
            <w:rFonts w:eastAsia="MS ??"/>
            <w:color w:val="auto"/>
            <w:lang w:eastAsia="en-US"/>
          </w:rPr>
          <w:t xml:space="preserve"> Church</w:t>
        </w:r>
      </w:ins>
      <w:ins w:id="247" w:author="Lekhnath Poudel" w:date="2023-07-07T12:11:00Z">
        <w:r w:rsidR="001F3527">
          <w:rPr>
            <w:rFonts w:eastAsia="MS ??"/>
            <w:color w:val="auto"/>
            <w:lang w:eastAsia="en-US"/>
          </w:rPr>
          <w:t xml:space="preserve"> </w:t>
        </w:r>
        <w:r w:rsidR="001F3527" w:rsidRPr="001F3527">
          <w:rPr>
            <w:rFonts w:eastAsia="MS ??"/>
            <w:color w:val="auto"/>
            <w:lang w:eastAsia="en-US"/>
          </w:rPr>
          <w:t>in Pokhara in 1952.</w:t>
        </w:r>
      </w:ins>
      <w:r w:rsidR="001F3527">
        <w:rPr>
          <w:rStyle w:val="FootnoteReference"/>
          <w:rFonts w:eastAsia="MS ??"/>
          <w:color w:val="auto"/>
          <w:lang w:eastAsia="en-US"/>
        </w:rPr>
        <w:footnoteReference w:id="53"/>
      </w:r>
      <w:ins w:id="248" w:author="Lekhnath Poudel" w:date="2023-07-07T12:09:00Z">
        <w:r w:rsidR="001F3527" w:rsidRPr="001F3527">
          <w:rPr>
            <w:rFonts w:eastAsia="MS ??"/>
            <w:color w:val="auto"/>
            <w:lang w:eastAsia="en-US"/>
          </w:rPr>
          <w:t xml:space="preserve"> </w:t>
        </w:r>
      </w:ins>
      <w:del w:id="249" w:author="Lekhnath Poudel" w:date="2023-07-07T11:59:00Z">
        <w:r w:rsidR="00FA0289" w:rsidDel="00536A7A">
          <w:rPr>
            <w:rFonts w:eastAsia="MS ??"/>
            <w:color w:val="auto"/>
            <w:lang w:eastAsia="en-US"/>
          </w:rPr>
          <w:delText xml:space="preserve"> there was no church in Ne</w:delText>
        </w:r>
      </w:del>
      <w:del w:id="250" w:author="Lekhnath Poudel" w:date="2023-07-07T11:58:00Z">
        <w:r w:rsidR="00FA0289" w:rsidDel="00536A7A">
          <w:rPr>
            <w:rFonts w:eastAsia="MS ??"/>
            <w:color w:val="auto"/>
            <w:lang w:eastAsia="en-US"/>
          </w:rPr>
          <w:delText>pal</w:delText>
        </w:r>
      </w:del>
      <w:del w:id="251" w:author="Lekhnath Poudel" w:date="2023-07-07T11:57:00Z">
        <w:r w:rsidR="00FA0289" w:rsidDel="00536A7A">
          <w:rPr>
            <w:rFonts w:eastAsia="MS ??"/>
            <w:color w:val="auto"/>
            <w:lang w:eastAsia="en-US"/>
          </w:rPr>
          <w:delText>.</w:delText>
        </w:r>
        <w:commentRangeEnd w:id="240"/>
        <w:r w:rsidR="00147452" w:rsidDel="00536A7A">
          <w:rPr>
            <w:rStyle w:val="CommentReference"/>
          </w:rPr>
          <w:commentReference w:id="240"/>
        </w:r>
      </w:del>
      <w:del w:id="252" w:author="Lekhnath Poudel" w:date="2023-07-07T11:53:00Z">
        <w:r w:rsidR="00FA0289" w:rsidDel="00D44C2A">
          <w:rPr>
            <w:rFonts w:eastAsia="MS ??"/>
            <w:color w:val="auto"/>
            <w:lang w:eastAsia="en-US"/>
          </w:rPr>
          <w:delText xml:space="preserve"> </w:delText>
        </w:r>
      </w:del>
    </w:p>
    <w:p w14:paraId="2A276D91" w14:textId="77777777" w:rsidR="001C36E5" w:rsidRDefault="00245475" w:rsidP="00E72E44">
      <w:pPr>
        <w:widowControl w:val="0"/>
        <w:spacing w:line="480" w:lineRule="auto"/>
        <w:ind w:firstLine="720"/>
        <w:contextualSpacing/>
        <w:rPr>
          <w:ins w:id="253" w:author="Lekhnath Poudel" w:date="2023-07-08T16:36:00Z"/>
          <w:rFonts w:eastAsia="MS ??"/>
          <w:color w:val="auto"/>
          <w:lang w:eastAsia="en-US"/>
        </w:rPr>
      </w:pPr>
      <w:ins w:id="254" w:author="Lekhnath Poudel" w:date="2023-07-08T15:32:00Z">
        <w:r>
          <w:rPr>
            <w:rFonts w:eastAsia="MS ??"/>
            <w:color w:val="auto"/>
            <w:lang w:eastAsia="en-US"/>
          </w:rPr>
          <w:t>It</w:t>
        </w:r>
      </w:ins>
      <w:ins w:id="255" w:author="Lekhnath Poudel" w:date="2023-07-08T15:15:00Z">
        <w:r w:rsidR="004277AB">
          <w:rPr>
            <w:rFonts w:eastAsia="MS ??"/>
            <w:color w:val="auto"/>
            <w:lang w:eastAsia="en-US"/>
          </w:rPr>
          <w:t xml:space="preserve"> to</w:t>
        </w:r>
      </w:ins>
      <w:ins w:id="256" w:author="Lekhnath Poudel" w:date="2023-07-08T15:16:00Z">
        <w:r w:rsidR="004277AB">
          <w:rPr>
            <w:rFonts w:eastAsia="MS ??"/>
            <w:color w:val="auto"/>
            <w:lang w:eastAsia="en-US"/>
          </w:rPr>
          <w:t xml:space="preserve">ok a long time to enter the Gospel in Nepal. </w:t>
        </w:r>
      </w:ins>
      <w:ins w:id="257" w:author="Lekhnath Poudel" w:date="2023-07-08T15:33:00Z">
        <w:r>
          <w:rPr>
            <w:rFonts w:eastAsia="MS ??"/>
            <w:color w:val="auto"/>
            <w:lang w:eastAsia="en-US"/>
          </w:rPr>
          <w:t>The Gospel entered to India, the neighboring countries, in first century. How</w:t>
        </w:r>
      </w:ins>
      <w:ins w:id="258" w:author="Lekhnath Poudel" w:date="2023-07-08T15:34:00Z">
        <w:r>
          <w:rPr>
            <w:rFonts w:eastAsia="MS ??"/>
            <w:color w:val="auto"/>
            <w:lang w:eastAsia="en-US"/>
          </w:rPr>
          <w:t>ever, t</w:t>
        </w:r>
      </w:ins>
      <w:ins w:id="259" w:author="Lekhnath Poudel" w:date="2023-07-08T15:17:00Z">
        <w:r w:rsidR="004277AB">
          <w:rPr>
            <w:rFonts w:eastAsia="MS ??"/>
            <w:color w:val="auto"/>
            <w:lang w:eastAsia="en-US"/>
          </w:rPr>
          <w:t>he first recorded</w:t>
        </w:r>
      </w:ins>
      <w:ins w:id="260" w:author="Lekhnath Poudel" w:date="2023-07-08T15:18:00Z">
        <w:r w:rsidR="004277AB">
          <w:rPr>
            <w:rFonts w:eastAsia="MS ??"/>
            <w:color w:val="auto"/>
            <w:lang w:eastAsia="en-US"/>
          </w:rPr>
          <w:t xml:space="preserve"> Christian missionary </w:t>
        </w:r>
      </w:ins>
      <w:ins w:id="261" w:author="Lekhnath Poudel" w:date="2023-07-08T15:19:00Z">
        <w:r w:rsidR="004277AB">
          <w:rPr>
            <w:rFonts w:eastAsia="MS ??"/>
            <w:color w:val="auto"/>
            <w:lang w:eastAsia="en-US"/>
          </w:rPr>
          <w:t xml:space="preserve">enter to </w:t>
        </w:r>
      </w:ins>
      <w:ins w:id="262" w:author="Lekhnath Poudel" w:date="2023-07-08T15:17:00Z">
        <w:r w:rsidR="004277AB">
          <w:rPr>
            <w:rFonts w:eastAsia="MS ??"/>
            <w:color w:val="auto"/>
            <w:lang w:eastAsia="en-US"/>
          </w:rPr>
          <w:t xml:space="preserve">Nepal </w:t>
        </w:r>
      </w:ins>
      <w:ins w:id="263" w:author="Lekhnath Poudel" w:date="2023-07-08T15:19:00Z">
        <w:r w:rsidR="004277AB">
          <w:rPr>
            <w:rFonts w:eastAsia="MS ??"/>
            <w:color w:val="auto"/>
            <w:lang w:eastAsia="en-US"/>
          </w:rPr>
          <w:t xml:space="preserve">was </w:t>
        </w:r>
      </w:ins>
      <w:ins w:id="264" w:author="Lekhnath Poudel" w:date="2023-07-08T15:20:00Z">
        <w:r w:rsidR="004277AB">
          <w:rPr>
            <w:rFonts w:eastAsia="MS ??"/>
            <w:color w:val="auto"/>
            <w:lang w:eastAsia="en-US"/>
          </w:rPr>
          <w:t xml:space="preserve">Father Joao </w:t>
        </w:r>
        <w:proofErr w:type="spellStart"/>
        <w:r w:rsidR="004277AB">
          <w:rPr>
            <w:rFonts w:eastAsia="MS ??"/>
            <w:color w:val="auto"/>
            <w:lang w:eastAsia="en-US"/>
          </w:rPr>
          <w:t>Kabral</w:t>
        </w:r>
        <w:proofErr w:type="spellEnd"/>
        <w:r w:rsidR="004277AB">
          <w:rPr>
            <w:rFonts w:eastAsia="MS ??"/>
            <w:color w:val="auto"/>
            <w:lang w:eastAsia="en-US"/>
          </w:rPr>
          <w:t>.</w:t>
        </w:r>
      </w:ins>
      <w:r w:rsidR="004277AB">
        <w:rPr>
          <w:rStyle w:val="FootnoteReference"/>
          <w:rFonts w:eastAsia="MS ??"/>
          <w:color w:val="auto"/>
          <w:lang w:eastAsia="en-US"/>
        </w:rPr>
        <w:footnoteReference w:id="54"/>
      </w:r>
      <w:ins w:id="265" w:author="Lekhnath Poudel" w:date="2023-07-08T15:20:00Z">
        <w:r w:rsidR="004277AB">
          <w:rPr>
            <w:rFonts w:eastAsia="MS ??"/>
            <w:color w:val="auto"/>
            <w:lang w:eastAsia="en-US"/>
          </w:rPr>
          <w:t xml:space="preserve"> </w:t>
        </w:r>
      </w:ins>
      <w:ins w:id="266" w:author="Lekhnath Poudel" w:date="2023-07-08T15:34:00Z">
        <w:r>
          <w:rPr>
            <w:rFonts w:eastAsia="MS ??"/>
            <w:color w:val="auto"/>
            <w:lang w:eastAsia="en-US"/>
          </w:rPr>
          <w:t>He entered Nepal in 1628.</w:t>
        </w:r>
      </w:ins>
      <w:r>
        <w:rPr>
          <w:rStyle w:val="FootnoteReference"/>
          <w:rFonts w:eastAsia="MS ??"/>
          <w:color w:val="auto"/>
          <w:lang w:eastAsia="en-US"/>
        </w:rPr>
        <w:footnoteReference w:id="55"/>
      </w:r>
      <w:ins w:id="267" w:author="Lekhnath Poudel" w:date="2023-07-08T15:35:00Z">
        <w:r>
          <w:rPr>
            <w:rFonts w:eastAsia="MS ??"/>
            <w:color w:val="auto"/>
            <w:lang w:eastAsia="en-US"/>
          </w:rPr>
          <w:t xml:space="preserve"> </w:t>
        </w:r>
      </w:ins>
      <w:ins w:id="268" w:author="Lekhnath Poudel" w:date="2023-07-08T15:39:00Z">
        <w:r w:rsidRPr="00245475">
          <w:rPr>
            <w:rFonts w:eastAsia="MS ??"/>
            <w:color w:val="auto"/>
            <w:lang w:eastAsia="en-US"/>
          </w:rPr>
          <w:t xml:space="preserve">Only a small number of people followed Christ in the first 150 years, from 1628 to 1769. </w:t>
        </w:r>
      </w:ins>
      <w:ins w:id="269" w:author="Lekhnath Poudel" w:date="2023-07-08T15:40:00Z">
        <w:r>
          <w:rPr>
            <w:rFonts w:eastAsia="MS ??"/>
            <w:color w:val="auto"/>
            <w:lang w:eastAsia="en-US"/>
          </w:rPr>
          <w:t>There were couple of churches in that period. The church</w:t>
        </w:r>
      </w:ins>
      <w:ins w:id="270" w:author="Lekhnath Poudel" w:date="2023-07-08T15:41:00Z">
        <w:r>
          <w:rPr>
            <w:rFonts w:eastAsia="MS ??"/>
            <w:color w:val="auto"/>
            <w:lang w:eastAsia="en-US"/>
          </w:rPr>
          <w:t xml:space="preserve"> could not flourish as it should be. </w:t>
        </w:r>
      </w:ins>
      <w:ins w:id="271" w:author="Lekhnath Poudel" w:date="2023-07-08T15:44:00Z">
        <w:r w:rsidR="004F1E31" w:rsidRPr="004F1E31">
          <w:rPr>
            <w:rFonts w:eastAsia="MS ??"/>
            <w:color w:val="auto"/>
            <w:lang w:eastAsia="en-US"/>
          </w:rPr>
          <w:t xml:space="preserve">These studies demonstrate that there was a lack of resources in the ministry, including insufficient missionaries, funding, and mission agency support. </w:t>
        </w:r>
      </w:ins>
      <w:ins w:id="272" w:author="Lekhnath Poudel" w:date="2023-07-08T15:45:00Z">
        <w:r w:rsidR="004F1E31">
          <w:rPr>
            <w:rFonts w:eastAsia="MS ??"/>
            <w:color w:val="auto"/>
            <w:lang w:eastAsia="en-US"/>
          </w:rPr>
          <w:t xml:space="preserve">Meanwhile, there were persecutions. </w:t>
        </w:r>
      </w:ins>
      <w:ins w:id="273" w:author="Lekhnath Poudel" w:date="2023-07-08T15:56:00Z">
        <w:r w:rsidR="00123025" w:rsidRPr="00123025">
          <w:rPr>
            <w:rFonts w:eastAsia="MS ??"/>
            <w:color w:val="auto"/>
            <w:lang w:eastAsia="en-US"/>
          </w:rPr>
          <w:t>High caste and noble people in Nepal were concerned about the threat that Christianity would represent to their religious institutions.</w:t>
        </w:r>
      </w:ins>
      <w:r w:rsidR="00123025">
        <w:rPr>
          <w:rStyle w:val="FootnoteReference"/>
          <w:rFonts w:eastAsia="MS ??"/>
          <w:color w:val="auto"/>
          <w:lang w:eastAsia="en-US"/>
        </w:rPr>
        <w:footnoteReference w:id="56"/>
      </w:r>
      <w:ins w:id="274" w:author="Lekhnath Poudel" w:date="2023-07-08T16:01:00Z">
        <w:r w:rsidR="00123025">
          <w:rPr>
            <w:rFonts w:eastAsia="MS ??"/>
            <w:color w:val="auto"/>
            <w:lang w:eastAsia="en-US"/>
          </w:rPr>
          <w:t xml:space="preserve"> Perry says, "They were the ones who ur</w:t>
        </w:r>
      </w:ins>
      <w:ins w:id="275" w:author="Lekhnath Poudel" w:date="2023-07-08T16:02:00Z">
        <w:r w:rsidR="00123025">
          <w:rPr>
            <w:rFonts w:eastAsia="MS ??"/>
            <w:color w:val="auto"/>
            <w:lang w:eastAsia="en-US"/>
          </w:rPr>
          <w:t>ged, through</w:t>
        </w:r>
        <w:r w:rsidR="00584E61">
          <w:rPr>
            <w:rFonts w:eastAsia="MS ??"/>
            <w:color w:val="auto"/>
            <w:lang w:eastAsia="en-US"/>
          </w:rPr>
          <w:t xml:space="preserve"> intimidation and threat, the relatives of the new converts either to </w:t>
        </w:r>
      </w:ins>
      <w:ins w:id="276" w:author="Lekhnath Poudel" w:date="2023-07-08T16:03:00Z">
        <w:r w:rsidR="00584E61">
          <w:rPr>
            <w:rFonts w:eastAsia="MS ??"/>
            <w:color w:val="auto"/>
            <w:lang w:eastAsia="en-US"/>
          </w:rPr>
          <w:t>reclaim</w:t>
        </w:r>
      </w:ins>
      <w:ins w:id="277" w:author="Lekhnath Poudel" w:date="2023-07-08T16:02:00Z">
        <w:r w:rsidR="00584E61">
          <w:rPr>
            <w:rFonts w:eastAsia="MS ??"/>
            <w:color w:val="auto"/>
            <w:lang w:eastAsia="en-US"/>
          </w:rPr>
          <w:t xml:space="preserve"> them or to </w:t>
        </w:r>
      </w:ins>
      <w:ins w:id="278" w:author="Lekhnath Poudel" w:date="2023-07-08T16:03:00Z">
        <w:r w:rsidR="00584E61">
          <w:rPr>
            <w:rFonts w:eastAsia="MS ??"/>
            <w:color w:val="auto"/>
            <w:lang w:eastAsia="en-US"/>
          </w:rPr>
          <w:t>ostracize</w:t>
        </w:r>
      </w:ins>
      <w:ins w:id="279" w:author="Lekhnath Poudel" w:date="2023-07-08T16:02:00Z">
        <w:r w:rsidR="00584E61">
          <w:rPr>
            <w:rFonts w:eastAsia="MS ??"/>
            <w:color w:val="auto"/>
            <w:lang w:eastAsia="en-US"/>
          </w:rPr>
          <w:t xml:space="preserve"> them from the</w:t>
        </w:r>
      </w:ins>
      <w:ins w:id="280" w:author="Lekhnath Poudel" w:date="2023-07-08T16:03:00Z">
        <w:r w:rsidR="00584E61">
          <w:rPr>
            <w:rFonts w:eastAsia="MS ??"/>
            <w:color w:val="auto"/>
            <w:lang w:eastAsia="en-US"/>
          </w:rPr>
          <w:t>ir society."</w:t>
        </w:r>
      </w:ins>
      <w:r w:rsidR="00584E61">
        <w:rPr>
          <w:rStyle w:val="FootnoteReference"/>
          <w:rFonts w:eastAsia="MS ??"/>
          <w:color w:val="auto"/>
          <w:lang w:eastAsia="en-US"/>
        </w:rPr>
        <w:footnoteReference w:id="57"/>
      </w:r>
      <w:ins w:id="281" w:author="Lekhnath Poudel" w:date="2023-07-08T15:57:00Z">
        <w:r w:rsidR="00123025">
          <w:rPr>
            <w:rFonts w:eastAsia="MS ??"/>
            <w:color w:val="auto"/>
            <w:lang w:eastAsia="en-US"/>
          </w:rPr>
          <w:t xml:space="preserve"> </w:t>
        </w:r>
      </w:ins>
    </w:p>
    <w:p w14:paraId="69821AB3" w14:textId="77777777" w:rsidR="001C36E5" w:rsidRDefault="00123025" w:rsidP="00E72E44">
      <w:pPr>
        <w:widowControl w:val="0"/>
        <w:spacing w:line="480" w:lineRule="auto"/>
        <w:ind w:firstLine="720"/>
        <w:contextualSpacing/>
        <w:rPr>
          <w:ins w:id="282" w:author="Lekhnath Poudel" w:date="2023-07-08T16:36:00Z"/>
          <w:rFonts w:eastAsia="MS ??"/>
          <w:color w:val="auto"/>
          <w:lang w:eastAsia="en-US"/>
        </w:rPr>
      </w:pPr>
      <w:ins w:id="283" w:author="Lekhnath Poudel" w:date="2023-07-08T15:57:00Z">
        <w:r>
          <w:rPr>
            <w:rFonts w:eastAsia="MS ??"/>
            <w:color w:val="auto"/>
            <w:lang w:eastAsia="en-US"/>
          </w:rPr>
          <w:t>It shows</w:t>
        </w:r>
      </w:ins>
      <w:ins w:id="284" w:author="Lekhnath Poudel" w:date="2023-07-08T15:58:00Z">
        <w:r>
          <w:rPr>
            <w:rFonts w:eastAsia="MS ??"/>
            <w:color w:val="auto"/>
            <w:lang w:eastAsia="en-US"/>
          </w:rPr>
          <w:t xml:space="preserve"> that there were two main factors behind the </w:t>
        </w:r>
      </w:ins>
      <w:ins w:id="285" w:author="Lekhnath Poudel" w:date="2023-07-08T15:59:00Z">
        <w:r>
          <w:rPr>
            <w:rFonts w:eastAsia="MS ??"/>
            <w:color w:val="auto"/>
            <w:lang w:eastAsia="en-US"/>
          </w:rPr>
          <w:t xml:space="preserve">failure of </w:t>
        </w:r>
      </w:ins>
      <w:ins w:id="286" w:author="Lekhnath Poudel" w:date="2023-07-08T15:58:00Z">
        <w:r>
          <w:rPr>
            <w:rFonts w:eastAsia="MS ??"/>
            <w:color w:val="auto"/>
            <w:lang w:eastAsia="en-US"/>
          </w:rPr>
          <w:t>first missionary movement</w:t>
        </w:r>
      </w:ins>
      <w:ins w:id="287" w:author="Lekhnath Poudel" w:date="2023-07-08T15:59:00Z">
        <w:r>
          <w:rPr>
            <w:rFonts w:eastAsia="MS ??"/>
            <w:color w:val="auto"/>
            <w:lang w:eastAsia="en-US"/>
          </w:rPr>
          <w:t xml:space="preserve">: 1) </w:t>
        </w:r>
        <w:r w:rsidRPr="00123025">
          <w:rPr>
            <w:rFonts w:eastAsia="MS ??"/>
            <w:i/>
            <w:iCs/>
            <w:color w:val="auto"/>
            <w:lang w:eastAsia="en-US"/>
            <w:rPrChange w:id="288" w:author="Lekhnath Poudel" w:date="2023-07-08T16:00:00Z">
              <w:rPr>
                <w:rFonts w:eastAsia="MS ??"/>
                <w:color w:val="auto"/>
                <w:lang w:eastAsia="en-US"/>
              </w:rPr>
            </w:rPrChange>
          </w:rPr>
          <w:t>Lack of lack of vision and incompetency of Capuchin's leadership</w:t>
        </w:r>
      </w:ins>
      <w:ins w:id="289" w:author="Lekhnath Poudel" w:date="2023-07-08T16:00:00Z">
        <w:r w:rsidRPr="00123025">
          <w:rPr>
            <w:rFonts w:eastAsia="MS ??"/>
            <w:i/>
            <w:iCs/>
            <w:color w:val="auto"/>
            <w:lang w:eastAsia="en-US"/>
            <w:rPrChange w:id="290" w:author="Lekhnath Poudel" w:date="2023-07-08T16:00:00Z">
              <w:rPr>
                <w:rFonts w:eastAsia="MS ??"/>
                <w:color w:val="auto"/>
                <w:lang w:eastAsia="en-US"/>
              </w:rPr>
            </w:rPrChange>
          </w:rPr>
          <w:t xml:space="preserve">, </w:t>
        </w:r>
        <w:r>
          <w:rPr>
            <w:rFonts w:eastAsia="MS ??"/>
            <w:color w:val="auto"/>
            <w:lang w:eastAsia="en-US"/>
          </w:rPr>
          <w:t xml:space="preserve">and 2) </w:t>
        </w:r>
        <w:r w:rsidRPr="00123025">
          <w:rPr>
            <w:rFonts w:eastAsia="MS ??"/>
            <w:i/>
            <w:iCs/>
            <w:color w:val="auto"/>
            <w:lang w:eastAsia="en-US"/>
            <w:rPrChange w:id="291" w:author="Lekhnath Poudel" w:date="2023-07-08T16:00:00Z">
              <w:rPr>
                <w:rFonts w:eastAsia="MS ??"/>
                <w:color w:val="auto"/>
                <w:lang w:eastAsia="en-US"/>
              </w:rPr>
            </w:rPrChange>
          </w:rPr>
          <w:t>Persecutions</w:t>
        </w:r>
        <w:r>
          <w:rPr>
            <w:rFonts w:eastAsia="MS ??"/>
            <w:color w:val="auto"/>
            <w:lang w:eastAsia="en-US"/>
          </w:rPr>
          <w:t xml:space="preserve">. </w:t>
        </w:r>
      </w:ins>
      <w:ins w:id="292" w:author="Lekhnath Poudel" w:date="2023-07-08T16:12:00Z">
        <w:r w:rsidR="008222F5">
          <w:rPr>
            <w:rFonts w:eastAsia="MS ??"/>
            <w:color w:val="auto"/>
            <w:lang w:eastAsia="en-US"/>
          </w:rPr>
          <w:t xml:space="preserve">One of the reason people cannot endure in persecution is lack of discipleship. </w:t>
        </w:r>
      </w:ins>
    </w:p>
    <w:p w14:paraId="6CCE811A" w14:textId="5BD68472" w:rsidR="00E72E44" w:rsidRDefault="008222F5" w:rsidP="00134E6F">
      <w:pPr>
        <w:widowControl w:val="0"/>
        <w:spacing w:line="480" w:lineRule="auto"/>
        <w:ind w:firstLine="720"/>
        <w:contextualSpacing/>
        <w:rPr>
          <w:ins w:id="293" w:author="Lekhnath Poudel" w:date="2023-07-08T16:28:00Z"/>
          <w:rFonts w:eastAsia="MS ??"/>
          <w:color w:val="auto"/>
          <w:lang w:eastAsia="en-US"/>
        </w:rPr>
      </w:pPr>
      <w:ins w:id="294" w:author="Lekhnath Poudel" w:date="2023-07-08T16:13:00Z">
        <w:r>
          <w:rPr>
            <w:rFonts w:eastAsia="MS ??"/>
            <w:color w:val="auto"/>
            <w:lang w:eastAsia="en-US"/>
          </w:rPr>
          <w:t xml:space="preserve">True disciples </w:t>
        </w:r>
      </w:ins>
      <w:ins w:id="295" w:author="Lekhnath Poudel" w:date="2023-07-08T16:14:00Z">
        <w:r>
          <w:rPr>
            <w:rFonts w:eastAsia="MS ??"/>
            <w:color w:val="auto"/>
            <w:lang w:eastAsia="en-US"/>
          </w:rPr>
          <w:t xml:space="preserve">always follow Jesus until the death. </w:t>
        </w:r>
      </w:ins>
      <w:ins w:id="296" w:author="Lekhnath Poudel" w:date="2023-07-08T16:16:00Z">
        <w:r>
          <w:rPr>
            <w:rFonts w:eastAsia="MS ??"/>
            <w:color w:val="auto"/>
            <w:lang w:eastAsia="en-US"/>
          </w:rPr>
          <w:t xml:space="preserve">Jesus Himself was the example for the church. He says, </w:t>
        </w:r>
      </w:ins>
      <w:ins w:id="297" w:author="Lekhnath Poudel" w:date="2023-07-08T16:17:00Z">
        <w:r>
          <w:rPr>
            <w:rFonts w:eastAsia="MS ??"/>
            <w:color w:val="auto"/>
            <w:lang w:eastAsia="en-US"/>
          </w:rPr>
          <w:t>"</w:t>
        </w:r>
        <w:r w:rsidRPr="008222F5">
          <w:rPr>
            <w:rFonts w:eastAsia="MS ??"/>
            <w:color w:val="auto"/>
            <w:lang w:eastAsia="en-US"/>
          </w:rPr>
          <w:t xml:space="preserve">If you were of the world, the world would love you as its own; but because you are not of the world, but I chose you out of the world, </w:t>
        </w:r>
        <w:r w:rsidRPr="008222F5">
          <w:rPr>
            <w:rFonts w:eastAsia="MS ??"/>
            <w:color w:val="auto"/>
            <w:lang w:eastAsia="en-US"/>
          </w:rPr>
          <w:lastRenderedPageBreak/>
          <w:t>therefore the world hates you.</w:t>
        </w:r>
      </w:ins>
      <w:ins w:id="298" w:author="Lekhnath Poudel" w:date="2023-07-08T16:18:00Z">
        <w:r>
          <w:rPr>
            <w:rFonts w:eastAsia="MS ??"/>
            <w:color w:val="auto"/>
            <w:lang w:eastAsia="en-US"/>
          </w:rPr>
          <w:t xml:space="preserve">" </w:t>
        </w:r>
      </w:ins>
      <w:ins w:id="299" w:author="Lekhnath Poudel" w:date="2023-07-08T16:17:00Z">
        <w:r w:rsidRPr="008222F5">
          <w:rPr>
            <w:rFonts w:eastAsia="MS ??"/>
            <w:color w:val="auto"/>
            <w:lang w:eastAsia="en-US"/>
          </w:rPr>
          <w:t xml:space="preserve"> (Joh 15:19 </w:t>
        </w:r>
        <w:proofErr w:type="spellStart"/>
        <w:r w:rsidRPr="008222F5">
          <w:rPr>
            <w:rFonts w:eastAsia="MS ??"/>
            <w:color w:val="auto"/>
            <w:lang w:eastAsia="en-US"/>
          </w:rPr>
          <w:t>ESV</w:t>
        </w:r>
        <w:proofErr w:type="spellEnd"/>
        <w:r w:rsidRPr="008222F5">
          <w:rPr>
            <w:rFonts w:eastAsia="MS ??"/>
            <w:color w:val="auto"/>
            <w:lang w:eastAsia="en-US"/>
          </w:rPr>
          <w:t>)</w:t>
        </w:r>
      </w:ins>
      <w:ins w:id="300" w:author="Lekhnath Poudel" w:date="2023-07-08T16:18:00Z">
        <w:r>
          <w:rPr>
            <w:rFonts w:eastAsia="MS ??"/>
            <w:color w:val="auto"/>
            <w:lang w:eastAsia="en-US"/>
          </w:rPr>
          <w:t xml:space="preserve">. </w:t>
        </w:r>
      </w:ins>
      <w:ins w:id="301" w:author="Lekhnath Poudel" w:date="2023-07-08T16:19:00Z">
        <w:r>
          <w:rPr>
            <w:rFonts w:eastAsia="MS ??"/>
            <w:color w:val="auto"/>
            <w:lang w:eastAsia="en-US"/>
          </w:rPr>
          <w:t>Paul says, "</w:t>
        </w:r>
        <w:r w:rsidRPr="008222F5">
          <w:rPr>
            <w:rFonts w:eastAsia="MS ??"/>
            <w:color w:val="auto"/>
            <w:lang w:eastAsia="en-US"/>
          </w:rPr>
          <w:t>that no one be moved by these afflictions. For you yourselves know that we are destined for this. For when we were with you, we kept telling you beforehand that we were to suffer affliction, just as it has come to pass, and just as you know.</w:t>
        </w:r>
        <w:r>
          <w:rPr>
            <w:rFonts w:eastAsia="MS ??"/>
            <w:color w:val="auto"/>
            <w:lang w:eastAsia="en-US"/>
          </w:rPr>
          <w:t>"</w:t>
        </w:r>
        <w:r w:rsidRPr="008222F5">
          <w:rPr>
            <w:rFonts w:eastAsia="MS ??"/>
            <w:color w:val="auto"/>
            <w:lang w:eastAsia="en-US"/>
          </w:rPr>
          <w:t xml:space="preserve"> (</w:t>
        </w:r>
        <w:proofErr w:type="spellStart"/>
        <w:r w:rsidRPr="008222F5">
          <w:rPr>
            <w:rFonts w:eastAsia="MS ??"/>
            <w:color w:val="auto"/>
            <w:lang w:eastAsia="en-US"/>
          </w:rPr>
          <w:t>1Th</w:t>
        </w:r>
        <w:proofErr w:type="spellEnd"/>
        <w:r w:rsidRPr="008222F5">
          <w:rPr>
            <w:rFonts w:eastAsia="MS ??"/>
            <w:color w:val="auto"/>
            <w:lang w:eastAsia="en-US"/>
          </w:rPr>
          <w:t> 3:3-4 </w:t>
        </w:r>
        <w:proofErr w:type="spellStart"/>
        <w:r w:rsidRPr="008222F5">
          <w:rPr>
            <w:rFonts w:eastAsia="MS ??"/>
            <w:color w:val="auto"/>
            <w:lang w:eastAsia="en-US"/>
          </w:rPr>
          <w:t>ESV</w:t>
        </w:r>
        <w:proofErr w:type="spellEnd"/>
        <w:r w:rsidRPr="008222F5">
          <w:rPr>
            <w:rFonts w:eastAsia="MS ??"/>
            <w:color w:val="auto"/>
            <w:lang w:eastAsia="en-US"/>
          </w:rPr>
          <w:t>)</w:t>
        </w:r>
        <w:r>
          <w:rPr>
            <w:rFonts w:eastAsia="MS ??"/>
            <w:color w:val="auto"/>
            <w:lang w:eastAsia="en-US"/>
          </w:rPr>
          <w:t xml:space="preserve">. </w:t>
        </w:r>
      </w:ins>
      <w:ins w:id="302" w:author="Lekhnath Poudel" w:date="2023-07-08T16:20:00Z">
        <w:r>
          <w:rPr>
            <w:rFonts w:eastAsia="MS ??"/>
            <w:color w:val="auto"/>
            <w:lang w:eastAsia="en-US"/>
          </w:rPr>
          <w:t>Paul rightly discipled the church in Thessalonica</w:t>
        </w:r>
      </w:ins>
      <w:ins w:id="303" w:author="Lekhnath Poudel" w:date="2023-07-08T16:21:00Z">
        <w:r>
          <w:rPr>
            <w:rFonts w:eastAsia="MS ??"/>
            <w:color w:val="auto"/>
            <w:lang w:eastAsia="en-US"/>
          </w:rPr>
          <w:t xml:space="preserve"> so he could say t</w:t>
        </w:r>
        <w:r w:rsidR="00E72E44">
          <w:rPr>
            <w:rFonts w:eastAsia="MS ??"/>
            <w:color w:val="auto"/>
            <w:lang w:eastAsia="en-US"/>
          </w:rPr>
          <w:t xml:space="preserve">hat he told them earlier about the </w:t>
        </w:r>
      </w:ins>
      <w:ins w:id="304" w:author="Lekhnath Poudel" w:date="2023-07-08T16:22:00Z">
        <w:r w:rsidR="00E72E44">
          <w:rPr>
            <w:rFonts w:eastAsia="MS ??"/>
            <w:color w:val="auto"/>
            <w:lang w:eastAsia="en-US"/>
          </w:rPr>
          <w:t>persecution</w:t>
        </w:r>
      </w:ins>
      <w:ins w:id="305" w:author="Lekhnath Poudel" w:date="2023-07-08T16:21:00Z">
        <w:r w:rsidR="00E72E44">
          <w:rPr>
            <w:rFonts w:eastAsia="MS ??"/>
            <w:color w:val="auto"/>
            <w:lang w:eastAsia="en-US"/>
          </w:rPr>
          <w:t xml:space="preserve">. </w:t>
        </w:r>
      </w:ins>
      <w:ins w:id="306" w:author="Lekhnath Poudel" w:date="2023-07-08T16:23:00Z">
        <w:r w:rsidR="00E72E44">
          <w:rPr>
            <w:rFonts w:eastAsia="MS ??"/>
            <w:color w:val="auto"/>
            <w:lang w:eastAsia="en-US"/>
          </w:rPr>
          <w:t xml:space="preserve">When first </w:t>
        </w:r>
      </w:ins>
      <w:ins w:id="307" w:author="Lekhnath Poudel" w:date="2023-07-08T16:24:00Z">
        <w:r w:rsidR="00E72E44">
          <w:rPr>
            <w:rFonts w:eastAsia="MS ??"/>
            <w:color w:val="auto"/>
            <w:lang w:eastAsia="en-US"/>
          </w:rPr>
          <w:t xml:space="preserve">band of these believers in Nepal left the country and went to India, it shows that they were not ready for enduring </w:t>
        </w:r>
      </w:ins>
      <w:ins w:id="308" w:author="Lekhnath Poudel" w:date="2023-07-08T16:25:00Z">
        <w:r w:rsidR="00E72E44">
          <w:rPr>
            <w:rFonts w:eastAsia="MS ??"/>
            <w:color w:val="auto"/>
            <w:lang w:eastAsia="en-US"/>
          </w:rPr>
          <w:t xml:space="preserve">in </w:t>
        </w:r>
      </w:ins>
      <w:ins w:id="309" w:author="Lekhnath Poudel" w:date="2023-07-08T16:24:00Z">
        <w:r w:rsidR="00E72E44">
          <w:rPr>
            <w:rFonts w:eastAsia="MS ??"/>
            <w:color w:val="auto"/>
            <w:lang w:eastAsia="en-US"/>
          </w:rPr>
          <w:t>the persecution</w:t>
        </w:r>
      </w:ins>
      <w:ins w:id="310" w:author="Lekhnath Poudel" w:date="2023-07-08T16:25:00Z">
        <w:r w:rsidR="00E72E44">
          <w:rPr>
            <w:rFonts w:eastAsia="MS ??"/>
            <w:color w:val="auto"/>
            <w:lang w:eastAsia="en-US"/>
          </w:rPr>
          <w:t xml:space="preserve">s. </w:t>
        </w:r>
      </w:ins>
      <w:ins w:id="311" w:author="Lekhnath Poudel" w:date="2023-07-08T16:27:00Z">
        <w:r w:rsidR="00E72E44" w:rsidRPr="00E72E44">
          <w:rPr>
            <w:rFonts w:eastAsia="MS ??"/>
            <w:color w:val="auto"/>
            <w:lang w:eastAsia="en-US"/>
          </w:rPr>
          <w:t>It was due to the poor discipleship provided by the Capuchin leaders of that era in South Asia.</w:t>
        </w:r>
      </w:ins>
      <w:ins w:id="312" w:author="Lekhnath Poudel" w:date="2023-07-08T16:32:00Z">
        <w:r w:rsidR="00D67896">
          <w:rPr>
            <w:rFonts w:eastAsia="MS ??"/>
            <w:color w:val="auto"/>
            <w:lang w:eastAsia="en-US"/>
          </w:rPr>
          <w:t xml:space="preserve"> Although</w:t>
        </w:r>
      </w:ins>
      <w:ins w:id="313" w:author="Lekhnath Poudel" w:date="2023-07-08T16:36:00Z">
        <w:r w:rsidR="001C36E5">
          <w:rPr>
            <w:rFonts w:eastAsia="MS ??"/>
            <w:color w:val="auto"/>
            <w:lang w:eastAsia="en-US"/>
          </w:rPr>
          <w:t>,</w:t>
        </w:r>
      </w:ins>
      <w:ins w:id="314" w:author="Lekhnath Poudel" w:date="2023-07-08T16:32:00Z">
        <w:r w:rsidR="00D67896">
          <w:rPr>
            <w:rFonts w:eastAsia="MS ??"/>
            <w:color w:val="auto"/>
            <w:lang w:eastAsia="en-US"/>
          </w:rPr>
          <w:t xml:space="preserve"> there </w:t>
        </w:r>
      </w:ins>
      <w:ins w:id="315" w:author="Lekhnath Poudel" w:date="2023-07-08T16:34:00Z">
        <w:r w:rsidR="00D67896">
          <w:rPr>
            <w:rFonts w:eastAsia="MS ??"/>
            <w:color w:val="auto"/>
            <w:lang w:eastAsia="en-US"/>
          </w:rPr>
          <w:t>were</w:t>
        </w:r>
      </w:ins>
      <w:ins w:id="316" w:author="Lekhnath Poudel" w:date="2023-07-08T16:32:00Z">
        <w:r w:rsidR="00D67896">
          <w:rPr>
            <w:rFonts w:eastAsia="MS ??"/>
            <w:color w:val="auto"/>
            <w:lang w:eastAsia="en-US"/>
          </w:rPr>
          <w:t xml:space="preserve"> re</w:t>
        </w:r>
      </w:ins>
      <w:ins w:id="317" w:author="Lekhnath Poudel" w:date="2023-07-08T16:33:00Z">
        <w:r w:rsidR="00D67896">
          <w:rPr>
            <w:rFonts w:eastAsia="MS ??"/>
            <w:color w:val="auto"/>
            <w:lang w:eastAsia="en-US"/>
          </w:rPr>
          <w:t>al difficulties for Capuchin leaders</w:t>
        </w:r>
      </w:ins>
      <w:ins w:id="318" w:author="Lekhnath Poudel" w:date="2023-07-08T16:34:00Z">
        <w:r w:rsidR="00D67896">
          <w:rPr>
            <w:rFonts w:eastAsia="MS ??"/>
            <w:color w:val="auto"/>
            <w:lang w:eastAsia="en-US"/>
          </w:rPr>
          <w:t xml:space="preserve"> as</w:t>
        </w:r>
      </w:ins>
      <w:ins w:id="319" w:author="Lekhnath Poudel" w:date="2023-07-08T16:33:00Z">
        <w:r w:rsidR="00D67896">
          <w:rPr>
            <w:rFonts w:eastAsia="MS ??"/>
            <w:color w:val="auto"/>
            <w:lang w:eastAsia="en-US"/>
          </w:rPr>
          <w:t xml:space="preserve"> Jonathan Lindell states in his book </w:t>
        </w:r>
        <w:r w:rsidR="00D67896">
          <w:rPr>
            <w:rFonts w:eastAsia="MS ??"/>
            <w:i/>
            <w:iCs/>
            <w:color w:val="auto"/>
            <w:lang w:eastAsia="en-US"/>
          </w:rPr>
          <w:t>Nepal and the Gospel of God</w:t>
        </w:r>
      </w:ins>
      <w:ins w:id="320" w:author="Lekhnath Poudel" w:date="2023-07-08T16:34:00Z">
        <w:r w:rsidR="00D67896">
          <w:rPr>
            <w:rFonts w:eastAsia="MS ??"/>
            <w:color w:val="auto"/>
            <w:lang w:eastAsia="en-US"/>
          </w:rPr>
          <w:t xml:space="preserve">. Lindell says, </w:t>
        </w:r>
      </w:ins>
      <w:ins w:id="321" w:author="Lekhnath Poudel" w:date="2023-07-08T16:33:00Z">
        <w:r w:rsidR="00D67896">
          <w:rPr>
            <w:rFonts w:eastAsia="MS ??"/>
            <w:color w:val="auto"/>
            <w:lang w:eastAsia="en-US"/>
          </w:rPr>
          <w:t xml:space="preserve">"The Capuchins were double foreigners, strangers, suspects. They were not from some kingdom or people of Asia but from away </w:t>
        </w:r>
        <w:commentRangeStart w:id="322"/>
        <w:r w:rsidR="00D67896">
          <w:rPr>
            <w:rFonts w:eastAsia="MS ??"/>
            <w:color w:val="auto"/>
            <w:lang w:eastAsia="en-US"/>
          </w:rPr>
          <w:t>oversees.</w:t>
        </w:r>
        <w:commentRangeEnd w:id="322"/>
        <w:r w:rsidR="00D67896">
          <w:rPr>
            <w:rStyle w:val="CommentReference"/>
          </w:rPr>
          <w:commentReference w:id="322"/>
        </w:r>
        <w:r w:rsidR="00D67896">
          <w:rPr>
            <w:rFonts w:eastAsia="MS ??"/>
            <w:color w:val="auto"/>
            <w:lang w:eastAsia="en-US"/>
          </w:rPr>
          <w:t>"</w:t>
        </w:r>
        <w:r w:rsidR="00D67896">
          <w:rPr>
            <w:rStyle w:val="FootnoteReference"/>
            <w:rFonts w:eastAsia="MS ??"/>
            <w:color w:val="auto"/>
            <w:lang w:eastAsia="en-US"/>
          </w:rPr>
          <w:footnoteReference w:id="58"/>
        </w:r>
      </w:ins>
      <w:ins w:id="326" w:author="Lekhnath Poudel" w:date="2023-07-08T16:37:00Z">
        <w:r w:rsidR="001C36E5">
          <w:rPr>
            <w:rFonts w:eastAsia="MS ??"/>
            <w:color w:val="auto"/>
            <w:lang w:eastAsia="en-US"/>
          </w:rPr>
          <w:t xml:space="preserve"> </w:t>
        </w:r>
      </w:ins>
      <w:ins w:id="327" w:author="Lekhnath Poudel" w:date="2023-07-08T16:38:00Z">
        <w:r w:rsidR="001C36E5">
          <w:rPr>
            <w:rFonts w:eastAsia="MS ??"/>
            <w:color w:val="auto"/>
            <w:lang w:eastAsia="en-US"/>
          </w:rPr>
          <w:t xml:space="preserve">However, it could not hinder them from advancing the God's work. Jesus has already </w:t>
        </w:r>
      </w:ins>
      <w:ins w:id="328" w:author="Lekhnath Poudel" w:date="2023-07-08T16:39:00Z">
        <w:r w:rsidR="001C36E5">
          <w:rPr>
            <w:rFonts w:eastAsia="MS ??"/>
            <w:color w:val="auto"/>
            <w:lang w:eastAsia="en-US"/>
          </w:rPr>
          <w:t>said</w:t>
        </w:r>
      </w:ins>
      <w:ins w:id="329" w:author="Lekhnath Poudel" w:date="2023-07-08T16:38:00Z">
        <w:r w:rsidR="001C36E5">
          <w:rPr>
            <w:rFonts w:eastAsia="MS ??"/>
            <w:color w:val="auto"/>
            <w:lang w:eastAsia="en-US"/>
          </w:rPr>
          <w:t xml:space="preserve">, </w:t>
        </w:r>
      </w:ins>
      <w:ins w:id="330" w:author="Lekhnath Poudel" w:date="2023-07-08T16:39:00Z">
        <w:r w:rsidR="001C36E5">
          <w:rPr>
            <w:rFonts w:eastAsia="MS ??"/>
            <w:color w:val="auto"/>
            <w:lang w:eastAsia="en-US"/>
          </w:rPr>
          <w:t>"</w:t>
        </w:r>
        <w:r w:rsidR="001C36E5" w:rsidRPr="001C36E5">
          <w:rPr>
            <w:rFonts w:eastAsia="MS ??"/>
            <w:color w:val="auto"/>
            <w:lang w:eastAsia="en-US"/>
          </w:rPr>
          <w:t>Go therefore and make disciples of all nations</w:t>
        </w:r>
      </w:ins>
      <w:ins w:id="331" w:author="Lekhnath Poudel" w:date="2023-07-08T16:41:00Z">
        <w:r w:rsidR="00134E6F">
          <w:rPr>
            <w:rFonts w:eastAsia="MS ??"/>
            <w:color w:val="auto"/>
            <w:lang w:eastAsia="en-US"/>
          </w:rPr>
          <w:t>...</w:t>
        </w:r>
      </w:ins>
      <w:ins w:id="332" w:author="Lekhnath Poudel" w:date="2023-07-08T16:39:00Z">
        <w:r w:rsidR="001C36E5" w:rsidRPr="001C36E5">
          <w:rPr>
            <w:rFonts w:eastAsia="MS ??"/>
            <w:color w:val="auto"/>
            <w:lang w:eastAsia="en-US"/>
          </w:rPr>
          <w:t xml:space="preserve"> behold, I am with you always, to the end of the age." (Mat 28:19-20 </w:t>
        </w:r>
        <w:proofErr w:type="spellStart"/>
        <w:r w:rsidR="001C36E5" w:rsidRPr="001C36E5">
          <w:rPr>
            <w:rFonts w:eastAsia="MS ??"/>
            <w:color w:val="auto"/>
            <w:lang w:eastAsia="en-US"/>
          </w:rPr>
          <w:t>ESV</w:t>
        </w:r>
        <w:proofErr w:type="spellEnd"/>
        <w:r w:rsidR="001C36E5" w:rsidRPr="001C36E5">
          <w:rPr>
            <w:rFonts w:eastAsia="MS ??"/>
            <w:color w:val="auto"/>
            <w:lang w:eastAsia="en-US"/>
          </w:rPr>
          <w:t>)</w:t>
        </w:r>
      </w:ins>
    </w:p>
    <w:p w14:paraId="5CD6086C" w14:textId="77777777" w:rsidR="00E72E44" w:rsidRDefault="00E72E44" w:rsidP="00E72E44">
      <w:pPr>
        <w:widowControl w:val="0"/>
        <w:spacing w:line="480" w:lineRule="auto"/>
        <w:ind w:firstLine="720"/>
        <w:contextualSpacing/>
        <w:rPr>
          <w:ins w:id="333" w:author="Lekhnath Poudel" w:date="2023-07-08T16:22:00Z"/>
          <w:rFonts w:eastAsia="MS ??"/>
          <w:color w:val="auto"/>
          <w:lang w:eastAsia="en-US"/>
        </w:rPr>
      </w:pPr>
    </w:p>
    <w:p w14:paraId="104E2121" w14:textId="11CE5956" w:rsidR="004F1E31" w:rsidRDefault="00E72E44" w:rsidP="00FA0289">
      <w:pPr>
        <w:widowControl w:val="0"/>
        <w:spacing w:line="480" w:lineRule="auto"/>
        <w:ind w:firstLine="720"/>
        <w:contextualSpacing/>
        <w:rPr>
          <w:ins w:id="334" w:author="Lekhnath Poudel" w:date="2023-07-08T15:44:00Z"/>
          <w:rFonts w:eastAsia="MS ??"/>
          <w:color w:val="auto"/>
          <w:lang w:eastAsia="en-US"/>
        </w:rPr>
      </w:pPr>
      <w:ins w:id="335" w:author="Lekhnath Poudel" w:date="2023-07-08T16:30:00Z">
        <w:r w:rsidRPr="00E72E44">
          <w:rPr>
            <w:rFonts w:eastAsia="MS ??"/>
            <w:color w:val="auto"/>
            <w:lang w:eastAsia="en-US"/>
          </w:rPr>
          <w:t>A dark period time for Gospel in Nepal (1769-195</w:t>
        </w:r>
      </w:ins>
      <w:ins w:id="336" w:author="Lekhnath Poudel" w:date="2023-07-09T12:31:00Z">
        <w:r w:rsidR="00DE1CC8">
          <w:rPr>
            <w:rFonts w:eastAsia="MS ??"/>
            <w:color w:val="auto"/>
            <w:lang w:eastAsia="en-US"/>
          </w:rPr>
          <w:t>1</w:t>
        </w:r>
      </w:ins>
      <w:ins w:id="337" w:author="Lekhnath Poudel" w:date="2023-07-08T16:30:00Z">
        <w:r w:rsidRPr="00E72E44">
          <w:rPr>
            <w:rFonts w:eastAsia="MS ??"/>
            <w:color w:val="auto"/>
            <w:lang w:eastAsia="en-US"/>
          </w:rPr>
          <w:t>)</w:t>
        </w:r>
      </w:ins>
    </w:p>
    <w:p w14:paraId="2E869590" w14:textId="1A949741" w:rsidR="004277AB" w:rsidDel="00DE1CC8" w:rsidRDefault="004277AB" w:rsidP="00FA0289">
      <w:pPr>
        <w:widowControl w:val="0"/>
        <w:spacing w:line="480" w:lineRule="auto"/>
        <w:ind w:firstLine="720"/>
        <w:contextualSpacing/>
        <w:rPr>
          <w:del w:id="338" w:author="Lekhnath Poudel" w:date="2023-07-08T15:15:00Z"/>
          <w:rFonts w:eastAsia="MS ??"/>
          <w:color w:val="auto"/>
          <w:lang w:eastAsia="en-US"/>
        </w:rPr>
      </w:pPr>
      <w:ins w:id="339" w:author="Lekhnath Poudel" w:date="2023-07-08T15:15:00Z">
        <w:r>
          <w:rPr>
            <w:rFonts w:eastAsia="MS ??"/>
            <w:color w:val="auto"/>
            <w:lang w:eastAsia="en-US"/>
          </w:rPr>
          <w:t xml:space="preserve">After the death of King Prithivi Narayan Shah his son King Singh Pratap invited missionaries to Nepal, however, there were no missionaries to send to Kathmandu, </w:t>
        </w:r>
        <w:proofErr w:type="spellStart"/>
        <w:r>
          <w:rPr>
            <w:rFonts w:eastAsia="MS ??"/>
            <w:color w:val="auto"/>
            <w:lang w:eastAsia="en-US"/>
          </w:rPr>
          <w:t>Kaski</w:t>
        </w:r>
        <w:proofErr w:type="spellEnd"/>
        <w:r>
          <w:rPr>
            <w:rFonts w:eastAsia="MS ??"/>
            <w:color w:val="auto"/>
            <w:lang w:eastAsia="en-US"/>
          </w:rPr>
          <w:t xml:space="preserve">, and </w:t>
        </w:r>
        <w:proofErr w:type="spellStart"/>
        <w:r>
          <w:rPr>
            <w:rFonts w:eastAsia="MS ??"/>
            <w:color w:val="auto"/>
            <w:lang w:eastAsia="en-US"/>
          </w:rPr>
          <w:t>Palpa</w:t>
        </w:r>
        <w:proofErr w:type="spellEnd"/>
        <w:r>
          <w:rPr>
            <w:rFonts w:eastAsia="MS ??"/>
            <w:color w:val="auto"/>
            <w:lang w:eastAsia="en-US"/>
          </w:rPr>
          <w:t>.</w:t>
        </w:r>
        <w:r w:rsidRPr="00932B81">
          <w:rPr>
            <w:rStyle w:val="FootnoteReference"/>
          </w:rPr>
          <w:footnoteReference w:id="59"/>
        </w:r>
      </w:ins>
      <w:ins w:id="343" w:author="Lekhnath Poudel" w:date="2023-07-08T16:35:00Z">
        <w:r w:rsidR="00D67896">
          <w:rPr>
            <w:rFonts w:eastAsia="MS ??"/>
            <w:color w:val="auto"/>
            <w:lang w:eastAsia="en-US"/>
          </w:rPr>
          <w:t xml:space="preserve"> </w:t>
        </w:r>
      </w:ins>
      <w:ins w:id="344" w:author="Lekhnath Poudel" w:date="2023-07-09T11:42:00Z">
        <w:r w:rsidR="00D1727E">
          <w:rPr>
            <w:rFonts w:eastAsia="MS ??"/>
            <w:color w:val="auto"/>
            <w:lang w:eastAsia="en-US"/>
          </w:rPr>
          <w:t xml:space="preserve">When King Singh </w:t>
        </w:r>
        <w:proofErr w:type="spellStart"/>
        <w:r w:rsidR="00D1727E">
          <w:rPr>
            <w:rFonts w:eastAsia="MS ??"/>
            <w:color w:val="auto"/>
            <w:lang w:eastAsia="en-US"/>
          </w:rPr>
          <w:t>Pratam</w:t>
        </w:r>
        <w:proofErr w:type="spellEnd"/>
        <w:r w:rsidR="00D1727E">
          <w:rPr>
            <w:rFonts w:eastAsia="MS ??"/>
            <w:color w:val="auto"/>
            <w:lang w:eastAsia="en-US"/>
          </w:rPr>
          <w:t xml:space="preserve"> Shah died his son came to power. He had a good relationship with the missionaries because they gave good treatment while he was sick in </w:t>
        </w:r>
        <w:proofErr w:type="spellStart"/>
        <w:r w:rsidR="00D1727E">
          <w:rPr>
            <w:rFonts w:eastAsia="MS ??"/>
            <w:color w:val="auto"/>
            <w:lang w:eastAsia="en-US"/>
          </w:rPr>
          <w:t>Betiya</w:t>
        </w:r>
        <w:proofErr w:type="spellEnd"/>
        <w:r w:rsidR="00D1727E">
          <w:rPr>
            <w:rFonts w:eastAsia="MS ??"/>
            <w:color w:val="auto"/>
            <w:lang w:eastAsia="en-US"/>
          </w:rPr>
          <w:t>.</w:t>
        </w:r>
        <w:r w:rsidR="00D1727E" w:rsidRPr="00932B81">
          <w:rPr>
            <w:rStyle w:val="FootnoteReference"/>
          </w:rPr>
          <w:footnoteReference w:id="60"/>
        </w:r>
        <w:r w:rsidR="00D1727E">
          <w:rPr>
            <w:rFonts w:eastAsia="MS ??"/>
            <w:color w:val="auto"/>
            <w:lang w:eastAsia="en-US"/>
          </w:rPr>
          <w:t xml:space="preserve"> Father </w:t>
        </w:r>
        <w:proofErr w:type="spellStart"/>
        <w:r w:rsidR="00D1727E">
          <w:rPr>
            <w:rFonts w:eastAsia="MS ??"/>
            <w:color w:val="auto"/>
            <w:lang w:eastAsia="en-US"/>
          </w:rPr>
          <w:t>Jusheppe</w:t>
        </w:r>
        <w:proofErr w:type="spellEnd"/>
        <w:r w:rsidR="00D1727E">
          <w:rPr>
            <w:rFonts w:eastAsia="MS ??"/>
            <w:color w:val="auto"/>
            <w:lang w:eastAsia="en-US"/>
          </w:rPr>
          <w:t xml:space="preserve"> Da San </w:t>
        </w:r>
        <w:proofErr w:type="spellStart"/>
        <w:r w:rsidR="00D1727E">
          <w:rPr>
            <w:rFonts w:eastAsia="MS ??"/>
            <w:color w:val="auto"/>
            <w:lang w:eastAsia="en-US"/>
          </w:rPr>
          <w:t>Marchello</w:t>
        </w:r>
        <w:proofErr w:type="spellEnd"/>
        <w:r w:rsidR="00D1727E">
          <w:rPr>
            <w:rFonts w:eastAsia="MS ??"/>
            <w:color w:val="auto"/>
            <w:lang w:eastAsia="en-US"/>
          </w:rPr>
          <w:t xml:space="preserve"> came to </w:t>
        </w:r>
        <w:r w:rsidR="00D1727E">
          <w:rPr>
            <w:rFonts w:eastAsia="MS ??"/>
            <w:color w:val="auto"/>
            <w:lang w:eastAsia="en-US"/>
          </w:rPr>
          <w:lastRenderedPageBreak/>
          <w:t>Nepal 1</w:t>
        </w:r>
      </w:ins>
      <w:ins w:id="348" w:author="Lekhnath Poudel" w:date="2023-07-09T11:57:00Z">
        <w:r w:rsidR="00FF09A1">
          <w:rPr>
            <w:rFonts w:eastAsia="MS ??"/>
            <w:color w:val="auto"/>
            <w:lang w:eastAsia="en-US"/>
          </w:rPr>
          <w:t>7</w:t>
        </w:r>
      </w:ins>
      <w:ins w:id="349" w:author="Lekhnath Poudel" w:date="2023-07-09T11:42:00Z">
        <w:r w:rsidR="00D1727E">
          <w:rPr>
            <w:rFonts w:eastAsia="MS ??"/>
            <w:color w:val="auto"/>
            <w:lang w:eastAsia="en-US"/>
          </w:rPr>
          <w:t xml:space="preserve">87 followed by Father Karlo Maria Da </w:t>
        </w:r>
        <w:proofErr w:type="spellStart"/>
        <w:r w:rsidR="00D1727E">
          <w:rPr>
            <w:rFonts w:eastAsia="MS ??"/>
            <w:color w:val="auto"/>
            <w:lang w:eastAsia="en-US"/>
          </w:rPr>
          <w:t>Aalatri</w:t>
        </w:r>
        <w:proofErr w:type="spellEnd"/>
        <w:r w:rsidR="00D1727E">
          <w:rPr>
            <w:rFonts w:eastAsia="MS ??"/>
            <w:color w:val="auto"/>
            <w:lang w:eastAsia="en-US"/>
          </w:rPr>
          <w:t>.</w:t>
        </w:r>
        <w:r w:rsidR="00D1727E" w:rsidRPr="00932B81">
          <w:rPr>
            <w:rStyle w:val="FootnoteReference"/>
          </w:rPr>
          <w:footnoteReference w:id="61"/>
        </w:r>
        <w:r w:rsidR="00D1727E">
          <w:rPr>
            <w:rFonts w:eastAsia="MS ??"/>
            <w:color w:val="auto"/>
            <w:lang w:eastAsia="en-US"/>
          </w:rPr>
          <w:t xml:space="preserve">  </w:t>
        </w:r>
      </w:ins>
      <w:ins w:id="353" w:author="Lekhnath Poudel" w:date="2023-07-09T11:54:00Z">
        <w:r w:rsidR="00FF09A1" w:rsidRPr="00FF09A1">
          <w:rPr>
            <w:rFonts w:eastAsia="MS ??"/>
            <w:color w:val="auto"/>
            <w:lang w:eastAsia="en-US"/>
          </w:rPr>
          <w:t>They left Nepal after two years since they relocated to Banaras, India, for their new assignment.</w:t>
        </w:r>
      </w:ins>
      <w:r w:rsidR="00FF09A1">
        <w:rPr>
          <w:rStyle w:val="FootnoteReference"/>
          <w:rFonts w:eastAsia="MS ??"/>
          <w:color w:val="auto"/>
          <w:lang w:eastAsia="en-US"/>
        </w:rPr>
        <w:footnoteReference w:id="62"/>
      </w:r>
      <w:ins w:id="354" w:author="Lekhnath Poudel" w:date="2023-07-09T11:54:00Z">
        <w:r w:rsidR="00FF09A1" w:rsidRPr="00FF09A1">
          <w:rPr>
            <w:rFonts w:eastAsia="MS ??"/>
            <w:color w:val="auto"/>
            <w:lang w:eastAsia="en-US"/>
          </w:rPr>
          <w:t xml:space="preserve"> As a result, the Capuchins terminated their mission to Nepal because they could not send a missionary there.</w:t>
        </w:r>
      </w:ins>
      <w:r w:rsidR="00FF09A1">
        <w:rPr>
          <w:rStyle w:val="FootnoteReference"/>
          <w:rFonts w:eastAsia="MS ??"/>
          <w:color w:val="auto"/>
          <w:lang w:eastAsia="en-US"/>
        </w:rPr>
        <w:footnoteReference w:id="63"/>
      </w:r>
      <w:ins w:id="355" w:author="Lekhnath Poudel" w:date="2023-07-09T11:57:00Z">
        <w:r w:rsidR="00FF09A1">
          <w:rPr>
            <w:rFonts w:eastAsia="MS ??"/>
            <w:color w:val="auto"/>
            <w:lang w:eastAsia="en-US"/>
          </w:rPr>
          <w:t xml:space="preserve"> </w:t>
        </w:r>
      </w:ins>
      <w:ins w:id="356" w:author="Lekhnath Poudel" w:date="2023-07-09T12:00:00Z">
        <w:r w:rsidR="00CD161B">
          <w:rPr>
            <w:rFonts w:eastAsia="MS ??"/>
            <w:color w:val="auto"/>
            <w:lang w:eastAsia="en-US"/>
          </w:rPr>
          <w:t xml:space="preserve">After that while there was no Christian activities </w:t>
        </w:r>
      </w:ins>
      <w:ins w:id="357" w:author="Lekhnath Poudel" w:date="2023-07-09T12:03:00Z">
        <w:r w:rsidR="00CD161B">
          <w:rPr>
            <w:rFonts w:eastAsia="MS ??"/>
            <w:color w:val="auto"/>
            <w:lang w:eastAsia="en-US"/>
          </w:rPr>
          <w:t>and the country was suffering with po</w:t>
        </w:r>
      </w:ins>
      <w:ins w:id="358" w:author="Lekhnath Poudel" w:date="2023-07-09T12:04:00Z">
        <w:r w:rsidR="00CD161B">
          <w:rPr>
            <w:rFonts w:eastAsia="MS ??"/>
            <w:color w:val="auto"/>
            <w:lang w:eastAsia="en-US"/>
          </w:rPr>
          <w:t>litical power struggles. Lindell says, "</w:t>
        </w:r>
      </w:ins>
      <w:ins w:id="359" w:author="Lekhnath Poudel" w:date="2023-07-09T12:03:00Z">
        <w:r w:rsidR="00CD161B" w:rsidRPr="00CD161B">
          <w:rPr>
            <w:rFonts w:eastAsia="MS ??"/>
            <w:color w:val="auto"/>
            <w:lang w:eastAsia="en-US"/>
          </w:rPr>
          <w:t>The leading families and followers went through a generation or two of ingrown frustration conflict and jockeying for position and power.</w:t>
        </w:r>
      </w:ins>
      <w:ins w:id="360" w:author="Lekhnath Poudel" w:date="2023-07-09T12:04:00Z">
        <w:r w:rsidR="00CD161B">
          <w:rPr>
            <w:rFonts w:eastAsia="MS ??"/>
            <w:color w:val="auto"/>
            <w:lang w:eastAsia="en-US"/>
          </w:rPr>
          <w:t>"</w:t>
        </w:r>
      </w:ins>
      <w:r w:rsidR="00CD161B">
        <w:rPr>
          <w:rStyle w:val="FootnoteReference"/>
          <w:rFonts w:eastAsia="MS ??"/>
          <w:color w:val="auto"/>
          <w:lang w:eastAsia="en-US"/>
        </w:rPr>
        <w:footnoteReference w:id="64"/>
      </w:r>
      <w:ins w:id="361" w:author="Lekhnath Poudel" w:date="2023-07-09T12:05:00Z">
        <w:r w:rsidR="00CD161B">
          <w:rPr>
            <w:rFonts w:eastAsia="MS ??"/>
            <w:color w:val="auto"/>
            <w:lang w:eastAsia="en-US"/>
          </w:rPr>
          <w:t xml:space="preserve"> </w:t>
        </w:r>
      </w:ins>
      <w:ins w:id="362" w:author="Lekhnath Poudel" w:date="2023-07-09T12:11:00Z">
        <w:r w:rsidR="00C424A4" w:rsidRPr="00C424A4">
          <w:rPr>
            <w:rFonts w:eastAsia="MS ??"/>
            <w:color w:val="auto"/>
            <w:lang w:eastAsia="en-US"/>
          </w:rPr>
          <w:t>After that, Jung Bahadur Rana</w:t>
        </w:r>
        <w:r w:rsidR="00C424A4">
          <w:rPr>
            <w:rFonts w:eastAsia="MS ??"/>
            <w:color w:val="auto"/>
            <w:lang w:eastAsia="en-US"/>
          </w:rPr>
          <w:t xml:space="preserve"> became P</w:t>
        </w:r>
        <w:r w:rsidR="00C424A4" w:rsidRPr="00C424A4">
          <w:rPr>
            <w:rFonts w:eastAsia="MS ??"/>
            <w:color w:val="auto"/>
            <w:lang w:eastAsia="en-US"/>
          </w:rPr>
          <w:t xml:space="preserve">rime </w:t>
        </w:r>
        <w:r w:rsidR="00C424A4">
          <w:rPr>
            <w:rFonts w:eastAsia="MS ??"/>
            <w:color w:val="auto"/>
            <w:lang w:eastAsia="en-US"/>
          </w:rPr>
          <w:t>M</w:t>
        </w:r>
        <w:r w:rsidR="00C424A4" w:rsidRPr="00C424A4">
          <w:rPr>
            <w:rFonts w:eastAsia="MS ??"/>
            <w:color w:val="auto"/>
            <w:lang w:eastAsia="en-US"/>
          </w:rPr>
          <w:t xml:space="preserve">inister of Nepal, </w:t>
        </w:r>
      </w:ins>
      <w:ins w:id="363" w:author="Lekhnath Poudel" w:date="2023-07-09T12:12:00Z">
        <w:r w:rsidR="00C424A4">
          <w:rPr>
            <w:rFonts w:eastAsia="MS ??"/>
            <w:color w:val="auto"/>
            <w:lang w:eastAsia="en-US"/>
          </w:rPr>
          <w:t>e</w:t>
        </w:r>
      </w:ins>
      <w:ins w:id="364" w:author="Lekhnath Poudel" w:date="2023-07-09T12:13:00Z">
        <w:r w:rsidR="00C424A4">
          <w:rPr>
            <w:rFonts w:eastAsia="MS ??"/>
            <w:color w:val="auto"/>
            <w:lang w:eastAsia="en-US"/>
          </w:rPr>
          <w:t>stablish</w:t>
        </w:r>
      </w:ins>
      <w:ins w:id="365" w:author="Lekhnath Poudel" w:date="2023-07-09T12:11:00Z">
        <w:r w:rsidR="00C424A4" w:rsidRPr="00C424A4">
          <w:rPr>
            <w:rFonts w:eastAsia="MS ??"/>
            <w:color w:val="auto"/>
            <w:lang w:eastAsia="en-US"/>
          </w:rPr>
          <w:t>ing the Rana Regime</w:t>
        </w:r>
      </w:ins>
      <w:ins w:id="366" w:author="Lekhnath Poudel" w:date="2023-07-09T12:13:00Z">
        <w:r w:rsidR="00C424A4">
          <w:rPr>
            <w:rFonts w:eastAsia="MS ??"/>
            <w:color w:val="auto"/>
            <w:lang w:eastAsia="en-US"/>
          </w:rPr>
          <w:t xml:space="preserve"> (1846-1951),</w:t>
        </w:r>
      </w:ins>
      <w:ins w:id="367" w:author="Lekhnath Poudel" w:date="2023-07-09T12:11:00Z">
        <w:r w:rsidR="00C424A4" w:rsidRPr="00C424A4">
          <w:rPr>
            <w:rFonts w:eastAsia="MS ??"/>
            <w:color w:val="auto"/>
            <w:lang w:eastAsia="en-US"/>
          </w:rPr>
          <w:t xml:space="preserve"> a 105-year period during which the </w:t>
        </w:r>
        <w:r w:rsidR="00C424A4">
          <w:rPr>
            <w:rFonts w:eastAsia="MS ??"/>
            <w:color w:val="auto"/>
            <w:lang w:eastAsia="en-US"/>
          </w:rPr>
          <w:t>'</w:t>
        </w:r>
        <w:r w:rsidR="00C424A4" w:rsidRPr="00C424A4">
          <w:rPr>
            <w:rFonts w:eastAsia="MS ??"/>
            <w:color w:val="auto"/>
            <w:lang w:eastAsia="en-US"/>
          </w:rPr>
          <w:t>Rana</w:t>
        </w:r>
        <w:r w:rsidR="00C424A4">
          <w:rPr>
            <w:rFonts w:eastAsia="MS ??"/>
            <w:color w:val="auto"/>
            <w:lang w:eastAsia="en-US"/>
          </w:rPr>
          <w:t>'</w:t>
        </w:r>
        <w:r w:rsidR="00C424A4" w:rsidRPr="00C424A4">
          <w:rPr>
            <w:rFonts w:eastAsia="MS ??"/>
            <w:color w:val="auto"/>
            <w:lang w:eastAsia="en-US"/>
          </w:rPr>
          <w:t xml:space="preserve"> family governed the country through the office of the </w:t>
        </w:r>
        <w:r w:rsidR="00C424A4">
          <w:rPr>
            <w:rFonts w:eastAsia="MS ??"/>
            <w:color w:val="auto"/>
            <w:lang w:eastAsia="en-US"/>
          </w:rPr>
          <w:t>P</w:t>
        </w:r>
        <w:r w:rsidR="00C424A4" w:rsidRPr="00C424A4">
          <w:rPr>
            <w:rFonts w:eastAsia="MS ??"/>
            <w:color w:val="auto"/>
            <w:lang w:eastAsia="en-US"/>
          </w:rPr>
          <w:t xml:space="preserve">rime </w:t>
        </w:r>
        <w:r w:rsidR="00C424A4">
          <w:rPr>
            <w:rFonts w:eastAsia="MS ??"/>
            <w:color w:val="auto"/>
            <w:lang w:eastAsia="en-US"/>
          </w:rPr>
          <w:t>M</w:t>
        </w:r>
        <w:r w:rsidR="00C424A4" w:rsidRPr="00C424A4">
          <w:rPr>
            <w:rFonts w:eastAsia="MS ??"/>
            <w:color w:val="auto"/>
            <w:lang w:eastAsia="en-US"/>
          </w:rPr>
          <w:t>inister.</w:t>
        </w:r>
      </w:ins>
      <w:r w:rsidR="00C424A4">
        <w:rPr>
          <w:rStyle w:val="FootnoteReference"/>
          <w:rFonts w:eastAsia="MS ??"/>
          <w:color w:val="auto"/>
          <w:lang w:eastAsia="en-US"/>
        </w:rPr>
        <w:footnoteReference w:id="65"/>
      </w:r>
      <w:ins w:id="368" w:author="Lekhnath Poudel" w:date="2023-07-09T12:15:00Z">
        <w:r w:rsidR="00C424A4">
          <w:rPr>
            <w:rFonts w:eastAsia="MS ??"/>
            <w:color w:val="auto"/>
            <w:lang w:eastAsia="en-US"/>
          </w:rPr>
          <w:t xml:space="preserve"> </w:t>
        </w:r>
      </w:ins>
      <w:ins w:id="369" w:author="Lekhnath Poudel" w:date="2023-07-09T12:17:00Z">
        <w:r w:rsidR="00C424A4">
          <w:rPr>
            <w:rFonts w:eastAsia="MS ??"/>
            <w:color w:val="auto"/>
            <w:lang w:eastAsia="en-US"/>
          </w:rPr>
          <w:t>It was the dark period of Nepal.</w:t>
        </w:r>
      </w:ins>
      <w:r w:rsidR="00C424A4">
        <w:rPr>
          <w:rStyle w:val="FootnoteReference"/>
          <w:rFonts w:eastAsia="MS ??"/>
          <w:color w:val="auto"/>
          <w:lang w:eastAsia="en-US"/>
        </w:rPr>
        <w:footnoteReference w:id="66"/>
      </w:r>
      <w:ins w:id="370" w:author="Lekhnath Poudel" w:date="2023-07-09T12:18:00Z">
        <w:r w:rsidR="00C424A4">
          <w:rPr>
            <w:rFonts w:eastAsia="MS ??"/>
            <w:color w:val="auto"/>
            <w:lang w:eastAsia="en-US"/>
          </w:rPr>
          <w:t xml:space="preserve"> Lindell rightly says, "During this century the lamps of life gradually burned low and dim over t</w:t>
        </w:r>
      </w:ins>
      <w:ins w:id="371" w:author="Lekhnath Poudel" w:date="2023-07-09T12:19:00Z">
        <w:r w:rsidR="00C424A4">
          <w:rPr>
            <w:rFonts w:eastAsia="MS ??"/>
            <w:color w:val="auto"/>
            <w:lang w:eastAsia="en-US"/>
          </w:rPr>
          <w:t>he mountains and valley of Nepal."</w:t>
        </w:r>
      </w:ins>
      <w:r w:rsidR="00C424A4">
        <w:rPr>
          <w:rStyle w:val="FootnoteReference"/>
          <w:rFonts w:eastAsia="MS ??"/>
          <w:color w:val="auto"/>
          <w:lang w:eastAsia="en-US"/>
        </w:rPr>
        <w:footnoteReference w:id="67"/>
      </w:r>
      <w:ins w:id="372" w:author="Lekhnath Poudel" w:date="2023-07-09T12:20:00Z">
        <w:r w:rsidR="00C424A4">
          <w:rPr>
            <w:rFonts w:eastAsia="MS ??"/>
            <w:color w:val="auto"/>
            <w:lang w:eastAsia="en-US"/>
          </w:rPr>
          <w:t xml:space="preserve"> </w:t>
        </w:r>
      </w:ins>
      <w:ins w:id="373" w:author="Lekhnath Poudel" w:date="2023-07-09T12:22:00Z">
        <w:r w:rsidR="002A69E0" w:rsidRPr="002A69E0">
          <w:rPr>
            <w:rFonts w:eastAsia="MS ??"/>
            <w:color w:val="auto"/>
            <w:lang w:eastAsia="en-US"/>
          </w:rPr>
          <w:t xml:space="preserve">Regarding the duration of this </w:t>
        </w:r>
        <w:r w:rsidR="002A69E0">
          <w:rPr>
            <w:rFonts w:eastAsia="MS ??"/>
            <w:color w:val="auto"/>
            <w:lang w:eastAsia="en-US"/>
          </w:rPr>
          <w:t>dark perio</w:t>
        </w:r>
      </w:ins>
      <w:ins w:id="374" w:author="Lekhnath Poudel" w:date="2023-07-09T12:23:00Z">
        <w:r w:rsidR="002A69E0">
          <w:rPr>
            <w:rFonts w:eastAsia="MS ??"/>
            <w:color w:val="auto"/>
            <w:lang w:eastAsia="en-US"/>
          </w:rPr>
          <w:t>d</w:t>
        </w:r>
      </w:ins>
      <w:ins w:id="375" w:author="Lekhnath Poudel" w:date="2023-07-09T12:22:00Z">
        <w:r w:rsidR="002A69E0" w:rsidRPr="002A69E0">
          <w:rPr>
            <w:rFonts w:eastAsia="MS ??"/>
            <w:color w:val="auto"/>
            <w:lang w:eastAsia="en-US"/>
          </w:rPr>
          <w:t>, Lindell continues,</w:t>
        </w:r>
      </w:ins>
      <w:ins w:id="376" w:author="Lekhnath Poudel" w:date="2023-07-09T12:23:00Z">
        <w:r w:rsidR="002A69E0">
          <w:rPr>
            <w:rFonts w:eastAsia="MS ??"/>
            <w:color w:val="auto"/>
            <w:lang w:eastAsia="en-US"/>
          </w:rPr>
          <w:t xml:space="preserve"> "Religious and civil laws were intertwined. Nepal was an orthodox Hindu state, the last stronghol</w:t>
        </w:r>
      </w:ins>
      <w:ins w:id="377" w:author="Lekhnath Poudel" w:date="2023-07-09T12:24:00Z">
        <w:r w:rsidR="002A69E0">
          <w:rPr>
            <w:rFonts w:eastAsia="MS ??"/>
            <w:color w:val="auto"/>
            <w:lang w:eastAsia="en-US"/>
          </w:rPr>
          <w:t>d of unadulterated Hinduism in the sub-continent."</w:t>
        </w:r>
      </w:ins>
      <w:r w:rsidR="002A69E0">
        <w:rPr>
          <w:rStyle w:val="FootnoteReference"/>
          <w:rFonts w:eastAsia="MS ??"/>
          <w:color w:val="auto"/>
          <w:lang w:eastAsia="en-US"/>
        </w:rPr>
        <w:footnoteReference w:id="68"/>
      </w:r>
      <w:ins w:id="378" w:author="Lekhnath Poudel" w:date="2023-07-09T12:27:00Z">
        <w:r w:rsidR="002A69E0">
          <w:rPr>
            <w:rFonts w:eastAsia="MS ??"/>
            <w:color w:val="auto"/>
            <w:lang w:eastAsia="en-US"/>
          </w:rPr>
          <w:t xml:space="preserve"> </w:t>
        </w:r>
      </w:ins>
      <w:ins w:id="379" w:author="Lekhnath Poudel" w:date="2023-07-09T12:28:00Z">
        <w:r w:rsidR="002A69E0">
          <w:rPr>
            <w:rFonts w:eastAsia="MS ??"/>
            <w:color w:val="auto"/>
            <w:lang w:eastAsia="en-US"/>
          </w:rPr>
          <w:t>Rongong concludes, "</w:t>
        </w:r>
      </w:ins>
      <w:ins w:id="380" w:author="Lekhnath Poudel" w:date="2023-07-09T12:29:00Z">
        <w:r w:rsidR="002A69E0">
          <w:rPr>
            <w:rFonts w:eastAsia="MS ??"/>
            <w:color w:val="auto"/>
            <w:lang w:eastAsia="en-US"/>
          </w:rPr>
          <w:t xml:space="preserve"> </w:t>
        </w:r>
      </w:ins>
      <w:ins w:id="381" w:author="Lekhnath Poudel" w:date="2023-07-09T12:28:00Z">
        <w:r w:rsidR="002A69E0">
          <w:rPr>
            <w:rFonts w:eastAsia="MS ??"/>
            <w:color w:val="auto"/>
            <w:lang w:eastAsia="en-US"/>
          </w:rPr>
          <w:t xml:space="preserve">For </w:t>
        </w:r>
      </w:ins>
      <w:ins w:id="382" w:author="Lekhnath Poudel" w:date="2023-07-09T12:29:00Z">
        <w:r w:rsidR="002A69E0">
          <w:rPr>
            <w:rFonts w:eastAsia="MS ??"/>
            <w:color w:val="auto"/>
            <w:lang w:eastAsia="en-US"/>
          </w:rPr>
          <w:t>approximately</w:t>
        </w:r>
      </w:ins>
      <w:ins w:id="383" w:author="Lekhnath Poudel" w:date="2023-07-09T12:28:00Z">
        <w:r w:rsidR="002A69E0">
          <w:rPr>
            <w:rFonts w:eastAsia="MS ??"/>
            <w:color w:val="auto"/>
            <w:lang w:eastAsia="en-US"/>
          </w:rPr>
          <w:t xml:space="preserve"> 200 years Nepal remained 'untouc</w:t>
        </w:r>
      </w:ins>
      <w:ins w:id="384" w:author="Lekhnath Poudel" w:date="2023-07-09T12:29:00Z">
        <w:r w:rsidR="002A69E0">
          <w:rPr>
            <w:rFonts w:eastAsia="MS ??"/>
            <w:color w:val="auto"/>
            <w:lang w:eastAsia="en-US"/>
          </w:rPr>
          <w:t>hed'</w:t>
        </w:r>
      </w:ins>
      <w:ins w:id="385" w:author="Lekhnath Poudel" w:date="2023-07-09T12:30:00Z">
        <w:r w:rsidR="002A69E0">
          <w:rPr>
            <w:rFonts w:eastAsia="MS ??"/>
            <w:color w:val="auto"/>
            <w:lang w:eastAsia="en-US"/>
          </w:rPr>
          <w:t>. Nothing seems to have happened within the country."</w:t>
        </w:r>
      </w:ins>
      <w:r w:rsidR="002A69E0">
        <w:rPr>
          <w:rStyle w:val="FootnoteReference"/>
          <w:rFonts w:eastAsia="MS ??"/>
          <w:color w:val="auto"/>
          <w:lang w:eastAsia="en-US"/>
        </w:rPr>
        <w:footnoteReference w:id="69"/>
      </w:r>
      <w:ins w:id="386" w:author="Lekhnath Poudel" w:date="2023-07-09T12:31:00Z">
        <w:r w:rsidR="00DE1CC8">
          <w:rPr>
            <w:rFonts w:eastAsia="MS ??"/>
            <w:color w:val="auto"/>
            <w:lang w:eastAsia="en-US"/>
          </w:rPr>
          <w:t xml:space="preserve"> During 1769-1951, </w:t>
        </w:r>
      </w:ins>
      <w:ins w:id="387" w:author="Lekhnath Poudel" w:date="2023-07-09T12:32:00Z">
        <w:r w:rsidR="00DE1CC8">
          <w:rPr>
            <w:rFonts w:eastAsia="MS ??"/>
            <w:color w:val="auto"/>
            <w:lang w:eastAsia="en-US"/>
          </w:rPr>
          <w:t xml:space="preserve">Christian activities were completely stopped since Christians, foreign and national, and Christian literature, were </w:t>
        </w:r>
      </w:ins>
      <w:ins w:id="388" w:author="Lekhnath Poudel" w:date="2023-07-09T12:33:00Z">
        <w:r w:rsidR="00DE1CC8">
          <w:rPr>
            <w:rFonts w:eastAsia="MS ??"/>
            <w:color w:val="auto"/>
            <w:lang w:eastAsia="en-US"/>
          </w:rPr>
          <w:t>forbidden.</w:t>
        </w:r>
      </w:ins>
      <w:r w:rsidR="00DE1CC8">
        <w:rPr>
          <w:rStyle w:val="FootnoteReference"/>
          <w:rFonts w:eastAsia="MS ??"/>
          <w:color w:val="auto"/>
          <w:lang w:eastAsia="en-US"/>
        </w:rPr>
        <w:footnoteReference w:id="70"/>
      </w:r>
    </w:p>
    <w:p w14:paraId="2C886D7F" w14:textId="77777777" w:rsidR="00DE1CC8" w:rsidRDefault="00DE1CC8" w:rsidP="00DE1CC8">
      <w:pPr>
        <w:widowControl w:val="0"/>
        <w:spacing w:line="480" w:lineRule="auto"/>
        <w:ind w:firstLine="720"/>
        <w:contextualSpacing/>
        <w:rPr>
          <w:ins w:id="389" w:author="Lekhnath Poudel" w:date="2023-07-09T12:33:00Z"/>
          <w:rFonts w:eastAsia="MS ??"/>
          <w:color w:val="auto"/>
          <w:lang w:eastAsia="en-US"/>
        </w:rPr>
      </w:pPr>
    </w:p>
    <w:p w14:paraId="07CA04F8" w14:textId="0BE4DBD1" w:rsidR="00D0514D" w:rsidRPr="00A41CDD" w:rsidRDefault="00DE1CC8" w:rsidP="00DE1CC8">
      <w:pPr>
        <w:widowControl w:val="0"/>
        <w:spacing w:line="480" w:lineRule="auto"/>
        <w:ind w:firstLine="720"/>
        <w:contextualSpacing/>
        <w:rPr>
          <w:rFonts w:eastAsia="MS ??" w:cs="Mangal"/>
          <w:color w:val="auto"/>
          <w:szCs w:val="21"/>
          <w:lang w:eastAsia="en-US" w:bidi="ne-NP"/>
          <w:rPrChange w:id="390" w:author="Lekhnath Poudel" w:date="2023-07-09T12:44:00Z">
            <w:rPr>
              <w:rFonts w:eastAsia="MS ??"/>
              <w:color w:val="auto"/>
              <w:lang w:eastAsia="en-US"/>
            </w:rPr>
          </w:rPrChange>
        </w:rPr>
      </w:pPr>
      <w:ins w:id="391" w:author="Lekhnath Poudel" w:date="2023-07-09T12:36:00Z">
        <w:r w:rsidRPr="00DE1CC8">
          <w:rPr>
            <w:rFonts w:eastAsia="MS ??"/>
            <w:color w:val="auto"/>
            <w:lang w:eastAsia="en-US"/>
          </w:rPr>
          <w:t xml:space="preserve">Christian </w:t>
        </w:r>
      </w:ins>
      <w:ins w:id="392" w:author="Lekhnath Poudel" w:date="2023-07-09T12:37:00Z">
        <w:r w:rsidRPr="00DE1CC8">
          <w:rPr>
            <w:rFonts w:eastAsia="MS ??"/>
            <w:color w:val="auto"/>
            <w:lang w:eastAsia="en-US"/>
          </w:rPr>
          <w:t>activities</w:t>
        </w:r>
      </w:ins>
      <w:ins w:id="393" w:author="Lekhnath Poudel" w:date="2023-07-09T12:36:00Z">
        <w:r w:rsidRPr="00DE1CC8">
          <w:rPr>
            <w:rFonts w:eastAsia="MS ??"/>
            <w:color w:val="auto"/>
            <w:lang w:eastAsia="en-US"/>
          </w:rPr>
          <w:t xml:space="preserve"> were absent for about 200 years</w:t>
        </w:r>
      </w:ins>
      <w:ins w:id="394" w:author="Lekhnath Poudel" w:date="2023-07-09T12:34:00Z">
        <w:r>
          <w:rPr>
            <w:rFonts w:eastAsia="MS ??"/>
            <w:color w:val="auto"/>
            <w:lang w:eastAsia="en-US"/>
          </w:rPr>
          <w:t xml:space="preserve">. </w:t>
        </w:r>
      </w:ins>
      <w:ins w:id="395" w:author="Lekhnath Poudel" w:date="2023-07-09T12:39:00Z">
        <w:r w:rsidRPr="00DE1CC8">
          <w:rPr>
            <w:rFonts w:eastAsia="MS ??"/>
            <w:color w:val="auto"/>
            <w:lang w:eastAsia="en-US"/>
          </w:rPr>
          <w:t xml:space="preserve">For the Christian activity </w:t>
        </w:r>
        <w:r w:rsidRPr="00DE1CC8">
          <w:rPr>
            <w:rFonts w:eastAsia="MS ??"/>
            <w:color w:val="auto"/>
            <w:lang w:eastAsia="en-US"/>
          </w:rPr>
          <w:lastRenderedPageBreak/>
          <w:t>in Nepal to cease at that time, there were primarily two reasons:</w:t>
        </w:r>
        <w:r>
          <w:rPr>
            <w:rFonts w:eastAsia="MS ??"/>
            <w:color w:val="auto"/>
            <w:lang w:eastAsia="en-US"/>
          </w:rPr>
          <w:t xml:space="preserve"> 1)</w:t>
        </w:r>
      </w:ins>
      <w:ins w:id="396" w:author="Lekhnath Poudel" w:date="2023-07-09T12:40:00Z">
        <w:r>
          <w:rPr>
            <w:rFonts w:eastAsia="MS ??"/>
            <w:color w:val="auto"/>
            <w:lang w:eastAsia="en-US"/>
          </w:rPr>
          <w:t xml:space="preserve"> Lack of missionary, and 2) Legal obstacle. After the death of King Prithivi Narayan Shah, his </w:t>
        </w:r>
      </w:ins>
      <w:ins w:id="397" w:author="Lekhnath Poudel" w:date="2023-07-09T12:41:00Z">
        <w:r>
          <w:rPr>
            <w:rFonts w:eastAsia="MS ??"/>
            <w:color w:val="auto"/>
            <w:lang w:eastAsia="en-US"/>
          </w:rPr>
          <w:t>son and grandson wanted missionaries to come in Nepal as medical missionaries</w:t>
        </w:r>
        <w:r w:rsidR="00A41CDD">
          <w:rPr>
            <w:rFonts w:eastAsia="MS ??"/>
            <w:color w:val="auto"/>
            <w:lang w:eastAsia="en-US"/>
          </w:rPr>
          <w:t>.</w:t>
        </w:r>
      </w:ins>
      <w:r w:rsidR="00A41CDD">
        <w:rPr>
          <w:rStyle w:val="FootnoteReference"/>
          <w:rFonts w:eastAsia="MS ??"/>
          <w:color w:val="auto"/>
          <w:lang w:eastAsia="en-US"/>
        </w:rPr>
        <w:footnoteReference w:id="71"/>
      </w:r>
      <w:ins w:id="398" w:author="Lekhnath Poudel" w:date="2023-07-09T12:43:00Z">
        <w:r w:rsidR="00A41CDD">
          <w:rPr>
            <w:rFonts w:eastAsia="MS ??"/>
            <w:color w:val="auto"/>
            <w:lang w:eastAsia="en-US"/>
          </w:rPr>
          <w:t xml:space="preserve"> However, the leadership of Capuchins were </w:t>
        </w:r>
      </w:ins>
      <w:ins w:id="399" w:author="Lekhnath Poudel" w:date="2023-07-09T12:44:00Z">
        <w:r w:rsidR="00A41CDD">
          <w:rPr>
            <w:rFonts w:eastAsia="MS ??" w:cs="Mangal"/>
            <w:color w:val="auto"/>
            <w:szCs w:val="21"/>
            <w:lang w:eastAsia="en-US" w:bidi="ne-NP"/>
          </w:rPr>
          <w:t>stiff t</w:t>
        </w:r>
      </w:ins>
      <w:ins w:id="400" w:author="Lekhnath Poudel" w:date="2023-07-09T12:45:00Z">
        <w:r w:rsidR="00A41CDD">
          <w:rPr>
            <w:rFonts w:eastAsia="MS ??" w:cs="Mangal"/>
            <w:color w:val="auto"/>
            <w:szCs w:val="21"/>
            <w:lang w:eastAsia="en-US" w:bidi="ne-NP"/>
          </w:rPr>
          <w:t>o send genuine missionaries in Nepal.</w:t>
        </w:r>
      </w:ins>
      <w:r w:rsidR="00A41CDD">
        <w:rPr>
          <w:rStyle w:val="FootnoteReference"/>
          <w:rFonts w:eastAsia="MS ??" w:cs="Mangal"/>
          <w:color w:val="auto"/>
          <w:szCs w:val="21"/>
          <w:lang w:eastAsia="en-US" w:bidi="ne-NP"/>
        </w:rPr>
        <w:footnoteReference w:id="72"/>
      </w:r>
      <w:ins w:id="401" w:author="Lekhnath Poudel" w:date="2023-07-09T12:47:00Z">
        <w:r w:rsidR="00A41CDD">
          <w:rPr>
            <w:rFonts w:eastAsia="MS ??" w:cs="Mangal"/>
            <w:color w:val="auto"/>
            <w:szCs w:val="21"/>
            <w:lang w:eastAsia="en-US" w:bidi="ne-NP"/>
          </w:rPr>
          <w:t xml:space="preserve"> During Rana Regime, Nepal has a good relationship with </w:t>
        </w:r>
      </w:ins>
      <w:ins w:id="402" w:author="Lekhnath Poudel" w:date="2023-07-09T12:48:00Z">
        <w:r w:rsidR="00A41CDD">
          <w:rPr>
            <w:rFonts w:eastAsia="MS ??" w:cs="Mangal"/>
            <w:color w:val="auto"/>
            <w:szCs w:val="21"/>
            <w:lang w:eastAsia="en-US" w:bidi="ne-NP"/>
          </w:rPr>
          <w:t xml:space="preserve">the </w:t>
        </w:r>
      </w:ins>
      <w:ins w:id="403" w:author="Lekhnath Poudel" w:date="2023-07-09T12:47:00Z">
        <w:r w:rsidR="00A41CDD">
          <w:rPr>
            <w:rFonts w:eastAsia="MS ??" w:cs="Mangal"/>
            <w:color w:val="auto"/>
            <w:szCs w:val="21"/>
            <w:lang w:eastAsia="en-US" w:bidi="ne-NP"/>
          </w:rPr>
          <w:t>British</w:t>
        </w:r>
      </w:ins>
      <w:ins w:id="404" w:author="Lekhnath Poudel" w:date="2023-07-09T12:48:00Z">
        <w:r w:rsidR="00A41CDD">
          <w:rPr>
            <w:rFonts w:eastAsia="MS ??" w:cs="Mangal"/>
            <w:color w:val="auto"/>
            <w:szCs w:val="21"/>
            <w:lang w:eastAsia="en-US" w:bidi="ne-NP"/>
          </w:rPr>
          <w:t xml:space="preserve"> </w:t>
        </w:r>
      </w:ins>
      <w:ins w:id="405" w:author="Lekhnath Poudel" w:date="2023-07-09T12:49:00Z">
        <w:r w:rsidR="00A41CDD">
          <w:rPr>
            <w:rFonts w:eastAsia="MS ??" w:cs="Mangal"/>
            <w:color w:val="auto"/>
            <w:szCs w:val="21"/>
            <w:lang w:eastAsia="en-US" w:bidi="ne-NP"/>
          </w:rPr>
          <w:t>government</w:t>
        </w:r>
      </w:ins>
      <w:ins w:id="406" w:author="Lekhnath Poudel" w:date="2023-07-09T12:48:00Z">
        <w:r w:rsidR="00A41CDD">
          <w:rPr>
            <w:rFonts w:eastAsia="MS ??" w:cs="Mangal"/>
            <w:color w:val="auto"/>
            <w:szCs w:val="21"/>
            <w:lang w:eastAsia="en-US" w:bidi="ne-NP"/>
          </w:rPr>
          <w:t>.</w:t>
        </w:r>
      </w:ins>
      <w:r w:rsidR="00A41CDD">
        <w:rPr>
          <w:rStyle w:val="FootnoteReference"/>
          <w:rFonts w:eastAsia="MS ??" w:cs="Mangal"/>
          <w:color w:val="auto"/>
          <w:szCs w:val="21"/>
          <w:lang w:eastAsia="en-US" w:bidi="ne-NP"/>
        </w:rPr>
        <w:footnoteReference w:id="73"/>
      </w:r>
      <w:ins w:id="407" w:author="Lekhnath Poudel" w:date="2023-07-09T12:49:00Z">
        <w:r w:rsidR="00A41CDD">
          <w:rPr>
            <w:rFonts w:eastAsia="MS ??" w:cs="Mangal"/>
            <w:color w:val="auto"/>
            <w:szCs w:val="21"/>
            <w:lang w:eastAsia="en-US" w:bidi="ne-NP"/>
          </w:rPr>
          <w:t xml:space="preserve"> </w:t>
        </w:r>
      </w:ins>
      <w:ins w:id="408" w:author="Lekhnath Poudel" w:date="2023-07-09T12:52:00Z">
        <w:r w:rsidR="00530A4E">
          <w:rPr>
            <w:rFonts w:eastAsia="MS ??" w:cs="Mangal"/>
            <w:color w:val="auto"/>
            <w:szCs w:val="21"/>
            <w:lang w:eastAsia="en-US" w:bidi="ne-NP"/>
          </w:rPr>
          <w:t>However,</w:t>
        </w:r>
      </w:ins>
      <w:ins w:id="409" w:author="Lekhnath Poudel" w:date="2023-07-09T12:51:00Z">
        <w:r w:rsidR="00A41CDD" w:rsidRPr="00A41CDD">
          <w:rPr>
            <w:rFonts w:eastAsia="MS ??" w:cs="Mangal"/>
            <w:color w:val="auto"/>
            <w:szCs w:val="21"/>
            <w:lang w:eastAsia="en-US" w:bidi="ne-NP"/>
          </w:rPr>
          <w:t xml:space="preserve"> there were no missionary efforts made by any British missionaries to enter Nepal.</w:t>
        </w:r>
      </w:ins>
      <w:ins w:id="410" w:author="Lekhnath Poudel" w:date="2023-07-09T12:52:00Z">
        <w:r w:rsidR="004773C2">
          <w:rPr>
            <w:rFonts w:eastAsia="MS ??" w:cs="Mangal"/>
            <w:color w:val="auto"/>
            <w:szCs w:val="21"/>
            <w:lang w:eastAsia="en-US" w:bidi="ne-NP"/>
          </w:rPr>
          <w:t xml:space="preserve"> </w:t>
        </w:r>
      </w:ins>
    </w:p>
    <w:p w14:paraId="3AC304D2" w14:textId="368A3E5E" w:rsidR="00FA0289" w:rsidDel="00E72E44" w:rsidRDefault="00FA0289" w:rsidP="00791536">
      <w:pPr>
        <w:pStyle w:val="Heading3"/>
        <w:rPr>
          <w:del w:id="411" w:author="Lekhnath Poudel" w:date="2023-07-08T16:30:00Z"/>
        </w:rPr>
      </w:pPr>
      <w:bookmarkStart w:id="412" w:name="_Toc138167453"/>
      <w:del w:id="413" w:author="Lekhnath Poudel" w:date="2023-07-08T16:30:00Z">
        <w:r w:rsidRPr="00FA0289" w:rsidDel="00E72E44">
          <w:delText xml:space="preserve">Factors </w:delText>
        </w:r>
        <w:r w:rsidDel="00E72E44">
          <w:delText>C</w:delText>
        </w:r>
        <w:r w:rsidRPr="00FA0289" w:rsidDel="00E72E44">
          <w:delText xml:space="preserve">ontributing to the </w:delText>
        </w:r>
        <w:r w:rsidDel="00E72E44">
          <w:delText>F</w:delText>
        </w:r>
        <w:r w:rsidRPr="00FA0289" w:rsidDel="00E72E44">
          <w:delText xml:space="preserve">ailure of the </w:delText>
        </w:r>
        <w:r w:rsidDel="00E72E44">
          <w:delText>F</w:delText>
        </w:r>
        <w:r w:rsidRPr="00FA0289" w:rsidDel="00E72E44">
          <w:delText xml:space="preserve">irst </w:delText>
        </w:r>
        <w:r w:rsidDel="00E72E44">
          <w:delText>M</w:delText>
        </w:r>
        <w:r w:rsidRPr="00FA0289" w:rsidDel="00E72E44">
          <w:delText>ission</w:delText>
        </w:r>
        <w:r w:rsidDel="00E72E44">
          <w:delText xml:space="preserve"> Attempts</w:delText>
        </w:r>
        <w:r w:rsidRPr="00FA0289" w:rsidDel="00E72E44">
          <w:delText xml:space="preserve"> in Nepal</w:delText>
        </w:r>
        <w:bookmarkEnd w:id="412"/>
      </w:del>
    </w:p>
    <w:p w14:paraId="09DA94C6" w14:textId="382F7ACF" w:rsidR="00BF075A" w:rsidDel="004F1E31" w:rsidRDefault="00440329" w:rsidP="00BF075A">
      <w:pPr>
        <w:widowControl w:val="0"/>
        <w:spacing w:line="480" w:lineRule="auto"/>
        <w:ind w:firstLine="720"/>
        <w:contextualSpacing/>
        <w:rPr>
          <w:del w:id="414" w:author="Lekhnath Poudel" w:date="2023-07-08T15:47:00Z"/>
          <w:rFonts w:eastAsia="MS ??"/>
          <w:color w:val="auto"/>
          <w:lang w:eastAsia="en-US"/>
        </w:rPr>
      </w:pPr>
      <w:del w:id="415" w:author="Lekhnath Poudel" w:date="2023-07-08T15:47:00Z">
        <w:r w:rsidDel="004F1E31">
          <w:rPr>
            <w:rFonts w:eastAsia="MS ??"/>
            <w:color w:val="auto"/>
            <w:lang w:eastAsia="en-US"/>
          </w:rPr>
          <w:delText xml:space="preserve">Petek analyzes </w:delText>
        </w:r>
        <w:r w:rsidR="00865D2F" w:rsidDel="004F1E31">
          <w:rPr>
            <w:rFonts w:eastAsia="MS ??"/>
            <w:color w:val="auto"/>
            <w:lang w:eastAsia="en-US"/>
          </w:rPr>
          <w:delText xml:space="preserve">a </w:delText>
        </w:r>
        <w:r w:rsidDel="004F1E31">
          <w:rPr>
            <w:rFonts w:eastAsia="MS ??"/>
            <w:color w:val="auto"/>
            <w:lang w:eastAsia="en-US"/>
          </w:rPr>
          <w:delText>few significant reasons behind the failures of mission</w:delText>
        </w:r>
        <w:r w:rsidR="00865D2F" w:rsidDel="004F1E31">
          <w:rPr>
            <w:rFonts w:eastAsia="MS ??"/>
            <w:color w:val="auto"/>
            <w:lang w:eastAsia="en-US"/>
          </w:rPr>
          <w:delText>s</w:delText>
        </w:r>
        <w:r w:rsidDel="004F1E31">
          <w:rPr>
            <w:rFonts w:eastAsia="MS ??"/>
            <w:color w:val="auto"/>
            <w:lang w:eastAsia="en-US"/>
          </w:rPr>
          <w:delText xml:space="preserve"> in Nepal in his </w:delText>
        </w:r>
        <w:commentRangeStart w:id="416"/>
        <w:r w:rsidDel="004F1E31">
          <w:rPr>
            <w:rFonts w:eastAsia="MS ??"/>
            <w:color w:val="auto"/>
            <w:lang w:eastAsia="en-US"/>
          </w:rPr>
          <w:delText>book</w:delText>
        </w:r>
        <w:commentRangeEnd w:id="416"/>
        <w:r w:rsidR="00147452" w:rsidDel="004F1E31">
          <w:rPr>
            <w:rStyle w:val="CommentReference"/>
          </w:rPr>
          <w:commentReference w:id="416"/>
        </w:r>
        <w:r w:rsidDel="004F1E31">
          <w:rPr>
            <w:rFonts w:eastAsia="MS ??"/>
            <w:color w:val="auto"/>
            <w:lang w:eastAsia="en-US"/>
          </w:rPr>
          <w:delText xml:space="preserve">. </w:delText>
        </w:r>
        <w:commentRangeStart w:id="417"/>
        <w:r w:rsidR="00BF075A" w:rsidDel="004F1E31">
          <w:rPr>
            <w:rFonts w:eastAsia="MS ??"/>
            <w:color w:val="auto"/>
            <w:lang w:eastAsia="en-US"/>
          </w:rPr>
          <w:delText xml:space="preserve">The reason behind the failure of </w:delText>
        </w:r>
        <w:r w:rsidR="00865D2F" w:rsidDel="004F1E31">
          <w:rPr>
            <w:rFonts w:eastAsia="MS ??"/>
            <w:color w:val="auto"/>
            <w:lang w:eastAsia="en-US"/>
          </w:rPr>
          <w:delText xml:space="preserve">the </w:delText>
        </w:r>
        <w:r w:rsidR="00BF075A" w:rsidDel="004F1E31">
          <w:rPr>
            <w:rFonts w:eastAsia="MS ??"/>
            <w:color w:val="auto"/>
            <w:lang w:eastAsia="en-US"/>
          </w:rPr>
          <w:delText>Capuchin Mission was the lack of vision and incompetency of Capuchin</w:delText>
        </w:r>
        <w:r w:rsidR="00865D2F" w:rsidDel="004F1E31">
          <w:rPr>
            <w:rFonts w:eastAsia="MS ??"/>
            <w:color w:val="auto"/>
            <w:lang w:eastAsia="en-US"/>
          </w:rPr>
          <w:delText>'s</w:delText>
        </w:r>
        <w:r w:rsidR="00BF075A" w:rsidDel="004F1E31">
          <w:rPr>
            <w:rFonts w:eastAsia="MS ??"/>
            <w:color w:val="auto"/>
            <w:lang w:eastAsia="en-US"/>
          </w:rPr>
          <w:delText xml:space="preserve"> leadership.</w:delText>
        </w:r>
        <w:r w:rsidR="00BF075A" w:rsidRPr="00932B81" w:rsidDel="004F1E31">
          <w:rPr>
            <w:rStyle w:val="FootnoteReference"/>
          </w:rPr>
          <w:footnoteReference w:id="74"/>
        </w:r>
        <w:r w:rsidR="00BF075A" w:rsidDel="004F1E31">
          <w:rPr>
            <w:rFonts w:eastAsia="MS ??"/>
            <w:color w:val="auto"/>
            <w:lang w:eastAsia="en-US"/>
          </w:rPr>
          <w:delText xml:space="preserve"> Jesuits were competent in their ministry. </w:delText>
        </w:r>
        <w:r w:rsidR="00BF075A" w:rsidRPr="001E09C5" w:rsidDel="004F1E31">
          <w:rPr>
            <w:rFonts w:eastAsia="MS ??"/>
            <w:color w:val="auto"/>
            <w:lang w:eastAsia="en-US"/>
          </w:rPr>
          <w:delText>They used to do sufficient homework before starting a mission in a particular area.</w:delText>
        </w:r>
        <w:r w:rsidR="00BF075A" w:rsidRPr="00932B81" w:rsidDel="004F1E31">
          <w:rPr>
            <w:rStyle w:val="FootnoteReference"/>
          </w:rPr>
          <w:footnoteReference w:id="75"/>
        </w:r>
        <w:commentRangeEnd w:id="417"/>
        <w:r w:rsidR="00147452" w:rsidDel="004F1E31">
          <w:rPr>
            <w:rStyle w:val="CommentReference"/>
          </w:rPr>
          <w:commentReference w:id="417"/>
        </w:r>
      </w:del>
    </w:p>
    <w:p w14:paraId="12C6C018" w14:textId="714EC845" w:rsidR="007A18C6" w:rsidDel="00D67896" w:rsidRDefault="007A18C6" w:rsidP="00BF075A">
      <w:pPr>
        <w:widowControl w:val="0"/>
        <w:spacing w:line="480" w:lineRule="auto"/>
        <w:ind w:firstLine="720"/>
        <w:contextualSpacing/>
        <w:rPr>
          <w:del w:id="422" w:author="Lekhnath Poudel" w:date="2023-07-08T16:35:00Z"/>
          <w:rFonts w:eastAsia="MS ??"/>
          <w:color w:val="auto"/>
          <w:lang w:eastAsia="en-US"/>
        </w:rPr>
      </w:pPr>
      <w:del w:id="423" w:author="Lekhnath Poudel" w:date="2023-07-08T16:33:00Z">
        <w:r w:rsidDel="00D67896">
          <w:rPr>
            <w:rFonts w:eastAsia="MS ??"/>
            <w:color w:val="auto"/>
            <w:lang w:eastAsia="en-US"/>
          </w:rPr>
          <w:delText>Jonathan Lindel</w:delText>
        </w:r>
        <w:r w:rsidR="008B7D75" w:rsidDel="00D67896">
          <w:rPr>
            <w:rFonts w:eastAsia="MS ??"/>
            <w:color w:val="auto"/>
            <w:lang w:eastAsia="en-US"/>
          </w:rPr>
          <w:delText>l</w:delText>
        </w:r>
        <w:r w:rsidDel="00D67896">
          <w:rPr>
            <w:rFonts w:eastAsia="MS ??"/>
            <w:color w:val="auto"/>
            <w:lang w:eastAsia="en-US"/>
          </w:rPr>
          <w:delText xml:space="preserve"> states in his book </w:delText>
        </w:r>
        <w:r w:rsidDel="00D67896">
          <w:rPr>
            <w:rFonts w:eastAsia="MS ??"/>
            <w:i/>
            <w:iCs/>
            <w:color w:val="auto"/>
            <w:lang w:eastAsia="en-US"/>
          </w:rPr>
          <w:delText>Nepal and the Gospel of God</w:delText>
        </w:r>
        <w:r w:rsidDel="00D67896">
          <w:rPr>
            <w:rFonts w:eastAsia="MS ??"/>
            <w:color w:val="auto"/>
            <w:lang w:eastAsia="en-US"/>
          </w:rPr>
          <w:delText xml:space="preserve">, "The Capuchins were double foreigners, strangers, suspects. They were not from some kingdom or people of Asia but from away </w:delText>
        </w:r>
        <w:commentRangeStart w:id="424"/>
        <w:r w:rsidDel="00D67896">
          <w:rPr>
            <w:rFonts w:eastAsia="MS ??"/>
            <w:color w:val="auto"/>
            <w:lang w:eastAsia="en-US"/>
          </w:rPr>
          <w:delText>oversees.</w:delText>
        </w:r>
        <w:commentRangeEnd w:id="424"/>
        <w:r w:rsidR="00C359E6" w:rsidDel="00D67896">
          <w:rPr>
            <w:rStyle w:val="CommentReference"/>
          </w:rPr>
          <w:commentReference w:id="424"/>
        </w:r>
        <w:r w:rsidDel="00D67896">
          <w:rPr>
            <w:rFonts w:eastAsia="MS ??"/>
            <w:color w:val="auto"/>
            <w:lang w:eastAsia="en-US"/>
          </w:rPr>
          <w:delText>"</w:delText>
        </w:r>
        <w:r w:rsidR="008B7D75" w:rsidDel="00D67896">
          <w:rPr>
            <w:rStyle w:val="FootnoteReference"/>
            <w:rFonts w:eastAsia="MS ??"/>
            <w:color w:val="auto"/>
            <w:lang w:eastAsia="en-US"/>
          </w:rPr>
          <w:footnoteReference w:id="76"/>
        </w:r>
      </w:del>
      <w:del w:id="427" w:author="Lekhnath Poudel" w:date="2023-07-08T16:35:00Z">
        <w:r w:rsidDel="00D67896">
          <w:rPr>
            <w:rFonts w:eastAsia="MS ??"/>
            <w:color w:val="auto"/>
            <w:lang w:eastAsia="en-US"/>
          </w:rPr>
          <w:delText xml:space="preserve">. </w:delText>
        </w:r>
        <w:r w:rsidR="00784E40" w:rsidDel="00D67896">
          <w:rPr>
            <w:rFonts w:eastAsia="MS ??"/>
            <w:color w:val="auto"/>
            <w:lang w:eastAsia="en-US"/>
          </w:rPr>
          <w:delText>Lindell</w:delText>
        </w:r>
        <w:r w:rsidDel="00D67896">
          <w:rPr>
            <w:rFonts w:eastAsia="MS ??"/>
            <w:color w:val="auto"/>
            <w:lang w:eastAsia="en-US"/>
          </w:rPr>
          <w:delText xml:space="preserve"> further says,</w:delText>
        </w:r>
      </w:del>
    </w:p>
    <w:p w14:paraId="26B6FFDB" w14:textId="690FE77D" w:rsidR="007A18C6" w:rsidRPr="0087273D" w:rsidDel="00D67896" w:rsidRDefault="007A18C6" w:rsidP="0087273D">
      <w:pPr>
        <w:widowControl w:val="0"/>
        <w:ind w:left="720"/>
        <w:contextualSpacing/>
        <w:rPr>
          <w:del w:id="428" w:author="Lekhnath Poudel" w:date="2023-07-08T16:35:00Z"/>
          <w:rFonts w:eastAsia="MS ??"/>
          <w:color w:val="auto"/>
          <w:sz w:val="22"/>
          <w:szCs w:val="22"/>
          <w:lang w:eastAsia="en-US"/>
        </w:rPr>
      </w:pPr>
      <w:del w:id="429" w:author="Lekhnath Poudel" w:date="2023-07-08T16:35:00Z">
        <w:r w:rsidRPr="0087273D" w:rsidDel="00D67896">
          <w:rPr>
            <w:rFonts w:eastAsia="MS ??"/>
            <w:color w:val="auto"/>
            <w:sz w:val="22"/>
            <w:szCs w:val="22"/>
            <w:lang w:eastAsia="en-US"/>
          </w:rPr>
          <w:delText xml:space="preserve">They could not have crossed this much of the earth </w:delText>
        </w:r>
        <w:r w:rsidR="00805985" w:rsidRPr="0087273D" w:rsidDel="00D67896">
          <w:rPr>
            <w:rFonts w:eastAsia="MS ??"/>
            <w:color w:val="auto"/>
            <w:sz w:val="22"/>
            <w:szCs w:val="22"/>
            <w:lang w:eastAsia="en-US"/>
          </w:rPr>
          <w:delText>without</w:delText>
        </w:r>
        <w:r w:rsidRPr="0087273D" w:rsidDel="00D67896">
          <w:rPr>
            <w:rFonts w:eastAsia="MS ??"/>
            <w:color w:val="auto"/>
            <w:sz w:val="22"/>
            <w:szCs w:val="22"/>
            <w:lang w:eastAsia="en-US"/>
          </w:rPr>
          <w:delText xml:space="preserve"> living accordingly to 'permission letters' a dozen times. </w:delText>
        </w:r>
        <w:r w:rsidR="00805985" w:rsidRPr="0087273D" w:rsidDel="00D67896">
          <w:rPr>
            <w:rFonts w:eastAsia="MS ??"/>
            <w:color w:val="auto"/>
            <w:sz w:val="22"/>
            <w:szCs w:val="22"/>
            <w:lang w:eastAsia="en-US"/>
          </w:rPr>
          <w:delText>So,</w:delText>
        </w:r>
        <w:r w:rsidRPr="0087273D" w:rsidDel="00D67896">
          <w:rPr>
            <w:rFonts w:eastAsia="MS ??"/>
            <w:color w:val="auto"/>
            <w:sz w:val="22"/>
            <w:szCs w:val="22"/>
            <w:lang w:eastAsia="en-US"/>
          </w:rPr>
          <w:delText xml:space="preserve"> when the new Fathers of the re-organized plan of 1714 reached Kathmandu with the intention of taking up permanent residence there, their first concern was to seek permission of the king to do so. </w:delText>
        </w:r>
        <w:r w:rsidR="00805985" w:rsidRPr="0087273D" w:rsidDel="00D67896">
          <w:rPr>
            <w:rFonts w:eastAsia="MS ??"/>
            <w:color w:val="auto"/>
            <w:sz w:val="22"/>
            <w:szCs w:val="22"/>
            <w:lang w:eastAsia="en-US"/>
          </w:rPr>
          <w:delText>Accordingly,</w:delText>
        </w:r>
        <w:r w:rsidRPr="0087273D" w:rsidDel="00D67896">
          <w:rPr>
            <w:rFonts w:eastAsia="MS ??"/>
            <w:color w:val="auto"/>
            <w:sz w:val="22"/>
            <w:szCs w:val="22"/>
            <w:lang w:eastAsia="en-US"/>
          </w:rPr>
          <w:delText xml:space="preserve"> they followed the customs of the court and sought an interview with His </w:delText>
        </w:r>
        <w:r w:rsidR="00805985" w:rsidRPr="0087273D" w:rsidDel="00D67896">
          <w:rPr>
            <w:rFonts w:eastAsia="MS ??"/>
            <w:color w:val="auto"/>
            <w:sz w:val="22"/>
            <w:szCs w:val="22"/>
            <w:lang w:eastAsia="en-US"/>
          </w:rPr>
          <w:delText>Majesty</w:delText>
        </w:r>
        <w:r w:rsidRPr="0087273D" w:rsidDel="00D67896">
          <w:rPr>
            <w:rFonts w:eastAsia="MS ??"/>
            <w:color w:val="auto"/>
            <w:sz w:val="22"/>
            <w:szCs w:val="22"/>
            <w:lang w:eastAsia="en-US"/>
          </w:rPr>
          <w:delText>.</w:delText>
        </w:r>
        <w:r w:rsidR="008B7D75" w:rsidRPr="0087273D" w:rsidDel="00D67896">
          <w:rPr>
            <w:rStyle w:val="FootnoteReference"/>
            <w:rFonts w:eastAsia="MS ??"/>
            <w:color w:val="auto"/>
            <w:sz w:val="22"/>
            <w:szCs w:val="22"/>
            <w:lang w:eastAsia="en-US"/>
          </w:rPr>
          <w:footnoteReference w:id="77"/>
        </w:r>
        <w:r w:rsidR="008B7D75" w:rsidRPr="0087273D" w:rsidDel="00D67896">
          <w:rPr>
            <w:rFonts w:eastAsia="MS ??"/>
            <w:color w:val="auto"/>
            <w:sz w:val="22"/>
            <w:szCs w:val="22"/>
            <w:lang w:eastAsia="en-US"/>
          </w:rPr>
          <w:delText xml:space="preserve"> </w:delText>
        </w:r>
      </w:del>
    </w:p>
    <w:p w14:paraId="1C7CDD76" w14:textId="22309036" w:rsidR="00784E40" w:rsidDel="00D67896" w:rsidRDefault="00784E40" w:rsidP="00784E40">
      <w:pPr>
        <w:widowControl w:val="0"/>
        <w:spacing w:line="480" w:lineRule="auto"/>
        <w:ind w:left="720"/>
        <w:contextualSpacing/>
        <w:jc w:val="center"/>
        <w:rPr>
          <w:del w:id="432" w:author="Lekhnath Poudel" w:date="2023-07-08T16:35:00Z"/>
          <w:rFonts w:eastAsia="MS ??"/>
          <w:color w:val="auto"/>
          <w:lang w:eastAsia="en-US"/>
        </w:rPr>
      </w:pPr>
    </w:p>
    <w:p w14:paraId="70A23486" w14:textId="77777777" w:rsidR="00D67896" w:rsidRDefault="00D67896" w:rsidP="00784E40">
      <w:pPr>
        <w:pStyle w:val="Heading3"/>
        <w:rPr>
          <w:ins w:id="433" w:author="Lekhnath Poudel" w:date="2023-07-08T16:35:00Z"/>
        </w:rPr>
      </w:pPr>
      <w:bookmarkStart w:id="434" w:name="_Toc138167454"/>
    </w:p>
    <w:p w14:paraId="467CE867" w14:textId="16204FCD" w:rsidR="00FA0289" w:rsidRPr="00791536" w:rsidRDefault="00FA0289" w:rsidP="00784E40">
      <w:pPr>
        <w:pStyle w:val="Heading3"/>
      </w:pPr>
      <w:r w:rsidRPr="00791536">
        <w:t>Mission Movement Among Nepalese in Diaspora</w:t>
      </w:r>
      <w:r w:rsidR="00733719" w:rsidRPr="00791536">
        <w:t xml:space="preserve"> in 1870-1950</w:t>
      </w:r>
      <w:bookmarkEnd w:id="434"/>
    </w:p>
    <w:p w14:paraId="32EB0911" w14:textId="6115A1C8" w:rsidR="00BE7FA3" w:rsidRDefault="004773C2" w:rsidP="008E5D73">
      <w:pPr>
        <w:widowControl w:val="0"/>
        <w:spacing w:line="480" w:lineRule="auto"/>
        <w:ind w:firstLine="720"/>
        <w:contextualSpacing/>
        <w:rPr>
          <w:rFonts w:eastAsia="MS ??"/>
          <w:color w:val="auto"/>
          <w:lang w:eastAsia="en-US"/>
        </w:rPr>
      </w:pPr>
      <w:ins w:id="435" w:author="Lekhnath Poudel" w:date="2023-07-09T12:56:00Z">
        <w:r>
          <w:rPr>
            <w:rFonts w:eastAsia="MS ??"/>
            <w:color w:val="auto"/>
            <w:lang w:eastAsia="en-US"/>
          </w:rPr>
          <w:t>Meantime, o</w:t>
        </w:r>
        <w:r w:rsidRPr="004773C2">
          <w:rPr>
            <w:rFonts w:eastAsia="MS ??"/>
            <w:color w:val="auto"/>
            <w:lang w:eastAsia="en-US"/>
          </w:rPr>
          <w:t>utside of the nation, the Gospel's activity was growing</w:t>
        </w:r>
        <w:r>
          <w:rPr>
            <w:rFonts w:eastAsia="MS ??"/>
            <w:color w:val="auto"/>
            <w:lang w:eastAsia="en-US"/>
          </w:rPr>
          <w:t xml:space="preserve"> among the Nepalese diasporas</w:t>
        </w:r>
        <w:r w:rsidRPr="004773C2">
          <w:rPr>
            <w:rFonts w:eastAsia="MS ??"/>
            <w:color w:val="auto"/>
            <w:lang w:eastAsia="en-US"/>
          </w:rPr>
          <w:t>.</w:t>
        </w:r>
      </w:ins>
      <w:ins w:id="436" w:author="Lekhnath Poudel" w:date="2023-07-09T12:54:00Z">
        <w:r>
          <w:rPr>
            <w:rFonts w:eastAsia="MS ??"/>
            <w:color w:val="auto"/>
            <w:lang w:eastAsia="en-US"/>
          </w:rPr>
          <w:t xml:space="preserve"> </w:t>
        </w:r>
      </w:ins>
      <w:ins w:id="437" w:author="Lekhnath Poudel" w:date="2023-07-09T12:56:00Z">
        <w:r>
          <w:rPr>
            <w:rFonts w:eastAsia="MS ??"/>
            <w:color w:val="auto"/>
            <w:lang w:eastAsia="en-US"/>
          </w:rPr>
          <w:t>Few people started to rece</w:t>
        </w:r>
      </w:ins>
      <w:ins w:id="438" w:author="Lekhnath Poudel" w:date="2023-07-09T12:57:00Z">
        <w:r>
          <w:rPr>
            <w:rFonts w:eastAsia="MS ??"/>
            <w:color w:val="auto"/>
            <w:lang w:eastAsia="en-US"/>
          </w:rPr>
          <w:t xml:space="preserve">ive the Christ. </w:t>
        </w:r>
      </w:ins>
      <w:r w:rsidR="00FD49D8">
        <w:rPr>
          <w:rFonts w:eastAsia="MS ??"/>
          <w:color w:val="auto"/>
          <w:lang w:eastAsia="en-US"/>
        </w:rPr>
        <w:t xml:space="preserve">Perry says, "Bhim Dal Dewan along with Chandra Leela </w:t>
      </w:r>
      <w:del w:id="439" w:author="Lekhnath Poudel" w:date="2023-07-09T12:57:00Z">
        <w:r w:rsidR="00FD49D8" w:rsidDel="004773C2">
          <w:rPr>
            <w:rFonts w:eastAsia="MS ??"/>
            <w:color w:val="auto"/>
            <w:lang w:eastAsia="en-US"/>
          </w:rPr>
          <w:delText>on of</w:delText>
        </w:r>
      </w:del>
      <w:ins w:id="440" w:author="Lekhnath Poudel" w:date="2023-07-09T12:57:00Z">
        <w:r>
          <w:rPr>
            <w:rFonts w:eastAsia="MS ??"/>
            <w:color w:val="auto"/>
            <w:lang w:eastAsia="en-US"/>
          </w:rPr>
          <w:t xml:space="preserve">are one of </w:t>
        </w:r>
      </w:ins>
      <w:del w:id="441" w:author="Lekhnath Poudel" w:date="2023-07-09T12:57:00Z">
        <w:r w:rsidR="00FD49D8" w:rsidDel="004773C2">
          <w:rPr>
            <w:rFonts w:eastAsia="MS ??"/>
            <w:color w:val="auto"/>
            <w:lang w:eastAsia="en-US"/>
          </w:rPr>
          <w:delText xml:space="preserve"> </w:delText>
        </w:r>
      </w:del>
      <w:r w:rsidR="00FD49D8">
        <w:rPr>
          <w:rFonts w:eastAsia="MS ??"/>
          <w:color w:val="auto"/>
          <w:lang w:eastAsia="en-US"/>
        </w:rPr>
        <w:t xml:space="preserve">the </w:t>
      </w:r>
      <w:commentRangeStart w:id="442"/>
      <w:r w:rsidR="00FD49D8">
        <w:rPr>
          <w:rFonts w:eastAsia="MS ??"/>
          <w:color w:val="auto"/>
          <w:lang w:eastAsia="en-US"/>
        </w:rPr>
        <w:t>first</w:t>
      </w:r>
      <w:commentRangeEnd w:id="442"/>
      <w:r w:rsidR="00C359E6">
        <w:rPr>
          <w:rStyle w:val="CommentReference"/>
        </w:rPr>
        <w:commentReference w:id="442"/>
      </w:r>
      <w:r w:rsidR="00FD49D8">
        <w:rPr>
          <w:rFonts w:eastAsia="MS ??"/>
          <w:color w:val="auto"/>
          <w:lang w:eastAsia="en-US"/>
        </w:rPr>
        <w:t xml:space="preserve"> Nepali Christians of </w:t>
      </w:r>
      <w:r w:rsidR="00FA0289">
        <w:rPr>
          <w:rFonts w:eastAsia="MS ??"/>
          <w:color w:val="auto"/>
          <w:lang w:eastAsia="en-US"/>
        </w:rPr>
        <w:t>modern</w:t>
      </w:r>
      <w:r w:rsidR="00FD49D8">
        <w:rPr>
          <w:rFonts w:eastAsia="MS ??"/>
          <w:color w:val="auto"/>
          <w:lang w:eastAsia="en-US"/>
        </w:rPr>
        <w:t xml:space="preserve"> era, came to the Lord in </w:t>
      </w:r>
      <w:proofErr w:type="spellStart"/>
      <w:r w:rsidR="00FD49D8">
        <w:rPr>
          <w:rFonts w:eastAsia="MS ??"/>
          <w:color w:val="auto"/>
          <w:lang w:eastAsia="en-US"/>
        </w:rPr>
        <w:t>Darje</w:t>
      </w:r>
      <w:r w:rsidR="00FA0289">
        <w:rPr>
          <w:rFonts w:eastAsia="MS ??"/>
          <w:color w:val="auto"/>
          <w:lang w:eastAsia="en-US"/>
        </w:rPr>
        <w:t>l</w:t>
      </w:r>
      <w:r w:rsidR="00FD49D8">
        <w:rPr>
          <w:rFonts w:eastAsia="MS ??"/>
          <w:color w:val="auto"/>
          <w:lang w:eastAsia="en-US"/>
        </w:rPr>
        <w:t>ling</w:t>
      </w:r>
      <w:proofErr w:type="spellEnd"/>
      <w:r w:rsidR="00FD49D8">
        <w:rPr>
          <w:rFonts w:eastAsia="MS ??"/>
          <w:color w:val="auto"/>
          <w:lang w:eastAsia="en-US"/>
        </w:rPr>
        <w:t>."</w:t>
      </w:r>
      <w:r w:rsidR="00FD49D8">
        <w:rPr>
          <w:rStyle w:val="FootnoteReference"/>
          <w:rFonts w:eastAsia="MS ??"/>
          <w:color w:val="auto"/>
          <w:lang w:eastAsia="en-US"/>
        </w:rPr>
        <w:footnoteReference w:id="78"/>
      </w:r>
      <w:r w:rsidR="00FD49D8">
        <w:rPr>
          <w:rFonts w:eastAsia="MS ??"/>
          <w:color w:val="auto"/>
          <w:lang w:eastAsia="en-US"/>
        </w:rPr>
        <w:t xml:space="preserve"> </w:t>
      </w:r>
      <w:r w:rsidR="00BE7FA3">
        <w:rPr>
          <w:rFonts w:eastAsia="MS ??"/>
          <w:color w:val="auto"/>
          <w:lang w:eastAsia="en-US"/>
        </w:rPr>
        <w:t>Bhim Dal Dewan got baptized in 1874.</w:t>
      </w:r>
      <w:r w:rsidR="00BE7FA3">
        <w:rPr>
          <w:rStyle w:val="FootnoteReference"/>
          <w:rFonts w:eastAsia="MS ??"/>
          <w:color w:val="auto"/>
          <w:lang w:eastAsia="en-US"/>
        </w:rPr>
        <w:footnoteReference w:id="79"/>
      </w:r>
      <w:r w:rsidR="00BE7FA3">
        <w:rPr>
          <w:rFonts w:eastAsia="MS ??"/>
          <w:color w:val="auto"/>
          <w:lang w:eastAsia="en-US"/>
        </w:rPr>
        <w:t xml:space="preserve">   </w:t>
      </w:r>
      <w:r w:rsidR="002B6D5B">
        <w:rPr>
          <w:rFonts w:eastAsia="MS ??"/>
          <w:color w:val="auto"/>
          <w:lang w:eastAsia="en-US"/>
        </w:rPr>
        <w:t xml:space="preserve">"The real </w:t>
      </w:r>
      <w:r w:rsidR="00FA0289">
        <w:rPr>
          <w:rFonts w:eastAsia="MS ??"/>
          <w:color w:val="auto"/>
          <w:lang w:eastAsia="en-US"/>
        </w:rPr>
        <w:t>beginning</w:t>
      </w:r>
      <w:r w:rsidR="002B6D5B">
        <w:rPr>
          <w:rFonts w:eastAsia="MS ??"/>
          <w:color w:val="auto"/>
          <w:lang w:eastAsia="en-US"/>
        </w:rPr>
        <w:t xml:space="preserve"> of the Nepali church in </w:t>
      </w:r>
      <w:proofErr w:type="spellStart"/>
      <w:r w:rsidR="002B6D5B">
        <w:rPr>
          <w:rFonts w:eastAsia="MS ??"/>
          <w:color w:val="auto"/>
          <w:lang w:eastAsia="en-US"/>
        </w:rPr>
        <w:t>Darjelling</w:t>
      </w:r>
      <w:proofErr w:type="spellEnd"/>
      <w:r w:rsidR="002B6D5B">
        <w:rPr>
          <w:rFonts w:eastAsia="MS ??"/>
          <w:color w:val="auto"/>
          <w:lang w:eastAsia="en-US"/>
        </w:rPr>
        <w:t xml:space="preserve"> came through the pioneer efforts of Rev. William Macfarlane, Church of Scotland missionary"</w:t>
      </w:r>
      <w:r w:rsidR="002B6D5B">
        <w:rPr>
          <w:rStyle w:val="FootnoteReference"/>
          <w:rFonts w:eastAsia="MS ??"/>
          <w:color w:val="auto"/>
          <w:lang w:eastAsia="en-US"/>
        </w:rPr>
        <w:footnoteReference w:id="80"/>
      </w:r>
      <w:r w:rsidR="002B6D5B">
        <w:rPr>
          <w:rFonts w:eastAsia="MS ??"/>
          <w:color w:val="auto"/>
          <w:lang w:eastAsia="en-US"/>
        </w:rPr>
        <w:t xml:space="preserve"> </w:t>
      </w:r>
      <w:r w:rsidR="00865D2F">
        <w:rPr>
          <w:rFonts w:eastAsia="MS ??"/>
          <w:color w:val="auto"/>
          <w:lang w:eastAsia="en-US"/>
        </w:rPr>
        <w:t>Despite</w:t>
      </w:r>
      <w:r w:rsidR="002B6D5B">
        <w:rPr>
          <w:rFonts w:eastAsia="MS ??"/>
          <w:color w:val="auto"/>
          <w:lang w:eastAsia="en-US"/>
        </w:rPr>
        <w:t xml:space="preserve"> different kinds of struggles the church grew among Nepalese in </w:t>
      </w:r>
      <w:proofErr w:type="spellStart"/>
      <w:r w:rsidR="002B6D5B">
        <w:rPr>
          <w:rFonts w:eastAsia="MS ??"/>
          <w:color w:val="auto"/>
          <w:lang w:eastAsia="en-US"/>
        </w:rPr>
        <w:t>Darjelling</w:t>
      </w:r>
      <w:proofErr w:type="spellEnd"/>
      <w:r w:rsidR="002B6D5B">
        <w:rPr>
          <w:rFonts w:eastAsia="MS ??"/>
          <w:color w:val="auto"/>
          <w:lang w:eastAsia="en-US"/>
        </w:rPr>
        <w:t>.</w:t>
      </w:r>
      <w:r w:rsidR="002B6D5B">
        <w:rPr>
          <w:rStyle w:val="FootnoteReference"/>
          <w:rFonts w:eastAsia="MS ??"/>
          <w:color w:val="auto"/>
          <w:lang w:eastAsia="en-US"/>
        </w:rPr>
        <w:footnoteReference w:id="81"/>
      </w:r>
      <w:r w:rsidR="002B6D5B">
        <w:rPr>
          <w:rFonts w:eastAsia="MS ??"/>
          <w:color w:val="auto"/>
          <w:lang w:eastAsia="en-US"/>
        </w:rPr>
        <w:t xml:space="preserve"> Perry</w:t>
      </w:r>
      <w:del w:id="443" w:author="Lekhnath Poudel" w:date="2023-07-09T13:00:00Z">
        <w:r w:rsidR="002B6D5B" w:rsidDel="004773C2">
          <w:rPr>
            <w:rFonts w:eastAsia="MS ??"/>
            <w:color w:val="auto"/>
            <w:lang w:eastAsia="en-US"/>
          </w:rPr>
          <w:delText xml:space="preserve"> </w:delText>
        </w:r>
        <w:r w:rsidR="00BE7FA3" w:rsidDel="004773C2">
          <w:rPr>
            <w:rFonts w:eastAsia="MS ??"/>
            <w:color w:val="auto"/>
            <w:lang w:eastAsia="en-US"/>
          </w:rPr>
          <w:delText>presenting the data says,</w:delText>
        </w:r>
      </w:del>
      <w:ins w:id="444" w:author="Lekhnath Poudel" w:date="2023-07-09T13:00:00Z">
        <w:r>
          <w:rPr>
            <w:rFonts w:eastAsia="MS ??"/>
            <w:color w:val="auto"/>
            <w:lang w:eastAsia="en-US"/>
          </w:rPr>
          <w:t xml:space="preserve"> claims,</w:t>
        </w:r>
      </w:ins>
      <w:del w:id="445" w:author="Lekhnath Poudel" w:date="2023-07-09T13:00:00Z">
        <w:r w:rsidR="00BE7FA3" w:rsidDel="004773C2">
          <w:rPr>
            <w:rFonts w:eastAsia="MS ??"/>
            <w:color w:val="auto"/>
            <w:lang w:eastAsia="en-US"/>
          </w:rPr>
          <w:delText xml:space="preserve"> </w:delText>
        </w:r>
      </w:del>
    </w:p>
    <w:p w14:paraId="7110FD30" w14:textId="55D14F5D" w:rsidR="002B6D5B" w:rsidRPr="0087273D" w:rsidRDefault="002B6D5B" w:rsidP="0087273D">
      <w:pPr>
        <w:widowControl w:val="0"/>
        <w:ind w:left="720"/>
        <w:contextualSpacing/>
        <w:rPr>
          <w:rFonts w:eastAsia="MS ??"/>
          <w:color w:val="auto"/>
          <w:sz w:val="22"/>
          <w:szCs w:val="22"/>
          <w:lang w:eastAsia="en-US"/>
        </w:rPr>
      </w:pPr>
      <w:r w:rsidRPr="0087273D">
        <w:rPr>
          <w:rFonts w:eastAsia="MS ??"/>
          <w:color w:val="auto"/>
          <w:sz w:val="22"/>
          <w:szCs w:val="22"/>
          <w:lang w:eastAsia="en-US"/>
        </w:rPr>
        <w:t xml:space="preserve">Five </w:t>
      </w:r>
      <w:r w:rsidR="00BE7FA3" w:rsidRPr="0087273D">
        <w:rPr>
          <w:rFonts w:eastAsia="MS ??"/>
          <w:color w:val="auto"/>
          <w:sz w:val="22"/>
          <w:szCs w:val="22"/>
          <w:lang w:eastAsia="en-US"/>
        </w:rPr>
        <w:t xml:space="preserve">years after first baptism, 1880 there were 130 Christians (Nepali and Lepcha). By 1900 there were over 2500 and by 1945 almost 14000...Not only did the Nepali church in </w:t>
      </w:r>
      <w:r w:rsidR="00702C11" w:rsidRPr="0087273D">
        <w:rPr>
          <w:rFonts w:eastAsia="MS ??"/>
          <w:color w:val="auto"/>
          <w:sz w:val="22"/>
          <w:szCs w:val="22"/>
          <w:lang w:eastAsia="en-US"/>
        </w:rPr>
        <w:t>Darjeeling</w:t>
      </w:r>
      <w:r w:rsidR="00BE7FA3" w:rsidRPr="0087273D">
        <w:rPr>
          <w:rFonts w:eastAsia="MS ??"/>
          <w:color w:val="auto"/>
          <w:sz w:val="22"/>
          <w:szCs w:val="22"/>
          <w:lang w:eastAsia="en-US"/>
        </w:rPr>
        <w:t xml:space="preserve"> grow </w:t>
      </w:r>
      <w:proofErr w:type="gramStart"/>
      <w:r w:rsidR="00702C11" w:rsidRPr="0087273D">
        <w:rPr>
          <w:rFonts w:eastAsia="MS ??"/>
          <w:color w:val="auto"/>
          <w:sz w:val="22"/>
          <w:szCs w:val="22"/>
          <w:lang w:eastAsia="en-US"/>
        </w:rPr>
        <w:t>in spite</w:t>
      </w:r>
      <w:r w:rsidR="00BE7FA3" w:rsidRPr="0087273D">
        <w:rPr>
          <w:rFonts w:eastAsia="MS ??"/>
          <w:color w:val="auto"/>
          <w:sz w:val="22"/>
          <w:szCs w:val="22"/>
          <w:lang w:eastAsia="en-US"/>
        </w:rPr>
        <w:t xml:space="preserve"> of</w:t>
      </w:r>
      <w:proofErr w:type="gramEnd"/>
      <w:r w:rsidR="00BE7FA3" w:rsidRPr="0087273D">
        <w:rPr>
          <w:rFonts w:eastAsia="MS ??"/>
          <w:color w:val="auto"/>
          <w:sz w:val="22"/>
          <w:szCs w:val="22"/>
          <w:lang w:eastAsia="en-US"/>
        </w:rPr>
        <w:t xml:space="preserve"> </w:t>
      </w:r>
      <w:r w:rsidR="00702C11" w:rsidRPr="0087273D">
        <w:rPr>
          <w:rFonts w:eastAsia="MS ??"/>
          <w:color w:val="auto"/>
          <w:sz w:val="22"/>
          <w:szCs w:val="22"/>
          <w:lang w:eastAsia="en-US"/>
        </w:rPr>
        <w:t>oppositions</w:t>
      </w:r>
      <w:r w:rsidR="00BE7FA3" w:rsidRPr="0087273D">
        <w:rPr>
          <w:rFonts w:eastAsia="MS ??"/>
          <w:color w:val="auto"/>
          <w:sz w:val="22"/>
          <w:szCs w:val="22"/>
          <w:lang w:eastAsia="en-US"/>
        </w:rPr>
        <w:t xml:space="preserve">, but it wasn't before the Gospel began to spill over back into Nepal... During the next 75 years before Nepal was open for the Gospel to be openly proclaimed, thousands did hear the message through the efforts of the Nepali church in </w:t>
      </w:r>
      <w:r w:rsidR="00702C11" w:rsidRPr="0087273D">
        <w:rPr>
          <w:rFonts w:eastAsia="MS ??"/>
          <w:color w:val="auto"/>
          <w:sz w:val="22"/>
          <w:szCs w:val="22"/>
          <w:lang w:eastAsia="en-US"/>
        </w:rPr>
        <w:t>Darjeeling</w:t>
      </w:r>
      <w:r w:rsidR="00BE7FA3" w:rsidRPr="0087273D">
        <w:rPr>
          <w:rFonts w:eastAsia="MS ??"/>
          <w:color w:val="auto"/>
          <w:sz w:val="22"/>
          <w:szCs w:val="22"/>
          <w:lang w:eastAsia="en-US"/>
        </w:rPr>
        <w:t xml:space="preserve">-by-evangelistic preaching on bazaar days and at the borders, by </w:t>
      </w:r>
      <w:r w:rsidR="00702C11" w:rsidRPr="0087273D">
        <w:rPr>
          <w:rFonts w:eastAsia="MS ??"/>
          <w:color w:val="auto"/>
          <w:sz w:val="22"/>
          <w:szCs w:val="22"/>
          <w:lang w:eastAsia="en-US"/>
        </w:rPr>
        <w:t>Christian</w:t>
      </w:r>
      <w:r w:rsidR="00BE7FA3" w:rsidRPr="0087273D">
        <w:rPr>
          <w:rFonts w:eastAsia="MS ??"/>
          <w:color w:val="auto"/>
          <w:sz w:val="22"/>
          <w:szCs w:val="22"/>
          <w:lang w:eastAsia="en-US"/>
        </w:rPr>
        <w:t xml:space="preserve"> </w:t>
      </w:r>
      <w:r w:rsidR="00702C11" w:rsidRPr="0087273D">
        <w:rPr>
          <w:rFonts w:eastAsia="MS ??"/>
          <w:color w:val="auto"/>
          <w:sz w:val="22"/>
          <w:szCs w:val="22"/>
          <w:lang w:eastAsia="en-US"/>
        </w:rPr>
        <w:t>literature and Scripture portions, and by occasional courageous forays into Nepal.</w:t>
      </w:r>
      <w:r w:rsidR="00BE7FA3" w:rsidRPr="0087273D">
        <w:rPr>
          <w:rStyle w:val="FootnoteReference"/>
          <w:rFonts w:eastAsia="MS ??"/>
          <w:color w:val="auto"/>
          <w:sz w:val="22"/>
          <w:szCs w:val="22"/>
          <w:lang w:eastAsia="en-US"/>
        </w:rPr>
        <w:footnoteReference w:id="82"/>
      </w:r>
      <w:r w:rsidR="00BE7FA3" w:rsidRPr="0087273D">
        <w:rPr>
          <w:rFonts w:eastAsia="MS ??"/>
          <w:color w:val="auto"/>
          <w:sz w:val="22"/>
          <w:szCs w:val="22"/>
          <w:lang w:eastAsia="en-US"/>
        </w:rPr>
        <w:t xml:space="preserve"> </w:t>
      </w:r>
    </w:p>
    <w:p w14:paraId="22AC8C0F" w14:textId="77777777" w:rsidR="0087273D" w:rsidRDefault="0087273D" w:rsidP="00BE7FA3">
      <w:pPr>
        <w:widowControl w:val="0"/>
        <w:spacing w:line="480" w:lineRule="auto"/>
        <w:ind w:left="720"/>
        <w:contextualSpacing/>
        <w:rPr>
          <w:rFonts w:eastAsia="MS ??"/>
          <w:color w:val="auto"/>
          <w:lang w:eastAsia="en-US"/>
        </w:rPr>
      </w:pPr>
    </w:p>
    <w:p w14:paraId="29350182" w14:textId="6F6360CE" w:rsidR="00B40718" w:rsidDel="004773C2" w:rsidRDefault="009E6C96" w:rsidP="00440329">
      <w:pPr>
        <w:widowControl w:val="0"/>
        <w:spacing w:line="480" w:lineRule="auto"/>
        <w:ind w:firstLine="720"/>
        <w:contextualSpacing/>
        <w:rPr>
          <w:del w:id="446" w:author="Lekhnath Poudel" w:date="2023-07-09T13:01:00Z"/>
          <w:rFonts w:eastAsia="MS ??"/>
          <w:color w:val="auto"/>
          <w:lang w:eastAsia="en-US"/>
        </w:rPr>
      </w:pPr>
      <w:r>
        <w:rPr>
          <w:rFonts w:eastAsia="MS ??"/>
          <w:color w:val="auto"/>
          <w:lang w:eastAsia="en-US"/>
        </w:rPr>
        <w:t>Lindell says, "these Nepali Christians had a deep and genuine concern that others of their people might know of God's saving love and experience his salvation</w:t>
      </w:r>
      <w:r w:rsidR="009328A2">
        <w:rPr>
          <w:rFonts w:eastAsia="MS ??"/>
          <w:color w:val="auto"/>
          <w:lang w:eastAsia="en-US"/>
        </w:rPr>
        <w:t xml:space="preserve">. This concern reached out toward </w:t>
      </w:r>
      <w:del w:id="447" w:author="Lekhnath Poudel" w:date="2023-07-09T13:00:00Z">
        <w:r w:rsidR="009328A2" w:rsidDel="004773C2">
          <w:rPr>
            <w:rFonts w:eastAsia="MS ??"/>
            <w:color w:val="auto"/>
            <w:lang w:eastAsia="en-US"/>
          </w:rPr>
          <w:delText>Nepal</w:delText>
        </w:r>
      </w:del>
      <w:ins w:id="448" w:author="Lekhnath Poudel" w:date="2023-07-09T13:00:00Z">
        <w:r w:rsidR="004773C2">
          <w:rPr>
            <w:rFonts w:eastAsia="MS ??"/>
            <w:color w:val="auto"/>
            <w:lang w:eastAsia="en-US"/>
          </w:rPr>
          <w:t>Nepal,</w:t>
        </w:r>
      </w:ins>
      <w:r w:rsidR="009328A2">
        <w:rPr>
          <w:rFonts w:eastAsia="MS ??"/>
          <w:color w:val="auto"/>
          <w:lang w:eastAsia="en-US"/>
        </w:rPr>
        <w:t xml:space="preserve"> and they prayed for that land."</w:t>
      </w:r>
      <w:r w:rsidR="009328A2">
        <w:rPr>
          <w:rStyle w:val="FootnoteReference"/>
          <w:rFonts w:eastAsia="MS ??"/>
          <w:color w:val="auto"/>
          <w:lang w:eastAsia="en-US"/>
        </w:rPr>
        <w:footnoteReference w:id="83"/>
      </w:r>
      <w:del w:id="449" w:author="Lekhnath Poudel" w:date="2023-07-09T13:33:00Z">
        <w:r w:rsidR="009328A2" w:rsidDel="00DA4AEE">
          <w:rPr>
            <w:rFonts w:eastAsia="MS ??"/>
            <w:color w:val="auto"/>
            <w:lang w:eastAsia="en-US"/>
          </w:rPr>
          <w:delText xml:space="preserve"> </w:delText>
        </w:r>
      </w:del>
    </w:p>
    <w:p w14:paraId="5C929C66" w14:textId="193B4819" w:rsidR="009E6C96" w:rsidDel="00977A28" w:rsidRDefault="00B40718" w:rsidP="004773C2">
      <w:pPr>
        <w:widowControl w:val="0"/>
        <w:spacing w:line="480" w:lineRule="auto"/>
        <w:ind w:firstLine="720"/>
        <w:contextualSpacing/>
        <w:rPr>
          <w:del w:id="450" w:author="Lekhnath Poudel" w:date="2023-07-09T13:01:00Z"/>
          <w:rFonts w:eastAsia="MS ??"/>
          <w:color w:val="auto"/>
          <w:lang w:eastAsia="en-US"/>
        </w:rPr>
      </w:pPr>
      <w:del w:id="451" w:author="Lekhnath Poudel" w:date="2023-07-09T13:32:00Z">
        <w:r w:rsidDel="00DA4AEE">
          <w:rPr>
            <w:rFonts w:eastAsia="MS ??"/>
            <w:color w:val="auto"/>
            <w:lang w:eastAsia="en-US"/>
          </w:rPr>
          <w:delText xml:space="preserve">Around 100 years </w:delText>
        </w:r>
        <w:r w:rsidR="00440329" w:rsidRPr="00440329" w:rsidDel="00DA4AEE">
          <w:rPr>
            <w:rFonts w:eastAsia="MS ??"/>
            <w:color w:val="auto"/>
            <w:lang w:eastAsia="en-US"/>
          </w:rPr>
          <w:delText xml:space="preserve">Nepalese Christian community in Darjeeling, India </w:delText>
        </w:r>
      </w:del>
      <w:del w:id="452" w:author="Lekhnath Poudel" w:date="2023-07-09T13:31:00Z">
        <w:r w:rsidR="00440329" w:rsidRPr="00440329" w:rsidDel="00DA4AEE">
          <w:rPr>
            <w:rFonts w:eastAsia="MS ??"/>
            <w:color w:val="auto"/>
            <w:lang w:eastAsia="en-US"/>
          </w:rPr>
          <w:delText>used to sing a hymn,</w:delText>
        </w:r>
      </w:del>
    </w:p>
    <w:p w14:paraId="58F20B02" w14:textId="68CF980B" w:rsidR="00977A28" w:rsidRDefault="00DA4AEE" w:rsidP="00DA4AEE">
      <w:pPr>
        <w:widowControl w:val="0"/>
        <w:spacing w:line="480" w:lineRule="auto"/>
        <w:ind w:firstLine="720"/>
        <w:contextualSpacing/>
        <w:rPr>
          <w:ins w:id="453" w:author="Lekhnath Poudel" w:date="2023-07-09T13:07:00Z"/>
          <w:rFonts w:eastAsia="MS ??"/>
          <w:color w:val="auto"/>
          <w:lang w:eastAsia="en-US"/>
        </w:rPr>
      </w:pPr>
      <w:ins w:id="454" w:author="Lekhnath Poudel" w:date="2023-07-09T13:33:00Z">
        <w:r>
          <w:rPr>
            <w:rFonts w:eastAsia="MS ??"/>
            <w:color w:val="auto"/>
            <w:lang w:eastAsia="en-US"/>
          </w:rPr>
          <w:t xml:space="preserve">According to Lindell out of their prayers they used sing various prayer songs. Among them one </w:t>
        </w:r>
      </w:ins>
      <w:ins w:id="455" w:author="Lekhnath Poudel" w:date="2023-07-09T13:34:00Z">
        <w:r>
          <w:rPr>
            <w:rFonts w:eastAsia="MS ??"/>
            <w:color w:val="auto"/>
            <w:lang w:eastAsia="en-US"/>
          </w:rPr>
          <w:t>of the songs is as follows:</w:t>
        </w:r>
      </w:ins>
    </w:p>
    <w:p w14:paraId="3164691E" w14:textId="0A66C7F7" w:rsidR="00977A28" w:rsidRPr="00DA4AEE" w:rsidRDefault="00977A28">
      <w:pPr>
        <w:widowControl w:val="0"/>
        <w:ind w:left="720" w:firstLine="60"/>
        <w:contextualSpacing/>
        <w:rPr>
          <w:ins w:id="456" w:author="Lekhnath Poudel" w:date="2023-07-09T13:08:00Z"/>
          <w:rFonts w:eastAsia="MS ??"/>
          <w:color w:val="auto"/>
          <w:sz w:val="22"/>
          <w:szCs w:val="22"/>
          <w:lang w:eastAsia="en-US"/>
          <w:rPrChange w:id="457" w:author="Lekhnath Poudel" w:date="2023-07-09T13:35:00Z">
            <w:rPr>
              <w:ins w:id="458" w:author="Lekhnath Poudel" w:date="2023-07-09T13:08:00Z"/>
              <w:rFonts w:eastAsia="MS ??"/>
              <w:color w:val="auto"/>
              <w:lang w:eastAsia="en-US"/>
            </w:rPr>
          </w:rPrChange>
        </w:rPr>
        <w:pPrChange w:id="459" w:author="Lekhnath Poudel" w:date="2023-07-09T13:35:00Z">
          <w:pPr>
            <w:widowControl w:val="0"/>
            <w:spacing w:line="480" w:lineRule="auto"/>
            <w:ind w:left="720" w:firstLine="60"/>
            <w:contextualSpacing/>
          </w:pPr>
        </w:pPrChange>
      </w:pPr>
      <w:ins w:id="460" w:author="Lekhnath Poudel" w:date="2023-07-09T13:07:00Z">
        <w:r w:rsidRPr="00DA4AEE">
          <w:rPr>
            <w:rFonts w:eastAsia="MS ??"/>
            <w:color w:val="auto"/>
            <w:sz w:val="22"/>
            <w:szCs w:val="22"/>
            <w:lang w:eastAsia="en-US"/>
            <w:rPrChange w:id="461" w:author="Lekhnath Poudel" w:date="2023-07-09T13:35:00Z">
              <w:rPr>
                <w:rFonts w:eastAsia="MS ??"/>
                <w:color w:val="auto"/>
                <w:lang w:eastAsia="en-US"/>
              </w:rPr>
            </w:rPrChange>
          </w:rPr>
          <w:t xml:space="preserve">O Lord, hear our petition, open the </w:t>
        </w:r>
      </w:ins>
      <w:ins w:id="462" w:author="Lekhnath Poudel" w:date="2023-07-09T13:08:00Z">
        <w:r w:rsidRPr="00DA4AEE">
          <w:rPr>
            <w:rFonts w:eastAsia="MS ??"/>
            <w:color w:val="auto"/>
            <w:sz w:val="22"/>
            <w:szCs w:val="22"/>
            <w:lang w:eastAsia="en-US"/>
            <w:rPrChange w:id="463" w:author="Lekhnath Poudel" w:date="2023-07-09T13:35:00Z">
              <w:rPr>
                <w:rFonts w:eastAsia="MS ??"/>
                <w:color w:val="auto"/>
                <w:lang w:eastAsia="en-US"/>
              </w:rPr>
            </w:rPrChange>
          </w:rPr>
          <w:t>door of salvation</w:t>
        </w:r>
      </w:ins>
    </w:p>
    <w:p w14:paraId="0D5F40DF" w14:textId="398A8004" w:rsidR="00977A28" w:rsidRPr="00DA4AEE" w:rsidRDefault="00977A28">
      <w:pPr>
        <w:widowControl w:val="0"/>
        <w:ind w:left="720" w:firstLine="60"/>
        <w:contextualSpacing/>
        <w:rPr>
          <w:ins w:id="464" w:author="Lekhnath Poudel" w:date="2023-07-09T13:08:00Z"/>
          <w:rFonts w:eastAsia="MS ??"/>
          <w:color w:val="auto"/>
          <w:sz w:val="22"/>
          <w:szCs w:val="22"/>
          <w:lang w:eastAsia="en-US"/>
          <w:rPrChange w:id="465" w:author="Lekhnath Poudel" w:date="2023-07-09T13:35:00Z">
            <w:rPr>
              <w:ins w:id="466" w:author="Lekhnath Poudel" w:date="2023-07-09T13:08:00Z"/>
              <w:rFonts w:eastAsia="MS ??"/>
              <w:color w:val="auto"/>
              <w:lang w:eastAsia="en-US"/>
            </w:rPr>
          </w:rPrChange>
        </w:rPr>
        <w:pPrChange w:id="467" w:author="Lekhnath Poudel" w:date="2023-07-09T13:35:00Z">
          <w:pPr>
            <w:widowControl w:val="0"/>
            <w:spacing w:line="480" w:lineRule="auto"/>
            <w:ind w:left="720" w:firstLine="60"/>
            <w:contextualSpacing/>
          </w:pPr>
        </w:pPrChange>
      </w:pPr>
      <w:ins w:id="468" w:author="Lekhnath Poudel" w:date="2023-07-09T13:08:00Z">
        <w:r w:rsidRPr="00DA4AEE">
          <w:rPr>
            <w:rFonts w:eastAsia="MS ??"/>
            <w:color w:val="auto"/>
            <w:sz w:val="22"/>
            <w:szCs w:val="22"/>
            <w:lang w:eastAsia="en-US"/>
            <w:rPrChange w:id="469" w:author="Lekhnath Poudel" w:date="2023-07-09T13:35:00Z">
              <w:rPr>
                <w:rFonts w:eastAsia="MS ??"/>
                <w:color w:val="auto"/>
                <w:lang w:eastAsia="en-US"/>
              </w:rPr>
            </w:rPrChange>
          </w:rPr>
          <w:t xml:space="preserve">For the </w:t>
        </w:r>
        <w:proofErr w:type="spellStart"/>
        <w:proofErr w:type="gramStart"/>
        <w:r w:rsidRPr="00DA4AEE">
          <w:rPr>
            <w:rFonts w:eastAsia="MS ??"/>
            <w:color w:val="auto"/>
            <w:sz w:val="22"/>
            <w:szCs w:val="22"/>
            <w:lang w:eastAsia="en-US"/>
            <w:rPrChange w:id="470" w:author="Lekhnath Poudel" w:date="2023-07-09T13:35:00Z">
              <w:rPr>
                <w:rFonts w:eastAsia="MS ??"/>
                <w:color w:val="auto"/>
                <w:lang w:eastAsia="en-US"/>
              </w:rPr>
            </w:rPrChange>
          </w:rPr>
          <w:t>Gorkhalies</w:t>
        </w:r>
        <w:proofErr w:type="spellEnd"/>
        <w:r w:rsidRPr="00DA4AEE">
          <w:rPr>
            <w:rFonts w:eastAsia="MS ??"/>
            <w:color w:val="auto"/>
            <w:sz w:val="22"/>
            <w:szCs w:val="22"/>
            <w:lang w:eastAsia="en-US"/>
            <w:rPrChange w:id="471" w:author="Lekhnath Poudel" w:date="2023-07-09T13:35:00Z">
              <w:rPr>
                <w:rFonts w:eastAsia="MS ??"/>
                <w:color w:val="auto"/>
                <w:lang w:eastAsia="en-US"/>
              </w:rPr>
            </w:rPrChange>
          </w:rPr>
          <w:t>[</w:t>
        </w:r>
        <w:proofErr w:type="gramEnd"/>
        <w:r w:rsidRPr="00DA4AEE">
          <w:rPr>
            <w:rFonts w:eastAsia="MS ??"/>
            <w:color w:val="auto"/>
            <w:sz w:val="22"/>
            <w:szCs w:val="22"/>
            <w:lang w:eastAsia="en-US"/>
            <w:rPrChange w:id="472" w:author="Lekhnath Poudel" w:date="2023-07-09T13:35:00Z">
              <w:rPr>
                <w:rFonts w:eastAsia="MS ??"/>
                <w:color w:val="auto"/>
                <w:lang w:eastAsia="en-US"/>
              </w:rPr>
            </w:rPrChange>
          </w:rPr>
          <w:t>Nepali]</w:t>
        </w:r>
      </w:ins>
    </w:p>
    <w:p w14:paraId="63AE4C99" w14:textId="6B5E0C0F" w:rsidR="00977A28" w:rsidRPr="00DA4AEE" w:rsidRDefault="00977A28">
      <w:pPr>
        <w:widowControl w:val="0"/>
        <w:ind w:left="720" w:firstLine="60"/>
        <w:contextualSpacing/>
        <w:rPr>
          <w:ins w:id="473" w:author="Lekhnath Poudel" w:date="2023-07-09T13:28:00Z"/>
          <w:rFonts w:eastAsia="MS ??"/>
          <w:color w:val="auto"/>
          <w:sz w:val="22"/>
          <w:szCs w:val="22"/>
          <w:lang w:eastAsia="en-US"/>
          <w:rPrChange w:id="474" w:author="Lekhnath Poudel" w:date="2023-07-09T13:35:00Z">
            <w:rPr>
              <w:ins w:id="475" w:author="Lekhnath Poudel" w:date="2023-07-09T13:28:00Z"/>
              <w:rFonts w:eastAsia="MS ??"/>
              <w:color w:val="auto"/>
              <w:lang w:eastAsia="en-US"/>
            </w:rPr>
          </w:rPrChange>
        </w:rPr>
        <w:pPrChange w:id="476" w:author="Lekhnath Poudel" w:date="2023-07-09T13:35:00Z">
          <w:pPr>
            <w:widowControl w:val="0"/>
            <w:spacing w:line="480" w:lineRule="auto"/>
            <w:ind w:left="720" w:firstLine="60"/>
            <w:contextualSpacing/>
          </w:pPr>
        </w:pPrChange>
      </w:pPr>
      <w:ins w:id="477" w:author="Lekhnath Poudel" w:date="2023-07-09T13:08:00Z">
        <w:r w:rsidRPr="00DA4AEE">
          <w:rPr>
            <w:rFonts w:eastAsia="MS ??"/>
            <w:color w:val="auto"/>
            <w:sz w:val="22"/>
            <w:szCs w:val="22"/>
            <w:lang w:eastAsia="en-US"/>
            <w:rPrChange w:id="478" w:author="Lekhnath Poudel" w:date="2023-07-09T13:35:00Z">
              <w:rPr>
                <w:rFonts w:eastAsia="MS ??"/>
                <w:color w:val="auto"/>
                <w:lang w:eastAsia="en-US"/>
              </w:rPr>
            </w:rPrChange>
          </w:rPr>
          <w:t xml:space="preserve">Father, Son, Holy Spirit, hear </w:t>
        </w:r>
      </w:ins>
      <w:ins w:id="479" w:author="Lekhnath Poudel" w:date="2023-07-09T13:28:00Z">
        <w:r w:rsidR="00DA4AEE" w:rsidRPr="00DA4AEE">
          <w:rPr>
            <w:rFonts w:eastAsia="MS ??"/>
            <w:color w:val="auto"/>
            <w:sz w:val="22"/>
            <w:szCs w:val="22"/>
            <w:lang w:eastAsia="en-US"/>
            <w:rPrChange w:id="480" w:author="Lekhnath Poudel" w:date="2023-07-09T13:35:00Z">
              <w:rPr>
                <w:rFonts w:eastAsia="MS ??"/>
                <w:color w:val="auto"/>
                <w:lang w:eastAsia="en-US"/>
              </w:rPr>
            </w:rPrChange>
          </w:rPr>
          <w:t>our petitions,</w:t>
        </w:r>
      </w:ins>
    </w:p>
    <w:p w14:paraId="19F59743" w14:textId="088DEDF4" w:rsidR="00DA4AEE" w:rsidRPr="00DA4AEE" w:rsidRDefault="00DA4AEE">
      <w:pPr>
        <w:widowControl w:val="0"/>
        <w:ind w:left="720" w:firstLine="60"/>
        <w:contextualSpacing/>
        <w:rPr>
          <w:ins w:id="481" w:author="Lekhnath Poudel" w:date="2023-07-09T13:28:00Z"/>
          <w:rFonts w:eastAsia="MS ??"/>
          <w:color w:val="auto"/>
          <w:sz w:val="22"/>
          <w:szCs w:val="22"/>
          <w:lang w:eastAsia="en-US"/>
          <w:rPrChange w:id="482" w:author="Lekhnath Poudel" w:date="2023-07-09T13:35:00Z">
            <w:rPr>
              <w:ins w:id="483" w:author="Lekhnath Poudel" w:date="2023-07-09T13:28:00Z"/>
              <w:rFonts w:eastAsia="MS ??"/>
              <w:color w:val="auto"/>
              <w:lang w:eastAsia="en-US"/>
            </w:rPr>
          </w:rPrChange>
        </w:rPr>
        <w:pPrChange w:id="484" w:author="Lekhnath Poudel" w:date="2023-07-09T13:35:00Z">
          <w:pPr>
            <w:widowControl w:val="0"/>
            <w:spacing w:line="480" w:lineRule="auto"/>
            <w:ind w:left="720" w:firstLine="60"/>
            <w:contextualSpacing/>
          </w:pPr>
        </w:pPrChange>
      </w:pPr>
      <w:ins w:id="485" w:author="Lekhnath Poudel" w:date="2023-07-09T13:28:00Z">
        <w:r w:rsidRPr="00DA4AEE">
          <w:rPr>
            <w:rFonts w:eastAsia="MS ??"/>
            <w:color w:val="auto"/>
            <w:sz w:val="22"/>
            <w:szCs w:val="22"/>
            <w:lang w:eastAsia="en-US"/>
            <w:rPrChange w:id="486" w:author="Lekhnath Poudel" w:date="2023-07-09T13:35:00Z">
              <w:rPr>
                <w:rFonts w:eastAsia="MS ??"/>
                <w:color w:val="auto"/>
                <w:lang w:eastAsia="en-US"/>
              </w:rPr>
            </w:rPrChange>
          </w:rPr>
          <w:t xml:space="preserve">Show us the way by a cloudy fiery </w:t>
        </w:r>
      </w:ins>
      <w:ins w:id="487" w:author="Lekhnath Poudel" w:date="2023-07-09T13:31:00Z">
        <w:r w:rsidRPr="00DA4AEE">
          <w:rPr>
            <w:rFonts w:eastAsia="MS ??"/>
            <w:color w:val="auto"/>
            <w:sz w:val="22"/>
            <w:szCs w:val="22"/>
            <w:lang w:eastAsia="en-US"/>
            <w:rPrChange w:id="488" w:author="Lekhnath Poudel" w:date="2023-07-09T13:35:00Z">
              <w:rPr>
                <w:rFonts w:eastAsia="MS ??"/>
                <w:color w:val="auto"/>
                <w:lang w:eastAsia="en-US"/>
              </w:rPr>
            </w:rPrChange>
          </w:rPr>
          <w:t>pillar</w:t>
        </w:r>
      </w:ins>
      <w:ins w:id="489" w:author="Lekhnath Poudel" w:date="2023-07-09T13:28:00Z">
        <w:r w:rsidRPr="00DA4AEE">
          <w:rPr>
            <w:rFonts w:eastAsia="MS ??"/>
            <w:color w:val="auto"/>
            <w:sz w:val="22"/>
            <w:szCs w:val="22"/>
            <w:lang w:eastAsia="en-US"/>
            <w:rPrChange w:id="490" w:author="Lekhnath Poudel" w:date="2023-07-09T13:35:00Z">
              <w:rPr>
                <w:rFonts w:eastAsia="MS ??"/>
                <w:color w:val="auto"/>
                <w:lang w:eastAsia="en-US"/>
              </w:rPr>
            </w:rPrChange>
          </w:rPr>
          <w:t>.</w:t>
        </w:r>
      </w:ins>
    </w:p>
    <w:p w14:paraId="0D282836" w14:textId="475250F2" w:rsidR="00DA4AEE" w:rsidRPr="00DA4AEE" w:rsidRDefault="00DA4AEE">
      <w:pPr>
        <w:widowControl w:val="0"/>
        <w:ind w:left="720" w:firstLine="60"/>
        <w:contextualSpacing/>
        <w:rPr>
          <w:ins w:id="491" w:author="Lekhnath Poudel" w:date="2023-07-09T13:29:00Z"/>
          <w:rFonts w:eastAsia="MS ??"/>
          <w:color w:val="auto"/>
          <w:sz w:val="22"/>
          <w:szCs w:val="22"/>
          <w:lang w:eastAsia="en-US"/>
          <w:rPrChange w:id="492" w:author="Lekhnath Poudel" w:date="2023-07-09T13:35:00Z">
            <w:rPr>
              <w:ins w:id="493" w:author="Lekhnath Poudel" w:date="2023-07-09T13:29:00Z"/>
              <w:rFonts w:eastAsia="MS ??"/>
              <w:color w:val="auto"/>
              <w:lang w:eastAsia="en-US"/>
            </w:rPr>
          </w:rPrChange>
        </w:rPr>
        <w:pPrChange w:id="494" w:author="Lekhnath Poudel" w:date="2023-07-09T13:35:00Z">
          <w:pPr>
            <w:widowControl w:val="0"/>
            <w:spacing w:line="480" w:lineRule="auto"/>
            <w:ind w:left="720" w:firstLine="60"/>
            <w:contextualSpacing/>
          </w:pPr>
        </w:pPrChange>
      </w:pPr>
      <w:ins w:id="495" w:author="Lekhnath Poudel" w:date="2023-07-09T13:28:00Z">
        <w:r w:rsidRPr="00DA4AEE">
          <w:rPr>
            <w:rFonts w:eastAsia="MS ??"/>
            <w:color w:val="auto"/>
            <w:sz w:val="22"/>
            <w:szCs w:val="22"/>
            <w:lang w:eastAsia="en-US"/>
            <w:rPrChange w:id="496" w:author="Lekhnath Poudel" w:date="2023-07-09T13:35:00Z">
              <w:rPr>
                <w:rFonts w:eastAsia="MS ??"/>
                <w:color w:val="auto"/>
                <w:lang w:eastAsia="en-US"/>
              </w:rPr>
            </w:rPrChange>
          </w:rPr>
          <w:t>Peoples of different religions are to the ea</w:t>
        </w:r>
      </w:ins>
      <w:ins w:id="497" w:author="Lekhnath Poudel" w:date="2023-07-09T13:29:00Z">
        <w:r w:rsidRPr="00DA4AEE">
          <w:rPr>
            <w:rFonts w:eastAsia="MS ??"/>
            <w:color w:val="auto"/>
            <w:sz w:val="22"/>
            <w:szCs w:val="22"/>
            <w:lang w:eastAsia="en-US"/>
            <w:rPrChange w:id="498" w:author="Lekhnath Poudel" w:date="2023-07-09T13:35:00Z">
              <w:rPr>
                <w:rFonts w:eastAsia="MS ??"/>
                <w:color w:val="auto"/>
                <w:lang w:eastAsia="en-US"/>
              </w:rPr>
            </w:rPrChange>
          </w:rPr>
          <w:t xml:space="preserve">st, west, and </w:t>
        </w:r>
        <w:proofErr w:type="gramStart"/>
        <w:r w:rsidRPr="00DA4AEE">
          <w:rPr>
            <w:rFonts w:eastAsia="MS ??"/>
            <w:color w:val="auto"/>
            <w:sz w:val="22"/>
            <w:szCs w:val="22"/>
            <w:lang w:eastAsia="en-US"/>
            <w:rPrChange w:id="499" w:author="Lekhnath Poudel" w:date="2023-07-09T13:35:00Z">
              <w:rPr>
                <w:rFonts w:eastAsia="MS ??"/>
                <w:color w:val="auto"/>
                <w:lang w:eastAsia="en-US"/>
              </w:rPr>
            </w:rPrChange>
          </w:rPr>
          <w:t>south;</w:t>
        </w:r>
        <w:proofErr w:type="gramEnd"/>
      </w:ins>
    </w:p>
    <w:p w14:paraId="07757E8A" w14:textId="49675E7E" w:rsidR="00DA4AEE" w:rsidRPr="00DA4AEE" w:rsidRDefault="00DA4AEE">
      <w:pPr>
        <w:widowControl w:val="0"/>
        <w:ind w:left="720" w:firstLine="60"/>
        <w:contextualSpacing/>
        <w:rPr>
          <w:ins w:id="500" w:author="Lekhnath Poudel" w:date="2023-07-09T13:29:00Z"/>
          <w:rFonts w:eastAsia="MS ??"/>
          <w:color w:val="auto"/>
          <w:sz w:val="22"/>
          <w:szCs w:val="22"/>
          <w:lang w:eastAsia="en-US"/>
          <w:rPrChange w:id="501" w:author="Lekhnath Poudel" w:date="2023-07-09T13:35:00Z">
            <w:rPr>
              <w:ins w:id="502" w:author="Lekhnath Poudel" w:date="2023-07-09T13:29:00Z"/>
              <w:rFonts w:eastAsia="MS ??"/>
              <w:color w:val="auto"/>
              <w:lang w:eastAsia="en-US"/>
            </w:rPr>
          </w:rPrChange>
        </w:rPr>
        <w:pPrChange w:id="503" w:author="Lekhnath Poudel" w:date="2023-07-09T13:35:00Z">
          <w:pPr>
            <w:widowControl w:val="0"/>
            <w:spacing w:line="480" w:lineRule="auto"/>
            <w:ind w:left="720" w:firstLine="60"/>
            <w:contextualSpacing/>
          </w:pPr>
        </w:pPrChange>
      </w:pPr>
      <w:ins w:id="504" w:author="Lekhnath Poudel" w:date="2023-07-09T13:29:00Z">
        <w:r w:rsidRPr="00DA4AEE">
          <w:rPr>
            <w:rFonts w:eastAsia="MS ??"/>
            <w:color w:val="auto"/>
            <w:sz w:val="22"/>
            <w:szCs w:val="22"/>
            <w:lang w:eastAsia="en-US"/>
            <w:rPrChange w:id="505" w:author="Lekhnath Poudel" w:date="2023-07-09T13:35:00Z">
              <w:rPr>
                <w:rFonts w:eastAsia="MS ??"/>
                <w:color w:val="auto"/>
                <w:lang w:eastAsia="en-US"/>
              </w:rPr>
            </w:rPrChange>
          </w:rPr>
          <w:t>Tibet is north, and Nepal our home in the middle.</w:t>
        </w:r>
      </w:ins>
    </w:p>
    <w:p w14:paraId="71666BD4" w14:textId="64D498F2" w:rsidR="00DA4AEE" w:rsidRPr="00DA4AEE" w:rsidRDefault="00DA4AEE">
      <w:pPr>
        <w:widowControl w:val="0"/>
        <w:ind w:left="720" w:firstLine="60"/>
        <w:contextualSpacing/>
        <w:rPr>
          <w:ins w:id="506" w:author="Lekhnath Poudel" w:date="2023-07-09T13:29:00Z"/>
          <w:rFonts w:eastAsia="MS ??"/>
          <w:color w:val="auto"/>
          <w:sz w:val="22"/>
          <w:szCs w:val="22"/>
          <w:lang w:eastAsia="en-US"/>
          <w:rPrChange w:id="507" w:author="Lekhnath Poudel" w:date="2023-07-09T13:35:00Z">
            <w:rPr>
              <w:ins w:id="508" w:author="Lekhnath Poudel" w:date="2023-07-09T13:29:00Z"/>
              <w:rFonts w:eastAsia="MS ??"/>
              <w:color w:val="auto"/>
              <w:lang w:eastAsia="en-US"/>
            </w:rPr>
          </w:rPrChange>
        </w:rPr>
        <w:pPrChange w:id="509" w:author="Lekhnath Poudel" w:date="2023-07-09T13:35:00Z">
          <w:pPr>
            <w:widowControl w:val="0"/>
            <w:spacing w:line="480" w:lineRule="auto"/>
            <w:ind w:left="720" w:firstLine="60"/>
            <w:contextualSpacing/>
          </w:pPr>
        </w:pPrChange>
      </w:pPr>
      <w:ins w:id="510" w:author="Lekhnath Poudel" w:date="2023-07-09T13:29:00Z">
        <w:r w:rsidRPr="00DA4AEE">
          <w:rPr>
            <w:rFonts w:eastAsia="MS ??"/>
            <w:color w:val="auto"/>
            <w:sz w:val="22"/>
            <w:szCs w:val="22"/>
            <w:lang w:eastAsia="en-US"/>
            <w:rPrChange w:id="511" w:author="Lekhnath Poudel" w:date="2023-07-09T13:35:00Z">
              <w:rPr>
                <w:rFonts w:eastAsia="MS ??"/>
                <w:color w:val="auto"/>
                <w:lang w:eastAsia="en-US"/>
              </w:rPr>
            </w:rPrChange>
          </w:rPr>
          <w:t xml:space="preserve">There are cities: </w:t>
        </w:r>
        <w:proofErr w:type="spellStart"/>
        <w:r w:rsidRPr="00DA4AEE">
          <w:rPr>
            <w:rFonts w:eastAsia="MS ??"/>
            <w:color w:val="auto"/>
            <w:sz w:val="22"/>
            <w:szCs w:val="22"/>
            <w:lang w:eastAsia="en-US"/>
            <w:rPrChange w:id="512" w:author="Lekhnath Poudel" w:date="2023-07-09T13:35:00Z">
              <w:rPr>
                <w:rFonts w:eastAsia="MS ??"/>
                <w:color w:val="auto"/>
                <w:lang w:eastAsia="en-US"/>
              </w:rPr>
            </w:rPrChange>
          </w:rPr>
          <w:t>Thapathali</w:t>
        </w:r>
        <w:proofErr w:type="spellEnd"/>
        <w:r w:rsidRPr="00DA4AEE">
          <w:rPr>
            <w:rFonts w:eastAsia="MS ??"/>
            <w:color w:val="auto"/>
            <w:sz w:val="22"/>
            <w:szCs w:val="22"/>
            <w:lang w:eastAsia="en-US"/>
            <w:rPrChange w:id="513" w:author="Lekhnath Poudel" w:date="2023-07-09T13:35:00Z">
              <w:rPr>
                <w:rFonts w:eastAsia="MS ??"/>
                <w:color w:val="auto"/>
                <w:lang w:eastAsia="en-US"/>
              </w:rPr>
            </w:rPrChange>
          </w:rPr>
          <w:t xml:space="preserve">, </w:t>
        </w:r>
        <w:proofErr w:type="spellStart"/>
        <w:r w:rsidRPr="00DA4AEE">
          <w:rPr>
            <w:rFonts w:eastAsia="MS ??"/>
            <w:color w:val="auto"/>
            <w:sz w:val="22"/>
            <w:szCs w:val="22"/>
            <w:lang w:eastAsia="en-US"/>
            <w:rPrChange w:id="514" w:author="Lekhnath Poudel" w:date="2023-07-09T13:35:00Z">
              <w:rPr>
                <w:rFonts w:eastAsia="MS ??"/>
                <w:color w:val="auto"/>
                <w:lang w:eastAsia="en-US"/>
              </w:rPr>
            </w:rPrChange>
          </w:rPr>
          <w:t>Bhatgaou</w:t>
        </w:r>
        <w:proofErr w:type="spellEnd"/>
        <w:r w:rsidRPr="00DA4AEE">
          <w:rPr>
            <w:rFonts w:eastAsia="MS ??"/>
            <w:color w:val="auto"/>
            <w:sz w:val="22"/>
            <w:szCs w:val="22"/>
            <w:lang w:eastAsia="en-US"/>
            <w:rPrChange w:id="515" w:author="Lekhnath Poudel" w:date="2023-07-09T13:35:00Z">
              <w:rPr>
                <w:rFonts w:eastAsia="MS ??"/>
                <w:color w:val="auto"/>
                <w:lang w:eastAsia="en-US"/>
              </w:rPr>
            </w:rPrChange>
          </w:rPr>
          <w:t>, Pat</w:t>
        </w:r>
      </w:ins>
      <w:ins w:id="516" w:author="Lekhnath Poudel" w:date="2023-07-09T13:31:00Z">
        <w:r w:rsidRPr="00DA4AEE">
          <w:rPr>
            <w:rFonts w:eastAsia="MS ??"/>
            <w:color w:val="auto"/>
            <w:sz w:val="22"/>
            <w:szCs w:val="22"/>
            <w:lang w:eastAsia="en-US"/>
            <w:rPrChange w:id="517" w:author="Lekhnath Poudel" w:date="2023-07-09T13:35:00Z">
              <w:rPr>
                <w:rFonts w:eastAsia="MS ??"/>
                <w:color w:val="auto"/>
                <w:lang w:eastAsia="en-US"/>
              </w:rPr>
            </w:rPrChange>
          </w:rPr>
          <w:t>a</w:t>
        </w:r>
      </w:ins>
      <w:ins w:id="518" w:author="Lekhnath Poudel" w:date="2023-07-09T13:29:00Z">
        <w:r w:rsidRPr="00DA4AEE">
          <w:rPr>
            <w:rFonts w:eastAsia="MS ??"/>
            <w:color w:val="auto"/>
            <w:sz w:val="22"/>
            <w:szCs w:val="22"/>
            <w:lang w:eastAsia="en-US"/>
            <w:rPrChange w:id="519" w:author="Lekhnath Poudel" w:date="2023-07-09T13:35:00Z">
              <w:rPr>
                <w:rFonts w:eastAsia="MS ??"/>
                <w:color w:val="auto"/>
                <w:lang w:eastAsia="en-US"/>
              </w:rPr>
            </w:rPrChange>
          </w:rPr>
          <w:t>n, Kathmandu:</w:t>
        </w:r>
      </w:ins>
    </w:p>
    <w:p w14:paraId="4282FAB8" w14:textId="68AD1261" w:rsidR="00DA4AEE" w:rsidRPr="00DA4AEE" w:rsidRDefault="00DA4AEE">
      <w:pPr>
        <w:widowControl w:val="0"/>
        <w:ind w:left="720" w:firstLine="60"/>
        <w:contextualSpacing/>
        <w:rPr>
          <w:ins w:id="520" w:author="Lekhnath Poudel" w:date="2023-07-09T13:30:00Z"/>
          <w:rFonts w:eastAsia="MS ??"/>
          <w:color w:val="auto"/>
          <w:sz w:val="22"/>
          <w:szCs w:val="22"/>
          <w:lang w:eastAsia="en-US"/>
          <w:rPrChange w:id="521" w:author="Lekhnath Poudel" w:date="2023-07-09T13:35:00Z">
            <w:rPr>
              <w:ins w:id="522" w:author="Lekhnath Poudel" w:date="2023-07-09T13:30:00Z"/>
              <w:rFonts w:eastAsia="MS ??"/>
              <w:color w:val="auto"/>
              <w:lang w:eastAsia="en-US"/>
            </w:rPr>
          </w:rPrChange>
        </w:rPr>
        <w:pPrChange w:id="523" w:author="Lekhnath Poudel" w:date="2023-07-09T13:35:00Z">
          <w:pPr>
            <w:widowControl w:val="0"/>
            <w:spacing w:line="480" w:lineRule="auto"/>
            <w:ind w:left="720" w:firstLine="60"/>
            <w:contextualSpacing/>
          </w:pPr>
        </w:pPrChange>
      </w:pPr>
      <w:ins w:id="524" w:author="Lekhnath Poudel" w:date="2023-07-09T13:29:00Z">
        <w:r w:rsidRPr="00DA4AEE">
          <w:rPr>
            <w:rFonts w:eastAsia="MS ??"/>
            <w:color w:val="auto"/>
            <w:sz w:val="22"/>
            <w:szCs w:val="22"/>
            <w:lang w:eastAsia="en-US"/>
            <w:rPrChange w:id="525" w:author="Lekhnath Poudel" w:date="2023-07-09T13:35:00Z">
              <w:rPr>
                <w:rFonts w:eastAsia="MS ??"/>
                <w:color w:val="auto"/>
                <w:lang w:eastAsia="en-US"/>
              </w:rPr>
            </w:rPrChange>
          </w:rPr>
          <w:t>Our d</w:t>
        </w:r>
      </w:ins>
      <w:ins w:id="526" w:author="Lekhnath Poudel" w:date="2023-07-09T13:30:00Z">
        <w:r w:rsidRPr="00DA4AEE">
          <w:rPr>
            <w:rFonts w:eastAsia="MS ??"/>
            <w:color w:val="auto"/>
            <w:sz w:val="22"/>
            <w:szCs w:val="22"/>
            <w:lang w:eastAsia="en-US"/>
            <w:rPrChange w:id="527" w:author="Lekhnath Poudel" w:date="2023-07-09T13:35:00Z">
              <w:rPr>
                <w:rFonts w:eastAsia="MS ??"/>
                <w:color w:val="auto"/>
                <w:lang w:eastAsia="en-US"/>
              </w:rPr>
            </w:rPrChange>
          </w:rPr>
          <w:t>e</w:t>
        </w:r>
      </w:ins>
      <w:ins w:id="528" w:author="Lekhnath Poudel" w:date="2023-07-09T13:29:00Z">
        <w:r w:rsidRPr="00DA4AEE">
          <w:rPr>
            <w:rFonts w:eastAsia="MS ??"/>
            <w:color w:val="auto"/>
            <w:sz w:val="22"/>
            <w:szCs w:val="22"/>
            <w:lang w:eastAsia="en-US"/>
            <w:rPrChange w:id="529" w:author="Lekhnath Poudel" w:date="2023-07-09T13:35:00Z">
              <w:rPr>
                <w:rFonts w:eastAsia="MS ??"/>
                <w:color w:val="auto"/>
                <w:lang w:eastAsia="en-US"/>
              </w:rPr>
            </w:rPrChange>
          </w:rPr>
          <w:t>s</w:t>
        </w:r>
      </w:ins>
      <w:ins w:id="530" w:author="Lekhnath Poudel" w:date="2023-07-09T13:30:00Z">
        <w:r w:rsidRPr="00DA4AEE">
          <w:rPr>
            <w:rFonts w:eastAsia="MS ??"/>
            <w:color w:val="auto"/>
            <w:sz w:val="22"/>
            <w:szCs w:val="22"/>
            <w:lang w:eastAsia="en-US"/>
            <w:rPrChange w:id="531" w:author="Lekhnath Poudel" w:date="2023-07-09T13:35:00Z">
              <w:rPr>
                <w:rFonts w:eastAsia="MS ??"/>
                <w:color w:val="auto"/>
                <w:lang w:eastAsia="en-US"/>
              </w:rPr>
            </w:rPrChange>
          </w:rPr>
          <w:t>ire is to make them your devotees.</w:t>
        </w:r>
      </w:ins>
    </w:p>
    <w:p w14:paraId="56C81A20" w14:textId="5C21339C" w:rsidR="00DA4AEE" w:rsidRPr="00DA4AEE" w:rsidRDefault="00DA4AEE">
      <w:pPr>
        <w:widowControl w:val="0"/>
        <w:ind w:left="720" w:firstLine="60"/>
        <w:contextualSpacing/>
        <w:rPr>
          <w:ins w:id="532" w:author="Lekhnath Poudel" w:date="2023-07-09T13:30:00Z"/>
          <w:rFonts w:eastAsia="MS ??"/>
          <w:color w:val="auto"/>
          <w:sz w:val="22"/>
          <w:szCs w:val="22"/>
          <w:lang w:eastAsia="en-US"/>
          <w:rPrChange w:id="533" w:author="Lekhnath Poudel" w:date="2023-07-09T13:35:00Z">
            <w:rPr>
              <w:ins w:id="534" w:author="Lekhnath Poudel" w:date="2023-07-09T13:30:00Z"/>
              <w:rFonts w:eastAsia="MS ??"/>
              <w:color w:val="auto"/>
              <w:lang w:eastAsia="en-US"/>
            </w:rPr>
          </w:rPrChange>
        </w:rPr>
        <w:pPrChange w:id="535" w:author="Lekhnath Poudel" w:date="2023-07-09T13:35:00Z">
          <w:pPr>
            <w:widowControl w:val="0"/>
            <w:spacing w:line="480" w:lineRule="auto"/>
            <w:ind w:left="720" w:firstLine="60"/>
            <w:contextualSpacing/>
          </w:pPr>
        </w:pPrChange>
      </w:pPr>
      <w:ins w:id="536" w:author="Lekhnath Poudel" w:date="2023-07-09T13:30:00Z">
        <w:r w:rsidRPr="00DA4AEE">
          <w:rPr>
            <w:rFonts w:eastAsia="MS ??"/>
            <w:color w:val="auto"/>
            <w:sz w:val="22"/>
            <w:szCs w:val="22"/>
            <w:lang w:eastAsia="en-US"/>
            <w:rPrChange w:id="537" w:author="Lekhnath Poudel" w:date="2023-07-09T13:35:00Z">
              <w:rPr>
                <w:rFonts w:eastAsia="MS ??"/>
                <w:color w:val="auto"/>
                <w:lang w:eastAsia="en-US"/>
              </w:rPr>
            </w:rPrChange>
          </w:rPr>
          <w:t>Up, brothers: we must go, ignoring hate and shame,</w:t>
        </w:r>
      </w:ins>
    </w:p>
    <w:p w14:paraId="418ACC60" w14:textId="42F0FBDD" w:rsidR="00DA4AEE" w:rsidRDefault="00DA4AEE">
      <w:pPr>
        <w:widowControl w:val="0"/>
        <w:ind w:left="720" w:firstLine="60"/>
        <w:contextualSpacing/>
        <w:rPr>
          <w:ins w:id="538" w:author="Lekhnath Poudel" w:date="2023-07-09T13:28:00Z"/>
          <w:rFonts w:eastAsia="MS ??"/>
          <w:color w:val="auto"/>
          <w:lang w:eastAsia="en-US"/>
        </w:rPr>
        <w:pPrChange w:id="539" w:author="Lekhnath Poudel" w:date="2023-07-09T13:35:00Z">
          <w:pPr>
            <w:widowControl w:val="0"/>
            <w:spacing w:line="480" w:lineRule="auto"/>
            <w:ind w:left="720" w:firstLine="60"/>
            <w:contextualSpacing/>
          </w:pPr>
        </w:pPrChange>
      </w:pPr>
      <w:ins w:id="540" w:author="Lekhnath Poudel" w:date="2023-07-09T13:30:00Z">
        <w:r w:rsidRPr="00DA4AEE">
          <w:rPr>
            <w:rFonts w:eastAsia="MS ??"/>
            <w:color w:val="auto"/>
            <w:sz w:val="22"/>
            <w:szCs w:val="22"/>
            <w:lang w:eastAsia="en-US"/>
            <w:rPrChange w:id="541" w:author="Lekhnath Poudel" w:date="2023-07-09T13:35:00Z">
              <w:rPr>
                <w:rFonts w:eastAsia="MS ??"/>
                <w:color w:val="auto"/>
                <w:lang w:eastAsia="en-US"/>
              </w:rPr>
            </w:rPrChange>
          </w:rPr>
          <w:t>Leaving wealth, people, comfort, to do the holy task</w:t>
        </w:r>
        <w:r>
          <w:rPr>
            <w:rFonts w:eastAsia="MS ??"/>
            <w:color w:val="auto"/>
            <w:lang w:eastAsia="en-US"/>
          </w:rPr>
          <w:t>.</w:t>
        </w:r>
      </w:ins>
      <w:r>
        <w:rPr>
          <w:rStyle w:val="FootnoteReference"/>
          <w:rFonts w:eastAsia="MS ??"/>
          <w:color w:val="auto"/>
          <w:lang w:eastAsia="en-US"/>
        </w:rPr>
        <w:footnoteReference w:id="84"/>
      </w:r>
    </w:p>
    <w:p w14:paraId="1AC1B33A" w14:textId="77777777" w:rsidR="00DA4AEE" w:rsidRDefault="00DA4AEE" w:rsidP="00977A28">
      <w:pPr>
        <w:widowControl w:val="0"/>
        <w:spacing w:line="480" w:lineRule="auto"/>
        <w:ind w:left="720" w:firstLine="60"/>
        <w:contextualSpacing/>
        <w:rPr>
          <w:ins w:id="542" w:author="Lekhnath Poudel" w:date="2023-07-09T13:07:00Z"/>
          <w:rFonts w:eastAsia="MS ??"/>
          <w:color w:val="auto"/>
          <w:lang w:eastAsia="en-US"/>
        </w:rPr>
      </w:pPr>
    </w:p>
    <w:p w14:paraId="11948C53" w14:textId="3E4C8B27" w:rsidR="00440329" w:rsidRPr="00440329" w:rsidRDefault="00440329">
      <w:pPr>
        <w:widowControl w:val="0"/>
        <w:spacing w:line="480" w:lineRule="auto"/>
        <w:ind w:left="720" w:firstLine="60"/>
        <w:contextualSpacing/>
        <w:rPr>
          <w:rFonts w:eastAsia="MS ??"/>
          <w:color w:val="auto"/>
          <w:lang w:eastAsia="en-US"/>
        </w:rPr>
        <w:pPrChange w:id="543" w:author="Lekhnath Poudel" w:date="2023-07-09T13:07:00Z">
          <w:pPr>
            <w:widowControl w:val="0"/>
            <w:spacing w:line="480" w:lineRule="auto"/>
            <w:ind w:firstLine="720"/>
            <w:contextualSpacing/>
          </w:pPr>
        </w:pPrChange>
      </w:pPr>
      <w:del w:id="544" w:author="Lekhnath Poudel" w:date="2023-07-09T13:07:00Z">
        <w:r w:rsidRPr="00440329" w:rsidDel="00977A28">
          <w:rPr>
            <w:rFonts w:eastAsia="MS ??"/>
            <w:color w:val="auto"/>
            <w:lang w:eastAsia="en-US"/>
          </w:rPr>
          <w:delText xml:space="preserve"> "</w:delText>
        </w:r>
      </w:del>
      <w:del w:id="545" w:author="Lekhnath Poudel" w:date="2023-07-09T13:35:00Z">
        <w:r w:rsidR="009E6C96" w:rsidDel="00DA4AEE">
          <w:rPr>
            <w:rFonts w:eastAsia="MS ??"/>
            <w:color w:val="auto"/>
            <w:lang w:eastAsia="en-US"/>
          </w:rPr>
          <w:delText xml:space="preserve">O </w:delText>
        </w:r>
        <w:r w:rsidRPr="00440329" w:rsidDel="00DA4AEE">
          <w:rPr>
            <w:rFonts w:eastAsia="MS ??"/>
            <w:color w:val="auto"/>
            <w:lang w:eastAsia="en-US"/>
          </w:rPr>
          <w:delText>Lord</w:delText>
        </w:r>
        <w:r w:rsidR="009E6C96" w:rsidDel="00DA4AEE">
          <w:rPr>
            <w:rFonts w:eastAsia="MS ??"/>
            <w:color w:val="auto"/>
            <w:lang w:eastAsia="en-US"/>
          </w:rPr>
          <w:delText>,</w:delText>
        </w:r>
        <w:r w:rsidRPr="00440329" w:rsidDel="00DA4AEE">
          <w:rPr>
            <w:rFonts w:eastAsia="MS ??"/>
            <w:color w:val="auto"/>
            <w:lang w:eastAsia="en-US"/>
          </w:rPr>
          <w:delText xml:space="preserve"> listen</w:delText>
        </w:r>
        <w:r w:rsidR="00042BD5" w:rsidDel="00DA4AEE">
          <w:rPr>
            <w:rFonts w:eastAsia="MS ??"/>
            <w:color w:val="auto"/>
            <w:lang w:eastAsia="en-US"/>
          </w:rPr>
          <w:delText xml:space="preserve"> to</w:delText>
        </w:r>
        <w:r w:rsidRPr="00440329" w:rsidDel="00DA4AEE">
          <w:rPr>
            <w:rFonts w:eastAsia="MS ??"/>
            <w:color w:val="auto"/>
            <w:lang w:eastAsia="en-US"/>
          </w:rPr>
          <w:delText xml:space="preserve"> our earnest prayer, Open the door for the Gurkhas (Nepalese in Nepal) that they may get Salvation." </w:delText>
        </w:r>
      </w:del>
      <w:del w:id="546" w:author="Lekhnath Poudel" w:date="2023-07-09T13:07:00Z">
        <w:r w:rsidRPr="00440329" w:rsidDel="00977A28">
          <w:rPr>
            <w:rFonts w:eastAsia="MS ??"/>
            <w:color w:val="auto"/>
            <w:lang w:eastAsia="en-US"/>
          </w:rPr>
          <w:delText>Then the next verse says that "</w:delText>
        </w:r>
      </w:del>
      <w:del w:id="547" w:author="Lekhnath Poudel" w:date="2023-07-09T13:35:00Z">
        <w:r w:rsidRPr="00440329" w:rsidDel="00DA4AEE">
          <w:rPr>
            <w:rFonts w:eastAsia="MS ??"/>
            <w:color w:val="auto"/>
            <w:lang w:eastAsia="en-US"/>
          </w:rPr>
          <w:delText xml:space="preserve">Wake up brothers we should go there sacrificing our pride, property, and comfort to do the work of righteousness." </w:delText>
        </w:r>
      </w:del>
      <w:r w:rsidRPr="00440329">
        <w:rPr>
          <w:rFonts w:eastAsia="MS ??"/>
          <w:color w:val="auto"/>
          <w:lang w:eastAsia="en-US"/>
        </w:rPr>
        <w:t>There is another hymn that was also used to sing,</w:t>
      </w:r>
    </w:p>
    <w:p w14:paraId="0AD7F764" w14:textId="44904E6A" w:rsidR="00440329" w:rsidRPr="0087273D" w:rsidRDefault="00440329" w:rsidP="0087273D">
      <w:pPr>
        <w:widowControl w:val="0"/>
        <w:ind w:firstLine="720"/>
        <w:contextualSpacing/>
        <w:rPr>
          <w:rFonts w:eastAsia="MS ??"/>
          <w:color w:val="auto"/>
          <w:sz w:val="22"/>
          <w:szCs w:val="22"/>
          <w:lang w:eastAsia="en-US"/>
        </w:rPr>
      </w:pPr>
      <w:bookmarkStart w:id="548" w:name="_Hlk139898187"/>
      <w:r w:rsidRPr="0087273D">
        <w:rPr>
          <w:rFonts w:eastAsia="MS ??"/>
          <w:color w:val="auto"/>
          <w:sz w:val="22"/>
          <w:szCs w:val="22"/>
          <w:lang w:eastAsia="en-US"/>
        </w:rPr>
        <w:t xml:space="preserve">Having a </w:t>
      </w:r>
      <w:r w:rsidR="00042BD5">
        <w:rPr>
          <w:rFonts w:eastAsia="MS ??"/>
          <w:color w:val="auto"/>
          <w:sz w:val="22"/>
          <w:szCs w:val="22"/>
          <w:lang w:eastAsia="en-US"/>
        </w:rPr>
        <w:t>v</w:t>
      </w:r>
      <w:r w:rsidRPr="0087273D">
        <w:rPr>
          <w:rFonts w:eastAsia="MS ??"/>
          <w:color w:val="auto"/>
          <w:sz w:val="22"/>
          <w:szCs w:val="22"/>
          <w:lang w:eastAsia="en-US"/>
        </w:rPr>
        <w:t xml:space="preserve">ision of </w:t>
      </w:r>
      <w:r w:rsidR="00042BD5">
        <w:rPr>
          <w:rFonts w:eastAsia="MS ??"/>
          <w:color w:val="auto"/>
          <w:sz w:val="22"/>
          <w:szCs w:val="22"/>
          <w:lang w:eastAsia="en-US"/>
        </w:rPr>
        <w:t xml:space="preserve">the </w:t>
      </w:r>
      <w:r w:rsidRPr="0087273D">
        <w:rPr>
          <w:rFonts w:eastAsia="MS ??"/>
          <w:color w:val="auto"/>
          <w:sz w:val="22"/>
          <w:szCs w:val="22"/>
          <w:lang w:eastAsia="en-US"/>
        </w:rPr>
        <w:t xml:space="preserve">Lord, </w:t>
      </w:r>
      <w:r w:rsidR="00042BD5">
        <w:rPr>
          <w:rFonts w:eastAsia="MS ??"/>
          <w:color w:val="auto"/>
          <w:sz w:val="22"/>
          <w:szCs w:val="22"/>
          <w:lang w:eastAsia="en-US"/>
        </w:rPr>
        <w:t>a v</w:t>
      </w:r>
      <w:r w:rsidRPr="0087273D">
        <w:rPr>
          <w:rFonts w:eastAsia="MS ??"/>
          <w:color w:val="auto"/>
          <w:sz w:val="22"/>
          <w:szCs w:val="22"/>
          <w:lang w:eastAsia="en-US"/>
        </w:rPr>
        <w:t xml:space="preserve">ision of Jesus </w:t>
      </w:r>
      <w:r w:rsidR="0087273D" w:rsidRPr="0087273D">
        <w:rPr>
          <w:rFonts w:eastAsia="MS ??"/>
          <w:color w:val="auto"/>
          <w:sz w:val="22"/>
          <w:szCs w:val="22"/>
          <w:lang w:eastAsia="en-US"/>
        </w:rPr>
        <w:t>le</w:t>
      </w:r>
      <w:r w:rsidR="0087273D">
        <w:rPr>
          <w:rFonts w:eastAsia="MS ??"/>
          <w:color w:val="auto"/>
          <w:sz w:val="22"/>
          <w:szCs w:val="22"/>
          <w:lang w:eastAsia="en-US"/>
        </w:rPr>
        <w:t>t us</w:t>
      </w:r>
      <w:r w:rsidRPr="0087273D">
        <w:rPr>
          <w:rFonts w:eastAsia="MS ??"/>
          <w:color w:val="auto"/>
          <w:sz w:val="22"/>
          <w:szCs w:val="22"/>
          <w:lang w:eastAsia="en-US"/>
        </w:rPr>
        <w:t xml:space="preserve"> do the ministry.</w:t>
      </w:r>
    </w:p>
    <w:p w14:paraId="1A3A6363" w14:textId="4B949823"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Nepal is crying '</w:t>
      </w:r>
      <w:r w:rsidR="00042BD5">
        <w:rPr>
          <w:rFonts w:eastAsia="MS ??"/>
          <w:color w:val="auto"/>
          <w:sz w:val="22"/>
          <w:szCs w:val="22"/>
          <w:lang w:eastAsia="en-US"/>
        </w:rPr>
        <w:t>S</w:t>
      </w:r>
      <w:r w:rsidRPr="0087273D">
        <w:rPr>
          <w:rFonts w:eastAsia="MS ??"/>
          <w:color w:val="auto"/>
          <w:sz w:val="22"/>
          <w:szCs w:val="22"/>
          <w:lang w:eastAsia="en-US"/>
        </w:rPr>
        <w:t xml:space="preserve">ave us, save us!'; Souls are dying! Souls are dying! </w:t>
      </w:r>
    </w:p>
    <w:p w14:paraId="4D039F50" w14:textId="77777777"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 xml:space="preserve">See, thousands are dying in the lake of sin." </w:t>
      </w:r>
      <w:bookmarkEnd w:id="548"/>
    </w:p>
    <w:p w14:paraId="1F038B71" w14:textId="63472DF0"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 xml:space="preserve">Lord sacrificed His life </w:t>
      </w:r>
      <w:r w:rsidR="00042BD5">
        <w:rPr>
          <w:rFonts w:eastAsia="MS ??"/>
          <w:color w:val="auto"/>
          <w:sz w:val="22"/>
          <w:szCs w:val="22"/>
          <w:lang w:eastAsia="en-US"/>
        </w:rPr>
        <w:t>o</w:t>
      </w:r>
      <w:r w:rsidRPr="0087273D">
        <w:rPr>
          <w:rFonts w:eastAsia="MS ??"/>
          <w:color w:val="auto"/>
          <w:sz w:val="22"/>
          <w:szCs w:val="22"/>
          <w:lang w:eastAsia="en-US"/>
        </w:rPr>
        <w:t xml:space="preserve">n the cross for the whole </w:t>
      </w:r>
      <w:r w:rsidR="0087273D" w:rsidRPr="0087273D">
        <w:rPr>
          <w:rFonts w:eastAsia="MS ??"/>
          <w:color w:val="auto"/>
          <w:sz w:val="22"/>
          <w:szCs w:val="22"/>
          <w:lang w:eastAsia="en-US"/>
        </w:rPr>
        <w:t>world.</w:t>
      </w:r>
    </w:p>
    <w:p w14:paraId="66093D8C" w14:textId="77777777"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See the love, See the love, for Nepal in His heart!</w:t>
      </w:r>
    </w:p>
    <w:p w14:paraId="0B8B195A" w14:textId="2E9DD843"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 xml:space="preserve">Wake up and rise oh youths, </w:t>
      </w:r>
      <w:r w:rsidR="0087273D" w:rsidRPr="0087273D">
        <w:rPr>
          <w:rFonts w:eastAsia="MS ??"/>
          <w:color w:val="auto"/>
          <w:sz w:val="22"/>
          <w:szCs w:val="22"/>
          <w:lang w:eastAsia="en-US"/>
        </w:rPr>
        <w:t>do</w:t>
      </w:r>
      <w:r w:rsidRPr="0087273D">
        <w:rPr>
          <w:rFonts w:eastAsia="MS ??"/>
          <w:color w:val="auto"/>
          <w:sz w:val="22"/>
          <w:szCs w:val="22"/>
          <w:lang w:eastAsia="en-US"/>
        </w:rPr>
        <w:t xml:space="preserve"> now the ministry!</w:t>
      </w:r>
    </w:p>
    <w:p w14:paraId="72583DFA" w14:textId="1E9D640A"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 xml:space="preserve">In </w:t>
      </w:r>
      <w:r w:rsidR="00042BD5">
        <w:rPr>
          <w:rFonts w:eastAsia="MS ??"/>
          <w:color w:val="auto"/>
          <w:sz w:val="22"/>
          <w:szCs w:val="22"/>
          <w:lang w:eastAsia="en-US"/>
        </w:rPr>
        <w:t xml:space="preserve">the </w:t>
      </w:r>
      <w:r w:rsidRPr="0087273D">
        <w:rPr>
          <w:rFonts w:eastAsia="MS ??"/>
          <w:color w:val="auto"/>
          <w:sz w:val="22"/>
          <w:szCs w:val="22"/>
          <w:lang w:eastAsia="en-US"/>
        </w:rPr>
        <w:t>Lord's service for the rest of your life.</w:t>
      </w:r>
    </w:p>
    <w:p w14:paraId="3E4E8712" w14:textId="5CA9A12A"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 xml:space="preserve">Came fast to save the souls </w:t>
      </w:r>
      <w:r w:rsidR="00042BD5">
        <w:rPr>
          <w:rFonts w:eastAsia="MS ??"/>
          <w:color w:val="auto"/>
          <w:sz w:val="22"/>
          <w:szCs w:val="22"/>
          <w:lang w:eastAsia="en-US"/>
        </w:rPr>
        <w:t>of</w:t>
      </w:r>
      <w:r w:rsidRPr="0087273D">
        <w:rPr>
          <w:rFonts w:eastAsia="MS ??"/>
          <w:color w:val="auto"/>
          <w:sz w:val="22"/>
          <w:szCs w:val="22"/>
          <w:lang w:eastAsia="en-US"/>
        </w:rPr>
        <w:t xml:space="preserve"> Jesus,</w:t>
      </w:r>
    </w:p>
    <w:p w14:paraId="65A0A311" w14:textId="29EE80D5" w:rsidR="00440329" w:rsidRPr="0087273D" w:rsidRDefault="00440329" w:rsidP="0087273D">
      <w:pPr>
        <w:widowControl w:val="0"/>
        <w:ind w:firstLine="720"/>
        <w:contextualSpacing/>
        <w:rPr>
          <w:rFonts w:eastAsia="MS ??"/>
          <w:color w:val="auto"/>
          <w:sz w:val="22"/>
          <w:szCs w:val="22"/>
          <w:lang w:eastAsia="en-US"/>
        </w:rPr>
      </w:pPr>
      <w:r w:rsidRPr="0087273D">
        <w:rPr>
          <w:rFonts w:eastAsia="MS ??"/>
          <w:color w:val="auto"/>
          <w:sz w:val="22"/>
          <w:szCs w:val="22"/>
          <w:lang w:eastAsia="en-US"/>
        </w:rPr>
        <w:t>Harvest is full, Harvest is full, gather it in Jesus' Treasury."</w:t>
      </w:r>
      <w:r w:rsidR="00527EE0">
        <w:rPr>
          <w:rStyle w:val="FootnoteReference"/>
          <w:rFonts w:eastAsia="MS ??"/>
          <w:color w:val="auto"/>
          <w:sz w:val="22"/>
          <w:szCs w:val="22"/>
          <w:lang w:eastAsia="en-US"/>
        </w:rPr>
        <w:footnoteReference w:id="85"/>
      </w:r>
    </w:p>
    <w:p w14:paraId="4ADAEFB5" w14:textId="77777777" w:rsidR="0087273D" w:rsidRPr="0087273D" w:rsidRDefault="0087273D" w:rsidP="0087273D">
      <w:pPr>
        <w:widowControl w:val="0"/>
        <w:ind w:firstLine="720"/>
        <w:contextualSpacing/>
        <w:rPr>
          <w:rFonts w:eastAsia="MS ??"/>
          <w:color w:val="auto"/>
          <w:sz w:val="22"/>
          <w:szCs w:val="22"/>
          <w:lang w:eastAsia="en-US"/>
        </w:rPr>
      </w:pPr>
    </w:p>
    <w:p w14:paraId="2EE85A86" w14:textId="77777777" w:rsidR="00EF4522" w:rsidRDefault="00440329" w:rsidP="00DA5420">
      <w:pPr>
        <w:widowControl w:val="0"/>
        <w:spacing w:line="480" w:lineRule="auto"/>
        <w:ind w:firstLine="720"/>
        <w:contextualSpacing/>
        <w:rPr>
          <w:ins w:id="549" w:author="Lekhnath Poudel" w:date="2023-07-09T13:57:00Z"/>
          <w:rFonts w:eastAsia="MS ??"/>
          <w:color w:val="auto"/>
          <w:lang w:eastAsia="en-US"/>
        </w:rPr>
      </w:pPr>
      <w:r w:rsidRPr="00440329">
        <w:rPr>
          <w:rFonts w:eastAsia="MS ??"/>
          <w:color w:val="auto"/>
          <w:lang w:eastAsia="en-US"/>
        </w:rPr>
        <w:t>These two hymns tell us the history of vis</w:t>
      </w:r>
      <w:r w:rsidR="00042BD5">
        <w:rPr>
          <w:rFonts w:eastAsia="MS ??"/>
          <w:color w:val="auto"/>
          <w:lang w:eastAsia="en-US"/>
        </w:rPr>
        <w:t>i</w:t>
      </w:r>
      <w:r w:rsidRPr="00440329">
        <w:rPr>
          <w:rFonts w:eastAsia="MS ??"/>
          <w:color w:val="auto"/>
          <w:lang w:eastAsia="en-US"/>
        </w:rPr>
        <w:t>on for Nepal in the heart of the Nepalese Christian community in North</w:t>
      </w:r>
      <w:r w:rsidR="009E6C96">
        <w:rPr>
          <w:rFonts w:eastAsia="MS ??"/>
          <w:color w:val="auto"/>
          <w:lang w:eastAsia="en-US"/>
        </w:rPr>
        <w:t>-</w:t>
      </w:r>
      <w:r w:rsidRPr="00440329">
        <w:rPr>
          <w:rFonts w:eastAsia="MS ??"/>
          <w:color w:val="auto"/>
          <w:lang w:eastAsia="en-US"/>
        </w:rPr>
        <w:t xml:space="preserve">East India. </w:t>
      </w:r>
      <w:r w:rsidR="00B40718">
        <w:rPr>
          <w:rFonts w:eastAsia="MS ??"/>
          <w:color w:val="auto"/>
          <w:lang w:eastAsia="en-US"/>
        </w:rPr>
        <w:t>Lindell says, "This kind of concern and prayer led these Nepalese to organize a Gorkha Mission of their own (1892).</w:t>
      </w:r>
      <w:r w:rsidR="00B40718">
        <w:rPr>
          <w:rStyle w:val="FootnoteReference"/>
          <w:rFonts w:eastAsia="MS ??"/>
          <w:color w:val="auto"/>
          <w:lang w:eastAsia="en-US"/>
        </w:rPr>
        <w:footnoteReference w:id="86"/>
      </w:r>
      <w:r w:rsidR="00B40718">
        <w:rPr>
          <w:rFonts w:eastAsia="MS ??"/>
          <w:color w:val="auto"/>
          <w:lang w:eastAsia="en-US"/>
        </w:rPr>
        <w:t xml:space="preserve"> M</w:t>
      </w:r>
      <w:r w:rsidR="00B40718" w:rsidRPr="00440329">
        <w:rPr>
          <w:rFonts w:eastAsia="MS ??"/>
          <w:color w:val="auto"/>
          <w:lang w:eastAsia="en-US"/>
        </w:rPr>
        <w:t xml:space="preserve">any </w:t>
      </w:r>
      <w:r w:rsidR="00B40718">
        <w:rPr>
          <w:rFonts w:eastAsia="MS ??"/>
          <w:color w:val="auto"/>
          <w:lang w:eastAsia="en-US"/>
        </w:rPr>
        <w:t>Christian believers</w:t>
      </w:r>
      <w:r w:rsidR="00B40718" w:rsidRPr="00440329">
        <w:rPr>
          <w:rFonts w:eastAsia="MS ??"/>
          <w:color w:val="auto"/>
          <w:lang w:eastAsia="en-US"/>
        </w:rPr>
        <w:t xml:space="preserve"> from North</w:t>
      </w:r>
      <w:r w:rsidR="00B40718">
        <w:rPr>
          <w:rFonts w:eastAsia="MS ??"/>
          <w:color w:val="auto"/>
          <w:lang w:eastAsia="en-US"/>
        </w:rPr>
        <w:t>-</w:t>
      </w:r>
      <w:r w:rsidR="00B40718" w:rsidRPr="00440329">
        <w:rPr>
          <w:rFonts w:eastAsia="MS ??"/>
          <w:color w:val="auto"/>
          <w:lang w:eastAsia="en-US"/>
        </w:rPr>
        <w:t>East Indian regions like Darje</w:t>
      </w:r>
      <w:r w:rsidR="00042BD5">
        <w:rPr>
          <w:rFonts w:eastAsia="MS ??"/>
          <w:color w:val="auto"/>
          <w:lang w:eastAsia="en-US"/>
        </w:rPr>
        <w:t>e</w:t>
      </w:r>
      <w:r w:rsidR="00B40718" w:rsidRPr="00440329">
        <w:rPr>
          <w:rFonts w:eastAsia="MS ??"/>
          <w:color w:val="auto"/>
          <w:lang w:eastAsia="en-US"/>
        </w:rPr>
        <w:t xml:space="preserve">ling, </w:t>
      </w:r>
      <w:proofErr w:type="spellStart"/>
      <w:r w:rsidR="00B40718" w:rsidRPr="00440329">
        <w:rPr>
          <w:rFonts w:eastAsia="MS ??"/>
          <w:color w:val="auto"/>
          <w:lang w:eastAsia="en-US"/>
        </w:rPr>
        <w:t>Kali</w:t>
      </w:r>
      <w:r w:rsidR="00042BD5">
        <w:rPr>
          <w:rFonts w:eastAsia="MS ??"/>
          <w:color w:val="auto"/>
          <w:lang w:eastAsia="en-US"/>
        </w:rPr>
        <w:t>m</w:t>
      </w:r>
      <w:r w:rsidR="00B40718" w:rsidRPr="00440329">
        <w:rPr>
          <w:rFonts w:eastAsia="MS ??"/>
          <w:color w:val="auto"/>
          <w:lang w:eastAsia="en-US"/>
        </w:rPr>
        <w:t>pong</w:t>
      </w:r>
      <w:proofErr w:type="spellEnd"/>
      <w:r w:rsidR="00B40718" w:rsidRPr="00440329">
        <w:rPr>
          <w:rFonts w:eastAsia="MS ??"/>
          <w:color w:val="auto"/>
          <w:lang w:eastAsia="en-US"/>
        </w:rPr>
        <w:t>, and Sikkim felt a call to come</w:t>
      </w:r>
      <w:r w:rsidR="00042BD5">
        <w:rPr>
          <w:rFonts w:eastAsia="MS ??"/>
          <w:color w:val="auto"/>
          <w:lang w:eastAsia="en-US"/>
        </w:rPr>
        <w:t xml:space="preserve"> to</w:t>
      </w:r>
      <w:r w:rsidR="00B40718" w:rsidRPr="00440329">
        <w:rPr>
          <w:rFonts w:eastAsia="MS ??"/>
          <w:color w:val="auto"/>
          <w:lang w:eastAsia="en-US"/>
        </w:rPr>
        <w:t xml:space="preserve"> Nepal. </w:t>
      </w:r>
      <w:r w:rsidR="00B40718">
        <w:rPr>
          <w:rFonts w:eastAsia="MS ??"/>
          <w:color w:val="auto"/>
          <w:lang w:eastAsia="en-US"/>
        </w:rPr>
        <w:t xml:space="preserve">Meanwhile, </w:t>
      </w:r>
      <w:r w:rsidR="00042BD5">
        <w:rPr>
          <w:rFonts w:eastAsia="MS ??"/>
          <w:color w:val="auto"/>
          <w:lang w:eastAsia="en-US"/>
        </w:rPr>
        <w:t xml:space="preserve">mission </w:t>
      </w:r>
      <w:r w:rsidR="00042BD5">
        <w:rPr>
          <w:rFonts w:eastAsia="MS ??"/>
          <w:color w:val="auto"/>
          <w:lang w:eastAsia="en-US"/>
        </w:rPr>
        <w:lastRenderedPageBreak/>
        <w:t>organizations were</w:t>
      </w:r>
      <w:r w:rsidR="00B40718">
        <w:rPr>
          <w:rFonts w:eastAsia="MS ??"/>
          <w:color w:val="auto"/>
          <w:lang w:eastAsia="en-US"/>
        </w:rPr>
        <w:t xml:space="preserve"> working near Nepalese border town</w:t>
      </w:r>
      <w:r w:rsidR="00042BD5">
        <w:rPr>
          <w:rFonts w:eastAsia="MS ??"/>
          <w:color w:val="auto"/>
          <w:lang w:eastAsia="en-US"/>
        </w:rPr>
        <w:t>s</w:t>
      </w:r>
      <w:r w:rsidR="00B40718">
        <w:rPr>
          <w:rFonts w:eastAsia="MS ??"/>
          <w:color w:val="auto"/>
          <w:lang w:eastAsia="en-US"/>
        </w:rPr>
        <w:t xml:space="preserve"> planned to enter the country.</w:t>
      </w:r>
      <w:r w:rsidR="00B40718">
        <w:rPr>
          <w:rStyle w:val="FootnoteReference"/>
          <w:rFonts w:eastAsia="MS ??"/>
          <w:color w:val="auto"/>
          <w:lang w:eastAsia="en-US"/>
        </w:rPr>
        <w:footnoteReference w:id="87"/>
      </w:r>
      <w:r w:rsidR="00B40718">
        <w:rPr>
          <w:rFonts w:eastAsia="MS ??"/>
          <w:color w:val="auto"/>
          <w:lang w:eastAsia="en-US"/>
        </w:rPr>
        <w:t xml:space="preserve"> </w:t>
      </w:r>
    </w:p>
    <w:p w14:paraId="39F58BFA" w14:textId="6EF4F8BA" w:rsidR="00440329" w:rsidDel="00EF4522" w:rsidRDefault="00527EE0">
      <w:pPr>
        <w:widowControl w:val="0"/>
        <w:spacing w:line="480" w:lineRule="auto"/>
        <w:ind w:firstLine="720"/>
        <w:contextualSpacing/>
        <w:rPr>
          <w:del w:id="550" w:author="Lekhnath Poudel" w:date="2023-07-09T13:52:00Z"/>
          <w:rFonts w:eastAsia="MS ??"/>
          <w:color w:val="auto"/>
          <w:lang w:eastAsia="en-US"/>
        </w:rPr>
      </w:pPr>
      <w:ins w:id="551" w:author="Lekhnath Poudel" w:date="2023-07-09T13:43:00Z">
        <w:r>
          <w:rPr>
            <w:rFonts w:eastAsia="MS ??"/>
            <w:color w:val="auto"/>
            <w:lang w:eastAsia="en-US"/>
          </w:rPr>
          <w:t xml:space="preserve">These studies shows that </w:t>
        </w:r>
      </w:ins>
      <w:ins w:id="552" w:author="Lekhnath Poudel" w:date="2023-07-09T13:44:00Z">
        <w:r>
          <w:rPr>
            <w:rFonts w:eastAsia="MS ??"/>
            <w:color w:val="auto"/>
            <w:lang w:eastAsia="en-US"/>
          </w:rPr>
          <w:t xml:space="preserve">Nepalese in diaspora had vision and prayer for Nepalese people in Nepal. </w:t>
        </w:r>
      </w:ins>
      <w:ins w:id="553" w:author="Lekhnath Poudel" w:date="2023-07-09T13:53:00Z">
        <w:r w:rsidR="00EF4522">
          <w:rPr>
            <w:rFonts w:eastAsia="MS ??"/>
            <w:color w:val="auto"/>
            <w:lang w:eastAsia="en-US"/>
          </w:rPr>
          <w:t>They prepared to come Nepal and waited border area until the favorable time arrived.</w:t>
        </w:r>
      </w:ins>
      <w:r w:rsidR="00EF4522">
        <w:rPr>
          <w:rStyle w:val="FootnoteReference"/>
          <w:rFonts w:eastAsia="MS ??"/>
          <w:color w:val="auto"/>
          <w:lang w:eastAsia="en-US"/>
        </w:rPr>
        <w:footnoteReference w:id="88"/>
      </w:r>
      <w:ins w:id="554" w:author="Lekhnath Poudel" w:date="2023-07-09T13:53:00Z">
        <w:r w:rsidR="00EF4522">
          <w:rPr>
            <w:rFonts w:eastAsia="MS ??"/>
            <w:color w:val="auto"/>
            <w:lang w:eastAsia="en-US"/>
          </w:rPr>
          <w:t xml:space="preserve"> </w:t>
        </w:r>
      </w:ins>
    </w:p>
    <w:p w14:paraId="59B0E3F9" w14:textId="29572C88" w:rsidR="00B40718" w:rsidDel="00EF4522" w:rsidRDefault="00B40718">
      <w:pPr>
        <w:widowControl w:val="0"/>
        <w:spacing w:line="480" w:lineRule="auto"/>
        <w:ind w:firstLine="720"/>
        <w:contextualSpacing/>
        <w:rPr>
          <w:del w:id="555" w:author="Lekhnath Poudel" w:date="2023-07-09T13:52:00Z"/>
          <w:rFonts w:eastAsia="MS ??"/>
          <w:color w:val="auto"/>
          <w:lang w:eastAsia="en-US"/>
        </w:rPr>
        <w:pPrChange w:id="556" w:author="Lekhnath Poudel" w:date="2023-07-09T14:13:00Z">
          <w:pPr>
            <w:widowControl w:val="0"/>
            <w:spacing w:line="480" w:lineRule="auto"/>
            <w:ind w:firstLine="720"/>
            <w:contextualSpacing/>
            <w:jc w:val="center"/>
          </w:pPr>
        </w:pPrChange>
      </w:pPr>
    </w:p>
    <w:p w14:paraId="0C5172E2" w14:textId="3CCB5DC7" w:rsidR="003F0856" w:rsidRPr="00440329" w:rsidDel="00EF4522" w:rsidRDefault="00FA0289">
      <w:pPr>
        <w:widowControl w:val="0"/>
        <w:spacing w:line="480" w:lineRule="auto"/>
        <w:ind w:firstLine="720"/>
        <w:contextualSpacing/>
        <w:rPr>
          <w:del w:id="557" w:author="Lekhnath Poudel" w:date="2023-07-09T13:57:00Z"/>
          <w:rFonts w:eastAsia="MS ??"/>
          <w:color w:val="auto"/>
        </w:rPr>
        <w:pPrChange w:id="558" w:author="Lekhnath Poudel" w:date="2023-07-09T14:13:00Z">
          <w:pPr>
            <w:pStyle w:val="Heading3"/>
          </w:pPr>
        </w:pPrChange>
      </w:pPr>
      <w:bookmarkStart w:id="559" w:name="_Toc138167455"/>
      <w:del w:id="560" w:author="Lekhnath Poudel" w:date="2023-07-09T13:57:00Z">
        <w:r w:rsidDel="00EF4522">
          <w:delText xml:space="preserve">Gospel and Church Planting Movement </w:delText>
        </w:r>
        <w:r w:rsidR="003F0856" w:rsidDel="00EF4522">
          <w:delText xml:space="preserve">in </w:delText>
        </w:r>
        <w:commentRangeStart w:id="561"/>
        <w:r w:rsidR="003F0856" w:rsidDel="00EF4522">
          <w:delText>Modern Era</w:delText>
        </w:r>
        <w:bookmarkEnd w:id="559"/>
        <w:commentRangeEnd w:id="561"/>
        <w:r w:rsidR="0097420F" w:rsidDel="00EF4522">
          <w:rPr>
            <w:rStyle w:val="CommentReference"/>
          </w:rPr>
          <w:commentReference w:id="561"/>
        </w:r>
      </w:del>
    </w:p>
    <w:p w14:paraId="43E603D9" w14:textId="2727D3BE" w:rsidR="00DA5420" w:rsidRDefault="00DA5420" w:rsidP="008B349F">
      <w:pPr>
        <w:widowControl w:val="0"/>
        <w:spacing w:line="480" w:lineRule="auto"/>
        <w:ind w:firstLine="720"/>
        <w:contextualSpacing/>
        <w:rPr>
          <w:rFonts w:eastAsia="MS ??"/>
          <w:color w:val="auto"/>
          <w:lang w:eastAsia="en-US"/>
        </w:rPr>
      </w:pPr>
      <w:del w:id="562" w:author="Lekhnath Poudel" w:date="2023-07-09T14:13:00Z">
        <w:r w:rsidDel="008B349F">
          <w:rPr>
            <w:rFonts w:eastAsia="MS ??"/>
            <w:color w:val="auto"/>
            <w:lang w:eastAsia="en-US"/>
          </w:rPr>
          <w:delText>Pastor Robert Karthak says, "Prior to 1951, before we enter into Nepal, all the Christian organizations had been working for Nepal from their respective bases in bordering Indian towns like Jogbani, Nautuna, Rupaidia moved into Nepalgunj, Pokhara, and other parts of Nepal."</w:delText>
        </w:r>
        <w:r w:rsidRPr="00932B81" w:rsidDel="008B349F">
          <w:rPr>
            <w:rStyle w:val="FootnoteReference"/>
          </w:rPr>
          <w:footnoteReference w:id="89"/>
        </w:r>
      </w:del>
    </w:p>
    <w:p w14:paraId="1E19E768" w14:textId="79F5C7DF" w:rsidR="00EF4522" w:rsidRDefault="00970C12" w:rsidP="00B40718">
      <w:pPr>
        <w:widowControl w:val="0"/>
        <w:spacing w:line="480" w:lineRule="auto"/>
        <w:ind w:firstLine="720"/>
        <w:contextualSpacing/>
        <w:rPr>
          <w:ins w:id="565" w:author="Lekhnath Poudel" w:date="2023-07-09T13:57:00Z"/>
          <w:rFonts w:eastAsia="MS ??"/>
          <w:color w:val="auto"/>
          <w:lang w:eastAsia="en-US"/>
        </w:rPr>
      </w:pPr>
      <w:moveFromRangeStart w:id="566" w:author="Lekhnath Poudel" w:date="2023-07-09T14:02:00Z" w:name="move139803764"/>
      <w:moveFrom w:id="567" w:author="Lekhnath Poudel" w:date="2023-07-09T14:02:00Z">
        <w:r w:rsidRPr="00C6121C" w:rsidDel="000644DB">
          <w:rPr>
            <w:rFonts w:eastAsia="MS ??"/>
            <w:color w:val="auto"/>
            <w:lang w:eastAsia="en-US"/>
          </w:rPr>
          <w:t>After doing extensive research on Nepalese in India, Jonathan Lindel</w:t>
        </w:r>
        <w:r w:rsidR="00FA0289" w:rsidDel="000644DB">
          <w:rPr>
            <w:rFonts w:eastAsia="MS ??"/>
            <w:color w:val="auto"/>
            <w:lang w:eastAsia="en-US"/>
          </w:rPr>
          <w:t xml:space="preserve">l </w:t>
        </w:r>
        <w:r w:rsidR="00B40718" w:rsidDel="000644DB">
          <w:rPr>
            <w:rFonts w:eastAsia="MS ??"/>
            <w:color w:val="auto"/>
            <w:lang w:eastAsia="en-US"/>
          </w:rPr>
          <w:t>c</w:t>
        </w:r>
        <w:r w:rsidRPr="00C6121C" w:rsidDel="000644DB">
          <w:rPr>
            <w:rFonts w:eastAsia="MS ??"/>
            <w:color w:val="auto"/>
            <w:lang w:eastAsia="en-US"/>
          </w:rPr>
          <w:t xml:space="preserve">onceived the idea for Nepal Border Fellowship (NBF), which he and Kitty Harbord founded in 1946 </w:t>
        </w:r>
        <w:r w:rsidR="00042BD5" w:rsidDel="000644DB">
          <w:rPr>
            <w:rFonts w:eastAsia="MS ??"/>
            <w:color w:val="auto"/>
            <w:lang w:eastAsia="en-US"/>
          </w:rPr>
          <w:t>intending to reach</w:t>
        </w:r>
        <w:r w:rsidRPr="00C6121C" w:rsidDel="000644DB">
          <w:rPr>
            <w:rFonts w:eastAsia="MS ??"/>
            <w:color w:val="auto"/>
            <w:lang w:eastAsia="en-US"/>
          </w:rPr>
          <w:t xml:space="preserve"> all the border towns and trade routes via which Nepali regularly went into and out of India.</w:t>
        </w:r>
        <w:r w:rsidRPr="00932B81" w:rsidDel="000644DB">
          <w:rPr>
            <w:rStyle w:val="FootnoteReference"/>
          </w:rPr>
          <w:footnoteReference w:id="90"/>
        </w:r>
        <w:r w:rsidR="00FA0289" w:rsidDel="000644DB">
          <w:rPr>
            <w:rFonts w:eastAsia="MS ??"/>
            <w:color w:val="auto"/>
            <w:lang w:eastAsia="en-US"/>
          </w:rPr>
          <w:t xml:space="preserve"> </w:t>
        </w:r>
      </w:moveFrom>
      <w:moveFromRangeEnd w:id="566"/>
    </w:p>
    <w:p w14:paraId="249A0F0A" w14:textId="77777777" w:rsidR="00EF4522" w:rsidRPr="00440329" w:rsidRDefault="00EF4522" w:rsidP="00EF4522">
      <w:pPr>
        <w:pStyle w:val="Heading3"/>
        <w:rPr>
          <w:ins w:id="570" w:author="Lekhnath Poudel" w:date="2023-07-09T13:57:00Z"/>
          <w:rFonts w:eastAsia="MS ??"/>
          <w:color w:val="auto"/>
        </w:rPr>
      </w:pPr>
      <w:ins w:id="571" w:author="Lekhnath Poudel" w:date="2023-07-09T13:57:00Z">
        <w:r>
          <w:t xml:space="preserve">Gospel and Church Planting Movement in </w:t>
        </w:r>
        <w:commentRangeStart w:id="572"/>
        <w:r>
          <w:t>Modern Era</w:t>
        </w:r>
        <w:commentRangeEnd w:id="572"/>
        <w:r>
          <w:rPr>
            <w:rStyle w:val="CommentReference"/>
            <w:rFonts w:eastAsia="Arial Unicode MS"/>
            <w:color w:val="000000"/>
            <w:spacing w:val="0"/>
            <w:lang w:eastAsia="zh-CN" w:bidi="ar-SA"/>
          </w:rPr>
          <w:commentReference w:id="572"/>
        </w:r>
        <w:r>
          <w:t xml:space="preserve"> (1951-1990)</w:t>
        </w:r>
      </w:ins>
    </w:p>
    <w:p w14:paraId="462AEA93" w14:textId="77777777" w:rsidR="00EF4522" w:rsidRDefault="00EF4522" w:rsidP="00B40718">
      <w:pPr>
        <w:widowControl w:val="0"/>
        <w:spacing w:line="480" w:lineRule="auto"/>
        <w:ind w:firstLine="720"/>
        <w:contextualSpacing/>
        <w:rPr>
          <w:ins w:id="573" w:author="Lekhnath Poudel" w:date="2023-07-09T13:57:00Z"/>
          <w:rFonts w:eastAsia="MS ??"/>
          <w:color w:val="auto"/>
          <w:lang w:eastAsia="en-US"/>
        </w:rPr>
      </w:pPr>
    </w:p>
    <w:p w14:paraId="5EAA78D5" w14:textId="397B3691" w:rsidR="000644DB" w:rsidDel="000644DB" w:rsidRDefault="008B349F">
      <w:pPr>
        <w:widowControl w:val="0"/>
        <w:spacing w:line="480" w:lineRule="auto"/>
        <w:ind w:firstLine="720"/>
        <w:contextualSpacing/>
        <w:rPr>
          <w:del w:id="574" w:author="Lekhnath Poudel" w:date="2023-07-09T14:02:00Z"/>
          <w:moveTo w:id="575" w:author="Lekhnath Poudel" w:date="2023-07-09T14:02:00Z"/>
          <w:rFonts w:eastAsia="MS ??"/>
          <w:color w:val="auto"/>
          <w:lang w:eastAsia="en-US"/>
        </w:rPr>
      </w:pPr>
      <w:ins w:id="576" w:author="Lekhnath Poudel" w:date="2023-07-09T14:13:00Z">
        <w:r>
          <w:rPr>
            <w:rFonts w:eastAsia="MS ??"/>
            <w:color w:val="auto"/>
            <w:lang w:eastAsia="en-US"/>
          </w:rPr>
          <w:t xml:space="preserve">After the dark period of two centuries in 1951, an autocratic family-based Rana Regime had gone, and democratic system had established. According to Karthak, "Prior to 1951, before we enter into Nepal, all the Christian organizations had been working for Nepal from their respective bases in bordering Indian towns like </w:t>
        </w:r>
        <w:proofErr w:type="spellStart"/>
        <w:r>
          <w:rPr>
            <w:rFonts w:eastAsia="MS ??"/>
            <w:color w:val="auto"/>
            <w:lang w:eastAsia="en-US"/>
          </w:rPr>
          <w:t>Jogbani</w:t>
        </w:r>
        <w:proofErr w:type="spellEnd"/>
        <w:r>
          <w:rPr>
            <w:rFonts w:eastAsia="MS ??"/>
            <w:color w:val="auto"/>
            <w:lang w:eastAsia="en-US"/>
          </w:rPr>
          <w:t xml:space="preserve">, </w:t>
        </w:r>
        <w:proofErr w:type="spellStart"/>
        <w:r>
          <w:rPr>
            <w:rFonts w:eastAsia="MS ??"/>
            <w:color w:val="auto"/>
            <w:lang w:eastAsia="en-US"/>
          </w:rPr>
          <w:t>Nautuna</w:t>
        </w:r>
        <w:proofErr w:type="spellEnd"/>
        <w:r>
          <w:rPr>
            <w:rFonts w:eastAsia="MS ??"/>
            <w:color w:val="auto"/>
            <w:lang w:eastAsia="en-US"/>
          </w:rPr>
          <w:t xml:space="preserve">, </w:t>
        </w:r>
        <w:proofErr w:type="spellStart"/>
        <w:r>
          <w:rPr>
            <w:rFonts w:eastAsia="MS ??"/>
            <w:color w:val="auto"/>
            <w:lang w:eastAsia="en-US"/>
          </w:rPr>
          <w:t>Rupaidia</w:t>
        </w:r>
        <w:proofErr w:type="spellEnd"/>
        <w:r>
          <w:rPr>
            <w:rFonts w:eastAsia="MS ??"/>
            <w:color w:val="auto"/>
            <w:lang w:eastAsia="en-US"/>
          </w:rPr>
          <w:t xml:space="preserve"> moved into Nepalgunj, Pokhara, and other parts of Nepal."</w:t>
        </w:r>
        <w:r w:rsidRPr="00932B81">
          <w:rPr>
            <w:rStyle w:val="FootnoteReference"/>
          </w:rPr>
          <w:footnoteReference w:id="91"/>
        </w:r>
        <w:r>
          <w:rPr>
            <w:rFonts w:eastAsia="MS ??"/>
            <w:color w:val="auto"/>
            <w:lang w:eastAsia="en-US"/>
          </w:rPr>
          <w:t xml:space="preserve"> </w:t>
        </w:r>
      </w:ins>
      <w:moveToRangeStart w:id="580" w:author="Lekhnath Poudel" w:date="2023-07-09T14:02:00Z" w:name="move139803764"/>
      <w:moveTo w:id="581" w:author="Lekhnath Poudel" w:date="2023-07-09T14:02:00Z">
        <w:del w:id="582" w:author="Lekhnath Poudel" w:date="2023-07-09T14:13:00Z">
          <w:r w:rsidR="000644DB" w:rsidRPr="00C6121C" w:rsidDel="008B349F">
            <w:rPr>
              <w:rFonts w:eastAsia="MS ??"/>
              <w:color w:val="auto"/>
              <w:lang w:eastAsia="en-US"/>
            </w:rPr>
            <w:delText>After doing extensive research on Nepalese in India, Jonathan Lindel</w:delText>
          </w:r>
          <w:r w:rsidR="000644DB" w:rsidDel="008B349F">
            <w:rPr>
              <w:rFonts w:eastAsia="MS ??"/>
              <w:color w:val="auto"/>
              <w:lang w:eastAsia="en-US"/>
            </w:rPr>
            <w:delText>l c</w:delText>
          </w:r>
          <w:r w:rsidR="000644DB" w:rsidRPr="00C6121C" w:rsidDel="008B349F">
            <w:rPr>
              <w:rFonts w:eastAsia="MS ??"/>
              <w:color w:val="auto"/>
              <w:lang w:eastAsia="en-US"/>
            </w:rPr>
            <w:delText xml:space="preserve">onceived the idea for Nepal Border Fellowship (NBF), which he and Kitty Harbord founded in 1946 </w:delText>
          </w:r>
          <w:r w:rsidR="000644DB" w:rsidDel="008B349F">
            <w:rPr>
              <w:rFonts w:eastAsia="MS ??"/>
              <w:color w:val="auto"/>
              <w:lang w:eastAsia="en-US"/>
            </w:rPr>
            <w:delText>intending to reach</w:delText>
          </w:r>
          <w:r w:rsidR="000644DB" w:rsidRPr="00C6121C" w:rsidDel="008B349F">
            <w:rPr>
              <w:rFonts w:eastAsia="MS ??"/>
              <w:color w:val="auto"/>
              <w:lang w:eastAsia="en-US"/>
            </w:rPr>
            <w:delText xml:space="preserve"> all the border towns and trade routes via which Nepali regularly went into and out of India.</w:delText>
          </w:r>
          <w:r w:rsidR="000644DB" w:rsidRPr="00932B81" w:rsidDel="008B349F">
            <w:rPr>
              <w:rStyle w:val="FootnoteReference"/>
            </w:rPr>
            <w:footnoteReference w:id="92"/>
          </w:r>
        </w:del>
        <w:del w:id="587" w:author="Lekhnath Poudel" w:date="2023-07-09T14:05:00Z">
          <w:r w:rsidR="000644DB" w:rsidDel="000644DB">
            <w:rPr>
              <w:rFonts w:eastAsia="MS ??"/>
              <w:color w:val="auto"/>
              <w:lang w:eastAsia="en-US"/>
            </w:rPr>
            <w:delText xml:space="preserve"> </w:delText>
          </w:r>
        </w:del>
      </w:moveTo>
      <w:ins w:id="588" w:author="Lekhnath Poudel" w:date="2023-07-09T14:05:00Z">
        <w:r w:rsidR="000644DB" w:rsidRPr="000644DB">
          <w:rPr>
            <w:rFonts w:eastAsia="MS ??"/>
            <w:color w:val="auto"/>
            <w:lang w:eastAsia="en-US"/>
          </w:rPr>
          <w:t>After much effort, the gospel eventually made its way back into Nepal.</w:t>
        </w:r>
        <w:r w:rsidR="000644DB">
          <w:rPr>
            <w:rFonts w:eastAsia="MS ??"/>
            <w:color w:val="auto"/>
            <w:lang w:eastAsia="en-US"/>
          </w:rPr>
          <w:t xml:space="preserve"> There were about </w:t>
        </w:r>
      </w:ins>
      <w:ins w:id="589" w:author="Lekhnath Poudel" w:date="2023-07-09T14:14:00Z">
        <w:r>
          <w:rPr>
            <w:rFonts w:eastAsia="MS ??"/>
            <w:color w:val="auto"/>
            <w:lang w:eastAsia="en-US"/>
          </w:rPr>
          <w:t>25</w:t>
        </w:r>
      </w:ins>
      <w:ins w:id="590" w:author="Lekhnath Poudel" w:date="2023-07-09T14:05:00Z">
        <w:r w:rsidR="000644DB">
          <w:rPr>
            <w:rFonts w:eastAsia="MS ??"/>
            <w:color w:val="auto"/>
            <w:lang w:eastAsia="en-US"/>
          </w:rPr>
          <w:t xml:space="preserve"> mission agencies and groups active in </w:t>
        </w:r>
      </w:ins>
      <w:ins w:id="591" w:author="Lekhnath Poudel" w:date="2023-07-09T14:06:00Z">
        <w:r w:rsidR="000644DB">
          <w:rPr>
            <w:rFonts w:eastAsia="MS ??"/>
            <w:color w:val="auto"/>
            <w:lang w:eastAsia="en-US"/>
          </w:rPr>
          <w:t xml:space="preserve">the </w:t>
        </w:r>
      </w:ins>
      <w:ins w:id="592" w:author="Lekhnath Poudel" w:date="2023-07-09T14:05:00Z">
        <w:r w:rsidR="000644DB">
          <w:rPr>
            <w:rFonts w:eastAsia="MS ??"/>
            <w:color w:val="auto"/>
            <w:lang w:eastAsia="en-US"/>
          </w:rPr>
          <w:t>border</w:t>
        </w:r>
      </w:ins>
      <w:ins w:id="593" w:author="Lekhnath Poudel" w:date="2023-07-09T14:06:00Z">
        <w:r w:rsidR="000644DB">
          <w:rPr>
            <w:rFonts w:eastAsia="MS ??"/>
            <w:color w:val="auto"/>
            <w:lang w:eastAsia="en-US"/>
          </w:rPr>
          <w:t>.</w:t>
        </w:r>
      </w:ins>
      <w:r>
        <w:rPr>
          <w:rStyle w:val="FootnoteReference"/>
          <w:rFonts w:eastAsia="MS ??"/>
          <w:color w:val="auto"/>
          <w:lang w:eastAsia="en-US"/>
        </w:rPr>
        <w:footnoteReference w:id="93"/>
      </w:r>
      <w:ins w:id="594" w:author="Lekhnath Poudel" w:date="2023-07-09T14:06:00Z">
        <w:r w:rsidR="000644DB">
          <w:rPr>
            <w:rFonts w:eastAsia="MS ??"/>
            <w:color w:val="auto"/>
            <w:lang w:eastAsia="en-US"/>
          </w:rPr>
          <w:t xml:space="preserve"> </w:t>
        </w:r>
      </w:ins>
      <w:ins w:id="595" w:author="Lekhnath Poudel" w:date="2023-07-09T14:07:00Z">
        <w:r w:rsidR="000644DB">
          <w:rPr>
            <w:rFonts w:eastAsia="MS ??"/>
            <w:color w:val="auto"/>
            <w:lang w:eastAsia="en-US"/>
          </w:rPr>
          <w:t xml:space="preserve">One of them was Nepal Evangelistic Band </w:t>
        </w:r>
      </w:ins>
      <w:ins w:id="596" w:author="Lekhnath Poudel" w:date="2023-07-09T14:08:00Z">
        <w:r w:rsidR="000644DB">
          <w:rPr>
            <w:rFonts w:eastAsia="MS ??"/>
            <w:color w:val="auto"/>
            <w:lang w:eastAsia="en-US"/>
          </w:rPr>
          <w:t>(later International Nepal Fellowship</w:t>
        </w:r>
      </w:ins>
      <w:ins w:id="597" w:author="Lekhnath Poudel" w:date="2023-07-09T14:07:00Z">
        <w:r w:rsidR="000644DB">
          <w:rPr>
            <w:rFonts w:eastAsia="MS ??"/>
            <w:color w:val="auto"/>
            <w:lang w:eastAsia="en-US"/>
          </w:rPr>
          <w:t>)</w:t>
        </w:r>
      </w:ins>
      <w:ins w:id="598" w:author="Lekhnath Poudel" w:date="2023-07-09T14:08:00Z">
        <w:r w:rsidR="000644DB">
          <w:rPr>
            <w:rFonts w:eastAsia="MS ??"/>
            <w:color w:val="auto"/>
            <w:lang w:eastAsia="en-US"/>
          </w:rPr>
          <w:t>.</w:t>
        </w:r>
      </w:ins>
      <w:r>
        <w:rPr>
          <w:rStyle w:val="FootnoteReference"/>
          <w:rFonts w:eastAsia="MS ??"/>
          <w:color w:val="auto"/>
          <w:lang w:eastAsia="en-US"/>
        </w:rPr>
        <w:footnoteReference w:id="94"/>
      </w:r>
      <w:ins w:id="599" w:author="Lekhnath Poudel" w:date="2023-07-09T14:08:00Z">
        <w:r w:rsidR="000644DB">
          <w:rPr>
            <w:rFonts w:eastAsia="MS ??"/>
            <w:color w:val="auto"/>
            <w:lang w:eastAsia="en-US"/>
          </w:rPr>
          <w:t xml:space="preserve"> </w:t>
        </w:r>
      </w:ins>
      <w:ins w:id="600" w:author="Lekhnath Poudel" w:date="2023-07-09T14:09:00Z">
        <w:r w:rsidR="008D613C">
          <w:rPr>
            <w:rFonts w:eastAsia="MS ??"/>
            <w:color w:val="auto"/>
            <w:lang w:eastAsia="en-US"/>
          </w:rPr>
          <w:t>In the initiation of NEB (later INF),</w:t>
        </w:r>
      </w:ins>
      <w:ins w:id="601" w:author="Lekhnath Poudel" w:date="2023-07-09T14:07:00Z">
        <w:r w:rsidR="000644DB">
          <w:rPr>
            <w:rFonts w:eastAsia="MS ??"/>
            <w:color w:val="auto"/>
            <w:lang w:eastAsia="en-US"/>
          </w:rPr>
          <w:t xml:space="preserve"> </w:t>
        </w:r>
      </w:ins>
      <w:proofErr w:type="spellStart"/>
      <w:ins w:id="602" w:author="Lekhnath Poudel" w:date="2023-07-09T14:03:00Z">
        <w:r w:rsidR="000644DB" w:rsidRPr="00373933">
          <w:rPr>
            <w:rFonts w:eastAsia="MS ??"/>
            <w:color w:val="auto"/>
            <w:lang w:eastAsia="en-US"/>
          </w:rPr>
          <w:t>Ramghat</w:t>
        </w:r>
        <w:proofErr w:type="spellEnd"/>
        <w:r w:rsidR="000644DB" w:rsidRPr="00373933">
          <w:rPr>
            <w:rFonts w:eastAsia="MS ??"/>
            <w:color w:val="auto"/>
            <w:lang w:eastAsia="en-US"/>
          </w:rPr>
          <w:t xml:space="preserve"> Church Pokhara, led by its senior Nepali pastor David </w:t>
        </w:r>
        <w:proofErr w:type="spellStart"/>
        <w:r w:rsidR="000644DB" w:rsidRPr="00373933">
          <w:rPr>
            <w:rFonts w:eastAsia="MS ??"/>
            <w:color w:val="auto"/>
            <w:lang w:eastAsia="en-US"/>
          </w:rPr>
          <w:t>Mukhia</w:t>
        </w:r>
        <w:proofErr w:type="spellEnd"/>
        <w:r w:rsidR="000644DB" w:rsidRPr="00373933">
          <w:rPr>
            <w:rFonts w:eastAsia="MS ??"/>
            <w:color w:val="auto"/>
            <w:lang w:eastAsia="en-US"/>
          </w:rPr>
          <w:t>, was the first church to be founded in Nepal.</w:t>
        </w:r>
        <w:r w:rsidR="000644DB" w:rsidRPr="00932B81">
          <w:rPr>
            <w:rStyle w:val="FootnoteReference"/>
          </w:rPr>
          <w:footnoteReference w:id="95"/>
        </w:r>
        <w:r w:rsidR="000644DB">
          <w:rPr>
            <w:rFonts w:eastAsia="MS ??"/>
            <w:color w:val="auto"/>
            <w:lang w:eastAsia="en-US"/>
          </w:rPr>
          <w:t xml:space="preserve"> </w:t>
        </w:r>
      </w:ins>
      <w:ins w:id="606" w:author="Lekhnath Poudel" w:date="2023-07-09T14:18:00Z">
        <w:r>
          <w:rPr>
            <w:rFonts w:eastAsia="MS ??"/>
            <w:color w:val="auto"/>
            <w:lang w:eastAsia="en-US"/>
          </w:rPr>
          <w:t xml:space="preserve">According to perry, </w:t>
        </w:r>
      </w:ins>
      <w:ins w:id="607" w:author="Lekhnath Poudel" w:date="2023-07-09T14:03:00Z">
        <w:r w:rsidR="000644DB" w:rsidRPr="00373933">
          <w:rPr>
            <w:rFonts w:eastAsia="MS ??"/>
            <w:color w:val="auto"/>
            <w:lang w:eastAsia="en-US"/>
          </w:rPr>
          <w:t>churches started to emerge virtually simultaneously in Kathmandu, Pokhara, and Nepal</w:t>
        </w:r>
        <w:r w:rsidR="000644DB">
          <w:rPr>
            <w:rFonts w:eastAsia="MS ??"/>
            <w:color w:val="auto"/>
            <w:lang w:eastAsia="en-US"/>
          </w:rPr>
          <w:t>gu</w:t>
        </w:r>
        <w:r w:rsidR="000644DB" w:rsidRPr="00373933">
          <w:rPr>
            <w:rFonts w:eastAsia="MS ??"/>
            <w:color w:val="auto"/>
            <w:lang w:eastAsia="en-US"/>
          </w:rPr>
          <w:t xml:space="preserve">nj throughout the </w:t>
        </w:r>
        <w:proofErr w:type="spellStart"/>
        <w:r w:rsidR="000644DB" w:rsidRPr="00373933">
          <w:rPr>
            <w:rFonts w:eastAsia="MS ??"/>
            <w:color w:val="auto"/>
            <w:lang w:eastAsia="en-US"/>
          </w:rPr>
          <w:t>19</w:t>
        </w:r>
        <w:r w:rsidR="000644DB">
          <w:rPr>
            <w:rFonts w:eastAsia="MS ??"/>
            <w:color w:val="auto"/>
            <w:lang w:eastAsia="en-US"/>
          </w:rPr>
          <w:t>5</w:t>
        </w:r>
        <w:r w:rsidR="000644DB" w:rsidRPr="00373933">
          <w:rPr>
            <w:rFonts w:eastAsia="MS ??"/>
            <w:color w:val="auto"/>
            <w:lang w:eastAsia="en-US"/>
          </w:rPr>
          <w:t>0s</w:t>
        </w:r>
        <w:proofErr w:type="spellEnd"/>
        <w:r w:rsidR="000644DB" w:rsidRPr="00373933">
          <w:rPr>
            <w:rFonts w:eastAsia="MS ??"/>
            <w:color w:val="auto"/>
            <w:lang w:eastAsia="en-US"/>
          </w:rPr>
          <w:t>, which served as three major hubs for church growth.</w:t>
        </w:r>
        <w:r w:rsidR="000644DB" w:rsidRPr="00932B81">
          <w:rPr>
            <w:rStyle w:val="FootnoteReference"/>
          </w:rPr>
          <w:footnoteReference w:id="96"/>
        </w:r>
        <w:r w:rsidR="000644DB">
          <w:rPr>
            <w:rFonts w:eastAsia="MS ??"/>
            <w:color w:val="auto"/>
            <w:lang w:eastAsia="en-US"/>
          </w:rPr>
          <w:t xml:space="preserve"> </w:t>
        </w:r>
      </w:ins>
    </w:p>
    <w:moveToRangeEnd w:id="580"/>
    <w:p w14:paraId="66337C52" w14:textId="0087EC0A" w:rsidR="00B40718" w:rsidDel="008B349F" w:rsidRDefault="00FA0289">
      <w:pPr>
        <w:widowControl w:val="0"/>
        <w:spacing w:line="480" w:lineRule="auto"/>
        <w:ind w:firstLine="720"/>
        <w:contextualSpacing/>
        <w:rPr>
          <w:del w:id="611" w:author="Lekhnath Poudel" w:date="2023-07-09T14:18:00Z"/>
          <w:rFonts w:eastAsia="MS ??"/>
          <w:color w:val="auto"/>
          <w:lang w:eastAsia="en-US"/>
        </w:rPr>
      </w:pPr>
      <w:del w:id="612" w:author="Lekhnath Poudel" w:date="2023-07-09T14:18:00Z">
        <w:r w:rsidDel="008B349F">
          <w:rPr>
            <w:rFonts w:eastAsia="MS ??"/>
            <w:color w:val="auto"/>
            <w:lang w:eastAsia="en-US"/>
          </w:rPr>
          <w:delText>Perry states,</w:delText>
        </w:r>
        <w:r w:rsidR="00B40718" w:rsidDel="008B349F">
          <w:rPr>
            <w:rFonts w:eastAsia="MS ??"/>
            <w:color w:val="auto"/>
            <w:lang w:eastAsia="en-US"/>
          </w:rPr>
          <w:delText xml:space="preserve"> </w:delText>
        </w:r>
      </w:del>
      <w:del w:id="613" w:author="Lekhnath Poudel" w:date="2023-07-09T14:16:00Z">
        <w:r w:rsidR="00A43FD0" w:rsidDel="008B349F">
          <w:rPr>
            <w:rFonts w:eastAsia="MS ??"/>
            <w:color w:val="auto"/>
            <w:lang w:eastAsia="en-US"/>
          </w:rPr>
          <w:delText>W</w:delText>
        </w:r>
      </w:del>
      <w:del w:id="614" w:author="Lekhnath Poudel" w:date="2023-07-09T14:18:00Z">
        <w:r w:rsidR="00A43FD0" w:rsidDel="008B349F">
          <w:rPr>
            <w:rFonts w:eastAsia="MS ??"/>
            <w:color w:val="auto"/>
            <w:lang w:eastAsia="en-US"/>
          </w:rPr>
          <w:delText xml:space="preserve">ithin a few years two Nepali </w:delText>
        </w:r>
      </w:del>
      <w:del w:id="615" w:author="Lekhnath Poudel" w:date="2023-07-09T14:17:00Z">
        <w:r w:rsidR="00970C12" w:rsidDel="008B349F">
          <w:rPr>
            <w:rFonts w:eastAsia="MS ??"/>
            <w:color w:val="auto"/>
            <w:lang w:eastAsia="en-US"/>
          </w:rPr>
          <w:delText>F</w:delText>
        </w:r>
      </w:del>
      <w:del w:id="616" w:author="Lekhnath Poudel" w:date="2023-07-09T14:18:00Z">
        <w:r w:rsidR="00970C12" w:rsidDel="008B349F">
          <w:rPr>
            <w:rFonts w:eastAsia="MS ??"/>
            <w:color w:val="auto"/>
            <w:lang w:eastAsia="en-US"/>
          </w:rPr>
          <w:delText>ellowships</w:delText>
        </w:r>
        <w:r w:rsidR="00A43FD0" w:rsidDel="008B349F">
          <w:rPr>
            <w:rFonts w:eastAsia="MS ??"/>
            <w:color w:val="auto"/>
            <w:lang w:eastAsia="en-US"/>
          </w:rPr>
          <w:delText xml:space="preserve"> in Kathmandu had split to become three: Bhaktapur under Pastor Tir Bahadur Dewan; the S. Indian led group with Col. Shamsher; and Dilli Bazar Fellowship, led by Robert Karthak. Baptisms of local believers took place in each of these centers, and the churches began to slowly grow. There w</w:delText>
        </w:r>
        <w:r w:rsidR="00042BD5" w:rsidDel="008B349F">
          <w:rPr>
            <w:rFonts w:eastAsia="MS ??"/>
            <w:color w:val="auto"/>
            <w:lang w:eastAsia="en-US"/>
          </w:rPr>
          <w:delText>ere</w:delText>
        </w:r>
        <w:r w:rsidR="00A43FD0" w:rsidDel="008B349F">
          <w:rPr>
            <w:rFonts w:eastAsia="MS ??"/>
            <w:color w:val="auto"/>
            <w:lang w:eastAsia="en-US"/>
          </w:rPr>
          <w:delText xml:space="preserve"> also the beginnings of evangelical outreach to surrounding villages.</w:delText>
        </w:r>
        <w:r w:rsidR="00A43FD0" w:rsidRPr="00932B81" w:rsidDel="008B349F">
          <w:rPr>
            <w:rStyle w:val="FootnoteReference"/>
          </w:rPr>
          <w:footnoteReference w:id="97"/>
        </w:r>
      </w:del>
    </w:p>
    <w:p w14:paraId="200AD8D4" w14:textId="38E5C543" w:rsidR="00970C12" w:rsidDel="000644DB" w:rsidRDefault="00970C12">
      <w:pPr>
        <w:widowControl w:val="0"/>
        <w:spacing w:line="480" w:lineRule="auto"/>
        <w:ind w:firstLine="720"/>
        <w:contextualSpacing/>
        <w:rPr>
          <w:del w:id="619" w:author="Lekhnath Poudel" w:date="2023-07-09T14:03:00Z"/>
          <w:rFonts w:eastAsia="MS ??"/>
          <w:color w:val="auto"/>
          <w:lang w:eastAsia="en-US"/>
        </w:rPr>
      </w:pPr>
      <w:del w:id="620" w:author="Lekhnath Poudel" w:date="2023-07-09T14:03:00Z">
        <w:r w:rsidRPr="00373933" w:rsidDel="000644DB">
          <w:rPr>
            <w:rFonts w:eastAsia="MS ??"/>
            <w:color w:val="auto"/>
            <w:lang w:eastAsia="en-US"/>
          </w:rPr>
          <w:delText>Ramghat Church Pokhara, led by its senior Nepali pastor David Mukhia, was the first church to be founded in Nepal.</w:delText>
        </w:r>
        <w:r w:rsidRPr="00932B81" w:rsidDel="000644DB">
          <w:rPr>
            <w:rStyle w:val="FootnoteReference"/>
          </w:rPr>
          <w:footnoteReference w:id="98"/>
        </w:r>
        <w:r w:rsidDel="000644DB">
          <w:rPr>
            <w:rFonts w:eastAsia="MS ??"/>
            <w:color w:val="auto"/>
            <w:lang w:eastAsia="en-US"/>
          </w:rPr>
          <w:delText xml:space="preserve"> </w:delText>
        </w:r>
        <w:r w:rsidRPr="00373933" w:rsidDel="000644DB">
          <w:rPr>
            <w:rFonts w:eastAsia="MS ??"/>
            <w:color w:val="auto"/>
            <w:lang w:eastAsia="en-US"/>
          </w:rPr>
          <w:delText>Infant churches started to emerge virtually simultaneously in Kathmandu, Pokhara, and Nepal</w:delText>
        </w:r>
        <w:r w:rsidDel="000644DB">
          <w:rPr>
            <w:rFonts w:eastAsia="MS ??"/>
            <w:color w:val="auto"/>
            <w:lang w:eastAsia="en-US"/>
          </w:rPr>
          <w:delText>gu</w:delText>
        </w:r>
        <w:r w:rsidRPr="00373933" w:rsidDel="000644DB">
          <w:rPr>
            <w:rFonts w:eastAsia="MS ??"/>
            <w:color w:val="auto"/>
            <w:lang w:eastAsia="en-US"/>
          </w:rPr>
          <w:delText>nj throughout the 19</w:delText>
        </w:r>
        <w:r w:rsidDel="000644DB">
          <w:rPr>
            <w:rFonts w:eastAsia="MS ??"/>
            <w:color w:val="auto"/>
            <w:lang w:eastAsia="en-US"/>
          </w:rPr>
          <w:delText>5</w:delText>
        </w:r>
        <w:r w:rsidRPr="00373933" w:rsidDel="000644DB">
          <w:rPr>
            <w:rFonts w:eastAsia="MS ??"/>
            <w:color w:val="auto"/>
            <w:lang w:eastAsia="en-US"/>
          </w:rPr>
          <w:delText>0s, which served as three major hubs for church growth.</w:delText>
        </w:r>
        <w:r w:rsidRPr="00932B81" w:rsidDel="000644DB">
          <w:rPr>
            <w:rStyle w:val="FootnoteReference"/>
          </w:rPr>
          <w:footnoteReference w:id="99"/>
        </w:r>
        <w:r w:rsidDel="000644DB">
          <w:rPr>
            <w:rFonts w:eastAsia="MS ??"/>
            <w:color w:val="auto"/>
            <w:lang w:eastAsia="en-US"/>
          </w:rPr>
          <w:delText xml:space="preserve"> </w:delText>
        </w:r>
      </w:del>
    </w:p>
    <w:p w14:paraId="4790C838" w14:textId="77777777" w:rsidR="005A3D2B" w:rsidRDefault="005A3D2B">
      <w:pPr>
        <w:widowControl w:val="0"/>
        <w:spacing w:line="480" w:lineRule="auto"/>
        <w:ind w:firstLine="720"/>
        <w:contextualSpacing/>
        <w:rPr>
          <w:rFonts w:eastAsia="MS ??"/>
          <w:color w:val="auto"/>
          <w:lang w:eastAsia="en-US"/>
        </w:rPr>
        <w:pPrChange w:id="625" w:author="Lekhnath Poudel" w:date="2023-07-09T14:18:00Z">
          <w:pPr>
            <w:widowControl w:val="0"/>
            <w:spacing w:line="480" w:lineRule="auto"/>
            <w:ind w:firstLine="720"/>
            <w:contextualSpacing/>
            <w:jc w:val="center"/>
          </w:pPr>
        </w:pPrChange>
      </w:pPr>
    </w:p>
    <w:p w14:paraId="139887B7" w14:textId="7B4B1E14" w:rsidR="00FA0289" w:rsidRDefault="00FA0289" w:rsidP="00791536">
      <w:pPr>
        <w:pStyle w:val="Heading3"/>
      </w:pPr>
      <w:bookmarkStart w:id="626" w:name="_Toc138167456"/>
      <w:r>
        <w:lastRenderedPageBreak/>
        <w:t>The First Missionaries for Nepal in Modern Era</w:t>
      </w:r>
      <w:bookmarkEnd w:id="626"/>
      <w:ins w:id="627" w:author="Lekhnath Poudel" w:date="2023-07-09T14:20:00Z">
        <w:r w:rsidR="009D3D0B">
          <w:t xml:space="preserve"> (1951-1990)</w:t>
        </w:r>
      </w:ins>
    </w:p>
    <w:p w14:paraId="6AD5D2CE" w14:textId="38FB0A5D" w:rsidR="009328A2" w:rsidRDefault="00FA0289" w:rsidP="00440329">
      <w:pPr>
        <w:widowControl w:val="0"/>
        <w:spacing w:line="480" w:lineRule="auto"/>
        <w:ind w:firstLine="720"/>
        <w:contextualSpacing/>
        <w:rPr>
          <w:rFonts w:eastAsia="MS ??"/>
          <w:color w:val="auto"/>
          <w:lang w:eastAsia="en-US"/>
        </w:rPr>
      </w:pPr>
      <w:r>
        <w:rPr>
          <w:rFonts w:eastAsia="MS ??"/>
          <w:color w:val="auto"/>
          <w:lang w:eastAsia="en-US"/>
        </w:rPr>
        <w:t>According to Rongong, a</w:t>
      </w:r>
      <w:r w:rsidR="003D5816">
        <w:rPr>
          <w:rFonts w:eastAsia="MS ??"/>
          <w:color w:val="auto"/>
          <w:lang w:eastAsia="en-US"/>
        </w:rPr>
        <w:t xml:space="preserve"> mother in Mar </w:t>
      </w:r>
      <w:proofErr w:type="spellStart"/>
      <w:r w:rsidR="003D5816">
        <w:rPr>
          <w:rFonts w:eastAsia="MS ??"/>
          <w:color w:val="auto"/>
          <w:lang w:eastAsia="en-US"/>
        </w:rPr>
        <w:t>Thoma</w:t>
      </w:r>
      <w:proofErr w:type="spellEnd"/>
      <w:r w:rsidR="003D5816">
        <w:rPr>
          <w:rFonts w:eastAsia="MS ??"/>
          <w:color w:val="auto"/>
          <w:lang w:eastAsia="en-US"/>
        </w:rPr>
        <w:t xml:space="preserve"> Church, Kerala heard the message and as a result</w:t>
      </w:r>
      <w:r w:rsidR="00042BD5">
        <w:rPr>
          <w:rFonts w:eastAsia="MS ??"/>
          <w:color w:val="auto"/>
          <w:lang w:eastAsia="en-US"/>
        </w:rPr>
        <w:t>,</w:t>
      </w:r>
      <w:r w:rsidR="003D5816">
        <w:rPr>
          <w:rFonts w:eastAsia="MS ??"/>
          <w:color w:val="auto"/>
          <w:lang w:eastAsia="en-US"/>
        </w:rPr>
        <w:t xml:space="preserve"> dedicated her newborn son </w:t>
      </w:r>
      <w:r w:rsidR="00042BD5">
        <w:rPr>
          <w:rFonts w:eastAsia="MS ??"/>
          <w:color w:val="auto"/>
          <w:lang w:eastAsia="en-US"/>
        </w:rPr>
        <w:t>to</w:t>
      </w:r>
      <w:r w:rsidR="003D5816">
        <w:rPr>
          <w:rFonts w:eastAsia="MS ??"/>
          <w:color w:val="auto"/>
          <w:lang w:eastAsia="en-US"/>
        </w:rPr>
        <w:t xml:space="preserve"> God's service in Nepal.</w:t>
      </w:r>
      <w:r w:rsidR="003D5816">
        <w:rPr>
          <w:rStyle w:val="FootnoteReference"/>
          <w:rFonts w:eastAsia="MS ??"/>
          <w:color w:val="auto"/>
          <w:lang w:eastAsia="en-US"/>
        </w:rPr>
        <w:footnoteReference w:id="100"/>
      </w:r>
      <w:r w:rsidR="003D5816">
        <w:rPr>
          <w:rFonts w:eastAsia="MS ??"/>
          <w:color w:val="auto"/>
          <w:lang w:eastAsia="en-US"/>
        </w:rPr>
        <w:t xml:space="preserve"> </w:t>
      </w:r>
      <w:r w:rsidR="00B724A4">
        <w:rPr>
          <w:rFonts w:eastAsia="MS ??"/>
          <w:color w:val="auto"/>
          <w:lang w:eastAsia="en-US"/>
        </w:rPr>
        <w:t>The Lord worked in his heart and he took the calling personally.</w:t>
      </w:r>
      <w:r w:rsidR="00B724A4">
        <w:rPr>
          <w:rStyle w:val="FootnoteReference"/>
          <w:rFonts w:eastAsia="MS ??"/>
          <w:color w:val="auto"/>
          <w:lang w:eastAsia="en-US"/>
        </w:rPr>
        <w:footnoteReference w:id="101"/>
      </w:r>
      <w:r w:rsidR="00B724A4">
        <w:rPr>
          <w:rFonts w:eastAsia="MS ??"/>
          <w:color w:val="auto"/>
          <w:lang w:eastAsia="en-US"/>
        </w:rPr>
        <w:t xml:space="preserve"> While he was studying in the seminary he interested three other Mar </w:t>
      </w:r>
      <w:proofErr w:type="spellStart"/>
      <w:r w:rsidR="00B724A4">
        <w:rPr>
          <w:rFonts w:eastAsia="MS ??"/>
          <w:color w:val="auto"/>
          <w:lang w:eastAsia="en-US"/>
        </w:rPr>
        <w:t>Thoma</w:t>
      </w:r>
      <w:proofErr w:type="spellEnd"/>
      <w:r w:rsidR="00B724A4">
        <w:rPr>
          <w:rFonts w:eastAsia="MS ??"/>
          <w:color w:val="auto"/>
          <w:lang w:eastAsia="en-US"/>
        </w:rPr>
        <w:t xml:space="preserve"> students in going on this mission.</w:t>
      </w:r>
      <w:r w:rsidR="00B724A4">
        <w:rPr>
          <w:rStyle w:val="FootnoteReference"/>
          <w:rFonts w:eastAsia="MS ??"/>
          <w:color w:val="auto"/>
          <w:lang w:eastAsia="en-US"/>
        </w:rPr>
        <w:footnoteReference w:id="102"/>
      </w:r>
      <w:r w:rsidR="00B724A4">
        <w:rPr>
          <w:rFonts w:eastAsia="MS ??"/>
          <w:color w:val="auto"/>
          <w:lang w:eastAsia="en-US"/>
        </w:rPr>
        <w:t xml:space="preserve"> </w:t>
      </w:r>
      <w:r w:rsidR="0098478F" w:rsidRPr="0098478F">
        <w:rPr>
          <w:rFonts w:eastAsia="MS ??"/>
          <w:color w:val="auto"/>
          <w:lang w:eastAsia="en-US"/>
        </w:rPr>
        <w:t xml:space="preserve">He and one of his friends arrived </w:t>
      </w:r>
      <w:r w:rsidR="00042BD5">
        <w:rPr>
          <w:rFonts w:eastAsia="MS ??"/>
          <w:color w:val="auto"/>
          <w:lang w:eastAsia="en-US"/>
        </w:rPr>
        <w:t>in</w:t>
      </w:r>
      <w:r w:rsidR="0098478F" w:rsidRPr="0098478F">
        <w:rPr>
          <w:rFonts w:eastAsia="MS ??"/>
          <w:color w:val="auto"/>
          <w:lang w:eastAsia="en-US"/>
        </w:rPr>
        <w:t xml:space="preserve"> Nepal as pioneers of the Gospel for Nepal.</w:t>
      </w:r>
      <w:r w:rsidR="00B724A4">
        <w:rPr>
          <w:rStyle w:val="FootnoteReference"/>
          <w:rFonts w:eastAsia="MS ??"/>
          <w:color w:val="auto"/>
          <w:lang w:eastAsia="en-US"/>
        </w:rPr>
        <w:footnoteReference w:id="103"/>
      </w:r>
      <w:r w:rsidR="00B724A4">
        <w:rPr>
          <w:rFonts w:eastAsia="MS ??"/>
          <w:color w:val="auto"/>
          <w:lang w:eastAsia="en-US"/>
        </w:rPr>
        <w:t xml:space="preserve"> </w:t>
      </w:r>
      <w:r w:rsidR="0098478F">
        <w:rPr>
          <w:rFonts w:eastAsia="MS ??"/>
          <w:color w:val="auto"/>
          <w:lang w:eastAsia="en-US"/>
        </w:rPr>
        <w:t>Later r</w:t>
      </w:r>
      <w:r w:rsidR="00B724A4">
        <w:rPr>
          <w:rFonts w:eastAsia="MS ??"/>
          <w:color w:val="auto"/>
          <w:lang w:eastAsia="en-US"/>
        </w:rPr>
        <w:t>eturning home they reported to church, friends, and the seminary.</w:t>
      </w:r>
      <w:r w:rsidR="00B724A4">
        <w:rPr>
          <w:rStyle w:val="FootnoteReference"/>
          <w:rFonts w:eastAsia="MS ??"/>
          <w:color w:val="auto"/>
          <w:lang w:eastAsia="en-US"/>
        </w:rPr>
        <w:footnoteReference w:id="104"/>
      </w:r>
      <w:r w:rsidR="00442BDB">
        <w:rPr>
          <w:rFonts w:eastAsia="MS ??"/>
          <w:color w:val="auto"/>
          <w:lang w:eastAsia="en-US"/>
        </w:rPr>
        <w:t xml:space="preserve"> This time forming a voluntary band named 'Christa Shanti Sangh' four young men from Mar </w:t>
      </w:r>
      <w:proofErr w:type="spellStart"/>
      <w:r w:rsidR="00442BDB">
        <w:rPr>
          <w:rFonts w:eastAsia="MS ??"/>
          <w:color w:val="auto"/>
          <w:lang w:eastAsia="en-US"/>
        </w:rPr>
        <w:t>Thoma</w:t>
      </w:r>
      <w:proofErr w:type="spellEnd"/>
      <w:r w:rsidR="00442BDB">
        <w:rPr>
          <w:rFonts w:eastAsia="MS ??"/>
          <w:color w:val="auto"/>
          <w:lang w:eastAsia="en-US"/>
        </w:rPr>
        <w:t xml:space="preserve"> Church traveled again to Nepal in 1953.</w:t>
      </w:r>
      <w:r w:rsidR="00442BDB">
        <w:rPr>
          <w:rStyle w:val="FootnoteReference"/>
          <w:rFonts w:eastAsia="MS ??"/>
          <w:color w:val="auto"/>
          <w:lang w:eastAsia="en-US"/>
        </w:rPr>
        <w:footnoteReference w:id="105"/>
      </w:r>
      <w:r w:rsidR="00442BDB">
        <w:rPr>
          <w:rFonts w:eastAsia="MS ??"/>
          <w:color w:val="auto"/>
          <w:lang w:eastAsia="en-US"/>
        </w:rPr>
        <w:t xml:space="preserve"> </w:t>
      </w:r>
      <w:r w:rsidR="004C2F9F">
        <w:rPr>
          <w:rFonts w:eastAsia="MS ??"/>
          <w:color w:val="auto"/>
          <w:lang w:eastAsia="en-US"/>
        </w:rPr>
        <w:t xml:space="preserve">In 1954, these four men started a small fellowship at </w:t>
      </w:r>
      <w:proofErr w:type="spellStart"/>
      <w:r w:rsidR="004C2F9F">
        <w:rPr>
          <w:rFonts w:eastAsia="MS ??"/>
          <w:color w:val="auto"/>
          <w:lang w:eastAsia="en-US"/>
        </w:rPr>
        <w:t>Juddha</w:t>
      </w:r>
      <w:proofErr w:type="spellEnd"/>
      <w:r w:rsidR="004C2F9F">
        <w:rPr>
          <w:rFonts w:eastAsia="MS ??"/>
          <w:color w:val="auto"/>
          <w:lang w:eastAsia="en-US"/>
        </w:rPr>
        <w:t xml:space="preserve"> </w:t>
      </w:r>
      <w:proofErr w:type="spellStart"/>
      <w:r w:rsidR="004C2F9F">
        <w:rPr>
          <w:rFonts w:eastAsia="MS ??"/>
          <w:color w:val="auto"/>
          <w:lang w:eastAsia="en-US"/>
        </w:rPr>
        <w:t>Sadak</w:t>
      </w:r>
      <w:proofErr w:type="spellEnd"/>
      <w:r w:rsidR="004C2F9F">
        <w:rPr>
          <w:rFonts w:eastAsia="MS ??"/>
          <w:color w:val="auto"/>
          <w:lang w:eastAsia="en-US"/>
        </w:rPr>
        <w:t xml:space="preserve"> later this fellowship become </w:t>
      </w:r>
      <w:proofErr w:type="spellStart"/>
      <w:r w:rsidR="004C2F9F">
        <w:rPr>
          <w:rFonts w:eastAsia="MS ??"/>
          <w:color w:val="auto"/>
          <w:lang w:eastAsia="en-US"/>
        </w:rPr>
        <w:t>Putalisadak</w:t>
      </w:r>
      <w:proofErr w:type="spellEnd"/>
      <w:r w:rsidR="004C2F9F">
        <w:rPr>
          <w:rFonts w:eastAsia="MS ??"/>
          <w:color w:val="auto"/>
          <w:lang w:eastAsia="en-US"/>
        </w:rPr>
        <w:t xml:space="preserve"> Church, the first church in Kathmandu Valley.</w:t>
      </w:r>
      <w:r w:rsidR="004C2F9F">
        <w:rPr>
          <w:rStyle w:val="FootnoteReference"/>
          <w:rFonts w:eastAsia="MS ??"/>
          <w:color w:val="auto"/>
          <w:lang w:eastAsia="en-US"/>
        </w:rPr>
        <w:footnoteReference w:id="106"/>
      </w:r>
    </w:p>
    <w:p w14:paraId="1A13EABC" w14:textId="2B9B0304" w:rsidR="009D3D0B" w:rsidRDefault="00FA0289">
      <w:pPr>
        <w:widowControl w:val="0"/>
        <w:spacing w:line="480" w:lineRule="auto"/>
        <w:ind w:firstLine="720"/>
        <w:contextualSpacing/>
        <w:rPr>
          <w:ins w:id="628" w:author="Lekhnath Poudel" w:date="2023-07-09T14:19:00Z"/>
          <w:rFonts w:eastAsia="MS ??"/>
          <w:color w:val="auto"/>
          <w:lang w:eastAsia="en-US"/>
        </w:rPr>
        <w:pPrChange w:id="629" w:author="Lekhnath Poudel" w:date="2023-07-09T14:19:00Z">
          <w:pPr>
            <w:widowControl w:val="0"/>
            <w:spacing w:line="480" w:lineRule="auto"/>
            <w:ind w:left="720"/>
            <w:contextualSpacing/>
          </w:pPr>
        </w:pPrChange>
      </w:pPr>
      <w:r>
        <w:rPr>
          <w:rFonts w:eastAsia="MS ??"/>
          <w:color w:val="auto"/>
          <w:lang w:eastAsia="en-US"/>
        </w:rPr>
        <w:t xml:space="preserve">Perry states, </w:t>
      </w:r>
      <w:r w:rsidR="00BF075A">
        <w:rPr>
          <w:rFonts w:eastAsia="MS ??"/>
          <w:color w:val="auto"/>
          <w:lang w:eastAsia="en-US"/>
        </w:rPr>
        <w:t xml:space="preserve">"Several young people recruited by Elizabeth Franklin in </w:t>
      </w:r>
      <w:proofErr w:type="spellStart"/>
      <w:r w:rsidR="00BF075A">
        <w:rPr>
          <w:rFonts w:eastAsia="MS ??"/>
          <w:color w:val="auto"/>
          <w:lang w:eastAsia="en-US"/>
        </w:rPr>
        <w:t>Kalimpong</w:t>
      </w:r>
      <w:proofErr w:type="spellEnd"/>
      <w:r w:rsidR="00BF075A">
        <w:rPr>
          <w:rFonts w:eastAsia="MS ??"/>
          <w:color w:val="auto"/>
          <w:lang w:eastAsia="en-US"/>
        </w:rPr>
        <w:t xml:space="preserve"> to go to Nepal as Christian workers. </w:t>
      </w:r>
      <w:proofErr w:type="spellStart"/>
      <w:r w:rsidR="00BF075A">
        <w:rPr>
          <w:rFonts w:eastAsia="MS ??"/>
          <w:color w:val="auto"/>
          <w:lang w:eastAsia="en-US"/>
        </w:rPr>
        <w:t>Daftan</w:t>
      </w:r>
      <w:proofErr w:type="spellEnd"/>
      <w:r w:rsidR="00BF075A">
        <w:rPr>
          <w:rFonts w:eastAsia="MS ??"/>
          <w:color w:val="auto"/>
          <w:lang w:eastAsia="en-US"/>
        </w:rPr>
        <w:t xml:space="preserve"> Sada and Prakash Rai were the first young people to go to join the newly formed United Christian Mission to Nepal (later United Mission to Nepal, </w:t>
      </w:r>
      <w:proofErr w:type="spellStart"/>
      <w:r w:rsidR="00BF075A">
        <w:rPr>
          <w:rFonts w:eastAsia="MS ??"/>
          <w:color w:val="auto"/>
          <w:lang w:eastAsia="en-US"/>
        </w:rPr>
        <w:t>UMN</w:t>
      </w:r>
      <w:proofErr w:type="spellEnd"/>
      <w:r w:rsidR="00BF075A">
        <w:rPr>
          <w:rFonts w:eastAsia="MS ??"/>
          <w:color w:val="auto"/>
          <w:lang w:eastAsia="en-US"/>
        </w:rPr>
        <w:t xml:space="preserve">) in Nepal, as laboratory technician trainees for </w:t>
      </w:r>
      <w:r w:rsidR="00042BD5">
        <w:rPr>
          <w:rFonts w:eastAsia="MS ??"/>
          <w:color w:val="auto"/>
          <w:lang w:eastAsia="en-US"/>
        </w:rPr>
        <w:t xml:space="preserve">a </w:t>
      </w:r>
      <w:r w:rsidR="00BF075A">
        <w:rPr>
          <w:rFonts w:eastAsia="MS ??"/>
          <w:color w:val="auto"/>
          <w:lang w:eastAsia="en-US"/>
        </w:rPr>
        <w:t>hospital in 1955."</w:t>
      </w:r>
      <w:r w:rsidR="00BF075A" w:rsidRPr="00932B81">
        <w:rPr>
          <w:rStyle w:val="FootnoteReference"/>
        </w:rPr>
        <w:footnoteReference w:id="107"/>
      </w:r>
      <w:r w:rsidR="00BF075A">
        <w:rPr>
          <w:rFonts w:eastAsia="MS ??"/>
          <w:color w:val="auto"/>
          <w:lang w:eastAsia="en-US"/>
        </w:rPr>
        <w:t xml:space="preserve"> </w:t>
      </w:r>
      <w:r w:rsidR="00BF075A" w:rsidRPr="00BA78D0">
        <w:rPr>
          <w:rFonts w:eastAsia="MS ??"/>
          <w:color w:val="auto"/>
          <w:lang w:eastAsia="en-US"/>
        </w:rPr>
        <w:t>As missionaries, Robert Karthak, Rajendra</w:t>
      </w:r>
      <w:r w:rsidR="00042BD5">
        <w:rPr>
          <w:rFonts w:eastAsia="MS ??"/>
          <w:color w:val="auto"/>
          <w:lang w:eastAsia="en-US"/>
        </w:rPr>
        <w:t>,</w:t>
      </w:r>
      <w:r w:rsidR="00BF075A" w:rsidRPr="00BA78D0">
        <w:rPr>
          <w:rFonts w:eastAsia="MS ??"/>
          <w:color w:val="auto"/>
          <w:lang w:eastAsia="en-US"/>
        </w:rPr>
        <w:t xml:space="preserve"> and </w:t>
      </w:r>
      <w:proofErr w:type="spellStart"/>
      <w:r w:rsidR="00BF075A" w:rsidRPr="00BA78D0">
        <w:rPr>
          <w:rFonts w:eastAsia="MS ??"/>
          <w:color w:val="auto"/>
          <w:lang w:eastAsia="en-US"/>
        </w:rPr>
        <w:t>Jemit</w:t>
      </w:r>
      <w:proofErr w:type="spellEnd"/>
      <w:r w:rsidR="00BF075A" w:rsidRPr="00BA78D0">
        <w:rPr>
          <w:rFonts w:eastAsia="MS ??"/>
          <w:color w:val="auto"/>
          <w:lang w:eastAsia="en-US"/>
        </w:rPr>
        <w:t xml:space="preserve"> Rongong with their daughter Sharon, </w:t>
      </w:r>
      <w:proofErr w:type="spellStart"/>
      <w:r w:rsidR="00BF075A" w:rsidRPr="00BA78D0">
        <w:rPr>
          <w:rFonts w:eastAsia="MS ??"/>
          <w:color w:val="auto"/>
          <w:lang w:eastAsia="en-US"/>
        </w:rPr>
        <w:t>Dhanmaya</w:t>
      </w:r>
      <w:proofErr w:type="spellEnd"/>
      <w:r w:rsidR="00BF075A" w:rsidRPr="00BA78D0">
        <w:rPr>
          <w:rFonts w:eastAsia="MS ??"/>
          <w:color w:val="auto"/>
          <w:lang w:eastAsia="en-US"/>
        </w:rPr>
        <w:t xml:space="preserve"> </w:t>
      </w:r>
      <w:proofErr w:type="spellStart"/>
      <w:r w:rsidR="00BF075A" w:rsidRPr="00BA78D0">
        <w:rPr>
          <w:rFonts w:eastAsia="MS ??"/>
          <w:color w:val="auto"/>
          <w:lang w:eastAsia="en-US"/>
        </w:rPr>
        <w:t>Khwas</w:t>
      </w:r>
      <w:proofErr w:type="spellEnd"/>
      <w:r w:rsidR="00BF075A" w:rsidRPr="00BA78D0">
        <w:rPr>
          <w:rFonts w:eastAsia="MS ??"/>
          <w:color w:val="auto"/>
          <w:lang w:eastAsia="en-US"/>
        </w:rPr>
        <w:t xml:space="preserve"> and her</w:t>
      </w:r>
      <w:r w:rsidR="00BF075A">
        <w:rPr>
          <w:rFonts w:eastAsia="MS ??"/>
          <w:color w:val="auto"/>
          <w:lang w:eastAsia="en-US"/>
        </w:rPr>
        <w:t xml:space="preserve"> young siblings</w:t>
      </w:r>
      <w:r w:rsidR="00BF075A" w:rsidRPr="00BA78D0">
        <w:rPr>
          <w:rFonts w:eastAsia="MS ??"/>
          <w:color w:val="auto"/>
          <w:lang w:eastAsia="en-US"/>
        </w:rPr>
        <w:t xml:space="preserve">, and Danial </w:t>
      </w:r>
      <w:proofErr w:type="spellStart"/>
      <w:r w:rsidR="00BF075A" w:rsidRPr="00BA78D0">
        <w:rPr>
          <w:rFonts w:eastAsia="MS ??"/>
          <w:color w:val="auto"/>
          <w:lang w:eastAsia="en-US"/>
        </w:rPr>
        <w:t>Sitling</w:t>
      </w:r>
      <w:proofErr w:type="spellEnd"/>
      <w:r w:rsidR="00BF075A" w:rsidRPr="00BA78D0">
        <w:rPr>
          <w:rFonts w:eastAsia="MS ??"/>
          <w:color w:val="auto"/>
          <w:lang w:eastAsia="en-US"/>
        </w:rPr>
        <w:t xml:space="preserve"> from </w:t>
      </w:r>
      <w:proofErr w:type="spellStart"/>
      <w:r w:rsidR="00BF075A" w:rsidRPr="00BA78D0">
        <w:rPr>
          <w:rFonts w:eastAsia="MS ??"/>
          <w:color w:val="auto"/>
          <w:lang w:eastAsia="en-US"/>
        </w:rPr>
        <w:t>Kali</w:t>
      </w:r>
      <w:r w:rsidR="00BF075A">
        <w:rPr>
          <w:rFonts w:eastAsia="MS ??"/>
          <w:color w:val="auto"/>
          <w:lang w:eastAsia="en-US"/>
        </w:rPr>
        <w:t>m</w:t>
      </w:r>
      <w:r w:rsidR="00BF075A" w:rsidRPr="00BA78D0">
        <w:rPr>
          <w:rFonts w:eastAsia="MS ??"/>
          <w:color w:val="auto"/>
          <w:lang w:eastAsia="en-US"/>
        </w:rPr>
        <w:t>pong</w:t>
      </w:r>
      <w:proofErr w:type="spellEnd"/>
      <w:r w:rsidR="00BF075A" w:rsidRPr="00BA78D0">
        <w:rPr>
          <w:rFonts w:eastAsia="MS ??"/>
          <w:color w:val="auto"/>
          <w:lang w:eastAsia="en-US"/>
        </w:rPr>
        <w:t xml:space="preserve"> traveled to Bhaktapur, Nepal with Miss Franklin in the ensuing years.</w:t>
      </w:r>
      <w:r w:rsidR="00BF075A" w:rsidRPr="00932B81">
        <w:rPr>
          <w:rStyle w:val="FootnoteReference"/>
        </w:rPr>
        <w:footnoteReference w:id="108"/>
      </w:r>
      <w:r w:rsidR="00BF075A">
        <w:rPr>
          <w:rFonts w:eastAsia="MS ??"/>
          <w:color w:val="auto"/>
          <w:lang w:eastAsia="en-US"/>
        </w:rPr>
        <w:t xml:space="preserve"> </w:t>
      </w:r>
      <w:r w:rsidR="00042BD5">
        <w:rPr>
          <w:rFonts w:eastAsia="MS ??"/>
          <w:color w:val="auto"/>
          <w:lang w:eastAsia="en-US"/>
        </w:rPr>
        <w:t>Some</w:t>
      </w:r>
      <w:r w:rsidR="00BF075A">
        <w:rPr>
          <w:rFonts w:eastAsia="MS ??"/>
          <w:color w:val="auto"/>
          <w:lang w:eastAsia="en-US"/>
        </w:rPr>
        <w:t xml:space="preserve"> o</w:t>
      </w:r>
      <w:r w:rsidR="00BF075A" w:rsidRPr="00E65DB9">
        <w:rPr>
          <w:rFonts w:eastAsia="MS ??"/>
          <w:color w:val="auto"/>
          <w:lang w:eastAsia="en-US"/>
        </w:rPr>
        <w:t xml:space="preserve">thers followed them, some looking for jobs in the medical or educational sectors while others worked full-time as Christians. Some of </w:t>
      </w:r>
      <w:r w:rsidR="00BF075A" w:rsidRPr="00E65DB9">
        <w:rPr>
          <w:rFonts w:eastAsia="MS ??"/>
          <w:color w:val="auto"/>
          <w:lang w:eastAsia="en-US"/>
        </w:rPr>
        <w:lastRenderedPageBreak/>
        <w:t>these individuals went on to become significant leaders in Nepal's growing church.</w:t>
      </w:r>
      <w:r w:rsidR="00BF075A" w:rsidRPr="00932B81">
        <w:rPr>
          <w:rStyle w:val="FootnoteReference"/>
        </w:rPr>
        <w:footnoteReference w:id="109"/>
      </w:r>
      <w:r w:rsidR="00DA5420">
        <w:rPr>
          <w:rFonts w:eastAsia="MS ??"/>
          <w:color w:val="auto"/>
          <w:lang w:eastAsia="en-US"/>
        </w:rPr>
        <w:t xml:space="preserve"> </w:t>
      </w:r>
    </w:p>
    <w:p w14:paraId="03EE74A5" w14:textId="4A2B0E23" w:rsidR="00057730" w:rsidDel="009D3D0B" w:rsidRDefault="00057730" w:rsidP="00057730">
      <w:pPr>
        <w:widowControl w:val="0"/>
        <w:spacing w:line="480" w:lineRule="auto"/>
        <w:ind w:firstLine="720"/>
        <w:contextualSpacing/>
        <w:rPr>
          <w:del w:id="630" w:author="Lekhnath Poudel" w:date="2023-07-09T14:20:00Z"/>
          <w:rFonts w:eastAsia="MS ??"/>
          <w:color w:val="auto"/>
          <w:lang w:eastAsia="en-US"/>
        </w:rPr>
      </w:pPr>
    </w:p>
    <w:p w14:paraId="2A62D24D" w14:textId="77777777" w:rsidR="00FA0289" w:rsidRDefault="00FA0289" w:rsidP="00BF075A">
      <w:pPr>
        <w:widowControl w:val="0"/>
        <w:spacing w:line="480" w:lineRule="auto"/>
        <w:ind w:firstLine="720"/>
        <w:contextualSpacing/>
        <w:rPr>
          <w:rFonts w:eastAsia="MS ??"/>
          <w:color w:val="auto"/>
          <w:lang w:eastAsia="en-US"/>
        </w:rPr>
      </w:pPr>
    </w:p>
    <w:p w14:paraId="21840B83" w14:textId="43DABF2E" w:rsidR="00057730" w:rsidRDefault="00057730" w:rsidP="00791536">
      <w:pPr>
        <w:pStyle w:val="Heading2"/>
        <w:rPr>
          <w:lang w:eastAsia="en-US"/>
        </w:rPr>
      </w:pPr>
      <w:bookmarkStart w:id="631" w:name="_Toc138167457"/>
      <w:r>
        <w:rPr>
          <w:lang w:eastAsia="en-US"/>
        </w:rPr>
        <w:t>Church Growth</w:t>
      </w:r>
      <w:r w:rsidR="005A3D2B">
        <w:rPr>
          <w:lang w:eastAsia="en-US"/>
        </w:rPr>
        <w:t xml:space="preserve"> Movement</w:t>
      </w:r>
      <w:r>
        <w:rPr>
          <w:lang w:eastAsia="en-US"/>
        </w:rPr>
        <w:t xml:space="preserve"> in Nepal</w:t>
      </w:r>
      <w:bookmarkEnd w:id="631"/>
    </w:p>
    <w:p w14:paraId="7B16A6F8" w14:textId="1910B0E7" w:rsidR="00057730" w:rsidRDefault="009D3D0B" w:rsidP="009D3D0B">
      <w:pPr>
        <w:pStyle w:val="Heading3"/>
      </w:pPr>
      <w:bookmarkStart w:id="632" w:name="_Toc138167458"/>
      <w:commentRangeStart w:id="633"/>
      <w:ins w:id="634" w:author="Lekhnath Poudel" w:date="2023-07-09T14:22:00Z">
        <w:r>
          <w:t>Modern Era</w:t>
        </w:r>
        <w:commentRangeEnd w:id="633"/>
        <w:r>
          <w:rPr>
            <w:rStyle w:val="CommentReference"/>
            <w:rFonts w:eastAsia="Arial Unicode MS"/>
            <w:color w:val="000000"/>
            <w:spacing w:val="0"/>
            <w:lang w:eastAsia="zh-CN" w:bidi="ar-SA"/>
          </w:rPr>
          <w:commentReference w:id="633"/>
        </w:r>
        <w:r>
          <w:t xml:space="preserve"> (1951-1990)</w:t>
        </w:r>
      </w:ins>
      <w:del w:id="635" w:author="Lekhnath Poudel" w:date="2023-07-09T14:22:00Z">
        <w:r w:rsidR="00057730" w:rsidDel="009D3D0B">
          <w:delText xml:space="preserve">Pre-Democratic </w:delText>
        </w:r>
        <w:commentRangeStart w:id="636"/>
        <w:r w:rsidR="00057730" w:rsidDel="009D3D0B">
          <w:delText>period</w:delText>
        </w:r>
        <w:bookmarkEnd w:id="632"/>
        <w:commentRangeEnd w:id="636"/>
        <w:r w:rsidR="000D2A83" w:rsidDel="009D3D0B">
          <w:rPr>
            <w:rStyle w:val="CommentReference"/>
            <w:rFonts w:eastAsia="Arial Unicode MS"/>
            <w:color w:val="000000"/>
            <w:spacing w:val="0"/>
            <w:lang w:eastAsia="zh-CN" w:bidi="ar-SA"/>
          </w:rPr>
          <w:commentReference w:id="636"/>
        </w:r>
      </w:del>
      <w:ins w:id="637" w:author="Lekhnath Poudel" w:date="2023-07-09T14:21:00Z">
        <w:r>
          <w:t xml:space="preserve"> </w:t>
        </w:r>
      </w:ins>
    </w:p>
    <w:p w14:paraId="795E3213" w14:textId="309AA6CC" w:rsidR="00BF075A" w:rsidRDefault="00FA0289" w:rsidP="00BF075A">
      <w:pPr>
        <w:widowControl w:val="0"/>
        <w:spacing w:line="480" w:lineRule="auto"/>
        <w:ind w:firstLine="720"/>
        <w:contextualSpacing/>
        <w:rPr>
          <w:rFonts w:eastAsia="MS ??"/>
          <w:color w:val="auto"/>
          <w:lang w:eastAsia="en-US"/>
        </w:rPr>
      </w:pPr>
      <w:r>
        <w:rPr>
          <w:rFonts w:eastAsia="MS ??"/>
          <w:color w:val="auto"/>
          <w:lang w:eastAsia="en-US"/>
        </w:rPr>
        <w:t xml:space="preserve">Norma </w:t>
      </w:r>
      <w:proofErr w:type="spellStart"/>
      <w:r>
        <w:rPr>
          <w:rFonts w:eastAsia="MS ??"/>
          <w:color w:val="auto"/>
          <w:lang w:eastAsia="en-US"/>
        </w:rPr>
        <w:t>Kehrberg</w:t>
      </w:r>
      <w:proofErr w:type="spellEnd"/>
      <w:r>
        <w:rPr>
          <w:rFonts w:eastAsia="MS ??"/>
          <w:color w:val="auto"/>
          <w:lang w:eastAsia="en-US"/>
        </w:rPr>
        <w:t xml:space="preserve"> gives the findings of detailed research </w:t>
      </w:r>
      <w:r w:rsidR="00042BD5">
        <w:rPr>
          <w:rFonts w:eastAsia="MS ??"/>
          <w:color w:val="auto"/>
          <w:lang w:eastAsia="en-US"/>
        </w:rPr>
        <w:t>i</w:t>
      </w:r>
      <w:r>
        <w:rPr>
          <w:rFonts w:eastAsia="MS ??"/>
          <w:color w:val="auto"/>
          <w:lang w:eastAsia="en-US"/>
        </w:rPr>
        <w:t xml:space="preserve">n her book called </w:t>
      </w:r>
      <w:r>
        <w:rPr>
          <w:rFonts w:eastAsia="MS ??"/>
          <w:i/>
          <w:iCs/>
          <w:color w:val="auto"/>
          <w:lang w:eastAsia="en-US"/>
        </w:rPr>
        <w:t xml:space="preserve">The Cross in the Land of the </w:t>
      </w:r>
      <w:proofErr w:type="spellStart"/>
      <w:r>
        <w:rPr>
          <w:rFonts w:eastAsia="MS ??"/>
          <w:i/>
          <w:iCs/>
          <w:color w:val="auto"/>
          <w:lang w:eastAsia="en-US"/>
        </w:rPr>
        <w:t>Khukuri</w:t>
      </w:r>
      <w:proofErr w:type="spellEnd"/>
      <w:r>
        <w:rPr>
          <w:rFonts w:eastAsia="MS ??"/>
          <w:i/>
          <w:iCs/>
          <w:color w:val="auto"/>
          <w:lang w:eastAsia="en-US"/>
        </w:rPr>
        <w:t>.</w:t>
      </w:r>
      <w:r>
        <w:rPr>
          <w:rFonts w:eastAsia="MS ??"/>
          <w:color w:val="auto"/>
          <w:lang w:eastAsia="en-US"/>
        </w:rPr>
        <w:t xml:space="preserve"> </w:t>
      </w:r>
      <w:proofErr w:type="spellStart"/>
      <w:r>
        <w:rPr>
          <w:rFonts w:eastAsia="MS ??"/>
          <w:color w:val="auto"/>
          <w:lang w:eastAsia="en-US"/>
        </w:rPr>
        <w:t>Kehrberg</w:t>
      </w:r>
      <w:proofErr w:type="spellEnd"/>
      <w:r>
        <w:rPr>
          <w:rFonts w:eastAsia="MS ??"/>
          <w:color w:val="auto"/>
          <w:lang w:eastAsia="en-US"/>
        </w:rPr>
        <w:t xml:space="preserve"> states, </w:t>
      </w:r>
      <w:r w:rsidR="00BF075A">
        <w:rPr>
          <w:rFonts w:eastAsia="MS ??"/>
          <w:color w:val="auto"/>
          <w:lang w:eastAsia="en-US"/>
        </w:rPr>
        <w:t xml:space="preserve">"The rapid growth of the church of the New Testament is reflected in the growth of a similar type </w:t>
      </w:r>
      <w:r w:rsidR="00042BD5">
        <w:rPr>
          <w:rFonts w:eastAsia="MS ??"/>
          <w:color w:val="auto"/>
          <w:lang w:eastAsia="en-US"/>
        </w:rPr>
        <w:t xml:space="preserve">of </w:t>
      </w:r>
      <w:r w:rsidR="00BF075A">
        <w:rPr>
          <w:rFonts w:eastAsia="MS ??"/>
          <w:color w:val="auto"/>
          <w:lang w:eastAsia="en-US"/>
        </w:rPr>
        <w:t>church, the church in Nepal. In 1951, there were no known believers; by the end of 19</w:t>
      </w:r>
      <w:r w:rsidR="00AB0642">
        <w:rPr>
          <w:rFonts w:eastAsia="MS ??"/>
          <w:color w:val="auto"/>
          <w:lang w:eastAsia="en-US"/>
        </w:rPr>
        <w:t>6</w:t>
      </w:r>
      <w:r w:rsidR="00BF075A">
        <w:rPr>
          <w:rFonts w:eastAsia="MS ??"/>
          <w:color w:val="auto"/>
          <w:lang w:eastAsia="en-US"/>
        </w:rPr>
        <w:t>9 the church is estimated to have 4,000 members."</w:t>
      </w:r>
      <w:r w:rsidR="00BF075A" w:rsidRPr="00932B81">
        <w:rPr>
          <w:rStyle w:val="FootnoteReference"/>
        </w:rPr>
        <w:footnoteReference w:id="110"/>
      </w:r>
      <w:r w:rsidR="00BF075A">
        <w:rPr>
          <w:rFonts w:eastAsia="MS ??"/>
          <w:color w:val="auto"/>
          <w:lang w:eastAsia="en-US"/>
        </w:rPr>
        <w:t xml:space="preserve"> </w:t>
      </w:r>
      <w:r w:rsidR="00BF075A" w:rsidRPr="003F3721">
        <w:rPr>
          <w:rFonts w:eastAsia="MS ??"/>
          <w:color w:val="auto"/>
          <w:lang w:eastAsia="en-US"/>
        </w:rPr>
        <w:t>The Christian community estimated there were 50,000 Christians at the end of the Panchayat system of governance in 1990,</w:t>
      </w:r>
      <w:r w:rsidR="00BF075A">
        <w:rPr>
          <w:rFonts w:eastAsia="MS ??"/>
          <w:color w:val="auto"/>
          <w:lang w:eastAsia="en-US"/>
        </w:rPr>
        <w:t xml:space="preserve"> however, the government census reported 31,280.</w:t>
      </w:r>
      <w:r w:rsidR="00BF075A" w:rsidRPr="00932B81">
        <w:rPr>
          <w:rStyle w:val="FootnoteReference"/>
        </w:rPr>
        <w:footnoteReference w:id="111"/>
      </w:r>
      <w:r w:rsidR="00BF075A">
        <w:rPr>
          <w:rFonts w:eastAsia="MS ??"/>
          <w:color w:val="auto"/>
          <w:lang w:eastAsia="en-US"/>
        </w:rPr>
        <w:t xml:space="preserve"> "The earliest recording states that there were 30 churches in </w:t>
      </w:r>
      <w:proofErr w:type="gramStart"/>
      <w:r w:rsidR="00BF075A">
        <w:rPr>
          <w:rFonts w:eastAsia="MS ??"/>
          <w:color w:val="auto"/>
          <w:lang w:eastAsia="en-US"/>
        </w:rPr>
        <w:t>1970, and</w:t>
      </w:r>
      <w:proofErr w:type="gramEnd"/>
      <w:r w:rsidR="00BF075A">
        <w:rPr>
          <w:rFonts w:eastAsia="MS ??"/>
          <w:color w:val="auto"/>
          <w:lang w:eastAsia="en-US"/>
        </w:rPr>
        <w:t xml:space="preserve"> increase to 40 by 1977 and up to 60 in 1980. After 1980, during a time of increased persecution from the authorities, the number of Christian converts increased markedly. In 1992, there were 160 churches."</w:t>
      </w:r>
      <w:r w:rsidR="00BF075A" w:rsidRPr="00932B81">
        <w:rPr>
          <w:rStyle w:val="FootnoteReference"/>
        </w:rPr>
        <w:footnoteReference w:id="112"/>
      </w:r>
    </w:p>
    <w:p w14:paraId="01EDE2FD" w14:textId="6062E98B" w:rsidR="00AB0642" w:rsidRDefault="009D3D0B" w:rsidP="00791536">
      <w:pPr>
        <w:pStyle w:val="Heading3"/>
      </w:pPr>
      <w:bookmarkStart w:id="638" w:name="_Toc138167459"/>
      <w:ins w:id="639" w:author="Lekhnath Poudel" w:date="2023-07-09T14:23:00Z">
        <w:r>
          <w:t>Later</w:t>
        </w:r>
        <w:commentRangeStart w:id="640"/>
        <w:r>
          <w:t xml:space="preserve"> Era</w:t>
        </w:r>
        <w:commentRangeEnd w:id="640"/>
        <w:r>
          <w:rPr>
            <w:rStyle w:val="CommentReference"/>
            <w:rFonts w:eastAsia="Arial Unicode MS"/>
            <w:color w:val="000000"/>
            <w:spacing w:val="0"/>
            <w:lang w:eastAsia="zh-CN" w:bidi="ar-SA"/>
          </w:rPr>
          <w:commentReference w:id="640"/>
        </w:r>
        <w:r>
          <w:t xml:space="preserve"> (1990-2023)</w:t>
        </w:r>
      </w:ins>
      <w:del w:id="641" w:author="Lekhnath Poudel" w:date="2023-07-09T14:23:00Z">
        <w:r w:rsidR="00AB0642" w:rsidDel="009D3D0B">
          <w:delText>Post-Democratic Period</w:delText>
        </w:r>
      </w:del>
      <w:bookmarkEnd w:id="638"/>
    </w:p>
    <w:p w14:paraId="366D7A21" w14:textId="07E4B055" w:rsidR="00280887" w:rsidRDefault="00FA0289" w:rsidP="00280887">
      <w:pPr>
        <w:spacing w:line="480" w:lineRule="auto"/>
        <w:ind w:firstLine="720"/>
        <w:rPr>
          <w:rFonts w:eastAsia="MS ??"/>
          <w:color w:val="auto"/>
          <w:lang w:eastAsia="en-US"/>
        </w:rPr>
      </w:pPr>
      <w:r>
        <w:rPr>
          <w:rFonts w:eastAsia="MS ??"/>
          <w:color w:val="auto"/>
          <w:lang w:eastAsia="en-US"/>
        </w:rPr>
        <w:t xml:space="preserve">According to </w:t>
      </w:r>
      <w:proofErr w:type="spellStart"/>
      <w:r>
        <w:rPr>
          <w:rFonts w:eastAsia="MS ??"/>
          <w:color w:val="auto"/>
          <w:lang w:eastAsia="en-US"/>
        </w:rPr>
        <w:t>Kehrberg</w:t>
      </w:r>
      <w:proofErr w:type="spellEnd"/>
      <w:r>
        <w:rPr>
          <w:rFonts w:eastAsia="MS ??"/>
          <w:color w:val="auto"/>
          <w:lang w:eastAsia="en-US"/>
        </w:rPr>
        <w:t>, t</w:t>
      </w:r>
      <w:r w:rsidR="00BF075A" w:rsidRPr="003F3721">
        <w:rPr>
          <w:rFonts w:eastAsia="MS ??"/>
          <w:color w:val="auto"/>
          <w:lang w:eastAsia="en-US"/>
        </w:rPr>
        <w:t>here was a noticeable rise in Christians following the advent of democracy.</w:t>
      </w:r>
      <w:r w:rsidR="00BF075A" w:rsidRPr="00932B81">
        <w:rPr>
          <w:rStyle w:val="FootnoteReference"/>
        </w:rPr>
        <w:footnoteReference w:id="113"/>
      </w:r>
      <w:r w:rsidR="00BF075A">
        <w:rPr>
          <w:rFonts w:eastAsia="MS ??"/>
          <w:color w:val="auto"/>
          <w:lang w:eastAsia="en-US"/>
        </w:rPr>
        <w:t xml:space="preserve"> "</w:t>
      </w:r>
      <w:r w:rsidR="00BF075A" w:rsidRPr="003F3721">
        <w:rPr>
          <w:rFonts w:eastAsia="MS ??"/>
          <w:color w:val="auto"/>
          <w:lang w:eastAsia="en-US"/>
        </w:rPr>
        <w:t>The number of believers increased from 50,000 in 1990 to 75,000 in 1992, 300,000 in 1998, and 400,000 in 1999.</w:t>
      </w:r>
      <w:r w:rsidR="00BF075A" w:rsidRPr="00932B81">
        <w:rPr>
          <w:rStyle w:val="FootnoteReference"/>
        </w:rPr>
        <w:footnoteReference w:id="114"/>
      </w:r>
      <w:r w:rsidR="00BF075A">
        <w:rPr>
          <w:rFonts w:eastAsia="MS ??"/>
          <w:color w:val="auto"/>
          <w:lang w:eastAsia="en-US"/>
        </w:rPr>
        <w:t xml:space="preserve"> </w:t>
      </w:r>
      <w:commentRangeStart w:id="642"/>
      <w:r w:rsidR="00BF075A">
        <w:rPr>
          <w:rFonts w:eastAsia="MS ??"/>
          <w:color w:val="auto"/>
          <w:lang w:eastAsia="en-US"/>
        </w:rPr>
        <w:t>"</w:t>
      </w:r>
      <w:r w:rsidR="000D2A83">
        <w:rPr>
          <w:rFonts w:eastAsia="MS ??"/>
          <w:color w:val="auto"/>
          <w:lang w:eastAsia="en-US"/>
        </w:rPr>
        <w:t xml:space="preserve"> </w:t>
      </w:r>
      <w:r w:rsidR="00BF075A">
        <w:rPr>
          <w:rFonts w:eastAsia="MS ??"/>
          <w:color w:val="auto"/>
          <w:lang w:eastAsia="en-US"/>
        </w:rPr>
        <w:t>According to those benchmark numbers, the increase in the growth of the church in Nepal in 50 years parallels the growth of the New Testament Church at 40% until reaching the fourteenth year in 1980.</w:t>
      </w:r>
      <w:commentRangeEnd w:id="642"/>
      <w:r w:rsidR="000D2A83">
        <w:rPr>
          <w:rStyle w:val="CommentReference"/>
        </w:rPr>
        <w:commentReference w:id="642"/>
      </w:r>
      <w:r w:rsidR="00BF075A">
        <w:rPr>
          <w:rFonts w:eastAsia="MS ??"/>
          <w:color w:val="auto"/>
          <w:lang w:eastAsia="en-US"/>
        </w:rPr>
        <w:t xml:space="preserve"> The overall growth rate of the church in Nepal is estimated to </w:t>
      </w:r>
      <w:r w:rsidR="00BF075A">
        <w:rPr>
          <w:rFonts w:eastAsia="MS ??"/>
          <w:color w:val="auto"/>
          <w:lang w:eastAsia="en-US"/>
        </w:rPr>
        <w:lastRenderedPageBreak/>
        <w:t>be about 35% per year."</w:t>
      </w:r>
      <w:r w:rsidR="00BF075A" w:rsidRPr="00932B81">
        <w:rPr>
          <w:rStyle w:val="FootnoteReference"/>
        </w:rPr>
        <w:footnoteReference w:id="115"/>
      </w:r>
      <w:r>
        <w:rPr>
          <w:rFonts w:eastAsia="MS ??"/>
          <w:color w:val="auto"/>
          <w:lang w:eastAsia="en-US"/>
        </w:rPr>
        <w:t xml:space="preserve"> </w:t>
      </w:r>
      <w:r w:rsidR="00280887">
        <w:rPr>
          <w:rFonts w:eastAsia="MS ??"/>
          <w:color w:val="auto"/>
          <w:lang w:eastAsia="en-US"/>
        </w:rPr>
        <w:t xml:space="preserve">According to </w:t>
      </w:r>
      <w:r w:rsidR="00280887" w:rsidRPr="00280887">
        <w:rPr>
          <w:rFonts w:eastAsia="MS ??"/>
          <w:color w:val="auto"/>
          <w:lang w:eastAsia="en-US"/>
        </w:rPr>
        <w:t xml:space="preserve">The National Christian Community Survey (NCCS) </w:t>
      </w:r>
      <w:r w:rsidR="00280887">
        <w:rPr>
          <w:rFonts w:eastAsia="MS ??"/>
          <w:color w:val="auto"/>
          <w:lang w:eastAsia="en-US"/>
        </w:rPr>
        <w:t xml:space="preserve">conducted in 2022, </w:t>
      </w:r>
      <w:r w:rsidR="00280887" w:rsidRPr="00280887">
        <w:rPr>
          <w:rFonts w:eastAsia="MS ??"/>
          <w:color w:val="auto"/>
          <w:lang w:eastAsia="en-US"/>
        </w:rPr>
        <w:t xml:space="preserve">the number of Christians and churches in Nepal </w:t>
      </w:r>
      <w:r w:rsidR="00280887">
        <w:rPr>
          <w:rFonts w:eastAsia="MS ??"/>
          <w:color w:val="auto"/>
          <w:lang w:eastAsia="en-US"/>
        </w:rPr>
        <w:t>is</w:t>
      </w:r>
      <w:r w:rsidR="00280887" w:rsidRPr="00280887">
        <w:rPr>
          <w:rFonts w:eastAsia="MS ??"/>
          <w:color w:val="auto"/>
          <w:lang w:eastAsia="en-US"/>
        </w:rPr>
        <w:t xml:space="preserve"> a total of 683,261 Christians and 7,758 churches in the country.</w:t>
      </w:r>
      <w:r w:rsidR="00280887">
        <w:rPr>
          <w:rStyle w:val="FootnoteReference"/>
          <w:rFonts w:eastAsia="MS ??"/>
          <w:color w:val="auto"/>
          <w:lang w:eastAsia="en-US"/>
        </w:rPr>
        <w:footnoteReference w:id="116"/>
      </w:r>
      <w:r w:rsidR="00280887">
        <w:rPr>
          <w:rFonts w:eastAsia="MS ??"/>
          <w:color w:val="auto"/>
          <w:lang w:eastAsia="en-US"/>
        </w:rPr>
        <w:t xml:space="preserve"> </w:t>
      </w:r>
      <w:r w:rsidR="00280887" w:rsidRPr="00280887">
        <w:rPr>
          <w:rFonts w:eastAsia="MS ??"/>
          <w:color w:val="auto"/>
          <w:lang w:eastAsia="en-US"/>
        </w:rPr>
        <w:t>According to the National Census of Nepal (2021), the male Christian population is 512,313, which is 1.7</w:t>
      </w:r>
      <w:r w:rsidR="00280887">
        <w:rPr>
          <w:rFonts w:eastAsia="MS ??"/>
          <w:color w:val="auto"/>
          <w:lang w:eastAsia="en-US"/>
        </w:rPr>
        <w:t>6</w:t>
      </w:r>
      <w:r w:rsidR="00280887" w:rsidRPr="00280887">
        <w:rPr>
          <w:rFonts w:eastAsia="MS ??"/>
          <w:color w:val="auto"/>
          <w:lang w:eastAsia="en-US"/>
        </w:rPr>
        <w:t>% of the total population</w:t>
      </w:r>
      <w:r w:rsidR="00280887">
        <w:rPr>
          <w:rFonts w:eastAsia="MS ??"/>
          <w:color w:val="auto"/>
          <w:lang w:eastAsia="en-US"/>
        </w:rPr>
        <w:t>.</w:t>
      </w:r>
    </w:p>
    <w:p w14:paraId="0859073A" w14:textId="1D1DE16B" w:rsidR="00280887" w:rsidRDefault="00280887" w:rsidP="00280887">
      <w:pPr>
        <w:spacing w:line="480" w:lineRule="auto"/>
        <w:ind w:firstLine="720"/>
        <w:rPr>
          <w:rFonts w:eastAsia="MS ??"/>
          <w:color w:val="auto"/>
          <w:lang w:eastAsia="en-US"/>
        </w:rPr>
      </w:pPr>
      <w:r>
        <w:rPr>
          <w:rFonts w:eastAsia="MS ??"/>
          <w:color w:val="auto"/>
          <w:lang w:eastAsia="en-US"/>
        </w:rPr>
        <w:t xml:space="preserve">The above statistics show that churches in Nepal are growing </w:t>
      </w:r>
      <w:commentRangeStart w:id="643"/>
      <w:r>
        <w:rPr>
          <w:rFonts w:eastAsia="MS ??"/>
          <w:color w:val="auto"/>
          <w:lang w:eastAsia="en-US"/>
        </w:rPr>
        <w:t>fast</w:t>
      </w:r>
      <w:del w:id="644" w:author="Lekhnath Poudel" w:date="2023-07-09T14:23:00Z">
        <w:r w:rsidDel="009D3D0B">
          <w:rPr>
            <w:rFonts w:eastAsia="MS ??"/>
            <w:color w:val="auto"/>
            <w:lang w:eastAsia="en-US"/>
          </w:rPr>
          <w:delText>er</w:delText>
        </w:r>
      </w:del>
      <w:commentRangeEnd w:id="643"/>
      <w:r w:rsidR="000D2A83">
        <w:rPr>
          <w:rStyle w:val="CommentReference"/>
        </w:rPr>
        <w:commentReference w:id="643"/>
      </w:r>
      <w:r>
        <w:rPr>
          <w:rFonts w:eastAsia="MS ??"/>
          <w:color w:val="auto"/>
          <w:lang w:eastAsia="en-US"/>
        </w:rPr>
        <w:t xml:space="preserve">. To keep growth in a healthier way churches in Nepal need to consider some important </w:t>
      </w:r>
      <w:commentRangeStart w:id="645"/>
      <w:r>
        <w:rPr>
          <w:rFonts w:eastAsia="MS ??"/>
          <w:color w:val="auto"/>
          <w:lang w:eastAsia="en-US"/>
        </w:rPr>
        <w:t>factors</w:t>
      </w:r>
      <w:commentRangeEnd w:id="645"/>
      <w:r w:rsidR="00DE7A5B">
        <w:rPr>
          <w:rStyle w:val="CommentReference"/>
        </w:rPr>
        <w:commentReference w:id="645"/>
      </w:r>
      <w:r>
        <w:rPr>
          <w:rFonts w:eastAsia="MS ??"/>
          <w:color w:val="auto"/>
          <w:lang w:eastAsia="en-US"/>
        </w:rPr>
        <w:t xml:space="preserve">. According to </w:t>
      </w:r>
      <w:proofErr w:type="spellStart"/>
      <w:r>
        <w:rPr>
          <w:rFonts w:eastAsia="MS ??"/>
          <w:color w:val="auto"/>
          <w:lang w:eastAsia="en-US"/>
        </w:rPr>
        <w:t>Kehrberg</w:t>
      </w:r>
      <w:proofErr w:type="spellEnd"/>
      <w:r>
        <w:rPr>
          <w:rFonts w:eastAsia="MS ??"/>
          <w:color w:val="auto"/>
          <w:lang w:eastAsia="en-US"/>
        </w:rPr>
        <w:t xml:space="preserve">, the main challenges for growing Nepalese churches is to provide </w:t>
      </w:r>
      <w:r w:rsidRPr="009D3D0B">
        <w:rPr>
          <w:rFonts w:eastAsia="MS ??"/>
          <w:i/>
          <w:iCs/>
          <w:color w:val="auto"/>
          <w:lang w:eastAsia="en-US"/>
          <w:rPrChange w:id="646" w:author="Lekhnath Poudel" w:date="2023-07-09T14:24:00Z">
            <w:rPr>
              <w:rFonts w:eastAsia="MS ??"/>
              <w:color w:val="auto"/>
              <w:lang w:eastAsia="en-US"/>
            </w:rPr>
          </w:rPrChange>
        </w:rPr>
        <w:t>leadership</w:t>
      </w:r>
      <w:r>
        <w:rPr>
          <w:rFonts w:eastAsia="MS ??"/>
          <w:color w:val="auto"/>
          <w:lang w:eastAsia="en-US"/>
        </w:rPr>
        <w:t xml:space="preserve"> and to help in the </w:t>
      </w:r>
      <w:r w:rsidRPr="009D3D0B">
        <w:rPr>
          <w:rFonts w:eastAsia="MS ??"/>
          <w:i/>
          <w:iCs/>
          <w:color w:val="auto"/>
          <w:lang w:eastAsia="en-US"/>
          <w:rPrChange w:id="647" w:author="Lekhnath Poudel" w:date="2023-07-09T14:24:00Z">
            <w:rPr>
              <w:rFonts w:eastAsia="MS ??"/>
              <w:color w:val="auto"/>
              <w:lang w:eastAsia="en-US"/>
            </w:rPr>
          </w:rPrChange>
        </w:rPr>
        <w:t>discipleship</w:t>
      </w:r>
      <w:r>
        <w:rPr>
          <w:rFonts w:eastAsia="MS ??"/>
          <w:color w:val="auto"/>
          <w:lang w:eastAsia="en-US"/>
        </w:rPr>
        <w:t xml:space="preserve"> of new believers</w:t>
      </w:r>
      <w:commentRangeStart w:id="648"/>
      <w:r>
        <w:rPr>
          <w:rFonts w:eastAsia="MS ??"/>
          <w:color w:val="auto"/>
          <w:lang w:eastAsia="en-US"/>
        </w:rPr>
        <w:t>.</w:t>
      </w:r>
      <w:r w:rsidRPr="00932B81">
        <w:rPr>
          <w:rStyle w:val="FootnoteReference"/>
        </w:rPr>
        <w:footnoteReference w:id="117"/>
      </w:r>
      <w:commentRangeEnd w:id="648"/>
      <w:r w:rsidR="00402C0A">
        <w:rPr>
          <w:rStyle w:val="CommentReference"/>
        </w:rPr>
        <w:commentReference w:id="648"/>
      </w:r>
      <w:r>
        <w:rPr>
          <w:rFonts w:eastAsia="MS ??"/>
          <w:color w:val="auto"/>
          <w:lang w:eastAsia="en-US"/>
        </w:rPr>
        <w:t xml:space="preserve"> </w:t>
      </w:r>
    </w:p>
    <w:p w14:paraId="2DB3F3D2" w14:textId="2196008A" w:rsidR="00BF075A" w:rsidDel="009D3D0B" w:rsidRDefault="001D434F" w:rsidP="00BF075A">
      <w:pPr>
        <w:widowControl w:val="0"/>
        <w:spacing w:line="480" w:lineRule="auto"/>
        <w:ind w:firstLine="720"/>
        <w:contextualSpacing/>
        <w:rPr>
          <w:del w:id="649" w:author="Lekhnath Poudel" w:date="2023-07-09T14:24:00Z"/>
          <w:rFonts w:eastAsia="MS ??"/>
          <w:color w:val="auto"/>
          <w:lang w:eastAsia="en-US"/>
        </w:rPr>
      </w:pPr>
      <w:del w:id="650" w:author="Lekhnath Poudel" w:date="2023-07-09T14:24:00Z">
        <w:r w:rsidDel="009D3D0B">
          <w:rPr>
            <w:rFonts w:eastAsia="MS ??"/>
            <w:color w:val="auto"/>
            <w:lang w:eastAsia="en-US"/>
          </w:rPr>
          <w:delText xml:space="preserve">There are a few false accusations that constantly come to these Nepalese </w:delText>
        </w:r>
        <w:commentRangeStart w:id="651"/>
        <w:r w:rsidDel="009D3D0B">
          <w:rPr>
            <w:rFonts w:eastAsia="MS ??"/>
            <w:color w:val="auto"/>
            <w:lang w:eastAsia="en-US"/>
          </w:rPr>
          <w:delText>churches</w:delText>
        </w:r>
        <w:commentRangeEnd w:id="651"/>
        <w:r w:rsidR="000D2A83" w:rsidDel="009D3D0B">
          <w:rPr>
            <w:rStyle w:val="CommentReference"/>
          </w:rPr>
          <w:commentReference w:id="651"/>
        </w:r>
        <w:r w:rsidDel="009D3D0B">
          <w:rPr>
            <w:rFonts w:eastAsia="MS ??"/>
            <w:color w:val="auto"/>
            <w:lang w:eastAsia="en-US"/>
          </w:rPr>
          <w:delText xml:space="preserve">. </w:delText>
        </w:r>
        <w:r w:rsidR="00280887" w:rsidDel="009D3D0B">
          <w:rPr>
            <w:rFonts w:eastAsia="MS ??"/>
            <w:color w:val="auto"/>
            <w:lang w:eastAsia="en-US"/>
          </w:rPr>
          <w:delText>Addressing</w:delText>
        </w:r>
        <w:r w:rsidDel="009D3D0B">
          <w:rPr>
            <w:rFonts w:eastAsia="MS ??"/>
            <w:color w:val="auto"/>
            <w:lang w:eastAsia="en-US"/>
          </w:rPr>
          <w:delText xml:space="preserve"> some of those</w:delText>
        </w:r>
        <w:r w:rsidR="00280887" w:rsidDel="009D3D0B">
          <w:rPr>
            <w:rFonts w:eastAsia="MS ??"/>
            <w:color w:val="auto"/>
            <w:lang w:eastAsia="en-US"/>
          </w:rPr>
          <w:delText xml:space="preserve"> false accusation</w:delText>
        </w:r>
        <w:r w:rsidDel="009D3D0B">
          <w:rPr>
            <w:rFonts w:eastAsia="MS ??"/>
            <w:color w:val="auto"/>
            <w:lang w:eastAsia="en-US"/>
          </w:rPr>
          <w:delText>s</w:delText>
        </w:r>
        <w:r w:rsidR="00280887" w:rsidDel="009D3D0B">
          <w:rPr>
            <w:rFonts w:eastAsia="MS ??"/>
            <w:color w:val="auto"/>
            <w:lang w:eastAsia="en-US"/>
          </w:rPr>
          <w:delText xml:space="preserve"> </w:delText>
        </w:r>
        <w:r w:rsidR="00FA0289" w:rsidDel="009D3D0B">
          <w:rPr>
            <w:rFonts w:eastAsia="MS ??"/>
            <w:color w:val="auto"/>
            <w:lang w:eastAsia="en-US"/>
          </w:rPr>
          <w:delText>Kehrber</w:delText>
        </w:r>
        <w:r w:rsidR="00280887" w:rsidDel="009D3D0B">
          <w:rPr>
            <w:rFonts w:eastAsia="MS ??"/>
            <w:color w:val="auto"/>
            <w:lang w:eastAsia="en-US"/>
          </w:rPr>
          <w:delText xml:space="preserve"> </w:delText>
        </w:r>
        <w:r w:rsidR="00FA0289" w:rsidDel="009D3D0B">
          <w:rPr>
            <w:rFonts w:eastAsia="MS ??"/>
            <w:color w:val="auto"/>
            <w:lang w:eastAsia="en-US"/>
          </w:rPr>
          <w:delText xml:space="preserve">states, </w:delText>
        </w:r>
      </w:del>
    </w:p>
    <w:p w14:paraId="16816A40" w14:textId="6F9AE52D" w:rsidR="00BF075A" w:rsidRPr="0087273D" w:rsidDel="009D3D0B" w:rsidRDefault="00BF075A" w:rsidP="0087273D">
      <w:pPr>
        <w:widowControl w:val="0"/>
        <w:ind w:left="720"/>
        <w:contextualSpacing/>
        <w:rPr>
          <w:del w:id="652" w:author="Lekhnath Poudel" w:date="2023-07-09T14:24:00Z"/>
          <w:rFonts w:eastAsia="MS ??"/>
          <w:color w:val="auto"/>
          <w:sz w:val="22"/>
          <w:szCs w:val="22"/>
          <w:lang w:eastAsia="en-US"/>
        </w:rPr>
      </w:pPr>
      <w:del w:id="653" w:author="Lekhnath Poudel" w:date="2023-07-09T14:24:00Z">
        <w:r w:rsidRPr="0087273D" w:rsidDel="009D3D0B">
          <w:rPr>
            <w:rFonts w:eastAsia="MS ??"/>
            <w:color w:val="auto"/>
            <w:sz w:val="22"/>
            <w:szCs w:val="22"/>
            <w:lang w:eastAsia="en-US"/>
          </w:rPr>
          <w:delText xml:space="preserve">Critics of the growth of Christianity </w:delText>
        </w:r>
        <w:r w:rsidR="00042BD5" w:rsidDel="009D3D0B">
          <w:rPr>
            <w:rFonts w:eastAsia="MS ??"/>
            <w:color w:val="auto"/>
            <w:sz w:val="22"/>
            <w:szCs w:val="22"/>
            <w:lang w:eastAsia="en-US"/>
          </w:rPr>
          <w:delText>i</w:delText>
        </w:r>
        <w:r w:rsidRPr="0087273D" w:rsidDel="009D3D0B">
          <w:rPr>
            <w:rFonts w:eastAsia="MS ??"/>
            <w:color w:val="auto"/>
            <w:sz w:val="22"/>
            <w:szCs w:val="22"/>
            <w:lang w:eastAsia="en-US"/>
          </w:rPr>
          <w:delText>n Nepal sometimes indicate that people have become Christians because of the promise of material benefit or an increase in class status, particularly if they are low-caste... The most compelling evidence against the assertation that Nepalese become Christian in order to receive a financial reward can be found by looking at the financial condition of the first-generation church in Nepal.</w:delText>
        </w:r>
        <w:r w:rsidRPr="0087273D" w:rsidDel="009D3D0B">
          <w:rPr>
            <w:rStyle w:val="FootnoteReference"/>
            <w:sz w:val="22"/>
            <w:szCs w:val="22"/>
          </w:rPr>
          <w:footnoteReference w:id="118"/>
        </w:r>
      </w:del>
    </w:p>
    <w:p w14:paraId="23133D57" w14:textId="2456D6E7" w:rsidR="0087273D" w:rsidDel="009D3D0B" w:rsidRDefault="0087273D" w:rsidP="0087273D">
      <w:pPr>
        <w:widowControl w:val="0"/>
        <w:ind w:left="720"/>
        <w:contextualSpacing/>
        <w:rPr>
          <w:del w:id="656" w:author="Lekhnath Poudel" w:date="2023-07-09T14:24:00Z"/>
          <w:rFonts w:eastAsia="MS ??"/>
          <w:color w:val="auto"/>
          <w:lang w:eastAsia="en-US"/>
        </w:rPr>
      </w:pPr>
    </w:p>
    <w:p w14:paraId="22132F95" w14:textId="22104409" w:rsidR="00280887" w:rsidDel="009D3D0B" w:rsidRDefault="00280887" w:rsidP="0035709D">
      <w:pPr>
        <w:spacing w:line="480" w:lineRule="auto"/>
        <w:ind w:firstLine="720"/>
        <w:rPr>
          <w:del w:id="657" w:author="Lekhnath Poudel" w:date="2023-07-09T14:24:00Z"/>
          <w:rFonts w:eastAsia="MS ??"/>
          <w:color w:val="auto"/>
          <w:lang w:eastAsia="en-US"/>
        </w:rPr>
      </w:pPr>
      <w:del w:id="658" w:author="Lekhnath Poudel" w:date="2023-07-09T14:24:00Z">
        <w:r w:rsidDel="009D3D0B">
          <w:rPr>
            <w:rFonts w:eastAsia="MS ??"/>
            <w:color w:val="auto"/>
            <w:lang w:eastAsia="en-US"/>
          </w:rPr>
          <w:delText xml:space="preserve">However, </w:delText>
        </w:r>
        <w:r w:rsidRPr="00280887" w:rsidDel="009D3D0B">
          <w:rPr>
            <w:rFonts w:eastAsia="MS ??"/>
            <w:color w:val="auto"/>
            <w:lang w:eastAsia="en-US"/>
          </w:rPr>
          <w:delText xml:space="preserve">Kim &amp; Henschke </w:delText>
        </w:r>
        <w:r w:rsidDel="009D3D0B">
          <w:rPr>
            <w:rFonts w:eastAsia="MS ??"/>
            <w:color w:val="auto"/>
            <w:lang w:eastAsia="en-US"/>
          </w:rPr>
          <w:delText>writes, "</w:delText>
        </w:r>
        <w:r w:rsidRPr="00280887" w:rsidDel="009D3D0B">
          <w:rPr>
            <w:rFonts w:eastAsia="MS ??"/>
            <w:color w:val="auto"/>
            <w:lang w:eastAsia="en-US"/>
          </w:rPr>
          <w:delText>Most of the surge in Christian numbers in Nepal is from among members of the community who call themselves Dalits - traditionally at the bottom of the Hindu caste hierarchy - or from indigenous people</w:delText>
        </w:r>
        <w:commentRangeStart w:id="659"/>
        <w:r w:rsidRPr="00280887" w:rsidDel="009D3D0B">
          <w:rPr>
            <w:rFonts w:eastAsia="MS ??"/>
            <w:color w:val="auto"/>
            <w:lang w:eastAsia="en-US"/>
          </w:rPr>
          <w:delText>.</w:delText>
        </w:r>
        <w:r w:rsidDel="009D3D0B">
          <w:rPr>
            <w:rFonts w:eastAsia="MS ??"/>
            <w:color w:val="auto"/>
            <w:lang w:eastAsia="en-US"/>
          </w:rPr>
          <w:delText>"</w:delText>
        </w:r>
        <w:r w:rsidDel="009D3D0B">
          <w:rPr>
            <w:rStyle w:val="FootnoteReference"/>
            <w:rFonts w:eastAsia="MS ??"/>
            <w:color w:val="auto"/>
            <w:lang w:eastAsia="en-US"/>
          </w:rPr>
          <w:footnoteReference w:id="119"/>
        </w:r>
        <w:commentRangeEnd w:id="659"/>
        <w:r w:rsidR="00402C0A" w:rsidDel="009D3D0B">
          <w:rPr>
            <w:rStyle w:val="CommentReference"/>
          </w:rPr>
          <w:commentReference w:id="659"/>
        </w:r>
      </w:del>
    </w:p>
    <w:p w14:paraId="20E4481F" w14:textId="77777777" w:rsidR="00D0514D" w:rsidRDefault="00D0514D" w:rsidP="0035709D">
      <w:pPr>
        <w:spacing w:line="480" w:lineRule="auto"/>
        <w:ind w:firstLine="720"/>
        <w:rPr>
          <w:rFonts w:eastAsia="MS ??"/>
          <w:color w:val="auto"/>
          <w:lang w:eastAsia="en-US"/>
        </w:rPr>
      </w:pPr>
    </w:p>
    <w:p w14:paraId="63367EE4" w14:textId="122668C3" w:rsidR="00263B60" w:rsidRDefault="00F2003D" w:rsidP="00791536">
      <w:pPr>
        <w:pStyle w:val="Heading3"/>
        <w:rPr>
          <w:ins w:id="662" w:author="Lekhnath Poudel" w:date="2023-07-09T14:24:00Z"/>
        </w:rPr>
      </w:pPr>
      <w:bookmarkStart w:id="663" w:name="_Toc138167460"/>
      <w:bookmarkStart w:id="664" w:name="_Hlk129504745"/>
      <w:proofErr w:type="spellStart"/>
      <w:ins w:id="665" w:author="Lekhnath Poudel" w:date="2023-07-10T16:02:00Z">
        <w:r w:rsidRPr="00F2003D">
          <w:t>Histroy</w:t>
        </w:r>
        <w:proofErr w:type="spellEnd"/>
        <w:r w:rsidRPr="00F2003D">
          <w:t xml:space="preserve"> and Background of </w:t>
        </w:r>
      </w:ins>
      <w:r w:rsidR="00263B60">
        <w:t xml:space="preserve">NIM </w:t>
      </w:r>
      <w:proofErr w:type="spellStart"/>
      <w:r w:rsidR="00263B60">
        <w:t>Gyaneshwor</w:t>
      </w:r>
      <w:proofErr w:type="spellEnd"/>
      <w:r w:rsidR="00263B60">
        <w:t xml:space="preserve"> Church</w:t>
      </w:r>
      <w:r w:rsidR="00FA0289">
        <w:t xml:space="preserve"> </w:t>
      </w:r>
      <w:del w:id="666" w:author="Lekhnath Poudel" w:date="2023-07-10T16:01:00Z">
        <w:r w:rsidR="00FA0289" w:rsidDel="00F2003D">
          <w:delText>and Its Growth</w:delText>
        </w:r>
      </w:del>
      <w:bookmarkEnd w:id="663"/>
    </w:p>
    <w:p w14:paraId="0E0A3A52" w14:textId="77777777" w:rsidR="009D3D0B" w:rsidRPr="00DA37C9" w:rsidRDefault="009D3D0B">
      <w:pPr>
        <w:pPrChange w:id="667" w:author="Lekhnath Poudel" w:date="2023-07-09T14:24:00Z">
          <w:pPr>
            <w:pStyle w:val="Heading3"/>
          </w:pPr>
        </w:pPrChange>
      </w:pPr>
    </w:p>
    <w:p w14:paraId="3CAEEA10" w14:textId="35BBAB52" w:rsidR="00263B60" w:rsidRDefault="00263B60" w:rsidP="00263B60">
      <w:pPr>
        <w:widowControl w:val="0"/>
        <w:spacing w:line="480" w:lineRule="auto"/>
        <w:ind w:firstLine="720"/>
        <w:contextualSpacing/>
        <w:rPr>
          <w:rFonts w:eastAsia="MS ??"/>
          <w:color w:val="auto"/>
          <w:lang w:eastAsia="en-US"/>
        </w:rPr>
      </w:pPr>
      <w:r>
        <w:rPr>
          <w:rFonts w:eastAsia="MS ??"/>
          <w:color w:val="auto"/>
          <w:lang w:eastAsia="en-US"/>
        </w:rPr>
        <w:t xml:space="preserve">Pastor Robert Karthak was born in </w:t>
      </w:r>
      <w:proofErr w:type="spellStart"/>
      <w:r>
        <w:rPr>
          <w:rFonts w:eastAsia="MS ??"/>
          <w:color w:val="auto"/>
          <w:lang w:eastAsia="en-US"/>
        </w:rPr>
        <w:t>Kali</w:t>
      </w:r>
      <w:r w:rsidR="00042BD5">
        <w:rPr>
          <w:rFonts w:eastAsia="MS ??"/>
          <w:color w:val="auto"/>
          <w:lang w:eastAsia="en-US"/>
        </w:rPr>
        <w:t>m</w:t>
      </w:r>
      <w:r>
        <w:rPr>
          <w:rFonts w:eastAsia="MS ??"/>
          <w:color w:val="auto"/>
          <w:lang w:eastAsia="en-US"/>
        </w:rPr>
        <w:t>pong</w:t>
      </w:r>
      <w:proofErr w:type="spellEnd"/>
      <w:r>
        <w:rPr>
          <w:rFonts w:eastAsia="MS ??"/>
          <w:color w:val="auto"/>
          <w:lang w:eastAsia="en-US"/>
        </w:rPr>
        <w:t>, India in 1926, rec</w:t>
      </w:r>
      <w:r w:rsidR="00042BD5">
        <w:rPr>
          <w:rFonts w:eastAsia="MS ??"/>
          <w:color w:val="auto"/>
          <w:lang w:eastAsia="en-US"/>
        </w:rPr>
        <w:t>ei</w:t>
      </w:r>
      <w:r>
        <w:rPr>
          <w:rFonts w:eastAsia="MS ??"/>
          <w:color w:val="auto"/>
          <w:lang w:eastAsia="en-US"/>
        </w:rPr>
        <w:t xml:space="preserve">ved Christ </w:t>
      </w:r>
      <w:r w:rsidR="00042BD5">
        <w:rPr>
          <w:rFonts w:eastAsia="MS ??"/>
          <w:color w:val="auto"/>
          <w:lang w:eastAsia="en-US"/>
        </w:rPr>
        <w:t>at</w:t>
      </w:r>
      <w:r>
        <w:rPr>
          <w:rFonts w:eastAsia="MS ??"/>
          <w:color w:val="auto"/>
          <w:lang w:eastAsia="en-US"/>
        </w:rPr>
        <w:t xml:space="preserve"> 21 year</w:t>
      </w:r>
      <w:r w:rsidR="00042BD5">
        <w:rPr>
          <w:rFonts w:eastAsia="MS ??"/>
          <w:color w:val="auto"/>
          <w:lang w:eastAsia="en-US"/>
        </w:rPr>
        <w:t>s</w:t>
      </w:r>
      <w:r>
        <w:rPr>
          <w:rFonts w:eastAsia="MS ??"/>
          <w:color w:val="auto"/>
          <w:lang w:eastAsia="en-US"/>
        </w:rPr>
        <w:t xml:space="preserve"> of age had got vision and calling to come</w:t>
      </w:r>
      <w:r w:rsidR="00042BD5">
        <w:rPr>
          <w:rFonts w:eastAsia="MS ??"/>
          <w:color w:val="auto"/>
          <w:lang w:eastAsia="en-US"/>
        </w:rPr>
        <w:t xml:space="preserve"> to</w:t>
      </w:r>
      <w:r>
        <w:rPr>
          <w:rFonts w:eastAsia="MS ??"/>
          <w:color w:val="auto"/>
          <w:lang w:eastAsia="en-US"/>
        </w:rPr>
        <w:t xml:space="preserve"> Nepal while reading the scripture from John 10:16. </w:t>
      </w:r>
      <w:commentRangeStart w:id="668"/>
      <w:r>
        <w:rPr>
          <w:rFonts w:eastAsia="MS ??"/>
          <w:color w:val="auto"/>
          <w:lang w:eastAsia="en-US"/>
        </w:rPr>
        <w:t>Pastor Robert came to Nepal in 1954 and stayed a year in Kathmandu valley.  Finally</w:t>
      </w:r>
      <w:r w:rsidR="00042BD5">
        <w:rPr>
          <w:rFonts w:eastAsia="MS ??"/>
          <w:color w:val="auto"/>
          <w:lang w:eastAsia="en-US"/>
        </w:rPr>
        <w:t>,</w:t>
      </w:r>
      <w:r>
        <w:rPr>
          <w:rFonts w:eastAsia="MS ??"/>
          <w:color w:val="auto"/>
          <w:lang w:eastAsia="en-US"/>
        </w:rPr>
        <w:t xml:space="preserve"> in 1957, Pastor Robert came to Nepal along with other ten missionaries. </w:t>
      </w:r>
      <w:commentRangeEnd w:id="668"/>
      <w:r w:rsidR="008F3645">
        <w:rPr>
          <w:rStyle w:val="CommentReference"/>
        </w:rPr>
        <w:commentReference w:id="668"/>
      </w:r>
      <w:r>
        <w:rPr>
          <w:rFonts w:eastAsia="MS ??"/>
          <w:color w:val="auto"/>
          <w:lang w:eastAsia="en-US"/>
        </w:rPr>
        <w:t xml:space="preserve">They started the NIM </w:t>
      </w:r>
      <w:proofErr w:type="spellStart"/>
      <w:r>
        <w:rPr>
          <w:rFonts w:eastAsia="MS ??"/>
          <w:color w:val="auto"/>
          <w:lang w:eastAsia="en-US"/>
        </w:rPr>
        <w:t>Gyaneshwor</w:t>
      </w:r>
      <w:proofErr w:type="spellEnd"/>
      <w:r>
        <w:rPr>
          <w:rFonts w:eastAsia="MS ??"/>
          <w:color w:val="auto"/>
          <w:lang w:eastAsia="en-US"/>
        </w:rPr>
        <w:t xml:space="preserve"> Church. Rongong says, "The first 'official' church service was held at a rented house in Dilli Bazaar, Kathmandu on a Sunday in August 1957. Robert Karthak was accepted as the pastor of the church and 16 people attended the first service. The </w:t>
      </w:r>
      <w:r w:rsidR="00FA0289">
        <w:rPr>
          <w:rFonts w:eastAsia="MS ??"/>
          <w:color w:val="auto"/>
          <w:lang w:eastAsia="en-US"/>
        </w:rPr>
        <w:t>official</w:t>
      </w:r>
      <w:r>
        <w:rPr>
          <w:rFonts w:eastAsia="MS ??"/>
          <w:color w:val="auto"/>
          <w:lang w:eastAsia="en-US"/>
        </w:rPr>
        <w:t xml:space="preserve"> name of the church was Nepali Isai Mandali, and later, when it moved to its own building at </w:t>
      </w:r>
      <w:proofErr w:type="spellStart"/>
      <w:r>
        <w:rPr>
          <w:rFonts w:eastAsia="MS ??"/>
          <w:color w:val="auto"/>
          <w:lang w:eastAsia="en-US"/>
        </w:rPr>
        <w:t>Gyaneshwor</w:t>
      </w:r>
      <w:proofErr w:type="spellEnd"/>
      <w:r>
        <w:rPr>
          <w:rFonts w:eastAsia="MS ??"/>
          <w:color w:val="auto"/>
          <w:lang w:eastAsia="en-US"/>
        </w:rPr>
        <w:t xml:space="preserve">, it became Nepali Isai Mandali (NIM), </w:t>
      </w:r>
      <w:proofErr w:type="spellStart"/>
      <w:r>
        <w:rPr>
          <w:rFonts w:eastAsia="MS ??"/>
          <w:color w:val="auto"/>
          <w:lang w:eastAsia="en-US"/>
        </w:rPr>
        <w:t>Gyaneshwor</w:t>
      </w:r>
      <w:proofErr w:type="spellEnd"/>
      <w:r>
        <w:rPr>
          <w:rFonts w:eastAsia="MS ??"/>
          <w:color w:val="auto"/>
          <w:lang w:eastAsia="en-US"/>
        </w:rPr>
        <w:t xml:space="preserve"> Church."</w:t>
      </w:r>
      <w:r>
        <w:rPr>
          <w:rStyle w:val="FootnoteReference"/>
          <w:rFonts w:eastAsia="MS ??"/>
          <w:color w:val="auto"/>
          <w:lang w:eastAsia="en-US"/>
        </w:rPr>
        <w:footnoteReference w:id="120"/>
      </w:r>
    </w:p>
    <w:p w14:paraId="4171E0DD" w14:textId="32852269" w:rsidR="00263B60" w:rsidRDefault="00AA102F" w:rsidP="0035709D">
      <w:pPr>
        <w:spacing w:line="480" w:lineRule="auto"/>
        <w:ind w:firstLine="720"/>
        <w:rPr>
          <w:rFonts w:eastAsia="MS ??"/>
          <w:color w:val="auto"/>
          <w:lang w:eastAsia="en-US"/>
        </w:rPr>
      </w:pPr>
      <w:r>
        <w:rPr>
          <w:rFonts w:eastAsia="MS ??"/>
          <w:color w:val="auto"/>
          <w:lang w:eastAsia="en-US"/>
        </w:rPr>
        <w:lastRenderedPageBreak/>
        <w:t xml:space="preserve">In 1958 Pastor Robert Karthak went to the United Kingdom to study for a year. In 1969 </w:t>
      </w:r>
      <w:r w:rsidR="00263B60">
        <w:rPr>
          <w:rFonts w:eastAsia="MS ??"/>
          <w:color w:val="auto"/>
          <w:lang w:eastAsia="en-US"/>
        </w:rPr>
        <w:t xml:space="preserve">Pastor Rajendra Rongong gave baptism to Mr. </w:t>
      </w:r>
      <w:proofErr w:type="spellStart"/>
      <w:r w:rsidR="00263B60">
        <w:rPr>
          <w:rFonts w:eastAsia="MS ??"/>
          <w:color w:val="auto"/>
          <w:lang w:eastAsia="en-US"/>
        </w:rPr>
        <w:t>Shivkumar</w:t>
      </w:r>
      <w:proofErr w:type="spellEnd"/>
      <w:r w:rsidR="00263B60">
        <w:rPr>
          <w:rFonts w:eastAsia="MS ??"/>
          <w:color w:val="auto"/>
          <w:lang w:eastAsia="en-US"/>
        </w:rPr>
        <w:t xml:space="preserve"> Thapa</w:t>
      </w:r>
      <w:r>
        <w:rPr>
          <w:rFonts w:eastAsia="MS ??"/>
          <w:color w:val="auto"/>
          <w:lang w:eastAsia="en-US"/>
        </w:rPr>
        <w:t xml:space="preserve"> as </w:t>
      </w:r>
      <w:r w:rsidR="00042BD5">
        <w:rPr>
          <w:rFonts w:eastAsia="MS ??"/>
          <w:color w:val="auto"/>
          <w:lang w:eastAsia="en-US"/>
        </w:rPr>
        <w:t xml:space="preserve">the </w:t>
      </w:r>
      <w:r>
        <w:rPr>
          <w:rFonts w:eastAsia="MS ??"/>
          <w:color w:val="auto"/>
          <w:lang w:eastAsia="en-US"/>
        </w:rPr>
        <w:t xml:space="preserve">first baptism of </w:t>
      </w:r>
      <w:r w:rsidR="00042BD5">
        <w:rPr>
          <w:rFonts w:eastAsia="MS ??"/>
          <w:color w:val="auto"/>
          <w:lang w:eastAsia="en-US"/>
        </w:rPr>
        <w:t xml:space="preserve">the </w:t>
      </w:r>
      <w:r>
        <w:rPr>
          <w:rFonts w:eastAsia="MS ??"/>
          <w:color w:val="auto"/>
          <w:lang w:eastAsia="en-US"/>
        </w:rPr>
        <w:t xml:space="preserve">Church on </w:t>
      </w:r>
      <w:r w:rsidR="00042BD5">
        <w:rPr>
          <w:rFonts w:eastAsia="MS ??"/>
          <w:color w:val="auto"/>
          <w:lang w:eastAsia="en-US"/>
        </w:rPr>
        <w:t xml:space="preserve">the </w:t>
      </w:r>
      <w:proofErr w:type="spellStart"/>
      <w:r>
        <w:rPr>
          <w:rFonts w:eastAsia="MS ??"/>
          <w:color w:val="auto"/>
          <w:lang w:eastAsia="en-US"/>
        </w:rPr>
        <w:t>Dhobikhola</w:t>
      </w:r>
      <w:proofErr w:type="spellEnd"/>
      <w:r>
        <w:rPr>
          <w:rFonts w:eastAsia="MS ??"/>
          <w:color w:val="auto"/>
          <w:lang w:eastAsia="en-US"/>
        </w:rPr>
        <w:t xml:space="preserve"> </w:t>
      </w:r>
      <w:r w:rsidR="00042BD5">
        <w:rPr>
          <w:rFonts w:eastAsia="MS ??"/>
          <w:color w:val="auto"/>
          <w:lang w:eastAsia="en-US"/>
        </w:rPr>
        <w:t>R</w:t>
      </w:r>
      <w:r>
        <w:rPr>
          <w:rFonts w:eastAsia="MS ??"/>
          <w:color w:val="auto"/>
          <w:lang w:eastAsia="en-US"/>
        </w:rPr>
        <w:t>iver.</w:t>
      </w:r>
      <w:r>
        <w:rPr>
          <w:rStyle w:val="FootnoteReference"/>
          <w:rFonts w:eastAsia="MS ??"/>
          <w:color w:val="auto"/>
          <w:lang w:eastAsia="en-US"/>
        </w:rPr>
        <w:footnoteReference w:id="121"/>
      </w:r>
      <w:r>
        <w:rPr>
          <w:rFonts w:eastAsia="MS ??"/>
          <w:color w:val="auto"/>
          <w:lang w:eastAsia="en-US"/>
        </w:rPr>
        <w:t xml:space="preserve"> Bhuvan writes, "In </w:t>
      </w:r>
      <w:r w:rsidR="00042BD5">
        <w:rPr>
          <w:rFonts w:eastAsia="MS ??"/>
          <w:color w:val="auto"/>
          <w:lang w:eastAsia="en-US"/>
        </w:rPr>
        <w:t xml:space="preserve">the </w:t>
      </w:r>
      <w:r>
        <w:rPr>
          <w:rFonts w:eastAsia="MS ??"/>
          <w:color w:val="auto"/>
          <w:lang w:eastAsia="en-US"/>
        </w:rPr>
        <w:t xml:space="preserve">first decade, the growth was very slow. Only </w:t>
      </w:r>
      <w:r w:rsidR="00042BD5">
        <w:rPr>
          <w:rFonts w:eastAsia="MS ??"/>
          <w:color w:val="auto"/>
          <w:lang w:eastAsia="en-US"/>
        </w:rPr>
        <w:t xml:space="preserve">a </w:t>
      </w:r>
      <w:r>
        <w:rPr>
          <w:rFonts w:eastAsia="MS ??"/>
          <w:color w:val="auto"/>
          <w:lang w:eastAsia="en-US"/>
        </w:rPr>
        <w:t>few people started to come as new</w:t>
      </w:r>
      <w:r w:rsidR="00042BD5">
        <w:rPr>
          <w:rFonts w:eastAsia="MS ??"/>
          <w:color w:val="auto"/>
          <w:lang w:eastAsia="en-US"/>
        </w:rPr>
        <w:t>c</w:t>
      </w:r>
      <w:r>
        <w:rPr>
          <w:rFonts w:eastAsia="MS ??"/>
          <w:color w:val="auto"/>
          <w:lang w:eastAsia="en-US"/>
        </w:rPr>
        <w:t>omers. However, the numbers were growing little by little."</w:t>
      </w:r>
      <w:r>
        <w:rPr>
          <w:rStyle w:val="FootnoteReference"/>
          <w:rFonts w:eastAsia="MS ??"/>
          <w:color w:val="auto"/>
          <w:lang w:eastAsia="en-US"/>
        </w:rPr>
        <w:footnoteReference w:id="122"/>
      </w:r>
      <w:r w:rsidR="00D20628">
        <w:rPr>
          <w:rFonts w:eastAsia="MS ??"/>
          <w:color w:val="auto"/>
          <w:lang w:eastAsia="en-US"/>
        </w:rPr>
        <w:t xml:space="preserve"> </w:t>
      </w:r>
    </w:p>
    <w:p w14:paraId="5F79DC9F" w14:textId="4CCC97EC" w:rsidR="00130660" w:rsidRDefault="003D32FA" w:rsidP="0035709D">
      <w:pPr>
        <w:spacing w:line="480" w:lineRule="auto"/>
        <w:ind w:firstLine="720"/>
        <w:rPr>
          <w:rFonts w:eastAsia="MS ??"/>
          <w:color w:val="auto"/>
          <w:lang w:eastAsia="en-US"/>
        </w:rPr>
      </w:pPr>
      <w:ins w:id="669" w:author="Lekhnath Poudel" w:date="2023-07-09T14:30:00Z">
        <w:r w:rsidRPr="003D32FA">
          <w:rPr>
            <w:rFonts w:eastAsia="MS ??"/>
            <w:color w:val="auto"/>
            <w:lang w:eastAsia="en-US"/>
          </w:rPr>
          <w:t>The government was not friendly toward the church when the Panchayati system was introduced in 1960 in place of the democratic system, but the church remained steadfast in the Word of God.</w:t>
        </w:r>
      </w:ins>
      <w:del w:id="670" w:author="Lekhnath Poudel" w:date="2023-07-09T14:27:00Z">
        <w:r w:rsidR="00042BD5" w:rsidDel="009D3D0B">
          <w:rPr>
            <w:rFonts w:eastAsia="MS ??"/>
            <w:color w:val="auto"/>
            <w:lang w:eastAsia="en-US"/>
          </w:rPr>
          <w:delText>T</w:delText>
        </w:r>
      </w:del>
      <w:del w:id="671" w:author="Lekhnath Poudel" w:date="2023-07-09T14:30:00Z">
        <w:r w:rsidR="00042BD5" w:rsidDel="003D32FA">
          <w:rPr>
            <w:rFonts w:eastAsia="MS ??"/>
            <w:color w:val="auto"/>
            <w:lang w:eastAsia="en-US"/>
          </w:rPr>
          <w:delText>he g</w:delText>
        </w:r>
        <w:r w:rsidR="00AA102F" w:rsidDel="003D32FA">
          <w:rPr>
            <w:rFonts w:eastAsia="MS ??"/>
            <w:color w:val="auto"/>
            <w:lang w:eastAsia="en-US"/>
          </w:rPr>
          <w:delText>overnment was not positive toward the church, however, the church stood firm in the Word of God.</w:delText>
        </w:r>
      </w:del>
      <w:r w:rsidR="00AA102F">
        <w:rPr>
          <w:rStyle w:val="FootnoteReference"/>
          <w:rFonts w:eastAsia="MS ??"/>
          <w:color w:val="auto"/>
          <w:lang w:eastAsia="en-US"/>
        </w:rPr>
        <w:footnoteReference w:id="123"/>
      </w:r>
      <w:r w:rsidR="00D20628">
        <w:rPr>
          <w:rFonts w:eastAsia="MS ??"/>
          <w:color w:val="auto"/>
          <w:lang w:eastAsia="en-US"/>
        </w:rPr>
        <w:t xml:space="preserve"> </w:t>
      </w:r>
      <w:r w:rsidR="00130660">
        <w:rPr>
          <w:rFonts w:eastAsia="MS ??"/>
          <w:color w:val="auto"/>
          <w:lang w:eastAsia="en-US"/>
        </w:rPr>
        <w:t>Robert says in his testimony,</w:t>
      </w:r>
    </w:p>
    <w:p w14:paraId="1AF2717E" w14:textId="04F71644" w:rsidR="00130660" w:rsidRPr="0087273D" w:rsidRDefault="00130660" w:rsidP="0087273D">
      <w:pPr>
        <w:ind w:left="720"/>
        <w:rPr>
          <w:rFonts w:eastAsia="MS ??"/>
          <w:color w:val="auto"/>
          <w:sz w:val="22"/>
          <w:szCs w:val="22"/>
          <w:lang w:eastAsia="en-US"/>
        </w:rPr>
      </w:pPr>
      <w:r w:rsidRPr="0087273D">
        <w:rPr>
          <w:rFonts w:eastAsia="MS ??"/>
          <w:color w:val="auto"/>
          <w:sz w:val="22"/>
          <w:szCs w:val="22"/>
          <w:lang w:eastAsia="en-US"/>
        </w:rPr>
        <w:t>Since the Party-less Panchayat System was introduce</w:t>
      </w:r>
      <w:r w:rsidR="00042BD5">
        <w:rPr>
          <w:rFonts w:eastAsia="MS ??"/>
          <w:color w:val="auto"/>
          <w:sz w:val="22"/>
          <w:szCs w:val="22"/>
          <w:lang w:eastAsia="en-US"/>
        </w:rPr>
        <w:t>d</w:t>
      </w:r>
      <w:r w:rsidRPr="0087273D">
        <w:rPr>
          <w:rFonts w:eastAsia="MS ??"/>
          <w:color w:val="auto"/>
          <w:sz w:val="22"/>
          <w:szCs w:val="22"/>
          <w:lang w:eastAsia="en-US"/>
        </w:rPr>
        <w:t xml:space="preserve"> in the country, Nepalese churches faced many persecutions and difficulties. Several believers were thrown behind bar</w:t>
      </w:r>
      <w:r w:rsidR="00042BD5">
        <w:rPr>
          <w:rFonts w:eastAsia="MS ??"/>
          <w:color w:val="auto"/>
          <w:sz w:val="22"/>
          <w:szCs w:val="22"/>
          <w:lang w:eastAsia="en-US"/>
        </w:rPr>
        <w:t>s</w:t>
      </w:r>
      <w:r w:rsidRPr="0087273D">
        <w:rPr>
          <w:rFonts w:eastAsia="MS ??"/>
          <w:color w:val="auto"/>
          <w:sz w:val="22"/>
          <w:szCs w:val="22"/>
          <w:lang w:eastAsia="en-US"/>
        </w:rPr>
        <w:t>, chased out of their villages and homes, manhandled</w:t>
      </w:r>
      <w:r w:rsidR="00042BD5">
        <w:rPr>
          <w:rFonts w:eastAsia="MS ??"/>
          <w:color w:val="auto"/>
          <w:sz w:val="22"/>
          <w:szCs w:val="22"/>
          <w:lang w:eastAsia="en-US"/>
        </w:rPr>
        <w:t>,</w:t>
      </w:r>
      <w:r w:rsidRPr="0087273D">
        <w:rPr>
          <w:rFonts w:eastAsia="MS ??"/>
          <w:color w:val="auto"/>
          <w:sz w:val="22"/>
          <w:szCs w:val="22"/>
          <w:lang w:eastAsia="en-US"/>
        </w:rPr>
        <w:t xml:space="preserve"> and tortured. They tried to reconvert Christian</w:t>
      </w:r>
      <w:r w:rsidR="00042BD5">
        <w:rPr>
          <w:rFonts w:eastAsia="MS ??"/>
          <w:color w:val="auto"/>
          <w:sz w:val="22"/>
          <w:szCs w:val="22"/>
          <w:lang w:eastAsia="en-US"/>
        </w:rPr>
        <w:t>s</w:t>
      </w:r>
      <w:r w:rsidRPr="0087273D">
        <w:rPr>
          <w:rFonts w:eastAsia="MS ??"/>
          <w:color w:val="auto"/>
          <w:sz w:val="22"/>
          <w:szCs w:val="22"/>
          <w:lang w:eastAsia="en-US"/>
        </w:rPr>
        <w:t xml:space="preserve"> to their original religion. They were forbidden to meet for fellowship; churches were pulled down, and burnt ... Many were even barred from getting employment, education</w:t>
      </w:r>
      <w:r w:rsidR="00042BD5">
        <w:rPr>
          <w:rFonts w:eastAsia="MS ??"/>
          <w:color w:val="auto"/>
          <w:sz w:val="22"/>
          <w:szCs w:val="22"/>
          <w:lang w:eastAsia="en-US"/>
        </w:rPr>
        <w:t>,</w:t>
      </w:r>
      <w:r w:rsidRPr="0087273D">
        <w:rPr>
          <w:rFonts w:eastAsia="MS ??"/>
          <w:color w:val="auto"/>
          <w:sz w:val="22"/>
          <w:szCs w:val="22"/>
          <w:lang w:eastAsia="en-US"/>
        </w:rPr>
        <w:t xml:space="preserve"> and jobs for their faith.</w:t>
      </w:r>
      <w:r w:rsidRPr="0087273D">
        <w:rPr>
          <w:rStyle w:val="FootnoteReference"/>
          <w:rFonts w:eastAsia="MS ??"/>
          <w:color w:val="auto"/>
          <w:sz w:val="22"/>
          <w:szCs w:val="22"/>
          <w:lang w:eastAsia="en-US"/>
        </w:rPr>
        <w:footnoteReference w:id="124"/>
      </w:r>
    </w:p>
    <w:p w14:paraId="13D9D7F9" w14:textId="77777777" w:rsidR="00130660" w:rsidRDefault="00130660" w:rsidP="0087273D">
      <w:pPr>
        <w:ind w:left="720"/>
        <w:rPr>
          <w:rFonts w:eastAsia="MS ??"/>
          <w:color w:val="auto"/>
          <w:lang w:eastAsia="en-US"/>
        </w:rPr>
      </w:pPr>
    </w:p>
    <w:p w14:paraId="53CBBE14" w14:textId="458240C1" w:rsidR="00130660" w:rsidDel="00D77C40" w:rsidRDefault="00130660">
      <w:pPr>
        <w:spacing w:line="480" w:lineRule="auto"/>
        <w:ind w:firstLine="720"/>
        <w:rPr>
          <w:moveFrom w:id="672" w:author="Lekhnath Poudel" w:date="2023-07-09T14:34:00Z"/>
          <w:rFonts w:eastAsia="MS ??"/>
          <w:color w:val="auto"/>
          <w:lang w:eastAsia="en-US"/>
        </w:rPr>
      </w:pPr>
      <w:r>
        <w:rPr>
          <w:rFonts w:eastAsia="MS ??"/>
          <w:color w:val="auto"/>
          <w:lang w:eastAsia="en-US"/>
        </w:rPr>
        <w:t xml:space="preserve"> Despite </w:t>
      </w:r>
      <w:r w:rsidR="00726951">
        <w:rPr>
          <w:rFonts w:eastAsia="MS ??"/>
          <w:color w:val="auto"/>
          <w:lang w:eastAsia="en-US"/>
        </w:rPr>
        <w:t xml:space="preserve">persecution, the churches in Nepal were growing. </w:t>
      </w:r>
      <w:moveFromRangeStart w:id="673" w:author="Lekhnath Poudel" w:date="2023-07-09T14:34:00Z" w:name="move139805697"/>
      <w:moveFrom w:id="674" w:author="Lekhnath Poudel" w:date="2023-07-09T14:34:00Z">
        <w:r w:rsidR="00726951" w:rsidDel="00D77C40">
          <w:rPr>
            <w:rFonts w:eastAsia="MS ??"/>
            <w:color w:val="auto"/>
            <w:lang w:eastAsia="en-US"/>
          </w:rPr>
          <w:t xml:space="preserve">Robert makes remarkable statements, </w:t>
        </w:r>
      </w:moveFrom>
    </w:p>
    <w:p w14:paraId="188F7320" w14:textId="53B2DEDA" w:rsidR="00726951" w:rsidRPr="009F76A6" w:rsidRDefault="00726951">
      <w:pPr>
        <w:spacing w:line="480" w:lineRule="auto"/>
        <w:ind w:firstLine="720"/>
        <w:rPr>
          <w:rFonts w:eastAsia="MS ??"/>
          <w:color w:val="auto"/>
          <w:sz w:val="22"/>
          <w:szCs w:val="22"/>
          <w:lang w:eastAsia="en-US"/>
        </w:rPr>
        <w:pPrChange w:id="675" w:author="Lekhnath Poudel" w:date="2023-07-09T14:34:00Z">
          <w:pPr>
            <w:ind w:left="720"/>
          </w:pPr>
        </w:pPrChange>
      </w:pPr>
      <w:moveFrom w:id="676" w:author="Lekhnath Poudel" w:date="2023-07-09T14:34:00Z">
        <w:r w:rsidRPr="009F76A6" w:rsidDel="00D77C40">
          <w:rPr>
            <w:rFonts w:eastAsia="MS ??"/>
            <w:color w:val="auto"/>
            <w:sz w:val="22"/>
            <w:szCs w:val="22"/>
            <w:lang w:eastAsia="en-US"/>
          </w:rPr>
          <w:t>These sufferings and persecutions did not cause any harm to the churches, instead</w:t>
        </w:r>
        <w:r w:rsidR="00042BD5" w:rsidDel="00D77C40">
          <w:rPr>
            <w:rFonts w:eastAsia="MS ??"/>
            <w:color w:val="auto"/>
            <w:sz w:val="22"/>
            <w:szCs w:val="22"/>
            <w:lang w:eastAsia="en-US"/>
          </w:rPr>
          <w:t>,</w:t>
        </w:r>
        <w:r w:rsidRPr="009F76A6" w:rsidDel="00D77C40">
          <w:rPr>
            <w:rFonts w:eastAsia="MS ??"/>
            <w:color w:val="auto"/>
            <w:sz w:val="22"/>
            <w:szCs w:val="22"/>
            <w:lang w:eastAsia="en-US"/>
          </w:rPr>
          <w:t xml:space="preserve"> they only strengthened and emboldened them in their interpersonal unity and love. Persecution caused believers to give more time to pray, read their Bible</w:t>
        </w:r>
        <w:r w:rsidR="00042BD5" w:rsidDel="00D77C40">
          <w:rPr>
            <w:rFonts w:eastAsia="MS ??"/>
            <w:color w:val="auto"/>
            <w:sz w:val="22"/>
            <w:szCs w:val="22"/>
            <w:lang w:eastAsia="en-US"/>
          </w:rPr>
          <w:t>,</w:t>
        </w:r>
        <w:r w:rsidRPr="009F76A6" w:rsidDel="00D77C40">
          <w:rPr>
            <w:rFonts w:eastAsia="MS ??"/>
            <w:color w:val="auto"/>
            <w:sz w:val="22"/>
            <w:szCs w:val="22"/>
            <w:lang w:eastAsia="en-US"/>
          </w:rPr>
          <w:t xml:space="preserve"> and attend fellowships. In reality, persecution proved to be a blessing in disguise. Even during persecution, </w:t>
        </w:r>
        <w:r w:rsidR="00042BD5" w:rsidDel="00D77C40">
          <w:rPr>
            <w:rFonts w:eastAsia="MS ??"/>
            <w:color w:val="auto"/>
            <w:sz w:val="22"/>
            <w:szCs w:val="22"/>
            <w:lang w:eastAsia="en-US"/>
          </w:rPr>
          <w:t xml:space="preserve">the </w:t>
        </w:r>
        <w:r w:rsidRPr="009F76A6" w:rsidDel="00D77C40">
          <w:rPr>
            <w:rFonts w:eastAsia="MS ??"/>
            <w:color w:val="auto"/>
            <w:sz w:val="22"/>
            <w:szCs w:val="22"/>
            <w:lang w:eastAsia="en-US"/>
          </w:rPr>
          <w:t>proclaiming of the gospel rem</w:t>
        </w:r>
        <w:r w:rsidR="00042BD5" w:rsidDel="00D77C40">
          <w:rPr>
            <w:rFonts w:eastAsia="MS ??"/>
            <w:color w:val="auto"/>
            <w:sz w:val="22"/>
            <w:szCs w:val="22"/>
            <w:lang w:eastAsia="en-US"/>
          </w:rPr>
          <w:t>a</w:t>
        </w:r>
        <w:r w:rsidRPr="009F76A6" w:rsidDel="00D77C40">
          <w:rPr>
            <w:rFonts w:eastAsia="MS ??"/>
            <w:color w:val="auto"/>
            <w:sz w:val="22"/>
            <w:szCs w:val="22"/>
            <w:lang w:eastAsia="en-US"/>
          </w:rPr>
          <w:t>ined unhindered and multitudes of people started to believ</w:t>
        </w:r>
        <w:r w:rsidR="00042BD5" w:rsidDel="00D77C40">
          <w:rPr>
            <w:rFonts w:eastAsia="MS ??"/>
            <w:color w:val="auto"/>
            <w:sz w:val="22"/>
            <w:szCs w:val="22"/>
            <w:lang w:eastAsia="en-US"/>
          </w:rPr>
          <w:t>e</w:t>
        </w:r>
        <w:r w:rsidRPr="009F76A6" w:rsidDel="00D77C40">
          <w:rPr>
            <w:rFonts w:eastAsia="MS ??"/>
            <w:color w:val="auto"/>
            <w:sz w:val="22"/>
            <w:szCs w:val="22"/>
            <w:lang w:eastAsia="en-US"/>
          </w:rPr>
          <w:t xml:space="preserve"> in the Lord.</w:t>
        </w:r>
        <w:r w:rsidRPr="009F76A6" w:rsidDel="00D77C40">
          <w:rPr>
            <w:rStyle w:val="FootnoteReference"/>
            <w:rFonts w:eastAsia="MS ??"/>
            <w:color w:val="auto"/>
            <w:sz w:val="22"/>
            <w:szCs w:val="22"/>
            <w:lang w:eastAsia="en-US"/>
          </w:rPr>
          <w:footnoteReference w:id="125"/>
        </w:r>
      </w:moveFrom>
      <w:moveFromRangeEnd w:id="673"/>
    </w:p>
    <w:p w14:paraId="281041D4" w14:textId="77777777" w:rsidR="009F76A6" w:rsidRPr="009F76A6" w:rsidRDefault="009F76A6" w:rsidP="009F76A6">
      <w:pPr>
        <w:ind w:left="720"/>
        <w:rPr>
          <w:rFonts w:eastAsia="MS ??"/>
          <w:color w:val="auto"/>
          <w:sz w:val="22"/>
          <w:szCs w:val="22"/>
          <w:lang w:eastAsia="en-US"/>
        </w:rPr>
      </w:pPr>
    </w:p>
    <w:p w14:paraId="49B8334E" w14:textId="77777777" w:rsidR="00114F84" w:rsidRDefault="00685670" w:rsidP="0035709D">
      <w:pPr>
        <w:spacing w:line="480" w:lineRule="auto"/>
        <w:ind w:firstLine="720"/>
        <w:rPr>
          <w:ins w:id="679" w:author="Lekhnath Poudel" w:date="2023-07-09T14:51:00Z"/>
          <w:rFonts w:eastAsia="MS ??"/>
          <w:color w:val="auto"/>
          <w:lang w:eastAsia="en-US"/>
        </w:rPr>
      </w:pPr>
      <w:r w:rsidRPr="00685670">
        <w:rPr>
          <w:rFonts w:eastAsia="MS ??"/>
          <w:color w:val="auto"/>
          <w:lang w:eastAsia="en-US"/>
        </w:rPr>
        <w:t xml:space="preserve">In the </w:t>
      </w:r>
      <w:proofErr w:type="spellStart"/>
      <w:r w:rsidRPr="00685670">
        <w:rPr>
          <w:rFonts w:eastAsia="MS ??"/>
          <w:color w:val="auto"/>
          <w:lang w:eastAsia="en-US"/>
        </w:rPr>
        <w:t>1970s</w:t>
      </w:r>
      <w:proofErr w:type="spellEnd"/>
      <w:r w:rsidRPr="00685670">
        <w:rPr>
          <w:rFonts w:eastAsia="MS ??"/>
          <w:color w:val="auto"/>
          <w:lang w:eastAsia="en-US"/>
        </w:rPr>
        <w:t xml:space="preserve">, as the church progressively grew, it formed Bible study groups in </w:t>
      </w:r>
      <w:proofErr w:type="spellStart"/>
      <w:r w:rsidRPr="00685670">
        <w:rPr>
          <w:rFonts w:eastAsia="MS ??"/>
          <w:color w:val="auto"/>
          <w:lang w:eastAsia="en-US"/>
        </w:rPr>
        <w:t>Sanepa</w:t>
      </w:r>
      <w:proofErr w:type="spellEnd"/>
      <w:r w:rsidRPr="00685670">
        <w:rPr>
          <w:rFonts w:eastAsia="MS ??"/>
          <w:color w:val="auto"/>
          <w:lang w:eastAsia="en-US"/>
        </w:rPr>
        <w:t xml:space="preserve">, </w:t>
      </w:r>
      <w:proofErr w:type="spellStart"/>
      <w:r w:rsidRPr="00685670">
        <w:rPr>
          <w:rFonts w:eastAsia="MS ??"/>
          <w:color w:val="auto"/>
          <w:lang w:eastAsia="en-US"/>
        </w:rPr>
        <w:t>Bungmati</w:t>
      </w:r>
      <w:proofErr w:type="spellEnd"/>
      <w:r w:rsidRPr="00685670">
        <w:rPr>
          <w:rFonts w:eastAsia="MS ??"/>
          <w:color w:val="auto"/>
          <w:lang w:eastAsia="en-US"/>
        </w:rPr>
        <w:t xml:space="preserve">, and </w:t>
      </w:r>
      <w:proofErr w:type="spellStart"/>
      <w:r w:rsidRPr="00685670">
        <w:rPr>
          <w:rFonts w:eastAsia="MS ??"/>
          <w:color w:val="auto"/>
          <w:lang w:eastAsia="en-US"/>
        </w:rPr>
        <w:t>Khokana</w:t>
      </w:r>
      <w:proofErr w:type="spellEnd"/>
      <w:r w:rsidRPr="00685670">
        <w:rPr>
          <w:rFonts w:eastAsia="MS ??"/>
          <w:color w:val="auto"/>
          <w:lang w:eastAsia="en-US"/>
        </w:rPr>
        <w:t>.</w:t>
      </w:r>
      <w:r>
        <w:rPr>
          <w:rStyle w:val="FootnoteReference"/>
          <w:rFonts w:eastAsia="MS ??"/>
          <w:color w:val="auto"/>
          <w:lang w:eastAsia="en-US"/>
        </w:rPr>
        <w:footnoteReference w:id="126"/>
      </w:r>
      <w:r>
        <w:rPr>
          <w:rFonts w:eastAsia="MS ??"/>
          <w:color w:val="auto"/>
          <w:lang w:eastAsia="en-US"/>
        </w:rPr>
        <w:t xml:space="preserve"> </w:t>
      </w:r>
      <w:r w:rsidR="00946E2B" w:rsidRPr="00946E2B">
        <w:rPr>
          <w:rFonts w:eastAsia="MS ??"/>
          <w:color w:val="auto"/>
          <w:lang w:eastAsia="en-US"/>
        </w:rPr>
        <w:t xml:space="preserve">Even though </w:t>
      </w:r>
      <w:r w:rsidR="00042BD5">
        <w:rPr>
          <w:rFonts w:eastAsia="MS ??"/>
          <w:color w:val="auto"/>
          <w:lang w:eastAsia="en-US"/>
        </w:rPr>
        <w:t>persecutions were</w:t>
      </w:r>
      <w:r w:rsidR="00946E2B" w:rsidRPr="00946E2B">
        <w:rPr>
          <w:rFonts w:eastAsia="MS ??"/>
          <w:color w:val="auto"/>
          <w:lang w:eastAsia="en-US"/>
        </w:rPr>
        <w:t xml:space="preserve"> occurring throughout Nepal, the church began to expand in the </w:t>
      </w:r>
      <w:proofErr w:type="spellStart"/>
      <w:r w:rsidR="00946E2B" w:rsidRPr="00946E2B">
        <w:rPr>
          <w:rFonts w:eastAsia="MS ??"/>
          <w:color w:val="auto"/>
          <w:lang w:eastAsia="en-US"/>
        </w:rPr>
        <w:t>1980s</w:t>
      </w:r>
      <w:proofErr w:type="spellEnd"/>
      <w:r w:rsidR="00946E2B" w:rsidRPr="00946E2B">
        <w:rPr>
          <w:rFonts w:eastAsia="MS ??"/>
          <w:color w:val="auto"/>
          <w:lang w:eastAsia="en-US"/>
        </w:rPr>
        <w:t xml:space="preserve">. </w:t>
      </w:r>
      <w:r w:rsidR="0088058C">
        <w:rPr>
          <w:rFonts w:eastAsia="MS ??"/>
          <w:color w:val="auto"/>
          <w:lang w:eastAsia="en-US"/>
        </w:rPr>
        <w:t>Since, p</w:t>
      </w:r>
      <w:r w:rsidR="00946E2B" w:rsidRPr="00946E2B">
        <w:rPr>
          <w:rFonts w:eastAsia="MS ??"/>
          <w:color w:val="auto"/>
          <w:lang w:eastAsia="en-US"/>
        </w:rPr>
        <w:t xml:space="preserve">eople began to arrive at the church from Patan, </w:t>
      </w:r>
      <w:proofErr w:type="spellStart"/>
      <w:r w:rsidR="00946E2B" w:rsidRPr="00946E2B">
        <w:rPr>
          <w:rFonts w:eastAsia="MS ??"/>
          <w:color w:val="auto"/>
          <w:lang w:eastAsia="en-US"/>
        </w:rPr>
        <w:t>Sanepa</w:t>
      </w:r>
      <w:proofErr w:type="spellEnd"/>
      <w:r w:rsidR="00946E2B" w:rsidRPr="00946E2B">
        <w:rPr>
          <w:rFonts w:eastAsia="MS ??"/>
          <w:color w:val="auto"/>
          <w:lang w:eastAsia="en-US"/>
        </w:rPr>
        <w:t>, and various areas of Lalitpur</w:t>
      </w:r>
      <w:r w:rsidR="0088058C">
        <w:rPr>
          <w:rFonts w:eastAsia="MS ??"/>
          <w:color w:val="auto"/>
          <w:lang w:eastAsia="en-US"/>
        </w:rPr>
        <w:t xml:space="preserve">, the church started new fellowships in </w:t>
      </w:r>
      <w:proofErr w:type="spellStart"/>
      <w:r w:rsidR="0088058C">
        <w:rPr>
          <w:rFonts w:eastAsia="MS ??"/>
          <w:color w:val="auto"/>
          <w:lang w:eastAsia="en-US"/>
        </w:rPr>
        <w:t>Mangalbazar</w:t>
      </w:r>
      <w:proofErr w:type="spellEnd"/>
      <w:r w:rsidR="0088058C">
        <w:rPr>
          <w:rFonts w:eastAsia="MS ??"/>
          <w:color w:val="auto"/>
          <w:lang w:eastAsia="en-US"/>
        </w:rPr>
        <w:t xml:space="preserve"> and </w:t>
      </w:r>
      <w:proofErr w:type="spellStart"/>
      <w:r w:rsidR="0088058C">
        <w:rPr>
          <w:rFonts w:eastAsia="MS ??"/>
          <w:color w:val="auto"/>
          <w:lang w:eastAsia="en-US"/>
        </w:rPr>
        <w:t>Sanepa</w:t>
      </w:r>
      <w:proofErr w:type="spellEnd"/>
      <w:r w:rsidR="0088058C">
        <w:rPr>
          <w:rFonts w:eastAsia="MS ??"/>
          <w:color w:val="auto"/>
          <w:lang w:eastAsia="en-US"/>
        </w:rPr>
        <w:t>.</w:t>
      </w:r>
      <w:r w:rsidR="0088058C">
        <w:rPr>
          <w:rStyle w:val="FootnoteReference"/>
          <w:rFonts w:eastAsia="MS ??"/>
          <w:color w:val="auto"/>
          <w:lang w:eastAsia="en-US"/>
        </w:rPr>
        <w:footnoteReference w:id="127"/>
      </w:r>
      <w:r w:rsidR="0088058C">
        <w:rPr>
          <w:rFonts w:eastAsia="MS ??"/>
          <w:color w:val="auto"/>
          <w:lang w:eastAsia="en-US"/>
        </w:rPr>
        <w:t xml:space="preserve"> </w:t>
      </w:r>
      <w:r w:rsidR="0088058C" w:rsidRPr="0088058C">
        <w:rPr>
          <w:rFonts w:eastAsia="MS ??"/>
          <w:color w:val="auto"/>
          <w:lang w:eastAsia="en-US"/>
        </w:rPr>
        <w:t xml:space="preserve">Later, the </w:t>
      </w:r>
      <w:proofErr w:type="spellStart"/>
      <w:r w:rsidR="0088058C" w:rsidRPr="0088058C">
        <w:rPr>
          <w:rFonts w:eastAsia="MS ??"/>
          <w:color w:val="auto"/>
          <w:lang w:eastAsia="en-US"/>
        </w:rPr>
        <w:t>Mangalbazar</w:t>
      </w:r>
      <w:proofErr w:type="spellEnd"/>
      <w:r w:rsidR="0088058C" w:rsidRPr="0088058C">
        <w:rPr>
          <w:rFonts w:eastAsia="MS ??"/>
          <w:color w:val="auto"/>
          <w:lang w:eastAsia="en-US"/>
        </w:rPr>
        <w:t xml:space="preserve"> fellowship changed its name to the Koinonia Church Patan, under the pastoral </w:t>
      </w:r>
      <w:r w:rsidR="0088058C" w:rsidRPr="0088058C">
        <w:rPr>
          <w:rFonts w:eastAsia="MS ??"/>
          <w:color w:val="auto"/>
          <w:lang w:eastAsia="en-US"/>
        </w:rPr>
        <w:lastRenderedPageBreak/>
        <w:t xml:space="preserve">leadership of </w:t>
      </w:r>
      <w:proofErr w:type="spellStart"/>
      <w:r w:rsidR="0088058C" w:rsidRPr="0088058C">
        <w:rPr>
          <w:rFonts w:eastAsia="MS ??"/>
          <w:color w:val="auto"/>
          <w:lang w:eastAsia="en-US"/>
        </w:rPr>
        <w:t>Mangalman</w:t>
      </w:r>
      <w:proofErr w:type="spellEnd"/>
      <w:r w:rsidR="0088058C" w:rsidRPr="0088058C">
        <w:rPr>
          <w:rFonts w:eastAsia="MS ??"/>
          <w:color w:val="auto"/>
          <w:lang w:eastAsia="en-US"/>
        </w:rPr>
        <w:t xml:space="preserve"> </w:t>
      </w:r>
      <w:proofErr w:type="spellStart"/>
      <w:r w:rsidR="0088058C" w:rsidRPr="0088058C">
        <w:rPr>
          <w:rFonts w:eastAsia="MS ??"/>
          <w:color w:val="auto"/>
          <w:lang w:eastAsia="en-US"/>
        </w:rPr>
        <w:t>Maharjan</w:t>
      </w:r>
      <w:proofErr w:type="spellEnd"/>
      <w:r w:rsidR="0088058C" w:rsidRPr="0088058C">
        <w:rPr>
          <w:rFonts w:eastAsia="MS ??"/>
          <w:color w:val="auto"/>
          <w:lang w:eastAsia="en-US"/>
        </w:rPr>
        <w:t>.</w:t>
      </w:r>
      <w:r w:rsidR="0088058C">
        <w:rPr>
          <w:rStyle w:val="FootnoteReference"/>
          <w:rFonts w:eastAsia="MS ??"/>
          <w:color w:val="auto"/>
          <w:lang w:eastAsia="en-US"/>
        </w:rPr>
        <w:footnoteReference w:id="128"/>
      </w:r>
      <w:r w:rsidR="004D1D73">
        <w:rPr>
          <w:rFonts w:eastAsia="MS ??"/>
          <w:color w:val="auto"/>
          <w:lang w:eastAsia="en-US"/>
        </w:rPr>
        <w:t xml:space="preserve"> Bhuvan writes, "In </w:t>
      </w:r>
      <w:r w:rsidR="00042BD5">
        <w:rPr>
          <w:rFonts w:eastAsia="MS ??"/>
          <w:color w:val="auto"/>
          <w:lang w:eastAsia="en-US"/>
        </w:rPr>
        <w:t xml:space="preserve">the </w:t>
      </w:r>
      <w:proofErr w:type="spellStart"/>
      <w:r w:rsidR="004D1D73">
        <w:rPr>
          <w:rFonts w:eastAsia="MS ??"/>
          <w:color w:val="auto"/>
          <w:lang w:eastAsia="en-US"/>
        </w:rPr>
        <w:t>1970s</w:t>
      </w:r>
      <w:proofErr w:type="spellEnd"/>
      <w:r w:rsidR="004D1D73">
        <w:rPr>
          <w:rFonts w:eastAsia="MS ??"/>
          <w:color w:val="auto"/>
          <w:lang w:eastAsia="en-US"/>
        </w:rPr>
        <w:t xml:space="preserve"> and </w:t>
      </w:r>
      <w:proofErr w:type="spellStart"/>
      <w:r w:rsidR="004D1D73">
        <w:rPr>
          <w:rFonts w:eastAsia="MS ??"/>
          <w:color w:val="auto"/>
          <w:lang w:eastAsia="en-US"/>
        </w:rPr>
        <w:t>80s</w:t>
      </w:r>
      <w:proofErr w:type="spellEnd"/>
      <w:r w:rsidR="004D1D73">
        <w:rPr>
          <w:rFonts w:eastAsia="MS ??"/>
          <w:color w:val="auto"/>
          <w:lang w:eastAsia="en-US"/>
        </w:rPr>
        <w:t xml:space="preserve"> the charismatic movement has been started. The church started </w:t>
      </w:r>
      <w:r w:rsidR="00042BD5">
        <w:rPr>
          <w:rFonts w:eastAsia="MS ??"/>
          <w:color w:val="auto"/>
          <w:lang w:eastAsia="en-US"/>
        </w:rPr>
        <w:t>to gro</w:t>
      </w:r>
      <w:r w:rsidR="004D1D73">
        <w:rPr>
          <w:rFonts w:eastAsia="MS ??"/>
          <w:color w:val="auto"/>
          <w:lang w:eastAsia="en-US"/>
        </w:rPr>
        <w:t>w. The building was narrow to accommodate new believers."</w:t>
      </w:r>
      <w:r w:rsidR="004D1D73">
        <w:rPr>
          <w:rStyle w:val="FootnoteReference"/>
          <w:rFonts w:eastAsia="MS ??"/>
          <w:color w:val="auto"/>
          <w:lang w:eastAsia="en-US"/>
        </w:rPr>
        <w:footnoteReference w:id="129"/>
      </w:r>
      <w:r w:rsidR="004D1D73">
        <w:rPr>
          <w:rFonts w:eastAsia="MS ??"/>
          <w:color w:val="auto"/>
          <w:lang w:eastAsia="en-US"/>
        </w:rPr>
        <w:t xml:space="preserve"> </w:t>
      </w:r>
      <w:r w:rsidR="003F3328">
        <w:rPr>
          <w:rFonts w:eastAsia="MS ??"/>
          <w:color w:val="auto"/>
          <w:lang w:eastAsia="en-US"/>
        </w:rPr>
        <w:t xml:space="preserve">Pastor Robert says, "Even during persecution, the church continued to grow. This all happened because of the help of the Holy Spirit. It was Him who helped to establish the church, proclaim the </w:t>
      </w:r>
      <w:proofErr w:type="gramStart"/>
      <w:r w:rsidR="003F3328">
        <w:rPr>
          <w:rFonts w:eastAsia="MS ??"/>
          <w:color w:val="auto"/>
          <w:lang w:eastAsia="en-US"/>
        </w:rPr>
        <w:t>gospel</w:t>
      </w:r>
      <w:proofErr w:type="gramEnd"/>
      <w:r w:rsidR="003F3328">
        <w:rPr>
          <w:rFonts w:eastAsia="MS ??"/>
          <w:color w:val="auto"/>
          <w:lang w:eastAsia="en-US"/>
        </w:rPr>
        <w:t xml:space="preserve"> and build believers up."</w:t>
      </w:r>
      <w:r w:rsidR="003F3328">
        <w:rPr>
          <w:rStyle w:val="FootnoteReference"/>
          <w:rFonts w:eastAsia="MS ??"/>
          <w:color w:val="auto"/>
          <w:lang w:eastAsia="en-US"/>
        </w:rPr>
        <w:footnoteReference w:id="130"/>
      </w:r>
      <w:r w:rsidR="003F3328">
        <w:rPr>
          <w:rFonts w:eastAsia="MS ??"/>
          <w:color w:val="auto"/>
          <w:lang w:eastAsia="en-US"/>
        </w:rPr>
        <w:t xml:space="preserve"> </w:t>
      </w:r>
    </w:p>
    <w:p w14:paraId="4733DFAB" w14:textId="77777777" w:rsidR="00114F84" w:rsidRDefault="004D1D73" w:rsidP="0035709D">
      <w:pPr>
        <w:spacing w:line="480" w:lineRule="auto"/>
        <w:ind w:firstLine="720"/>
        <w:rPr>
          <w:ins w:id="680" w:author="Lekhnath Poudel" w:date="2023-07-09T14:51:00Z"/>
          <w:rFonts w:eastAsia="MS ??"/>
          <w:color w:val="auto"/>
          <w:lang w:eastAsia="en-US"/>
        </w:rPr>
      </w:pPr>
      <w:r>
        <w:rPr>
          <w:rFonts w:eastAsia="MS ??"/>
          <w:color w:val="auto"/>
          <w:lang w:eastAsia="en-US"/>
        </w:rPr>
        <w:t>The Church grew so rapidly as a result th</w:t>
      </w:r>
      <w:r w:rsidR="00042BD5">
        <w:rPr>
          <w:rFonts w:eastAsia="MS ??"/>
          <w:color w:val="auto"/>
          <w:lang w:eastAsia="en-US"/>
        </w:rPr>
        <w:t>at</w:t>
      </w:r>
      <w:r>
        <w:rPr>
          <w:rFonts w:eastAsia="MS ??"/>
          <w:color w:val="auto"/>
          <w:lang w:eastAsia="en-US"/>
        </w:rPr>
        <w:t xml:space="preserve"> </w:t>
      </w:r>
      <w:r w:rsidR="00042BD5">
        <w:rPr>
          <w:rFonts w:eastAsia="MS ??"/>
          <w:color w:val="auto"/>
          <w:lang w:eastAsia="en-US"/>
        </w:rPr>
        <w:t xml:space="preserve">the </w:t>
      </w:r>
      <w:r>
        <w:rPr>
          <w:rFonts w:eastAsia="MS ??"/>
          <w:color w:val="auto"/>
          <w:lang w:eastAsia="en-US"/>
        </w:rPr>
        <w:t>church hired new full-time ministry workers.</w:t>
      </w:r>
      <w:r>
        <w:rPr>
          <w:rStyle w:val="FootnoteReference"/>
          <w:rFonts w:eastAsia="MS ??"/>
          <w:color w:val="auto"/>
          <w:lang w:eastAsia="en-US"/>
        </w:rPr>
        <w:footnoteReference w:id="131"/>
      </w:r>
      <w:r w:rsidR="005A4C52">
        <w:rPr>
          <w:rFonts w:eastAsia="MS ??"/>
          <w:color w:val="auto"/>
          <w:lang w:eastAsia="en-US"/>
        </w:rPr>
        <w:t xml:space="preserve"> </w:t>
      </w:r>
      <w:r w:rsidR="0020475E" w:rsidRPr="0020475E">
        <w:rPr>
          <w:rFonts w:eastAsia="MS ??"/>
          <w:color w:val="auto"/>
          <w:lang w:eastAsia="en-US"/>
        </w:rPr>
        <w:t>The church launched cell groups in 1973 under the name "</w:t>
      </w:r>
      <w:proofErr w:type="spellStart"/>
      <w:r w:rsidR="0020475E" w:rsidRPr="0020475E">
        <w:rPr>
          <w:rFonts w:eastAsia="MS ??"/>
          <w:color w:val="auto"/>
          <w:lang w:eastAsia="en-US"/>
        </w:rPr>
        <w:t>Gharelu</w:t>
      </w:r>
      <w:proofErr w:type="spellEnd"/>
      <w:r w:rsidR="0020475E" w:rsidRPr="0020475E">
        <w:rPr>
          <w:rFonts w:eastAsia="MS ??"/>
          <w:color w:val="auto"/>
          <w:lang w:eastAsia="en-US"/>
        </w:rPr>
        <w:t xml:space="preserve"> </w:t>
      </w:r>
      <w:proofErr w:type="spellStart"/>
      <w:r w:rsidR="0020475E" w:rsidRPr="0020475E">
        <w:rPr>
          <w:rFonts w:eastAsia="MS ??"/>
          <w:color w:val="auto"/>
          <w:lang w:eastAsia="en-US"/>
        </w:rPr>
        <w:t>Sangati</w:t>
      </w:r>
      <w:proofErr w:type="spellEnd"/>
      <w:r w:rsidR="0020475E" w:rsidRPr="0020475E">
        <w:rPr>
          <w:rFonts w:eastAsia="MS ??"/>
          <w:color w:val="auto"/>
          <w:lang w:eastAsia="en-US"/>
        </w:rPr>
        <w:t>," although previously it was known as the bible study and prayer group.</w:t>
      </w:r>
      <w:r w:rsidR="000F321F">
        <w:rPr>
          <w:rStyle w:val="FootnoteReference"/>
          <w:rFonts w:eastAsia="MS ??"/>
          <w:color w:val="auto"/>
          <w:lang w:eastAsia="en-US"/>
        </w:rPr>
        <w:footnoteReference w:id="132"/>
      </w:r>
      <w:r w:rsidR="000F321F">
        <w:rPr>
          <w:rFonts w:eastAsia="MS ??"/>
          <w:color w:val="auto"/>
          <w:lang w:eastAsia="en-US"/>
        </w:rPr>
        <w:t xml:space="preserve"> </w:t>
      </w:r>
      <w:r w:rsidR="003671BC">
        <w:rPr>
          <w:rFonts w:eastAsia="MS ??"/>
          <w:color w:val="auto"/>
          <w:lang w:eastAsia="en-US"/>
        </w:rPr>
        <w:t xml:space="preserve">Later these house fellowships became vital places to make disciples and multiply. </w:t>
      </w:r>
    </w:p>
    <w:p w14:paraId="05C5309A" w14:textId="57A3EFD0" w:rsidR="00263B60" w:rsidRDefault="005A40C4" w:rsidP="0035709D">
      <w:pPr>
        <w:spacing w:line="480" w:lineRule="auto"/>
        <w:ind w:firstLine="720"/>
        <w:rPr>
          <w:rFonts w:eastAsia="MS ??"/>
          <w:color w:val="auto"/>
          <w:lang w:eastAsia="en-US"/>
        </w:rPr>
      </w:pPr>
      <w:r w:rsidRPr="005A40C4">
        <w:rPr>
          <w:rFonts w:eastAsia="MS ??"/>
          <w:color w:val="auto"/>
          <w:lang w:eastAsia="en-US"/>
        </w:rPr>
        <w:t xml:space="preserve">The NIM </w:t>
      </w:r>
      <w:proofErr w:type="spellStart"/>
      <w:r w:rsidRPr="005A40C4">
        <w:rPr>
          <w:rFonts w:eastAsia="MS ??"/>
          <w:color w:val="auto"/>
          <w:lang w:eastAsia="en-US"/>
        </w:rPr>
        <w:t>Gyanesh</w:t>
      </w:r>
      <w:r>
        <w:rPr>
          <w:rFonts w:eastAsia="MS ??"/>
          <w:color w:val="auto"/>
          <w:lang w:eastAsia="en-US"/>
        </w:rPr>
        <w:t>w</w:t>
      </w:r>
      <w:r w:rsidRPr="005A40C4">
        <w:rPr>
          <w:rFonts w:eastAsia="MS ??"/>
          <w:color w:val="auto"/>
          <w:lang w:eastAsia="en-US"/>
        </w:rPr>
        <w:t>or</w:t>
      </w:r>
      <w:proofErr w:type="spellEnd"/>
      <w:r w:rsidRPr="005A40C4">
        <w:rPr>
          <w:rFonts w:eastAsia="MS ??"/>
          <w:color w:val="auto"/>
          <w:lang w:eastAsia="en-US"/>
        </w:rPr>
        <w:t xml:space="preserve"> Church started establishing churches in </w:t>
      </w:r>
      <w:proofErr w:type="spellStart"/>
      <w:r w:rsidRPr="005A40C4">
        <w:rPr>
          <w:rFonts w:eastAsia="MS ??"/>
          <w:color w:val="auto"/>
          <w:lang w:eastAsia="en-US"/>
        </w:rPr>
        <w:t>Tikapur</w:t>
      </w:r>
      <w:proofErr w:type="spellEnd"/>
      <w:r w:rsidRPr="005A40C4">
        <w:rPr>
          <w:rFonts w:eastAsia="MS ??"/>
          <w:color w:val="auto"/>
          <w:lang w:eastAsia="en-US"/>
        </w:rPr>
        <w:t xml:space="preserve">, </w:t>
      </w:r>
      <w:proofErr w:type="spellStart"/>
      <w:r w:rsidRPr="005A40C4">
        <w:rPr>
          <w:rFonts w:eastAsia="MS ??"/>
          <w:color w:val="auto"/>
          <w:lang w:eastAsia="en-US"/>
        </w:rPr>
        <w:t>Solukhumbu</w:t>
      </w:r>
      <w:proofErr w:type="spellEnd"/>
      <w:r w:rsidRPr="005A40C4">
        <w:rPr>
          <w:rFonts w:eastAsia="MS ??"/>
          <w:color w:val="auto"/>
          <w:lang w:eastAsia="en-US"/>
        </w:rPr>
        <w:t xml:space="preserve">, and </w:t>
      </w:r>
      <w:proofErr w:type="spellStart"/>
      <w:r w:rsidRPr="005A40C4">
        <w:rPr>
          <w:rFonts w:eastAsia="MS ??"/>
          <w:color w:val="auto"/>
          <w:lang w:eastAsia="en-US"/>
        </w:rPr>
        <w:t>Makwanpur</w:t>
      </w:r>
      <w:proofErr w:type="spellEnd"/>
      <w:r w:rsidRPr="005A40C4">
        <w:rPr>
          <w:rFonts w:eastAsia="MS ??"/>
          <w:color w:val="auto"/>
          <w:lang w:eastAsia="en-US"/>
        </w:rPr>
        <w:t xml:space="preserve"> between the years 1985 and 1990.</w:t>
      </w:r>
      <w:r>
        <w:rPr>
          <w:rStyle w:val="FootnoteReference"/>
          <w:rFonts w:eastAsia="MS ??"/>
          <w:color w:val="auto"/>
          <w:lang w:eastAsia="en-US"/>
        </w:rPr>
        <w:footnoteReference w:id="133"/>
      </w:r>
      <w:r>
        <w:rPr>
          <w:rFonts w:eastAsia="MS ??"/>
          <w:color w:val="auto"/>
          <w:lang w:eastAsia="en-US"/>
        </w:rPr>
        <w:t xml:space="preserve"> Pastor Robert and his team traveled </w:t>
      </w:r>
      <w:r w:rsidR="00042BD5">
        <w:rPr>
          <w:rFonts w:eastAsia="MS ??"/>
          <w:color w:val="auto"/>
          <w:lang w:eastAsia="en-US"/>
        </w:rPr>
        <w:t xml:space="preserve">to </w:t>
      </w:r>
      <w:r>
        <w:rPr>
          <w:rFonts w:eastAsia="MS ??"/>
          <w:color w:val="auto"/>
          <w:lang w:eastAsia="en-US"/>
        </w:rPr>
        <w:t>many places in the country to preach the Gospel. Robert says, "God, in His grace, has grated me to travel across different districts of Nepal for ministry. The longest missionary jo</w:t>
      </w:r>
      <w:r w:rsidR="005A4C52">
        <w:rPr>
          <w:rFonts w:eastAsia="MS ??"/>
          <w:color w:val="auto"/>
          <w:lang w:eastAsia="en-US"/>
        </w:rPr>
        <w:t>urney I took out on foot was for 15 days ... 8 days to go and 7 days to return."</w:t>
      </w:r>
      <w:r w:rsidR="005A4C52">
        <w:rPr>
          <w:rStyle w:val="FootnoteReference"/>
          <w:rFonts w:eastAsia="MS ??"/>
          <w:color w:val="auto"/>
          <w:lang w:eastAsia="en-US"/>
        </w:rPr>
        <w:footnoteReference w:id="134"/>
      </w:r>
    </w:p>
    <w:p w14:paraId="523C97B5" w14:textId="77777777" w:rsidR="00D77C40" w:rsidRDefault="00160CAE" w:rsidP="00D77C40">
      <w:pPr>
        <w:spacing w:line="480" w:lineRule="auto"/>
        <w:ind w:firstLine="720"/>
        <w:rPr>
          <w:moveTo w:id="681" w:author="Lekhnath Poudel" w:date="2023-07-09T14:34:00Z"/>
          <w:rFonts w:eastAsia="MS ??"/>
          <w:color w:val="auto"/>
          <w:lang w:eastAsia="en-US"/>
        </w:rPr>
      </w:pPr>
      <w:r w:rsidRPr="00160CAE">
        <w:rPr>
          <w:rFonts w:eastAsia="MS ??"/>
          <w:color w:val="auto"/>
          <w:lang w:eastAsia="en-US"/>
        </w:rPr>
        <w:t xml:space="preserve">Following Nepal's political system transition and the emergence of a </w:t>
      </w:r>
      <w:commentRangeStart w:id="682"/>
      <w:r w:rsidRPr="00160CAE">
        <w:rPr>
          <w:rFonts w:eastAsia="MS ??"/>
          <w:color w:val="auto"/>
          <w:lang w:eastAsia="en-US"/>
        </w:rPr>
        <w:t>democratic</w:t>
      </w:r>
      <w:commentRangeEnd w:id="682"/>
      <w:r w:rsidR="008F3645">
        <w:rPr>
          <w:rStyle w:val="CommentReference"/>
        </w:rPr>
        <w:commentReference w:id="682"/>
      </w:r>
      <w:r w:rsidRPr="00160CAE">
        <w:rPr>
          <w:rFonts w:eastAsia="MS ??"/>
          <w:color w:val="auto"/>
          <w:lang w:eastAsia="en-US"/>
        </w:rPr>
        <w:t xml:space="preserve"> society in </w:t>
      </w:r>
      <w:r w:rsidR="00042BD5">
        <w:rPr>
          <w:rFonts w:eastAsia="MS ??"/>
          <w:color w:val="auto"/>
          <w:lang w:eastAsia="en-US"/>
        </w:rPr>
        <w:t xml:space="preserve">the </w:t>
      </w:r>
      <w:proofErr w:type="spellStart"/>
      <w:r w:rsidRPr="00160CAE">
        <w:rPr>
          <w:rFonts w:eastAsia="MS ??"/>
          <w:color w:val="auto"/>
          <w:lang w:eastAsia="en-US"/>
        </w:rPr>
        <w:t>1990s</w:t>
      </w:r>
      <w:proofErr w:type="spellEnd"/>
      <w:r w:rsidRPr="00160CAE">
        <w:rPr>
          <w:rFonts w:eastAsia="MS ??"/>
          <w:color w:val="auto"/>
          <w:lang w:eastAsia="en-US"/>
        </w:rPr>
        <w:t>, the church began to expand more quickly.</w:t>
      </w:r>
      <w:r>
        <w:rPr>
          <w:rFonts w:eastAsia="MS ??"/>
          <w:color w:val="auto"/>
          <w:lang w:eastAsia="en-US"/>
        </w:rPr>
        <w:t xml:space="preserve"> </w:t>
      </w:r>
      <w:ins w:id="683" w:author="Lekhnath Poudel" w:date="2023-07-09T14:32:00Z">
        <w:r w:rsidR="00D77C40">
          <w:rPr>
            <w:rFonts w:eastAsia="MS ??"/>
            <w:color w:val="auto"/>
            <w:lang w:eastAsia="en-US"/>
          </w:rPr>
          <w:t xml:space="preserve">However, </w:t>
        </w:r>
      </w:ins>
      <w:ins w:id="684" w:author="Lekhnath Poudel" w:date="2023-07-09T14:33:00Z">
        <w:r w:rsidR="00D77C40">
          <w:rPr>
            <w:rFonts w:eastAsia="MS ??"/>
            <w:color w:val="auto"/>
            <w:lang w:eastAsia="en-US"/>
          </w:rPr>
          <w:lastRenderedPageBreak/>
          <w:t xml:space="preserve">in </w:t>
        </w:r>
      </w:ins>
      <w:ins w:id="685" w:author="Lekhnath Poudel" w:date="2023-07-09T14:32:00Z">
        <w:r w:rsidR="00D77C40">
          <w:rPr>
            <w:rFonts w:eastAsia="MS ??"/>
            <w:color w:val="auto"/>
            <w:lang w:eastAsia="en-US"/>
          </w:rPr>
          <w:t>1960 w</w:t>
        </w:r>
      </w:ins>
      <w:ins w:id="686" w:author="Lekhnath Poudel" w:date="2023-07-09T14:33:00Z">
        <w:r w:rsidR="00D77C40">
          <w:rPr>
            <w:rFonts w:eastAsia="MS ??"/>
            <w:color w:val="auto"/>
            <w:lang w:eastAsia="en-US"/>
          </w:rPr>
          <w:t xml:space="preserve">hen Panchayati System was introduced in the place of democratic system. church suffered. The suffering and persecution did not hinder the church </w:t>
        </w:r>
      </w:ins>
      <w:ins w:id="687" w:author="Lekhnath Poudel" w:date="2023-07-09T14:34:00Z">
        <w:r w:rsidR="00D77C40">
          <w:rPr>
            <w:rFonts w:eastAsia="MS ??"/>
            <w:color w:val="auto"/>
            <w:lang w:eastAsia="en-US"/>
          </w:rPr>
          <w:t xml:space="preserve">growth. </w:t>
        </w:r>
      </w:ins>
      <w:moveToRangeStart w:id="688" w:author="Lekhnath Poudel" w:date="2023-07-09T14:34:00Z" w:name="move139805697"/>
      <w:moveTo w:id="689" w:author="Lekhnath Poudel" w:date="2023-07-09T14:34:00Z">
        <w:r w:rsidR="00D77C40">
          <w:rPr>
            <w:rFonts w:eastAsia="MS ??"/>
            <w:color w:val="auto"/>
            <w:lang w:eastAsia="en-US"/>
          </w:rPr>
          <w:t xml:space="preserve">Robert makes remarkable statements, </w:t>
        </w:r>
      </w:moveTo>
    </w:p>
    <w:p w14:paraId="7994DC3C" w14:textId="77777777" w:rsidR="00D77C40" w:rsidRPr="009F76A6" w:rsidRDefault="00D77C40" w:rsidP="00D77C40">
      <w:pPr>
        <w:ind w:left="720"/>
        <w:rPr>
          <w:moveTo w:id="690" w:author="Lekhnath Poudel" w:date="2023-07-09T14:34:00Z"/>
          <w:rFonts w:eastAsia="MS ??"/>
          <w:color w:val="auto"/>
          <w:sz w:val="22"/>
          <w:szCs w:val="22"/>
          <w:lang w:eastAsia="en-US"/>
        </w:rPr>
      </w:pPr>
      <w:moveTo w:id="691" w:author="Lekhnath Poudel" w:date="2023-07-09T14:34:00Z">
        <w:r w:rsidRPr="009F76A6">
          <w:rPr>
            <w:rFonts w:eastAsia="MS ??"/>
            <w:color w:val="auto"/>
            <w:sz w:val="22"/>
            <w:szCs w:val="22"/>
            <w:lang w:eastAsia="en-US"/>
          </w:rPr>
          <w:t>These sufferings and persecutions did not cause any harm to the churches, instead</w:t>
        </w:r>
        <w:r>
          <w:rPr>
            <w:rFonts w:eastAsia="MS ??"/>
            <w:color w:val="auto"/>
            <w:sz w:val="22"/>
            <w:szCs w:val="22"/>
            <w:lang w:eastAsia="en-US"/>
          </w:rPr>
          <w:t>,</w:t>
        </w:r>
        <w:r w:rsidRPr="009F76A6">
          <w:rPr>
            <w:rFonts w:eastAsia="MS ??"/>
            <w:color w:val="auto"/>
            <w:sz w:val="22"/>
            <w:szCs w:val="22"/>
            <w:lang w:eastAsia="en-US"/>
          </w:rPr>
          <w:t xml:space="preserve"> they only strengthened and emboldened them in their interpersonal unity and love. Persecution caused believers to give more time to pray, read their Bible</w:t>
        </w:r>
        <w:r>
          <w:rPr>
            <w:rFonts w:eastAsia="MS ??"/>
            <w:color w:val="auto"/>
            <w:sz w:val="22"/>
            <w:szCs w:val="22"/>
            <w:lang w:eastAsia="en-US"/>
          </w:rPr>
          <w:t>,</w:t>
        </w:r>
        <w:r w:rsidRPr="009F76A6">
          <w:rPr>
            <w:rFonts w:eastAsia="MS ??"/>
            <w:color w:val="auto"/>
            <w:sz w:val="22"/>
            <w:szCs w:val="22"/>
            <w:lang w:eastAsia="en-US"/>
          </w:rPr>
          <w:t xml:space="preserve"> and attend fellowships. </w:t>
        </w:r>
        <w:proofErr w:type="gramStart"/>
        <w:r w:rsidRPr="009F76A6">
          <w:rPr>
            <w:rFonts w:eastAsia="MS ??"/>
            <w:color w:val="auto"/>
            <w:sz w:val="22"/>
            <w:szCs w:val="22"/>
            <w:lang w:eastAsia="en-US"/>
          </w:rPr>
          <w:t>In reality, persecution</w:t>
        </w:r>
        <w:proofErr w:type="gramEnd"/>
        <w:r w:rsidRPr="009F76A6">
          <w:rPr>
            <w:rFonts w:eastAsia="MS ??"/>
            <w:color w:val="auto"/>
            <w:sz w:val="22"/>
            <w:szCs w:val="22"/>
            <w:lang w:eastAsia="en-US"/>
          </w:rPr>
          <w:t xml:space="preserve"> proved to be a blessing in disguise. Even during persecution, </w:t>
        </w:r>
        <w:r>
          <w:rPr>
            <w:rFonts w:eastAsia="MS ??"/>
            <w:color w:val="auto"/>
            <w:sz w:val="22"/>
            <w:szCs w:val="22"/>
            <w:lang w:eastAsia="en-US"/>
          </w:rPr>
          <w:t xml:space="preserve">the </w:t>
        </w:r>
        <w:r w:rsidRPr="009F76A6">
          <w:rPr>
            <w:rFonts w:eastAsia="MS ??"/>
            <w:color w:val="auto"/>
            <w:sz w:val="22"/>
            <w:szCs w:val="22"/>
            <w:lang w:eastAsia="en-US"/>
          </w:rPr>
          <w:t>proclaiming of the gospel rem</w:t>
        </w:r>
        <w:r>
          <w:rPr>
            <w:rFonts w:eastAsia="MS ??"/>
            <w:color w:val="auto"/>
            <w:sz w:val="22"/>
            <w:szCs w:val="22"/>
            <w:lang w:eastAsia="en-US"/>
          </w:rPr>
          <w:t>a</w:t>
        </w:r>
        <w:r w:rsidRPr="009F76A6">
          <w:rPr>
            <w:rFonts w:eastAsia="MS ??"/>
            <w:color w:val="auto"/>
            <w:sz w:val="22"/>
            <w:szCs w:val="22"/>
            <w:lang w:eastAsia="en-US"/>
          </w:rPr>
          <w:t xml:space="preserve">ined </w:t>
        </w:r>
        <w:proofErr w:type="gramStart"/>
        <w:r w:rsidRPr="009F76A6">
          <w:rPr>
            <w:rFonts w:eastAsia="MS ??"/>
            <w:color w:val="auto"/>
            <w:sz w:val="22"/>
            <w:szCs w:val="22"/>
            <w:lang w:eastAsia="en-US"/>
          </w:rPr>
          <w:t>unhindered</w:t>
        </w:r>
        <w:proofErr w:type="gramEnd"/>
        <w:r w:rsidRPr="009F76A6">
          <w:rPr>
            <w:rFonts w:eastAsia="MS ??"/>
            <w:color w:val="auto"/>
            <w:sz w:val="22"/>
            <w:szCs w:val="22"/>
            <w:lang w:eastAsia="en-US"/>
          </w:rPr>
          <w:t xml:space="preserve"> and multitudes of people started to believ</w:t>
        </w:r>
        <w:r>
          <w:rPr>
            <w:rFonts w:eastAsia="MS ??"/>
            <w:color w:val="auto"/>
            <w:sz w:val="22"/>
            <w:szCs w:val="22"/>
            <w:lang w:eastAsia="en-US"/>
          </w:rPr>
          <w:t>e</w:t>
        </w:r>
        <w:r w:rsidRPr="009F76A6">
          <w:rPr>
            <w:rFonts w:eastAsia="MS ??"/>
            <w:color w:val="auto"/>
            <w:sz w:val="22"/>
            <w:szCs w:val="22"/>
            <w:lang w:eastAsia="en-US"/>
          </w:rPr>
          <w:t xml:space="preserve"> in the Lord.</w:t>
        </w:r>
        <w:r w:rsidRPr="009F76A6">
          <w:rPr>
            <w:rStyle w:val="FootnoteReference"/>
            <w:rFonts w:eastAsia="MS ??"/>
            <w:color w:val="auto"/>
            <w:sz w:val="22"/>
            <w:szCs w:val="22"/>
            <w:lang w:eastAsia="en-US"/>
          </w:rPr>
          <w:footnoteReference w:id="135"/>
        </w:r>
      </w:moveTo>
    </w:p>
    <w:moveToRangeEnd w:id="688"/>
    <w:p w14:paraId="0DB302BB" w14:textId="77777777" w:rsidR="00D77C40" w:rsidRDefault="00D77C40" w:rsidP="0035709D">
      <w:pPr>
        <w:spacing w:line="480" w:lineRule="auto"/>
        <w:ind w:firstLine="720"/>
        <w:rPr>
          <w:ins w:id="695" w:author="Lekhnath Poudel" w:date="2023-07-09T14:34:00Z"/>
          <w:rFonts w:eastAsia="MS ??"/>
          <w:color w:val="auto"/>
          <w:lang w:eastAsia="en-US"/>
        </w:rPr>
      </w:pPr>
    </w:p>
    <w:p w14:paraId="708C2081" w14:textId="267E3148" w:rsidR="00160CAE" w:rsidRDefault="003314DD" w:rsidP="00114F84">
      <w:pPr>
        <w:spacing w:line="480" w:lineRule="auto"/>
        <w:ind w:firstLine="720"/>
        <w:rPr>
          <w:rFonts w:eastAsia="MS ??"/>
          <w:color w:val="auto"/>
          <w:lang w:eastAsia="en-US"/>
        </w:rPr>
      </w:pPr>
      <w:ins w:id="696" w:author="Lekhnath Poudel" w:date="2023-07-09T14:42:00Z">
        <w:r w:rsidRPr="003314DD">
          <w:rPr>
            <w:rFonts w:eastAsia="MS ??"/>
            <w:color w:val="auto"/>
            <w:lang w:eastAsia="en-US"/>
          </w:rPr>
          <w:t>The Gospel's work grew incredibly quickly in 1990 after a democratic government took the place of the party-free Panchayati system, which had been in operation for 30 years.</w:t>
        </w:r>
      </w:ins>
      <w:r>
        <w:rPr>
          <w:rStyle w:val="FootnoteReference"/>
          <w:rFonts w:eastAsia="MS ??"/>
          <w:color w:val="auto"/>
          <w:lang w:eastAsia="en-US"/>
        </w:rPr>
        <w:footnoteReference w:id="136"/>
      </w:r>
      <w:ins w:id="697" w:author="Lekhnath Poudel" w:date="2023-07-09T14:43:00Z">
        <w:r>
          <w:rPr>
            <w:rFonts w:eastAsia="MS ??"/>
            <w:color w:val="auto"/>
            <w:lang w:eastAsia="en-US"/>
          </w:rPr>
          <w:t xml:space="preserve"> </w:t>
        </w:r>
      </w:ins>
      <w:ins w:id="698" w:author="Lekhnath Poudel" w:date="2023-07-09T14:44:00Z">
        <w:r w:rsidRPr="003314DD">
          <w:rPr>
            <w:rFonts w:eastAsia="MS ??"/>
            <w:color w:val="auto"/>
            <w:lang w:eastAsia="en-US"/>
          </w:rPr>
          <w:t>In 1990, a new constitution granted religious freedom</w:t>
        </w:r>
      </w:ins>
      <w:ins w:id="699" w:author="Lekhnath Poudel" w:date="2023-07-09T14:45:00Z">
        <w:r>
          <w:rPr>
            <w:rFonts w:eastAsia="MS ??"/>
            <w:color w:val="auto"/>
            <w:lang w:eastAsia="en-US"/>
          </w:rPr>
          <w:t>.</w:t>
        </w:r>
      </w:ins>
      <w:r>
        <w:rPr>
          <w:rStyle w:val="FootnoteReference"/>
          <w:rFonts w:eastAsia="MS ??"/>
          <w:color w:val="auto"/>
          <w:lang w:eastAsia="en-US"/>
        </w:rPr>
        <w:footnoteReference w:id="137"/>
      </w:r>
      <w:ins w:id="700" w:author="Lekhnath Poudel" w:date="2023-07-09T14:46:00Z">
        <w:r>
          <w:rPr>
            <w:rFonts w:eastAsia="MS ??"/>
            <w:color w:val="auto"/>
            <w:lang w:eastAsia="en-US"/>
          </w:rPr>
          <w:t xml:space="preserve"> </w:t>
        </w:r>
      </w:ins>
      <w:ins w:id="701" w:author="Lekhnath Poudel" w:date="2023-07-09T14:48:00Z">
        <w:r w:rsidRPr="003314DD">
          <w:rPr>
            <w:rFonts w:eastAsia="MS ??"/>
            <w:color w:val="auto"/>
            <w:lang w:eastAsia="en-US"/>
          </w:rPr>
          <w:t xml:space="preserve">Due to freedom, a large number of </w:t>
        </w:r>
      </w:ins>
      <w:ins w:id="702" w:author="Lekhnath Poudel" w:date="2023-07-09T14:49:00Z">
        <w:r>
          <w:rPr>
            <w:rFonts w:eastAsia="MS ??"/>
            <w:color w:val="auto"/>
            <w:lang w:eastAsia="en-US"/>
          </w:rPr>
          <w:t>hidden</w:t>
        </w:r>
      </w:ins>
      <w:ins w:id="703" w:author="Lekhnath Poudel" w:date="2023-07-09T14:48:00Z">
        <w:r w:rsidRPr="003314DD">
          <w:rPr>
            <w:rFonts w:eastAsia="MS ??"/>
            <w:color w:val="auto"/>
            <w:lang w:eastAsia="en-US"/>
          </w:rPr>
          <w:t xml:space="preserve"> disciples and other new converts began attending church, and the church quickly expanded.</w:t>
        </w:r>
      </w:ins>
      <w:r>
        <w:rPr>
          <w:rStyle w:val="FootnoteReference"/>
          <w:rFonts w:eastAsia="MS ??"/>
          <w:color w:val="auto"/>
          <w:lang w:eastAsia="en-US"/>
        </w:rPr>
        <w:footnoteReference w:id="138"/>
      </w:r>
      <w:ins w:id="704" w:author="Lekhnath Poudel" w:date="2023-07-09T14:50:00Z">
        <w:r w:rsidR="00114F84">
          <w:rPr>
            <w:rFonts w:eastAsia="MS ??"/>
            <w:color w:val="auto"/>
            <w:lang w:eastAsia="en-US"/>
          </w:rPr>
          <w:t xml:space="preserve"> NIM </w:t>
        </w:r>
        <w:proofErr w:type="spellStart"/>
        <w:r w:rsidR="00114F84">
          <w:rPr>
            <w:rFonts w:eastAsia="MS ??"/>
            <w:color w:val="auto"/>
            <w:lang w:eastAsia="en-US"/>
          </w:rPr>
          <w:t>Gyaneshwor</w:t>
        </w:r>
      </w:ins>
      <w:proofErr w:type="spellEnd"/>
      <w:del w:id="705" w:author="Lekhnath Poudel" w:date="2023-07-09T14:50:00Z">
        <w:r w:rsidR="00160CAE" w:rsidRPr="00160CAE" w:rsidDel="00114F84">
          <w:rPr>
            <w:rFonts w:eastAsia="MS ??"/>
            <w:color w:val="auto"/>
            <w:lang w:eastAsia="en-US"/>
          </w:rPr>
          <w:delText>The</w:delText>
        </w:r>
      </w:del>
      <w:r w:rsidR="00160CAE" w:rsidRPr="00160CAE">
        <w:rPr>
          <w:rFonts w:eastAsia="MS ??"/>
          <w:color w:val="auto"/>
          <w:lang w:eastAsia="en-US"/>
        </w:rPr>
        <w:t xml:space="preserve"> church began gathering at four locations in the Kathmandu Valley towards the end of 1993: </w:t>
      </w:r>
      <w:proofErr w:type="spellStart"/>
      <w:r w:rsidR="00160CAE" w:rsidRPr="00160CAE">
        <w:rPr>
          <w:rFonts w:eastAsia="MS ??"/>
          <w:color w:val="auto"/>
          <w:lang w:eastAsia="en-US"/>
        </w:rPr>
        <w:t>Gyaneshwor</w:t>
      </w:r>
      <w:proofErr w:type="spellEnd"/>
      <w:r w:rsidR="00160CAE" w:rsidRPr="00160CAE">
        <w:rPr>
          <w:rFonts w:eastAsia="MS ??"/>
          <w:color w:val="auto"/>
          <w:lang w:eastAsia="en-US"/>
        </w:rPr>
        <w:t xml:space="preserve">, </w:t>
      </w:r>
      <w:proofErr w:type="spellStart"/>
      <w:r w:rsidR="00160CAE" w:rsidRPr="00160CAE">
        <w:rPr>
          <w:rFonts w:eastAsia="MS ??"/>
          <w:color w:val="auto"/>
          <w:lang w:eastAsia="en-US"/>
        </w:rPr>
        <w:t>Jorpati</w:t>
      </w:r>
      <w:proofErr w:type="spellEnd"/>
      <w:r w:rsidR="00160CAE" w:rsidRPr="00160CAE">
        <w:rPr>
          <w:rFonts w:eastAsia="MS ??"/>
          <w:color w:val="auto"/>
          <w:lang w:eastAsia="en-US"/>
        </w:rPr>
        <w:t xml:space="preserve">, </w:t>
      </w:r>
      <w:proofErr w:type="spellStart"/>
      <w:r w:rsidR="00160CAE" w:rsidRPr="00160CAE">
        <w:rPr>
          <w:rFonts w:eastAsia="MS ??"/>
          <w:color w:val="auto"/>
          <w:lang w:eastAsia="en-US"/>
        </w:rPr>
        <w:t>Sanepa</w:t>
      </w:r>
      <w:proofErr w:type="spellEnd"/>
      <w:r w:rsidR="00160CAE" w:rsidRPr="00160CAE">
        <w:rPr>
          <w:rFonts w:eastAsia="MS ??"/>
          <w:color w:val="auto"/>
          <w:lang w:eastAsia="en-US"/>
        </w:rPr>
        <w:t xml:space="preserve">, and </w:t>
      </w:r>
      <w:proofErr w:type="spellStart"/>
      <w:r w:rsidR="00160CAE" w:rsidRPr="00160CAE">
        <w:rPr>
          <w:rFonts w:eastAsia="MS ??"/>
          <w:color w:val="auto"/>
          <w:lang w:eastAsia="en-US"/>
        </w:rPr>
        <w:t>Bhanimandal</w:t>
      </w:r>
      <w:proofErr w:type="spellEnd"/>
      <w:r w:rsidR="00160CAE" w:rsidRPr="00160CAE">
        <w:rPr>
          <w:rFonts w:eastAsia="MS ??"/>
          <w:color w:val="auto"/>
          <w:lang w:eastAsia="en-US"/>
        </w:rPr>
        <w:t>.</w:t>
      </w:r>
      <w:r w:rsidR="00160CAE">
        <w:rPr>
          <w:rStyle w:val="FootnoteReference"/>
          <w:rFonts w:eastAsia="MS ??"/>
          <w:color w:val="auto"/>
          <w:lang w:eastAsia="en-US"/>
        </w:rPr>
        <w:footnoteReference w:id="139"/>
      </w:r>
      <w:r w:rsidR="00160CAE">
        <w:rPr>
          <w:rFonts w:eastAsia="MS ??"/>
          <w:color w:val="auto"/>
          <w:lang w:eastAsia="en-US"/>
        </w:rPr>
        <w:t xml:space="preserve"> </w:t>
      </w:r>
    </w:p>
    <w:p w14:paraId="6EF8092E" w14:textId="77777777" w:rsidR="009D5271" w:rsidRDefault="009D5271" w:rsidP="0035709D">
      <w:pPr>
        <w:spacing w:line="480" w:lineRule="auto"/>
        <w:ind w:firstLine="720"/>
        <w:rPr>
          <w:rFonts w:eastAsia="MS ??"/>
          <w:color w:val="auto"/>
          <w:lang w:eastAsia="en-US"/>
        </w:rPr>
      </w:pPr>
    </w:p>
    <w:p w14:paraId="278D6F30" w14:textId="304B22CD" w:rsidR="009D5271" w:rsidRDefault="00706E51" w:rsidP="00706E51">
      <w:pPr>
        <w:pStyle w:val="Heading2"/>
        <w:rPr>
          <w:lang w:eastAsia="en-US"/>
        </w:rPr>
      </w:pPr>
      <w:bookmarkStart w:id="706" w:name="_Toc138167461"/>
      <w:del w:id="707" w:author="Lekhnath Poudel" w:date="2023-07-10T15:56:00Z">
        <w:r w:rsidDel="00A2662C">
          <w:rPr>
            <w:lang w:eastAsia="en-US"/>
          </w:rPr>
          <w:delText>Key Factors</w:delText>
        </w:r>
        <w:r w:rsidRPr="00706E51" w:rsidDel="00A2662C">
          <w:rPr>
            <w:lang w:eastAsia="en-US"/>
          </w:rPr>
          <w:delText xml:space="preserve"> for Nepali Church Growth</w:delText>
        </w:r>
      </w:del>
      <w:del w:id="708" w:author="Lekhnath Poudel" w:date="2023-07-10T16:00:00Z">
        <w:r w:rsidRPr="00706E51" w:rsidDel="00A2662C">
          <w:rPr>
            <w:lang w:eastAsia="en-US"/>
          </w:rPr>
          <w:delText xml:space="preserve"> in the </w:delText>
        </w:r>
        <w:commentRangeStart w:id="709"/>
        <w:r w:rsidRPr="00706E51" w:rsidDel="00A2662C">
          <w:rPr>
            <w:lang w:eastAsia="en-US"/>
          </w:rPr>
          <w:delText>Modern Era</w:delText>
        </w:r>
        <w:bookmarkEnd w:id="706"/>
        <w:commentRangeEnd w:id="709"/>
        <w:r w:rsidR="0097420F" w:rsidDel="00A2662C">
          <w:rPr>
            <w:rStyle w:val="CommentReference"/>
            <w:rFonts w:eastAsia="Arial Unicode MS" w:cs="Times New Roman"/>
            <w:b w:val="0"/>
            <w:bCs w:val="0"/>
            <w:lang w:bidi="ar-SA"/>
          </w:rPr>
          <w:commentReference w:id="709"/>
        </w:r>
      </w:del>
      <w:ins w:id="710" w:author="Lekhnath Poudel" w:date="2023-07-12T13:57:00Z">
        <w:r w:rsidR="00C70A7A">
          <w:rPr>
            <w:lang w:eastAsia="en-US"/>
          </w:rPr>
          <w:t>Key Factors for Church Gr</w:t>
        </w:r>
      </w:ins>
      <w:ins w:id="711" w:author="Lekhnath Poudel" w:date="2023-07-12T13:58:00Z">
        <w:r w:rsidR="00C70A7A">
          <w:rPr>
            <w:lang w:eastAsia="en-US"/>
          </w:rPr>
          <w:t>owth in Nepal</w:t>
        </w:r>
      </w:ins>
      <w:ins w:id="712" w:author="Lekhnath Poudel" w:date="2023-07-10T15:59:00Z">
        <w:r w:rsidR="00A2662C">
          <w:rPr>
            <w:lang w:eastAsia="en-US"/>
          </w:rPr>
          <w:t xml:space="preserve"> (</w:t>
        </w:r>
      </w:ins>
      <w:ins w:id="713" w:author="Lekhnath Poudel" w:date="2023-07-10T16:00:00Z">
        <w:r w:rsidR="00A2662C">
          <w:rPr>
            <w:lang w:eastAsia="en-US"/>
          </w:rPr>
          <w:t xml:space="preserve">After </w:t>
        </w:r>
      </w:ins>
      <w:ins w:id="714" w:author="Lekhnath Poudel" w:date="2023-07-10T15:59:00Z">
        <w:r w:rsidR="00A2662C">
          <w:rPr>
            <w:lang w:eastAsia="en-US"/>
          </w:rPr>
          <w:t>1951)</w:t>
        </w:r>
      </w:ins>
    </w:p>
    <w:p w14:paraId="5889722D" w14:textId="77777777" w:rsidR="00706E51" w:rsidRPr="00706E51" w:rsidRDefault="00706E51" w:rsidP="00D0514D">
      <w:pPr>
        <w:jc w:val="center"/>
        <w:rPr>
          <w:lang w:eastAsia="en-US" w:bidi="he-IL"/>
        </w:rPr>
      </w:pPr>
    </w:p>
    <w:p w14:paraId="16EB4706" w14:textId="6F140E0F" w:rsidR="009D5271" w:rsidRDefault="009D5271" w:rsidP="009D5271">
      <w:pPr>
        <w:pStyle w:val="Heading3"/>
      </w:pPr>
      <w:bookmarkStart w:id="715" w:name="_Toc138167462"/>
      <w:r>
        <w:t>Vision for the Unreached Nepalese People in Nepal</w:t>
      </w:r>
      <w:bookmarkEnd w:id="715"/>
    </w:p>
    <w:p w14:paraId="60FA141A" w14:textId="0C5DA483" w:rsidR="008F2482" w:rsidRDefault="00F2003D" w:rsidP="005B2B07">
      <w:pPr>
        <w:spacing w:line="480" w:lineRule="auto"/>
        <w:ind w:firstLine="720"/>
        <w:rPr>
          <w:ins w:id="716" w:author="Lekhnath Poudel" w:date="2023-07-10T16:16:00Z"/>
        </w:rPr>
      </w:pPr>
      <w:ins w:id="717" w:author="Lekhnath Poudel" w:date="2023-07-10T16:03:00Z">
        <w:r>
          <w:t xml:space="preserve">After the 200 years of darkness </w:t>
        </w:r>
      </w:ins>
      <w:ins w:id="718" w:author="Lekhnath Poudel" w:date="2023-07-10T16:06:00Z">
        <w:r w:rsidR="005B2B07">
          <w:t>once again the</w:t>
        </w:r>
      </w:ins>
      <w:ins w:id="719" w:author="Lekhnath Poudel" w:date="2023-07-10T16:03:00Z">
        <w:r>
          <w:t xml:space="preserve"> door for the Gospel in Nepal has reopened in 1951. The </w:t>
        </w:r>
      </w:ins>
      <w:ins w:id="720" w:author="Lekhnath Poudel" w:date="2023-07-10T16:04:00Z">
        <w:r>
          <w:t>workers</w:t>
        </w:r>
      </w:ins>
      <w:ins w:id="721" w:author="Lekhnath Poudel" w:date="2023-07-10T16:03:00Z">
        <w:r>
          <w:t xml:space="preserve"> of </w:t>
        </w:r>
      </w:ins>
      <w:ins w:id="722" w:author="Lekhnath Poudel" w:date="2023-07-10T16:04:00Z">
        <w:r>
          <w:t xml:space="preserve">the </w:t>
        </w:r>
      </w:ins>
      <w:ins w:id="723" w:author="Lekhnath Poudel" w:date="2023-07-10T16:03:00Z">
        <w:r>
          <w:t xml:space="preserve">Gospel </w:t>
        </w:r>
      </w:ins>
      <w:ins w:id="724" w:author="Lekhnath Poudel" w:date="2023-07-10T16:04:00Z">
        <w:r>
          <w:t xml:space="preserve">ministry immediately </w:t>
        </w:r>
        <w:proofErr w:type="gramStart"/>
        <w:r>
          <w:t>entered into</w:t>
        </w:r>
        <w:proofErr w:type="gramEnd"/>
        <w:r>
          <w:t xml:space="preserve"> Nepal</w:t>
        </w:r>
      </w:ins>
      <w:ins w:id="725" w:author="Lekhnath Poudel" w:date="2023-07-10T16:05:00Z">
        <w:r>
          <w:t xml:space="preserve"> when Nepal opened its door for mission organization</w:t>
        </w:r>
      </w:ins>
      <w:ins w:id="726" w:author="Lekhnath Poudel" w:date="2023-07-10T16:07:00Z">
        <w:r w:rsidR="005B2B07">
          <w:t>s</w:t>
        </w:r>
      </w:ins>
      <w:ins w:id="727" w:author="Lekhnath Poudel" w:date="2023-07-10T16:05:00Z">
        <w:r>
          <w:t xml:space="preserve"> and missionaries. </w:t>
        </w:r>
      </w:ins>
      <w:ins w:id="728" w:author="Lekhnath Poudel" w:date="2023-07-10T16:07:00Z">
        <w:r w:rsidR="005B2B07">
          <w:t>The</w:t>
        </w:r>
      </w:ins>
      <w:ins w:id="729" w:author="Lekhnath Poudel" w:date="2023-07-10T16:08:00Z">
        <w:r w:rsidR="005B2B07">
          <w:t xml:space="preserve">y </w:t>
        </w:r>
        <w:r w:rsidR="005B2B07">
          <w:lastRenderedPageBreak/>
          <w:t xml:space="preserve">were prepared to enter in Nepal. More than 100 years of prayer and vision for the unreached people in </w:t>
        </w:r>
      </w:ins>
      <w:ins w:id="730" w:author="Lekhnath Poudel" w:date="2023-07-10T16:09:00Z">
        <w:r w:rsidR="005B2B07">
          <w:t xml:space="preserve">Nepal made them passionate to take initiative to enter Nepal. </w:t>
        </w:r>
      </w:ins>
      <w:ins w:id="731" w:author="Lekhnath Poudel" w:date="2023-07-10T16:10:00Z">
        <w:r w:rsidR="005B2B07">
          <w:t>Their songs tells that t</w:t>
        </w:r>
      </w:ins>
      <w:ins w:id="732" w:author="Lekhnath Poudel" w:date="2023-07-10T16:09:00Z">
        <w:r w:rsidR="005B2B07">
          <w:t xml:space="preserve">hey had </w:t>
        </w:r>
      </w:ins>
      <w:ins w:id="733" w:author="Lekhnath Poudel" w:date="2023-07-10T16:11:00Z">
        <w:r w:rsidR="005B2B07">
          <w:t xml:space="preserve">a </w:t>
        </w:r>
      </w:ins>
      <w:ins w:id="734" w:author="Lekhnath Poudel" w:date="2023-07-10T16:09:00Z">
        <w:r w:rsidR="005B2B07">
          <w:t>vision for the Nepalese people in</w:t>
        </w:r>
      </w:ins>
      <w:ins w:id="735" w:author="Lekhnath Poudel" w:date="2023-07-10T16:10:00Z">
        <w:r w:rsidR="005B2B07">
          <w:t xml:space="preserve"> Nepal.</w:t>
        </w:r>
      </w:ins>
      <w:ins w:id="736" w:author="Lekhnath Poudel" w:date="2023-07-10T16:11:00Z">
        <w:r w:rsidR="005B2B07">
          <w:t xml:space="preserve"> </w:t>
        </w:r>
      </w:ins>
      <w:ins w:id="737" w:author="Lekhnath Poudel" w:date="2023-07-10T16:12:00Z">
        <w:r w:rsidR="005B2B07">
          <w:t xml:space="preserve">They saw that the people in Nepal needed salvation. </w:t>
        </w:r>
      </w:ins>
      <w:ins w:id="738" w:author="Lekhnath Poudel" w:date="2023-07-10T16:13:00Z">
        <w:r w:rsidR="005B2B07">
          <w:t>They saw that people were in darkness without having any hope of light. As believers of Christ, these missionaries</w:t>
        </w:r>
      </w:ins>
      <w:ins w:id="739" w:author="Lekhnath Poudel" w:date="2023-07-10T16:14:00Z">
        <w:r w:rsidR="005B2B07">
          <w:t xml:space="preserve"> had already </w:t>
        </w:r>
      </w:ins>
      <w:ins w:id="740" w:author="Lekhnath Poudel" w:date="2023-07-10T16:15:00Z">
        <w:r w:rsidR="005B2B07">
          <w:t>experienced</w:t>
        </w:r>
      </w:ins>
      <w:ins w:id="741" w:author="Lekhnath Poudel" w:date="2023-07-10T16:14:00Z">
        <w:r w:rsidR="005B2B07">
          <w:t xml:space="preserve"> the new life in Christ.  They wanted to have same </w:t>
        </w:r>
      </w:ins>
      <w:ins w:id="742" w:author="Lekhnath Poudel" w:date="2023-07-10T16:15:00Z">
        <w:r w:rsidR="005B2B07">
          <w:t>experience</w:t>
        </w:r>
      </w:ins>
      <w:ins w:id="743" w:author="Lekhnath Poudel" w:date="2023-07-10T16:14:00Z">
        <w:r w:rsidR="005B2B07">
          <w:t xml:space="preserve"> in Nepal</w:t>
        </w:r>
      </w:ins>
      <w:ins w:id="744" w:author="Lekhnath Poudel" w:date="2023-07-10T16:15:00Z">
        <w:r w:rsidR="005B2B07">
          <w:t>ese people</w:t>
        </w:r>
      </w:ins>
      <w:ins w:id="745" w:author="Lekhnath Poudel" w:date="2023-07-10T16:16:00Z">
        <w:r w:rsidR="005B2B07">
          <w:t xml:space="preserve">, as their song says, </w:t>
        </w:r>
        <w:r w:rsidR="005B2B07" w:rsidRPr="005B2B07">
          <w:t xml:space="preserve"> </w:t>
        </w:r>
      </w:ins>
    </w:p>
    <w:p w14:paraId="3533084A" w14:textId="46D7D458" w:rsidR="005B2B07" w:rsidRPr="008F2482" w:rsidRDefault="005B2B07">
      <w:pPr>
        <w:widowControl w:val="0"/>
        <w:ind w:firstLine="720"/>
        <w:contextualSpacing/>
        <w:rPr>
          <w:ins w:id="746" w:author="Lekhnath Poudel" w:date="2023-07-10T16:16:00Z"/>
          <w:sz w:val="22"/>
          <w:szCs w:val="22"/>
          <w:rPrChange w:id="747" w:author="Lekhnath Poudel" w:date="2023-07-10T16:19:00Z">
            <w:rPr>
              <w:ins w:id="748" w:author="Lekhnath Poudel" w:date="2023-07-10T16:16:00Z"/>
            </w:rPr>
          </w:rPrChange>
        </w:rPr>
        <w:pPrChange w:id="749" w:author="Lekhnath Poudel" w:date="2023-07-10T16:17:00Z">
          <w:pPr>
            <w:spacing w:line="480" w:lineRule="auto"/>
            <w:ind w:firstLine="720"/>
          </w:pPr>
        </w:pPrChange>
      </w:pPr>
      <w:ins w:id="750" w:author="Lekhnath Poudel" w:date="2023-07-10T16:16:00Z">
        <w:r w:rsidRPr="008F2482">
          <w:rPr>
            <w:sz w:val="22"/>
            <w:szCs w:val="22"/>
            <w:rPrChange w:id="751" w:author="Lekhnath Poudel" w:date="2023-07-10T16:19:00Z">
              <w:rPr/>
            </w:rPrChange>
          </w:rPr>
          <w:t>Having a vision of the Lord, a vision of Jesus let us do the ministry.</w:t>
        </w:r>
      </w:ins>
    </w:p>
    <w:p w14:paraId="01D1C2EC" w14:textId="77777777" w:rsidR="005B2B07" w:rsidRPr="008F2482" w:rsidRDefault="005B2B07">
      <w:pPr>
        <w:widowControl w:val="0"/>
        <w:ind w:firstLine="720"/>
        <w:contextualSpacing/>
        <w:rPr>
          <w:ins w:id="752" w:author="Lekhnath Poudel" w:date="2023-07-10T16:16:00Z"/>
          <w:sz w:val="22"/>
          <w:szCs w:val="22"/>
          <w:rPrChange w:id="753" w:author="Lekhnath Poudel" w:date="2023-07-10T16:19:00Z">
            <w:rPr>
              <w:ins w:id="754" w:author="Lekhnath Poudel" w:date="2023-07-10T16:16:00Z"/>
            </w:rPr>
          </w:rPrChange>
        </w:rPr>
        <w:pPrChange w:id="755" w:author="Lekhnath Poudel" w:date="2023-07-10T16:17:00Z">
          <w:pPr>
            <w:spacing w:line="480" w:lineRule="auto"/>
            <w:ind w:firstLine="720"/>
          </w:pPr>
        </w:pPrChange>
      </w:pPr>
      <w:ins w:id="756" w:author="Lekhnath Poudel" w:date="2023-07-10T16:16:00Z">
        <w:r w:rsidRPr="008F2482">
          <w:rPr>
            <w:sz w:val="22"/>
            <w:szCs w:val="22"/>
            <w:rPrChange w:id="757" w:author="Lekhnath Poudel" w:date="2023-07-10T16:19:00Z">
              <w:rPr/>
            </w:rPrChange>
          </w:rPr>
          <w:t xml:space="preserve">Nepal is crying 'Save us, save us!'; Souls are dying! Souls are dying! </w:t>
        </w:r>
      </w:ins>
    </w:p>
    <w:p w14:paraId="0B860FD4" w14:textId="77777777" w:rsidR="008F2482" w:rsidRPr="008F2482" w:rsidRDefault="005B2B07" w:rsidP="008F2482">
      <w:pPr>
        <w:widowControl w:val="0"/>
        <w:ind w:firstLine="720"/>
        <w:contextualSpacing/>
        <w:rPr>
          <w:ins w:id="758" w:author="Lekhnath Poudel" w:date="2023-07-10T16:17:00Z"/>
          <w:sz w:val="22"/>
          <w:szCs w:val="22"/>
          <w:rPrChange w:id="759" w:author="Lekhnath Poudel" w:date="2023-07-10T16:19:00Z">
            <w:rPr>
              <w:ins w:id="760" w:author="Lekhnath Poudel" w:date="2023-07-10T16:17:00Z"/>
            </w:rPr>
          </w:rPrChange>
        </w:rPr>
      </w:pPr>
      <w:ins w:id="761" w:author="Lekhnath Poudel" w:date="2023-07-10T16:16:00Z">
        <w:r w:rsidRPr="008F2482">
          <w:rPr>
            <w:sz w:val="22"/>
            <w:szCs w:val="22"/>
            <w:rPrChange w:id="762" w:author="Lekhnath Poudel" w:date="2023-07-10T16:19:00Z">
              <w:rPr/>
            </w:rPrChange>
          </w:rPr>
          <w:t xml:space="preserve">See, thousands are dying in the lake of sin." </w:t>
        </w:r>
      </w:ins>
      <w:ins w:id="763" w:author="Lekhnath Poudel" w:date="2023-07-10T16:15:00Z">
        <w:r w:rsidRPr="008F2482">
          <w:rPr>
            <w:sz w:val="22"/>
            <w:szCs w:val="22"/>
            <w:rPrChange w:id="764" w:author="Lekhnath Poudel" w:date="2023-07-10T16:19:00Z">
              <w:rPr/>
            </w:rPrChange>
          </w:rPr>
          <w:t xml:space="preserve"> </w:t>
        </w:r>
      </w:ins>
    </w:p>
    <w:p w14:paraId="74BE9255" w14:textId="3B96C77F" w:rsidR="008F2482" w:rsidRPr="0087273D" w:rsidRDefault="008F2482" w:rsidP="008F2482">
      <w:pPr>
        <w:widowControl w:val="0"/>
        <w:ind w:firstLine="720"/>
        <w:contextualSpacing/>
        <w:rPr>
          <w:ins w:id="765" w:author="Lekhnath Poudel" w:date="2023-07-10T16:17:00Z"/>
          <w:rFonts w:eastAsia="MS ??"/>
          <w:color w:val="auto"/>
          <w:sz w:val="22"/>
          <w:szCs w:val="22"/>
          <w:lang w:eastAsia="en-US"/>
        </w:rPr>
      </w:pPr>
      <w:ins w:id="766" w:author="Lekhnath Poudel" w:date="2023-07-10T16:19:00Z">
        <w:r>
          <w:rPr>
            <w:rFonts w:eastAsia="MS ??"/>
            <w:color w:val="auto"/>
            <w:sz w:val="22"/>
            <w:szCs w:val="22"/>
            <w:lang w:eastAsia="en-US"/>
          </w:rPr>
          <w:t xml:space="preserve">... </w:t>
        </w:r>
      </w:ins>
      <w:ins w:id="767" w:author="Lekhnath Poudel" w:date="2023-07-10T16:17:00Z">
        <w:r w:rsidRPr="0087273D">
          <w:rPr>
            <w:rFonts w:eastAsia="MS ??"/>
            <w:color w:val="auto"/>
            <w:sz w:val="22"/>
            <w:szCs w:val="22"/>
            <w:lang w:eastAsia="en-US"/>
          </w:rPr>
          <w:t>Wake up and rise oh youths, do now the ministry!</w:t>
        </w:r>
      </w:ins>
    </w:p>
    <w:p w14:paraId="4E00CDE6" w14:textId="77777777" w:rsidR="008F2482" w:rsidRPr="0087273D" w:rsidRDefault="008F2482" w:rsidP="008F2482">
      <w:pPr>
        <w:widowControl w:val="0"/>
        <w:ind w:firstLine="720"/>
        <w:contextualSpacing/>
        <w:rPr>
          <w:ins w:id="768" w:author="Lekhnath Poudel" w:date="2023-07-10T16:17:00Z"/>
          <w:rFonts w:eastAsia="MS ??"/>
          <w:color w:val="auto"/>
          <w:sz w:val="22"/>
          <w:szCs w:val="22"/>
          <w:lang w:eastAsia="en-US"/>
        </w:rPr>
      </w:pPr>
      <w:ins w:id="769" w:author="Lekhnath Poudel" w:date="2023-07-10T16:17:00Z">
        <w:r w:rsidRPr="0087273D">
          <w:rPr>
            <w:rFonts w:eastAsia="MS ??"/>
            <w:color w:val="auto"/>
            <w:sz w:val="22"/>
            <w:szCs w:val="22"/>
            <w:lang w:eastAsia="en-US"/>
          </w:rPr>
          <w:t xml:space="preserve">In </w:t>
        </w:r>
        <w:r>
          <w:rPr>
            <w:rFonts w:eastAsia="MS ??"/>
            <w:color w:val="auto"/>
            <w:sz w:val="22"/>
            <w:szCs w:val="22"/>
            <w:lang w:eastAsia="en-US"/>
          </w:rPr>
          <w:t xml:space="preserve">the </w:t>
        </w:r>
        <w:r w:rsidRPr="0087273D">
          <w:rPr>
            <w:rFonts w:eastAsia="MS ??"/>
            <w:color w:val="auto"/>
            <w:sz w:val="22"/>
            <w:szCs w:val="22"/>
            <w:lang w:eastAsia="en-US"/>
          </w:rPr>
          <w:t>Lord's service for the rest of your life.</w:t>
        </w:r>
      </w:ins>
    </w:p>
    <w:p w14:paraId="0FE7D6AF" w14:textId="77777777" w:rsidR="008F2482" w:rsidRPr="0087273D" w:rsidRDefault="008F2482" w:rsidP="008F2482">
      <w:pPr>
        <w:widowControl w:val="0"/>
        <w:ind w:firstLine="720"/>
        <w:contextualSpacing/>
        <w:rPr>
          <w:ins w:id="770" w:author="Lekhnath Poudel" w:date="2023-07-10T16:17:00Z"/>
          <w:rFonts w:eastAsia="MS ??"/>
          <w:color w:val="auto"/>
          <w:sz w:val="22"/>
          <w:szCs w:val="22"/>
          <w:lang w:eastAsia="en-US"/>
        </w:rPr>
      </w:pPr>
      <w:ins w:id="771" w:author="Lekhnath Poudel" w:date="2023-07-10T16:17:00Z">
        <w:r w:rsidRPr="0087273D">
          <w:rPr>
            <w:rFonts w:eastAsia="MS ??"/>
            <w:color w:val="auto"/>
            <w:sz w:val="22"/>
            <w:szCs w:val="22"/>
            <w:lang w:eastAsia="en-US"/>
          </w:rPr>
          <w:t xml:space="preserve">Came fast to save the souls </w:t>
        </w:r>
        <w:r>
          <w:rPr>
            <w:rFonts w:eastAsia="MS ??"/>
            <w:color w:val="auto"/>
            <w:sz w:val="22"/>
            <w:szCs w:val="22"/>
            <w:lang w:eastAsia="en-US"/>
          </w:rPr>
          <w:t>of</w:t>
        </w:r>
        <w:r w:rsidRPr="0087273D">
          <w:rPr>
            <w:rFonts w:eastAsia="MS ??"/>
            <w:color w:val="auto"/>
            <w:sz w:val="22"/>
            <w:szCs w:val="22"/>
            <w:lang w:eastAsia="en-US"/>
          </w:rPr>
          <w:t xml:space="preserve"> Jesus,</w:t>
        </w:r>
      </w:ins>
    </w:p>
    <w:p w14:paraId="0320A2DB" w14:textId="5C93C951" w:rsidR="008F2482" w:rsidRDefault="008F2482" w:rsidP="008F2482">
      <w:pPr>
        <w:spacing w:line="480" w:lineRule="auto"/>
        <w:ind w:firstLine="720"/>
        <w:rPr>
          <w:ins w:id="772" w:author="Lekhnath Poudel" w:date="2023-07-10T16:16:00Z"/>
        </w:rPr>
      </w:pPr>
      <w:ins w:id="773" w:author="Lekhnath Poudel" w:date="2023-07-10T16:17:00Z">
        <w:r w:rsidRPr="0087273D">
          <w:rPr>
            <w:rFonts w:eastAsia="MS ??"/>
            <w:color w:val="auto"/>
            <w:sz w:val="22"/>
            <w:szCs w:val="22"/>
            <w:lang w:eastAsia="en-US"/>
          </w:rPr>
          <w:t>Harvest is full, Harvest is full, gather it in Jesus' Treasury.</w:t>
        </w:r>
      </w:ins>
      <w:r>
        <w:rPr>
          <w:rStyle w:val="FootnoteReference"/>
          <w:rFonts w:eastAsia="MS ??"/>
          <w:color w:val="auto"/>
          <w:sz w:val="22"/>
          <w:szCs w:val="22"/>
          <w:lang w:eastAsia="en-US"/>
        </w:rPr>
        <w:footnoteReference w:id="140"/>
      </w:r>
      <w:del w:id="774" w:author="Lekhnath Poudel" w:date="2023-07-10T16:19:00Z">
        <w:r w:rsidDel="008F2482">
          <w:rPr>
            <w:rStyle w:val="FootnoteReference"/>
            <w:rFonts w:eastAsia="MS ??"/>
            <w:color w:val="auto"/>
            <w:sz w:val="22"/>
            <w:szCs w:val="22"/>
            <w:lang w:eastAsia="en-US"/>
          </w:rPr>
          <w:footnoteReference w:id="141"/>
        </w:r>
      </w:del>
    </w:p>
    <w:p w14:paraId="2FEDF921" w14:textId="77777777" w:rsidR="008F2482" w:rsidRDefault="008F2482" w:rsidP="005B2B07">
      <w:pPr>
        <w:spacing w:line="480" w:lineRule="auto"/>
        <w:ind w:firstLine="720"/>
        <w:rPr>
          <w:ins w:id="777" w:author="Lekhnath Poudel" w:date="2023-07-10T16:16:00Z"/>
        </w:rPr>
      </w:pPr>
    </w:p>
    <w:p w14:paraId="203CE3D5" w14:textId="5E38E319" w:rsidR="009D5271" w:rsidRDefault="009D5271" w:rsidP="008F2482">
      <w:pPr>
        <w:spacing w:line="480" w:lineRule="auto"/>
        <w:ind w:firstLine="720"/>
      </w:pPr>
      <w:moveFromRangeStart w:id="778" w:author="Lekhnath Poudel" w:date="2023-07-10T16:26:00Z" w:name="move139898807"/>
      <w:moveFrom w:id="779" w:author="Lekhnath Poudel" w:date="2023-07-10T16:26:00Z">
        <w:r w:rsidDel="008F2482">
          <w:t xml:space="preserve">There is a big role of vision in the Kingdom </w:t>
        </w:r>
        <w:r w:rsidR="00042BD5" w:rsidDel="008F2482">
          <w:t xml:space="preserve">of </w:t>
        </w:r>
        <w:r w:rsidDel="008F2482">
          <w:t xml:space="preserve">God. </w:t>
        </w:r>
      </w:moveFrom>
      <w:moveFromRangeEnd w:id="778"/>
      <w:ins w:id="780" w:author="Lekhnath Poudel" w:date="2023-07-10T16:25:00Z">
        <w:r w:rsidR="008F2482" w:rsidRPr="008F2482">
          <w:t>When the pioneer leaders had the vision of lost people in Nepal, they served the Lord without any hesitation or difficulties. That vision passed to the next generation, and it is still at work in the Nepalese community. Nepalese were/are in the bondage of religion, poverty, diseases, demonic attacks, and other different socio-economic problems. The leaders</w:t>
        </w:r>
        <w:r w:rsidR="008F2482">
          <w:t xml:space="preserve"> and missionaries</w:t>
        </w:r>
        <w:r w:rsidR="008F2482" w:rsidRPr="008F2482">
          <w:t xml:space="preserve"> saw the need of the society and the main and root problem was that they did not know the One and only true God.</w:t>
        </w:r>
      </w:ins>
      <w:ins w:id="781" w:author="Lekhnath Poudel" w:date="2023-07-10T16:26:00Z">
        <w:r w:rsidR="008F2482">
          <w:t xml:space="preserve"> So, </w:t>
        </w:r>
      </w:ins>
      <w:moveToRangeStart w:id="782" w:author="Lekhnath Poudel" w:date="2023-07-10T16:26:00Z" w:name="move139898807"/>
      <w:moveTo w:id="783" w:author="Lekhnath Poudel" w:date="2023-07-10T16:26:00Z">
        <w:del w:id="784" w:author="Lekhnath Poudel" w:date="2023-07-10T16:31:00Z">
          <w:r w:rsidR="008F2482" w:rsidDel="00604230">
            <w:delText>There</w:delText>
          </w:r>
        </w:del>
        <w:ins w:id="785" w:author="Lekhnath Poudel" w:date="2023-07-10T16:31:00Z">
          <w:r w:rsidR="00604230">
            <w:t>there</w:t>
          </w:r>
        </w:ins>
        <w:r w:rsidR="008F2482">
          <w:t xml:space="preserve"> is a big role of vision in the Kingdom of God.</w:t>
        </w:r>
      </w:moveTo>
      <w:moveToRangeEnd w:id="782"/>
      <w:ins w:id="786" w:author="Lekhnath Poudel" w:date="2023-07-10T16:26:00Z">
        <w:r w:rsidR="008F2482">
          <w:t xml:space="preserve"> </w:t>
        </w:r>
      </w:ins>
      <w:r w:rsidRPr="00112ECC">
        <w:t>Bill Hybels in his book,</w:t>
      </w:r>
      <w:r w:rsidRPr="00FA0289">
        <w:rPr>
          <w:i/>
          <w:iCs/>
        </w:rPr>
        <w:t xml:space="preserve"> Courageous Leadership</w:t>
      </w:r>
      <w:r w:rsidRPr="00112ECC">
        <w:t xml:space="preserve"> </w:t>
      </w:r>
      <w:r>
        <w:t xml:space="preserve">states, </w:t>
      </w:r>
    </w:p>
    <w:p w14:paraId="6968A879" w14:textId="0BAC3022" w:rsidR="00706E51" w:rsidRPr="003A5D7A" w:rsidRDefault="009D5271" w:rsidP="003A5D7A">
      <w:pPr>
        <w:ind w:left="720"/>
        <w:rPr>
          <w:sz w:val="22"/>
          <w:szCs w:val="22"/>
        </w:rPr>
      </w:pPr>
      <w:r w:rsidRPr="003A5D7A">
        <w:rPr>
          <w:sz w:val="22"/>
          <w:szCs w:val="22"/>
        </w:rPr>
        <w:t>Vision is at the very core part of leadership. Take vision away from a leader and you cut out his or her heart. Vision is the fuel that the leader runs on. It's the energy that creates action. It's the fire that ignites the passion of followers. It's a clear call that sustains focused effort year after year, decade after decade, as people offer consistent and sacrificial service to God."</w:t>
      </w:r>
      <w:r w:rsidRPr="003A5D7A">
        <w:rPr>
          <w:rStyle w:val="FootnoteReference"/>
          <w:sz w:val="22"/>
          <w:szCs w:val="22"/>
        </w:rPr>
        <w:footnoteReference w:id="142"/>
      </w:r>
      <w:del w:id="787" w:author="Lekhnath Poudel" w:date="2023-07-10T16:19:00Z">
        <w:r w:rsidRPr="003A5D7A" w:rsidDel="008F2482">
          <w:rPr>
            <w:sz w:val="22"/>
            <w:szCs w:val="22"/>
          </w:rPr>
          <w:delText xml:space="preserve"> </w:delText>
        </w:r>
      </w:del>
    </w:p>
    <w:p w14:paraId="0B3B9843" w14:textId="77777777" w:rsidR="003A5D7A" w:rsidRDefault="003A5D7A" w:rsidP="003A5D7A">
      <w:pPr>
        <w:ind w:left="720"/>
      </w:pPr>
    </w:p>
    <w:p w14:paraId="3DB90773" w14:textId="7106CF20" w:rsidR="009D5271" w:rsidRDefault="009D5271" w:rsidP="00604230">
      <w:pPr>
        <w:spacing w:line="480" w:lineRule="auto"/>
        <w:ind w:firstLine="720"/>
      </w:pPr>
      <w:del w:id="788" w:author="Lekhnath Poudel" w:date="2023-07-10T16:27:00Z">
        <w:r w:rsidRPr="0035709D" w:rsidDel="00604230">
          <w:lastRenderedPageBreak/>
          <w:delText xml:space="preserve">Similar things happened in the Nepalese Christian Society. </w:delText>
        </w:r>
        <w:bookmarkStart w:id="789" w:name="_Hlk139898747"/>
        <w:r w:rsidRPr="0035709D" w:rsidDel="00604230">
          <w:delText xml:space="preserve">When the pioneer leaders had the vision of lost people in Nepal, they served the Lord without any hesitation </w:delText>
        </w:r>
        <w:r w:rsidR="00042BD5" w:rsidDel="00604230">
          <w:delText>or</w:delText>
        </w:r>
        <w:r w:rsidRPr="0035709D" w:rsidDel="00604230">
          <w:delText xml:space="preserve"> difficulties. That vision passed to the next generation, and it is still at work in the Nepalese community. Nepalese were/are in the bondage of religion, poverty, diseases, demonic attacks, and other different socio-economic problems. The leadership of the church saw the need of the society and the main and root problem was that they did not know </w:delText>
        </w:r>
        <w:r w:rsidR="00042BD5" w:rsidDel="00604230">
          <w:delText xml:space="preserve">the </w:delText>
        </w:r>
        <w:r w:rsidRPr="0035709D" w:rsidDel="00604230">
          <w:delText xml:space="preserve">One and only true God. </w:delText>
        </w:r>
        <w:bookmarkEnd w:id="789"/>
        <w:r w:rsidRPr="0035709D" w:rsidDel="00604230">
          <w:delText>So, the vision for the lost people has driven the church t</w:delText>
        </w:r>
      </w:del>
      <w:ins w:id="790" w:author="Lekhnath Poudel" w:date="2023-07-10T16:27:00Z">
        <w:r w:rsidR="00604230">
          <w:t xml:space="preserve">The vision for the Nepalese people has a big role in </w:t>
        </w:r>
      </w:ins>
      <w:ins w:id="791" w:author="Lekhnath Poudel" w:date="2023-07-10T16:29:00Z">
        <w:r w:rsidR="00604230">
          <w:t>reestablishment</w:t>
        </w:r>
      </w:ins>
      <w:ins w:id="792" w:author="Lekhnath Poudel" w:date="2023-07-10T16:27:00Z">
        <w:r w:rsidR="00604230">
          <w:t xml:space="preserve"> of ministry of the Gospel once again. There were difficul</w:t>
        </w:r>
      </w:ins>
      <w:ins w:id="793" w:author="Lekhnath Poudel" w:date="2023-07-10T16:28:00Z">
        <w:r w:rsidR="00604230">
          <w:t xml:space="preserve">t </w:t>
        </w:r>
      </w:ins>
      <w:ins w:id="794" w:author="Lekhnath Poudel" w:date="2023-07-10T16:29:00Z">
        <w:r w:rsidR="00604230">
          <w:t>times,</w:t>
        </w:r>
      </w:ins>
      <w:ins w:id="795" w:author="Lekhnath Poudel" w:date="2023-07-10T16:28:00Z">
        <w:r w:rsidR="00604230">
          <w:t xml:space="preserve"> but they continued the ministry. </w:t>
        </w:r>
      </w:ins>
      <w:del w:id="796" w:author="Lekhnath Poudel" w:date="2023-07-10T16:28:00Z">
        <w:r w:rsidRPr="0035709D" w:rsidDel="00604230">
          <w:delText xml:space="preserve">o grow. Vision for the lost is a vital factor for the church to grow and be </w:delText>
        </w:r>
        <w:commentRangeStart w:id="797"/>
        <w:r w:rsidRPr="0035709D" w:rsidDel="00604230">
          <w:delText>active</w:delText>
        </w:r>
        <w:commentRangeEnd w:id="797"/>
        <w:r w:rsidR="00BF025A" w:rsidDel="00604230">
          <w:rPr>
            <w:rStyle w:val="CommentReference"/>
          </w:rPr>
          <w:commentReference w:id="797"/>
        </w:r>
        <w:r w:rsidRPr="0035709D" w:rsidDel="00604230">
          <w:delText>.</w:delText>
        </w:r>
      </w:del>
      <w:ins w:id="798" w:author="Lekhnath Poudel" w:date="2023-07-10T16:28:00Z">
        <w:r w:rsidR="00604230">
          <w:t xml:space="preserve">They did not forsake and went back but endured in the hardship. </w:t>
        </w:r>
      </w:ins>
      <w:ins w:id="799" w:author="Lekhnath Poudel" w:date="2023-07-10T16:29:00Z">
        <w:r w:rsidR="00604230">
          <w:t>From 1951-2023(now), there</w:t>
        </w:r>
      </w:ins>
      <w:ins w:id="800" w:author="Lekhnath Poudel" w:date="2023-07-10T16:30:00Z">
        <w:r w:rsidR="00604230">
          <w:t xml:space="preserve"> </w:t>
        </w:r>
      </w:ins>
      <w:ins w:id="801" w:author="Lekhnath Poudel" w:date="2023-07-10T16:29:00Z">
        <w:r w:rsidR="00604230">
          <w:t xml:space="preserve">were many </w:t>
        </w:r>
      </w:ins>
      <w:ins w:id="802" w:author="Lekhnath Poudel" w:date="2023-07-10T16:31:00Z">
        <w:r w:rsidR="00604230">
          <w:t>persecutions</w:t>
        </w:r>
      </w:ins>
      <w:ins w:id="803" w:author="Lekhnath Poudel" w:date="2023-07-10T16:29:00Z">
        <w:r w:rsidR="00604230">
          <w:t xml:space="preserve"> and hardship</w:t>
        </w:r>
      </w:ins>
      <w:ins w:id="804" w:author="Lekhnath Poudel" w:date="2023-07-10T16:30:00Z">
        <w:r w:rsidR="00604230">
          <w:t xml:space="preserve">s for Christians in Nepal. However, because of the vision, the Christians in Nepal </w:t>
        </w:r>
      </w:ins>
      <w:ins w:id="805" w:author="Lekhnath Poudel" w:date="2023-07-10T16:31:00Z">
        <w:r w:rsidR="00604230">
          <w:t>have been enduring</w:t>
        </w:r>
      </w:ins>
      <w:ins w:id="806" w:author="Lekhnath Poudel" w:date="2023-07-10T16:30:00Z">
        <w:r w:rsidR="00604230">
          <w:t xml:space="preserve"> and growing</w:t>
        </w:r>
      </w:ins>
      <w:ins w:id="807" w:author="Lekhnath Poudel" w:date="2023-07-10T16:31:00Z">
        <w:r w:rsidR="00604230">
          <w:t xml:space="preserve"> </w:t>
        </w:r>
      </w:ins>
      <w:ins w:id="808" w:author="Lekhnath Poudel" w:date="2023-07-10T16:30:00Z">
        <w:r w:rsidR="00604230">
          <w:t>every year.</w:t>
        </w:r>
      </w:ins>
    </w:p>
    <w:p w14:paraId="17C26625" w14:textId="77777777" w:rsidR="00D0514D" w:rsidRDefault="00D0514D" w:rsidP="00D0514D">
      <w:pPr>
        <w:spacing w:line="480" w:lineRule="auto"/>
        <w:ind w:firstLine="720"/>
        <w:jc w:val="center"/>
        <w:rPr>
          <w:b/>
          <w:bCs/>
        </w:rPr>
      </w:pPr>
    </w:p>
    <w:p w14:paraId="7E5F9F1D" w14:textId="381AE81F" w:rsidR="009D5271" w:rsidRPr="009C3097" w:rsidRDefault="009D5271" w:rsidP="009D5271">
      <w:pPr>
        <w:pStyle w:val="Heading3"/>
      </w:pPr>
      <w:bookmarkStart w:id="809" w:name="_Toc138167463"/>
      <w:r w:rsidRPr="009C3097">
        <w:t>Committed Leadership</w:t>
      </w:r>
      <w:bookmarkEnd w:id="809"/>
    </w:p>
    <w:p w14:paraId="7CE6A541" w14:textId="3E42C305" w:rsidR="00706E51" w:rsidDel="00604230" w:rsidRDefault="009D5271" w:rsidP="00706E51">
      <w:pPr>
        <w:spacing w:line="480" w:lineRule="auto"/>
        <w:ind w:firstLine="720"/>
        <w:rPr>
          <w:del w:id="810" w:author="Lekhnath Poudel" w:date="2023-07-10T16:34:00Z"/>
        </w:rPr>
      </w:pPr>
      <w:r w:rsidRPr="00112ECC">
        <w:t xml:space="preserve">Without called and passionate leadership, the church cannot </w:t>
      </w:r>
      <w:ins w:id="811" w:author="Lekhnath Poudel" w:date="2023-07-10T16:31:00Z">
        <w:r w:rsidR="00604230">
          <w:t xml:space="preserve">sustain and </w:t>
        </w:r>
      </w:ins>
      <w:r w:rsidRPr="00112ECC">
        <w:t>grow. The calling put a leader into the service and the passion sustains them in the leadership. God always uses people to lead the people. God called Patriarchs, prophets, kings</w:t>
      </w:r>
      <w:r w:rsidR="00042BD5">
        <w:t>,</w:t>
      </w:r>
      <w:r w:rsidRPr="00112ECC">
        <w:t xml:space="preserve"> and other laypeople to lead people in His path. Though the role of leadership is quite challenging. It needs a lot of commitment and endurance in hardship.</w:t>
      </w:r>
      <w:ins w:id="812" w:author="Lekhnath Poudel" w:date="2023-07-10T16:32:00Z">
        <w:r w:rsidR="00604230">
          <w:t xml:space="preserve"> The role of </w:t>
        </w:r>
      </w:ins>
      <w:ins w:id="813" w:author="Lekhnath Poudel" w:date="2023-07-10T16:33:00Z">
        <w:r w:rsidR="00604230">
          <w:t xml:space="preserve">committed </w:t>
        </w:r>
      </w:ins>
      <w:ins w:id="814" w:author="Lekhnath Poudel" w:date="2023-07-10T16:32:00Z">
        <w:r w:rsidR="00604230">
          <w:t>leaders is</w:t>
        </w:r>
      </w:ins>
      <w:ins w:id="815" w:author="Lekhnath Poudel" w:date="2023-07-10T16:33:00Z">
        <w:r w:rsidR="00604230">
          <w:t xml:space="preserve"> vital in the ministry.</w:t>
        </w:r>
      </w:ins>
      <w:ins w:id="816" w:author="Lekhnath Poudel" w:date="2023-07-10T16:32:00Z">
        <w:r w:rsidR="00604230">
          <w:t xml:space="preserve"> </w:t>
        </w:r>
      </w:ins>
      <w:r w:rsidRPr="00112ECC">
        <w:t xml:space="preserve"> </w:t>
      </w:r>
      <w:del w:id="817" w:author="Lekhnath Poudel" w:date="2023-07-10T16:32:00Z">
        <w:r w:rsidRPr="00112ECC" w:rsidDel="00604230">
          <w:delText>Mc</w:delText>
        </w:r>
        <w:r w:rsidR="003E0730" w:rsidDel="00604230">
          <w:delText>I</w:delText>
        </w:r>
        <w:r w:rsidRPr="00112ECC" w:rsidDel="00604230">
          <w:delText>ntosh says, "Your passion is admirable, but you will be faced with unseen hazards that must be removed or avoided before you can proceed."</w:delText>
        </w:r>
        <w:r w:rsidDel="00604230">
          <w:rPr>
            <w:rStyle w:val="FootnoteReference"/>
          </w:rPr>
          <w:footnoteReference w:id="143"/>
        </w:r>
        <w:r w:rsidRPr="00112ECC" w:rsidDel="00604230">
          <w:delText xml:space="preserve"> </w:delText>
        </w:r>
      </w:del>
      <w:r w:rsidR="003E0730">
        <w:t xml:space="preserve">McIntosh </w:t>
      </w:r>
      <w:del w:id="820" w:author="Lekhnath Poudel" w:date="2023-07-10T16:33:00Z">
        <w:r w:rsidR="003E0730" w:rsidDel="00604230">
          <w:delText>claims</w:delText>
        </w:r>
      </w:del>
      <w:ins w:id="821" w:author="Lekhnath Poudel" w:date="2023-07-10T16:33:00Z">
        <w:r w:rsidR="00604230">
          <w:t>rightly asserts</w:t>
        </w:r>
      </w:ins>
      <w:r w:rsidRPr="00112ECC">
        <w:t>, "To a great extent, a fruitful ministry hinges on the heart of the pastor. If a church is to capture the heart of its community, Christ must first capture the heart of the pastor."</w:t>
      </w:r>
      <w:r>
        <w:rPr>
          <w:rStyle w:val="FootnoteReference"/>
        </w:rPr>
        <w:footnoteReference w:id="144"/>
      </w:r>
      <w:r w:rsidRPr="00112ECC">
        <w:t xml:space="preserve"> </w:t>
      </w:r>
    </w:p>
    <w:p w14:paraId="39E28AD4" w14:textId="77777777" w:rsidR="00604230" w:rsidRDefault="005B1750" w:rsidP="00604230">
      <w:pPr>
        <w:spacing w:line="480" w:lineRule="auto"/>
        <w:ind w:firstLine="720"/>
        <w:rPr>
          <w:ins w:id="822" w:author="Lekhnath Poudel" w:date="2023-07-10T16:34:00Z"/>
        </w:rPr>
      </w:pPr>
      <w:r>
        <w:t xml:space="preserve">Similarly, first-generation leadership has played </w:t>
      </w:r>
      <w:r w:rsidR="00042BD5">
        <w:t xml:space="preserve">a </w:t>
      </w:r>
      <w:r>
        <w:t xml:space="preserve">vital role in </w:t>
      </w:r>
      <w:r w:rsidR="00042BD5">
        <w:t xml:space="preserve">the </w:t>
      </w:r>
      <w:r>
        <w:t xml:space="preserve">church growth of Nepal. </w:t>
      </w:r>
    </w:p>
    <w:p w14:paraId="135686B9" w14:textId="6A6EDB5E" w:rsidR="005B1750" w:rsidRDefault="004E026E" w:rsidP="00604230">
      <w:pPr>
        <w:spacing w:line="480" w:lineRule="auto"/>
        <w:ind w:firstLine="720"/>
      </w:pPr>
      <w:r>
        <w:t>Soon after the entering gospel</w:t>
      </w:r>
      <w:r w:rsidR="00911C86">
        <w:t>,</w:t>
      </w:r>
      <w:r>
        <w:t xml:space="preserve"> the Panchayat Regime, propounded by King Mahendra S</w:t>
      </w:r>
      <w:r w:rsidR="00911C86">
        <w:t xml:space="preserve">hah established in Nepal in 1961. It was </w:t>
      </w:r>
      <w:r w:rsidR="00042BD5">
        <w:t xml:space="preserve">a </w:t>
      </w:r>
      <w:r w:rsidR="00911C86">
        <w:t>30</w:t>
      </w:r>
      <w:r w:rsidR="00042BD5">
        <w:t>-</w:t>
      </w:r>
      <w:r w:rsidR="00911C86">
        <w:t>year</w:t>
      </w:r>
      <w:r w:rsidR="00042BD5">
        <w:t>-</w:t>
      </w:r>
      <w:r w:rsidR="00911C86">
        <w:t xml:space="preserve">long system in Nepal. It was </w:t>
      </w:r>
      <w:r w:rsidR="00042BD5">
        <w:t>a</w:t>
      </w:r>
      <w:r w:rsidR="00911C86">
        <w:t xml:space="preserve"> period of persecution for the churches and Christian believers and leaders.</w:t>
      </w:r>
      <w:r w:rsidR="00911C86">
        <w:rPr>
          <w:rStyle w:val="FootnoteReference"/>
        </w:rPr>
        <w:footnoteReference w:id="145"/>
      </w:r>
      <w:r w:rsidR="00911C86">
        <w:t xml:space="preserve"> During that period Christianity was targeted and made a state enemy.</w:t>
      </w:r>
      <w:r w:rsidR="00911C86">
        <w:rPr>
          <w:rStyle w:val="FootnoteReference"/>
        </w:rPr>
        <w:footnoteReference w:id="146"/>
      </w:r>
      <w:r w:rsidR="00911C86">
        <w:t xml:space="preserve"> </w:t>
      </w:r>
      <w:r w:rsidR="005B1750">
        <w:t xml:space="preserve">They suffered for the Gospel, but they did not leave the ministry of the Gospel. </w:t>
      </w:r>
      <w:r w:rsidR="00911C86">
        <w:t xml:space="preserve">Rongong says, "But </w:t>
      </w:r>
      <w:r w:rsidR="00911C86">
        <w:lastRenderedPageBreak/>
        <w:t xml:space="preserve">this persecution turned out to be a boon for the Nepali churches ... Places of persecution and jail became the mission field. Many were converted in </w:t>
      </w:r>
      <w:r w:rsidR="003E0730">
        <w:t>j</w:t>
      </w:r>
      <w:r w:rsidR="00911C86">
        <w:t>ail."</w:t>
      </w:r>
      <w:r w:rsidR="00911C86">
        <w:rPr>
          <w:rStyle w:val="FootnoteReference"/>
        </w:rPr>
        <w:footnoteReference w:id="147"/>
      </w:r>
    </w:p>
    <w:p w14:paraId="039B98A7" w14:textId="77777777" w:rsidR="00706E51" w:rsidRDefault="00706E51" w:rsidP="009D5271">
      <w:pPr>
        <w:spacing w:line="480" w:lineRule="auto"/>
        <w:ind w:firstLine="720"/>
      </w:pPr>
    </w:p>
    <w:p w14:paraId="76E00943" w14:textId="11179192" w:rsidR="009D5271" w:rsidRDefault="00706E51" w:rsidP="009D5271">
      <w:pPr>
        <w:pStyle w:val="Heading3"/>
      </w:pPr>
      <w:bookmarkStart w:id="823" w:name="_Toc138167464"/>
      <w:r>
        <w:t xml:space="preserve">Active </w:t>
      </w:r>
      <w:r w:rsidR="009D5271">
        <w:t>Laity in Evangelism</w:t>
      </w:r>
      <w:bookmarkEnd w:id="823"/>
    </w:p>
    <w:p w14:paraId="6889AD74" w14:textId="77777777" w:rsidR="00851014" w:rsidRDefault="00604230" w:rsidP="000E2B99">
      <w:pPr>
        <w:widowControl w:val="0"/>
        <w:spacing w:line="480" w:lineRule="auto"/>
        <w:ind w:firstLine="720"/>
        <w:contextualSpacing/>
        <w:rPr>
          <w:ins w:id="824" w:author="Lekhnath Poudel" w:date="2023-07-10T16:40:00Z"/>
        </w:rPr>
      </w:pPr>
      <w:ins w:id="825" w:author="Lekhnath Poudel" w:date="2023-07-10T16:34:00Z">
        <w:r>
          <w:t xml:space="preserve">When the gospel </w:t>
        </w:r>
      </w:ins>
      <w:ins w:id="826" w:author="Lekhnath Poudel" w:date="2023-07-10T16:36:00Z">
        <w:r w:rsidR="00851014">
          <w:t>reentered</w:t>
        </w:r>
      </w:ins>
      <w:ins w:id="827" w:author="Lekhnath Poudel" w:date="2023-07-10T16:34:00Z">
        <w:r>
          <w:t xml:space="preserve"> in Nepal</w:t>
        </w:r>
      </w:ins>
      <w:ins w:id="828" w:author="Lekhnath Poudel" w:date="2023-07-10T16:36:00Z">
        <w:r w:rsidR="00851014">
          <w:t xml:space="preserve"> in 1951</w:t>
        </w:r>
      </w:ins>
      <w:ins w:id="829" w:author="Lekhnath Poudel" w:date="2023-07-10T16:35:00Z">
        <w:r>
          <w:t xml:space="preserve">, missionaries and lay leaders were active. Similarly new </w:t>
        </w:r>
      </w:ins>
      <w:ins w:id="830" w:author="Lekhnath Poudel" w:date="2023-07-10T16:36:00Z">
        <w:r w:rsidR="00851014">
          <w:t>believers</w:t>
        </w:r>
      </w:ins>
      <w:ins w:id="831" w:author="Lekhnath Poudel" w:date="2023-07-10T16:35:00Z">
        <w:r>
          <w:t xml:space="preserve"> were </w:t>
        </w:r>
      </w:ins>
      <w:ins w:id="832" w:author="Lekhnath Poudel" w:date="2023-07-10T16:36:00Z">
        <w:r w:rsidR="00851014">
          <w:t xml:space="preserve">also </w:t>
        </w:r>
      </w:ins>
      <w:ins w:id="833" w:author="Lekhnath Poudel" w:date="2023-07-10T16:35:00Z">
        <w:r>
          <w:t>excited to share the Gospel to their famil</w:t>
        </w:r>
      </w:ins>
      <w:ins w:id="834" w:author="Lekhnath Poudel" w:date="2023-07-10T16:36:00Z">
        <w:r>
          <w:t>y, friends, and neighbors.</w:t>
        </w:r>
      </w:ins>
      <w:ins w:id="835" w:author="Lekhnath Poudel" w:date="2023-07-10T16:35:00Z">
        <w:r>
          <w:t xml:space="preserve"> </w:t>
        </w:r>
      </w:ins>
      <w:del w:id="836" w:author="Lekhnath Poudel" w:date="2023-07-10T16:37:00Z">
        <w:r w:rsidR="009D5271" w:rsidRPr="00FC2F79" w:rsidDel="00851014">
          <w:delText xml:space="preserve">Rongong makes important arguments about </w:delText>
        </w:r>
        <w:r w:rsidR="00042BD5" w:rsidDel="00851014">
          <w:delText xml:space="preserve">the </w:delText>
        </w:r>
        <w:r w:rsidR="009D5271" w:rsidRPr="00FC2F79" w:rsidDel="00851014">
          <w:delText>history</w:delText>
        </w:r>
        <w:r w:rsidR="000E2B99" w:rsidDel="00851014">
          <w:delText xml:space="preserve"> and development</w:delText>
        </w:r>
        <w:r w:rsidR="009D5271" w:rsidRPr="00FC2F79" w:rsidDel="00851014">
          <w:delText xml:space="preserve"> of </w:delText>
        </w:r>
        <w:r w:rsidR="009D5271" w:rsidDel="00851014">
          <w:delText xml:space="preserve">churches in Nepal. </w:delText>
        </w:r>
        <w:r w:rsidR="000E2B99" w:rsidRPr="003F428A" w:rsidDel="00851014">
          <w:rPr>
            <w:rFonts w:eastAsia="MS ??"/>
            <w:color w:val="auto"/>
            <w:lang w:eastAsia="en-US"/>
          </w:rPr>
          <w:delText xml:space="preserve">Rongong </w:delText>
        </w:r>
        <w:r w:rsidR="003E0730" w:rsidDel="00851014">
          <w:rPr>
            <w:rFonts w:eastAsia="MS ??"/>
            <w:color w:val="auto"/>
            <w:lang w:eastAsia="en-US"/>
          </w:rPr>
          <w:delText>rightly points</w:delText>
        </w:r>
        <w:r w:rsidR="000E2B99" w:rsidDel="00851014">
          <w:rPr>
            <w:rFonts w:eastAsia="MS ??"/>
            <w:color w:val="auto"/>
            <w:lang w:eastAsia="en-US"/>
          </w:rPr>
          <w:delText xml:space="preserve"> </w:delText>
        </w:r>
        <w:r w:rsidR="00042BD5" w:rsidDel="00851014">
          <w:rPr>
            <w:rFonts w:eastAsia="MS ??"/>
            <w:color w:val="auto"/>
            <w:lang w:eastAsia="en-US"/>
          </w:rPr>
          <w:delText xml:space="preserve">out </w:delText>
        </w:r>
        <w:r w:rsidR="000E2B99" w:rsidDel="00851014">
          <w:rPr>
            <w:rFonts w:eastAsia="MS ??"/>
            <w:color w:val="auto"/>
            <w:lang w:eastAsia="en-US"/>
          </w:rPr>
          <w:delText>the fact that lay believers were actively involve</w:delText>
        </w:r>
        <w:r w:rsidR="00042BD5" w:rsidDel="00851014">
          <w:rPr>
            <w:rFonts w:eastAsia="MS ??"/>
            <w:color w:val="auto"/>
            <w:lang w:eastAsia="en-US"/>
          </w:rPr>
          <w:delText>d</w:delText>
        </w:r>
        <w:r w:rsidR="000E2B99" w:rsidDel="00851014">
          <w:rPr>
            <w:rFonts w:eastAsia="MS ??"/>
            <w:color w:val="auto"/>
            <w:lang w:eastAsia="en-US"/>
          </w:rPr>
          <w:delText xml:space="preserve"> in </w:delText>
        </w:r>
        <w:commentRangeStart w:id="837"/>
        <w:r w:rsidR="000E2B99" w:rsidDel="00851014">
          <w:rPr>
            <w:rFonts w:eastAsia="MS ??"/>
            <w:color w:val="auto"/>
            <w:lang w:eastAsia="en-US"/>
          </w:rPr>
          <w:delText>evangelism</w:delText>
        </w:r>
        <w:commentRangeEnd w:id="837"/>
        <w:r w:rsidR="00D46404" w:rsidDel="00851014">
          <w:rPr>
            <w:rStyle w:val="CommentReference"/>
          </w:rPr>
          <w:commentReference w:id="837"/>
        </w:r>
      </w:del>
      <w:ins w:id="838" w:author="Lekhnath Poudel" w:date="2023-07-10T16:39:00Z">
        <w:r w:rsidR="00851014" w:rsidRPr="00851014">
          <w:t xml:space="preserve"> </w:t>
        </w:r>
      </w:ins>
      <w:ins w:id="839" w:author="Lekhnath Poudel" w:date="2023-07-10T16:40:00Z">
        <w:r w:rsidR="00851014" w:rsidRPr="00851014">
          <w:t xml:space="preserve">Rongong, a founder of the NIM </w:t>
        </w:r>
        <w:proofErr w:type="spellStart"/>
        <w:r w:rsidR="00851014" w:rsidRPr="00851014">
          <w:t>Gyaneshwor</w:t>
        </w:r>
        <w:proofErr w:type="spellEnd"/>
        <w:r w:rsidR="00851014" w:rsidRPr="00851014">
          <w:t xml:space="preserve"> Church, asserts:</w:t>
        </w:r>
      </w:ins>
    </w:p>
    <w:p w14:paraId="3A57630B" w14:textId="79E07E9E" w:rsidR="000E2B99" w:rsidRPr="008D4247" w:rsidDel="00851014" w:rsidRDefault="003E0730" w:rsidP="000E2B99">
      <w:pPr>
        <w:widowControl w:val="0"/>
        <w:spacing w:line="480" w:lineRule="auto"/>
        <w:ind w:firstLine="720"/>
        <w:contextualSpacing/>
        <w:rPr>
          <w:del w:id="840" w:author="Lekhnath Poudel" w:date="2023-07-10T16:40:00Z"/>
          <w:rFonts w:eastAsia="MS ??"/>
          <w:color w:val="auto"/>
          <w:lang w:eastAsia="en-US"/>
        </w:rPr>
      </w:pPr>
      <w:del w:id="841" w:author="Lekhnath Poudel" w:date="2023-07-10T16:38:00Z">
        <w:r w:rsidDel="00851014">
          <w:rPr>
            <w:rFonts w:eastAsia="MS ??"/>
            <w:color w:val="auto"/>
            <w:lang w:eastAsia="en-US"/>
          </w:rPr>
          <w:delText>,</w:delText>
        </w:r>
      </w:del>
    </w:p>
    <w:p w14:paraId="457F5D49" w14:textId="0D4712B8" w:rsidR="000E2B99" w:rsidRPr="000E47BA" w:rsidRDefault="000E2B99" w:rsidP="000E47BA">
      <w:pPr>
        <w:ind w:left="720"/>
        <w:rPr>
          <w:sz w:val="22"/>
          <w:szCs w:val="22"/>
        </w:rPr>
      </w:pPr>
      <w:r w:rsidRPr="000E47BA">
        <w:rPr>
          <w:sz w:val="22"/>
          <w:szCs w:val="22"/>
        </w:rPr>
        <w:t>Most of the church members actively participate in evangelizing. Usually, they share their testimonies with their own family members and/or friends ... Transformation in personal life after becom</w:t>
      </w:r>
      <w:r w:rsidR="00042BD5">
        <w:rPr>
          <w:sz w:val="22"/>
          <w:szCs w:val="22"/>
        </w:rPr>
        <w:t>ing</w:t>
      </w:r>
      <w:r w:rsidRPr="000E47BA">
        <w:rPr>
          <w:sz w:val="22"/>
          <w:szCs w:val="22"/>
        </w:rPr>
        <w:t xml:space="preserve"> a Christian</w:t>
      </w:r>
      <w:r w:rsidR="00042BD5">
        <w:rPr>
          <w:sz w:val="22"/>
          <w:szCs w:val="22"/>
        </w:rPr>
        <w:t>;</w:t>
      </w:r>
      <w:r w:rsidRPr="000E47BA">
        <w:rPr>
          <w:sz w:val="22"/>
          <w:szCs w:val="22"/>
        </w:rPr>
        <w:t xml:space="preserve"> healing from sickness after being prayed for, are often the reasons people come to believe.</w:t>
      </w:r>
      <w:r w:rsidRPr="000E47BA">
        <w:rPr>
          <w:rStyle w:val="FootnoteReference"/>
          <w:sz w:val="22"/>
          <w:szCs w:val="22"/>
        </w:rPr>
        <w:footnoteReference w:id="148"/>
      </w:r>
    </w:p>
    <w:p w14:paraId="28ACE843" w14:textId="77777777" w:rsidR="000E47BA" w:rsidRDefault="000E47BA" w:rsidP="000E47BA">
      <w:pPr>
        <w:ind w:left="720"/>
      </w:pPr>
    </w:p>
    <w:p w14:paraId="0BD04A60" w14:textId="13614BA8" w:rsidR="009D5271" w:rsidRDefault="000E2B99" w:rsidP="009D5271">
      <w:pPr>
        <w:spacing w:line="480" w:lineRule="auto"/>
        <w:ind w:firstLine="720"/>
      </w:pPr>
      <w:bookmarkStart w:id="842" w:name="_Hlk139900007"/>
      <w:del w:id="843" w:author="Lekhnath Poudel" w:date="2023-07-10T16:41:00Z">
        <w:r w:rsidDel="00851014">
          <w:delText xml:space="preserve">Rongong gives accounts </w:delText>
        </w:r>
        <w:r w:rsidR="00042BD5" w:rsidDel="00851014">
          <w:delText>of</w:delText>
        </w:r>
        <w:r w:rsidDel="00851014">
          <w:delText xml:space="preserve"> how the early churches in Nepal </w:delText>
        </w:r>
        <w:r w:rsidR="00042BD5" w:rsidDel="00851014">
          <w:delText xml:space="preserve">were </w:delText>
        </w:r>
        <w:r w:rsidDel="00851014">
          <w:delText>planted and grew.</w:delText>
        </w:r>
        <w:r w:rsidR="009D5271" w:rsidDel="00851014">
          <w:delText xml:space="preserve"> </w:delText>
        </w:r>
      </w:del>
      <w:r>
        <w:t xml:space="preserve">Rongong </w:t>
      </w:r>
      <w:del w:id="844" w:author="Lekhnath Poudel" w:date="2023-07-10T16:41:00Z">
        <w:r w:rsidDel="00851014">
          <w:delText>asserts</w:delText>
        </w:r>
      </w:del>
      <w:ins w:id="845" w:author="Lekhnath Poudel" w:date="2023-07-10T16:41:00Z">
        <w:r w:rsidR="00851014">
          <w:t>further says</w:t>
        </w:r>
      </w:ins>
      <w:r w:rsidR="009D5271">
        <w:t>, "Almost all the churches have similar beginning</w:t>
      </w:r>
      <w:r w:rsidR="00042BD5">
        <w:t>s</w:t>
      </w:r>
      <w:r w:rsidR="009D5271">
        <w:t xml:space="preserve"> which follow a similar </w:t>
      </w:r>
      <w:commentRangeStart w:id="846"/>
      <w:r w:rsidR="009D5271">
        <w:t>pattern</w:t>
      </w:r>
      <w:commentRangeEnd w:id="846"/>
      <w:r w:rsidR="00D46404">
        <w:rPr>
          <w:rStyle w:val="CommentReference"/>
        </w:rPr>
        <w:commentReference w:id="846"/>
      </w:r>
      <w:r w:rsidR="009D5271">
        <w:t>."</w:t>
      </w:r>
      <w:r w:rsidR="009D5271">
        <w:rPr>
          <w:rStyle w:val="FootnoteReference"/>
        </w:rPr>
        <w:footnoteReference w:id="149"/>
      </w:r>
      <w:r w:rsidR="009D5271">
        <w:t xml:space="preserve"> </w:t>
      </w:r>
      <w:r w:rsidR="003E0730">
        <w:t xml:space="preserve">Regarding the church planting movement in Nepal, Rongong </w:t>
      </w:r>
      <w:del w:id="847" w:author="Lekhnath Poudel" w:date="2023-07-10T16:41:00Z">
        <w:r w:rsidR="003E0730" w:rsidDel="00851014">
          <w:delText>claims</w:delText>
        </w:r>
      </w:del>
      <w:ins w:id="848" w:author="Lekhnath Poudel" w:date="2023-07-10T16:41:00Z">
        <w:r w:rsidR="00851014">
          <w:t>says</w:t>
        </w:r>
      </w:ins>
      <w:r w:rsidR="003E0730">
        <w:t>,</w:t>
      </w:r>
    </w:p>
    <w:bookmarkEnd w:id="842"/>
    <w:p w14:paraId="50C2023E" w14:textId="4C771623" w:rsidR="009D5271" w:rsidRDefault="009D5271" w:rsidP="00724A08">
      <w:pPr>
        <w:ind w:left="720"/>
        <w:rPr>
          <w:ins w:id="849" w:author="Lekhnath Poudel" w:date="2023-07-10T16:43:00Z"/>
          <w:sz w:val="22"/>
          <w:szCs w:val="22"/>
        </w:rPr>
      </w:pPr>
      <w:r w:rsidRPr="00724A08">
        <w:rPr>
          <w:sz w:val="22"/>
          <w:szCs w:val="22"/>
        </w:rPr>
        <w:t xml:space="preserve">People in the villages hear the Gospel either from their relatives or a preacher assigned by the churches. Some of them believe and accept. A nucleus of believers begins meetings in someone's residence for fellowship. As the number of believers </w:t>
      </w:r>
      <w:proofErr w:type="gramStart"/>
      <w:r w:rsidRPr="00724A08">
        <w:rPr>
          <w:sz w:val="22"/>
          <w:szCs w:val="22"/>
        </w:rPr>
        <w:t>grows</w:t>
      </w:r>
      <w:proofErr w:type="gramEnd"/>
      <w:r w:rsidRPr="00724A08">
        <w:rPr>
          <w:sz w:val="22"/>
          <w:szCs w:val="22"/>
        </w:rPr>
        <w:t xml:space="preserve"> they establish a church. In some </w:t>
      </w:r>
      <w:proofErr w:type="gramStart"/>
      <w:r w:rsidRPr="00724A08">
        <w:rPr>
          <w:sz w:val="22"/>
          <w:szCs w:val="22"/>
        </w:rPr>
        <w:t>cases</w:t>
      </w:r>
      <w:proofErr w:type="gramEnd"/>
      <w:r w:rsidRPr="00724A08">
        <w:rPr>
          <w:sz w:val="22"/>
          <w:szCs w:val="22"/>
        </w:rPr>
        <w:t xml:space="preserve"> leaders from nearby distric</w:t>
      </w:r>
      <w:r w:rsidR="00042BD5">
        <w:rPr>
          <w:sz w:val="22"/>
          <w:szCs w:val="22"/>
        </w:rPr>
        <w:t>ts</w:t>
      </w:r>
      <w:r w:rsidRPr="00724A08">
        <w:rPr>
          <w:sz w:val="22"/>
          <w:szCs w:val="22"/>
        </w:rPr>
        <w:t xml:space="preserve"> or village</w:t>
      </w:r>
      <w:r w:rsidR="00042BD5">
        <w:rPr>
          <w:sz w:val="22"/>
          <w:szCs w:val="22"/>
        </w:rPr>
        <w:t>s</w:t>
      </w:r>
      <w:r w:rsidRPr="00724A08">
        <w:rPr>
          <w:sz w:val="22"/>
          <w:szCs w:val="22"/>
        </w:rPr>
        <w:t xml:space="preserve"> assist them in the establishment of the church ... Usually</w:t>
      </w:r>
      <w:r w:rsidR="00042BD5">
        <w:rPr>
          <w:sz w:val="22"/>
          <w:szCs w:val="22"/>
        </w:rPr>
        <w:t>,</w:t>
      </w:r>
      <w:r w:rsidRPr="00724A08">
        <w:rPr>
          <w:sz w:val="22"/>
          <w:szCs w:val="22"/>
        </w:rPr>
        <w:t xml:space="preserve"> the priority of the church is to own its own building. Since that takes time, services are held in rented rooms or rooms loaned by church members.</w:t>
      </w:r>
      <w:r w:rsidRPr="00724A08">
        <w:rPr>
          <w:rStyle w:val="FootnoteReference"/>
          <w:sz w:val="22"/>
          <w:szCs w:val="22"/>
        </w:rPr>
        <w:footnoteReference w:id="150"/>
      </w:r>
    </w:p>
    <w:p w14:paraId="3F43FBAF" w14:textId="77777777" w:rsidR="00851014" w:rsidRDefault="00851014" w:rsidP="00851014">
      <w:pPr>
        <w:spacing w:line="480" w:lineRule="auto"/>
        <w:ind w:firstLine="720"/>
        <w:rPr>
          <w:ins w:id="850" w:author="Lekhnath Poudel" w:date="2023-07-10T16:43:00Z"/>
        </w:rPr>
      </w:pPr>
    </w:p>
    <w:p w14:paraId="050E31AB" w14:textId="3FE0B948" w:rsidR="00851014" w:rsidRDefault="00851014" w:rsidP="00F67B66">
      <w:pPr>
        <w:spacing w:line="480" w:lineRule="auto"/>
        <w:ind w:firstLine="720"/>
        <w:rPr>
          <w:sz w:val="22"/>
          <w:szCs w:val="22"/>
        </w:rPr>
      </w:pPr>
      <w:ins w:id="851" w:author="Lekhnath Poudel" w:date="2023-07-10T16:43:00Z">
        <w:r>
          <w:t>These observations show that there has been a</w:t>
        </w:r>
      </w:ins>
      <w:ins w:id="852" w:author="Lekhnath Poudel" w:date="2023-07-10T16:44:00Z">
        <w:r>
          <w:t xml:space="preserve"> big role of active lay believers. </w:t>
        </w:r>
      </w:ins>
      <w:ins w:id="853" w:author="Lekhnath Poudel" w:date="2023-07-10T16:47:00Z">
        <w:r w:rsidR="00F67B66" w:rsidRPr="00F67B66">
          <w:t xml:space="preserve">Strong </w:t>
        </w:r>
        <w:r w:rsidR="00F67B66" w:rsidRPr="00F67B66">
          <w:rPr>
            <w:i/>
            <w:iCs/>
            <w:rPrChange w:id="854" w:author="Lekhnath Poudel" w:date="2023-07-10T16:47:00Z">
              <w:rPr/>
            </w:rPrChange>
          </w:rPr>
          <w:t>leadership</w:t>
        </w:r>
        <w:r w:rsidR="00F67B66" w:rsidRPr="00F67B66">
          <w:t xml:space="preserve"> encourages believers to take initiative, and effective </w:t>
        </w:r>
        <w:r w:rsidR="00F67B66" w:rsidRPr="00F67B66">
          <w:rPr>
            <w:i/>
            <w:iCs/>
            <w:rPrChange w:id="855" w:author="Lekhnath Poudel" w:date="2023-07-10T16:47:00Z">
              <w:rPr/>
            </w:rPrChange>
          </w:rPr>
          <w:t xml:space="preserve">discipleship </w:t>
        </w:r>
        <w:r w:rsidR="00F67B66" w:rsidRPr="00F67B66">
          <w:t>equips them to serve as authentic witnesses.</w:t>
        </w:r>
        <w:r w:rsidR="00F67B66">
          <w:t xml:space="preserve"> </w:t>
        </w:r>
      </w:ins>
    </w:p>
    <w:p w14:paraId="12A52992" w14:textId="77777777" w:rsidR="00280887" w:rsidRDefault="00280887" w:rsidP="00724A08">
      <w:pPr>
        <w:ind w:left="720"/>
        <w:rPr>
          <w:sz w:val="22"/>
          <w:szCs w:val="22"/>
        </w:rPr>
      </w:pPr>
    </w:p>
    <w:p w14:paraId="2EC46257" w14:textId="6705AE2D" w:rsidR="009D5271" w:rsidRDefault="00CF66BB" w:rsidP="009D5271">
      <w:pPr>
        <w:pStyle w:val="Heading3"/>
      </w:pPr>
      <w:bookmarkStart w:id="856" w:name="_Toc138167465"/>
      <w:r>
        <w:t xml:space="preserve">Social </w:t>
      </w:r>
      <w:commentRangeStart w:id="857"/>
      <w:r>
        <w:t>Structure</w:t>
      </w:r>
      <w:bookmarkEnd w:id="856"/>
      <w:commentRangeEnd w:id="857"/>
      <w:r w:rsidR="00962557">
        <w:rPr>
          <w:rStyle w:val="CommentReference"/>
          <w:rFonts w:eastAsia="Arial Unicode MS"/>
          <w:color w:val="000000"/>
          <w:spacing w:val="0"/>
          <w:lang w:eastAsia="zh-CN" w:bidi="ar-SA"/>
        </w:rPr>
        <w:commentReference w:id="857"/>
      </w:r>
    </w:p>
    <w:p w14:paraId="35F81807" w14:textId="52F0D111" w:rsidR="007A627F" w:rsidRDefault="002A7C9D" w:rsidP="007A627F">
      <w:pPr>
        <w:spacing w:line="480" w:lineRule="auto"/>
        <w:ind w:firstLine="720"/>
        <w:rPr>
          <w:ins w:id="858" w:author="Lekhnath Poudel" w:date="2023-07-10T17:28:00Z"/>
        </w:rPr>
      </w:pPr>
      <w:ins w:id="859" w:author="Lekhnath Poudel" w:date="2023-07-10T17:21:00Z">
        <w:r>
          <w:t>I</w:t>
        </w:r>
      </w:ins>
      <w:ins w:id="860" w:author="Lekhnath Poudel" w:date="2023-07-10T17:20:00Z">
        <w:r>
          <w:t xml:space="preserve">n his book, </w:t>
        </w:r>
        <w:r w:rsidRPr="005716F0">
          <w:rPr>
            <w:i/>
            <w:iCs/>
          </w:rPr>
          <w:t>Social Structure and Church Planting</w:t>
        </w:r>
        <w:r>
          <w:t xml:space="preserve">, </w:t>
        </w:r>
        <w:proofErr w:type="spellStart"/>
        <w:r>
          <w:t>Apeh</w:t>
        </w:r>
        <w:proofErr w:type="spellEnd"/>
        <w:r>
          <w:t xml:space="preserve"> rightly says, "The significance of social structure can be seen in the Word of God. Some examples and </w:t>
        </w:r>
        <w:r>
          <w:lastRenderedPageBreak/>
          <w:t>cases in the New Testament show the importance of social structure of the church planting process of the early church."</w:t>
        </w:r>
        <w:r>
          <w:rPr>
            <w:rStyle w:val="FootnoteReference"/>
          </w:rPr>
          <w:footnoteReference w:id="151"/>
        </w:r>
      </w:ins>
      <w:ins w:id="864" w:author="Lekhnath Poudel" w:date="2023-07-10T17:21:00Z">
        <w:r>
          <w:t xml:space="preserve"> </w:t>
        </w:r>
      </w:ins>
      <w:ins w:id="865" w:author="Lekhnath Poudel" w:date="2023-07-10T17:32:00Z">
        <w:r w:rsidR="007A627F" w:rsidRPr="007A627F">
          <w:t>He provides a few biblical examples, which are as follows:</w:t>
        </w:r>
      </w:ins>
    </w:p>
    <w:p w14:paraId="20C94F00" w14:textId="77777777" w:rsidR="007A627F" w:rsidRDefault="002A7C9D" w:rsidP="007A627F">
      <w:pPr>
        <w:ind w:left="720"/>
        <w:rPr>
          <w:ins w:id="866" w:author="Lekhnath Poudel" w:date="2023-07-10T17:32:00Z"/>
          <w:sz w:val="22"/>
          <w:szCs w:val="22"/>
        </w:rPr>
      </w:pPr>
      <w:proofErr w:type="gramStart"/>
      <w:ins w:id="867" w:author="Lekhnath Poudel" w:date="2023-07-10T17:25:00Z">
        <w:r w:rsidRPr="007A627F">
          <w:rPr>
            <w:sz w:val="22"/>
            <w:szCs w:val="22"/>
            <w:rPrChange w:id="868" w:author="Lekhnath Poudel" w:date="2023-07-10T17:30:00Z">
              <w:rPr/>
            </w:rPrChange>
          </w:rPr>
          <w:t>First of all</w:t>
        </w:r>
        <w:proofErr w:type="gramEnd"/>
        <w:r w:rsidRPr="007A627F">
          <w:rPr>
            <w:sz w:val="22"/>
            <w:szCs w:val="22"/>
            <w:rPrChange w:id="869" w:author="Lekhnath Poudel" w:date="2023-07-10T17:30:00Z">
              <w:rPr/>
            </w:rPrChange>
          </w:rPr>
          <w:t>, on the day of Pentecost (Acts 2), the Holy Spirit recognized the importance of using languages indigenous to</w:t>
        </w:r>
      </w:ins>
      <w:ins w:id="870" w:author="Lekhnath Poudel" w:date="2023-07-10T17:27:00Z">
        <w:r w:rsidRPr="007A627F">
          <w:rPr>
            <w:sz w:val="22"/>
            <w:szCs w:val="22"/>
            <w:rPrChange w:id="871" w:author="Lekhnath Poudel" w:date="2023-07-10T17:30:00Z">
              <w:rPr/>
            </w:rPrChange>
          </w:rPr>
          <w:t xml:space="preserve"> </w:t>
        </w:r>
      </w:ins>
      <w:ins w:id="872" w:author="Lekhnath Poudel" w:date="2023-07-10T17:25:00Z">
        <w:r w:rsidRPr="007A627F">
          <w:rPr>
            <w:sz w:val="22"/>
            <w:szCs w:val="22"/>
            <w:rPrChange w:id="873" w:author="Lekhnath Poudel" w:date="2023-07-10T17:30:00Z">
              <w:rPr/>
            </w:rPrChange>
          </w:rPr>
          <w:t>the listeners present.</w:t>
        </w:r>
      </w:ins>
      <w:ins w:id="874" w:author="Lekhnath Poudel" w:date="2023-07-10T17:27:00Z">
        <w:r w:rsidRPr="007A627F">
          <w:rPr>
            <w:sz w:val="22"/>
            <w:szCs w:val="22"/>
            <w:rPrChange w:id="875" w:author="Lekhnath Poudel" w:date="2023-07-10T17:30:00Z">
              <w:rPr/>
            </w:rPrChange>
          </w:rPr>
          <w:t xml:space="preserve">.. </w:t>
        </w:r>
      </w:ins>
    </w:p>
    <w:p w14:paraId="738A33FD" w14:textId="77777777" w:rsidR="007A627F" w:rsidRDefault="002A7C9D" w:rsidP="007A627F">
      <w:pPr>
        <w:ind w:left="720"/>
        <w:rPr>
          <w:ins w:id="876" w:author="Lekhnath Poudel" w:date="2023-07-10T17:32:00Z"/>
          <w:sz w:val="22"/>
          <w:szCs w:val="22"/>
        </w:rPr>
      </w:pPr>
      <w:ins w:id="877" w:author="Lekhnath Poudel" w:date="2023-07-10T17:25:00Z">
        <w:r w:rsidRPr="007A627F">
          <w:rPr>
            <w:sz w:val="22"/>
            <w:szCs w:val="22"/>
            <w:rPrChange w:id="878" w:author="Lekhnath Poudel" w:date="2023-07-10T17:30:00Z">
              <w:rPr/>
            </w:rPrChange>
          </w:rPr>
          <w:t>Secondly, when there was a conflict arising out of the neglect of</w:t>
        </w:r>
      </w:ins>
      <w:ins w:id="879" w:author="Lekhnath Poudel" w:date="2023-07-10T17:27:00Z">
        <w:r w:rsidR="007A627F" w:rsidRPr="007A627F">
          <w:rPr>
            <w:sz w:val="22"/>
            <w:szCs w:val="22"/>
            <w:rPrChange w:id="880" w:author="Lekhnath Poudel" w:date="2023-07-10T17:30:00Z">
              <w:rPr/>
            </w:rPrChange>
          </w:rPr>
          <w:t xml:space="preserve"> </w:t>
        </w:r>
      </w:ins>
      <w:ins w:id="881" w:author="Lekhnath Poudel" w:date="2023-07-10T17:25:00Z">
        <w:r w:rsidRPr="007A627F">
          <w:rPr>
            <w:sz w:val="22"/>
            <w:szCs w:val="22"/>
            <w:rPrChange w:id="882" w:author="Lekhnath Poudel" w:date="2023-07-10T17:30:00Z">
              <w:rPr/>
            </w:rPrChange>
          </w:rPr>
          <w:t>the Grecian Jewish widows (Acts 6: 1-4) in the daily distribution of food, the Apostles recognized that socio-economic problems were significant elements in their ministry.</w:t>
        </w:r>
      </w:ins>
      <w:ins w:id="883" w:author="Lekhnath Poudel" w:date="2023-07-10T17:27:00Z">
        <w:r w:rsidR="007A627F" w:rsidRPr="007A627F">
          <w:rPr>
            <w:sz w:val="22"/>
            <w:szCs w:val="22"/>
            <w:rPrChange w:id="884" w:author="Lekhnath Poudel" w:date="2023-07-10T17:30:00Z">
              <w:rPr/>
            </w:rPrChange>
          </w:rPr>
          <w:t xml:space="preserve">.. </w:t>
        </w:r>
      </w:ins>
    </w:p>
    <w:p w14:paraId="7BCE6E72" w14:textId="77777777" w:rsidR="007A627F" w:rsidRDefault="002A7C9D" w:rsidP="007A627F">
      <w:pPr>
        <w:ind w:left="720"/>
        <w:rPr>
          <w:ins w:id="885" w:author="Lekhnath Poudel" w:date="2023-07-10T17:32:00Z"/>
          <w:sz w:val="22"/>
          <w:szCs w:val="22"/>
        </w:rPr>
      </w:pPr>
      <w:ins w:id="886" w:author="Lekhnath Poudel" w:date="2023-07-10T17:25:00Z">
        <w:r w:rsidRPr="007A627F">
          <w:rPr>
            <w:sz w:val="22"/>
            <w:szCs w:val="22"/>
            <w:rPrChange w:id="887" w:author="Lekhnath Poudel" w:date="2023-07-10T17:30:00Z">
              <w:rPr/>
            </w:rPrChange>
          </w:rPr>
          <w:t>Thirdly, the Apostles referred to early Hebrew history in their addresses. Peter used this method in Acts 2: 1-36 by his reference to the prophets and Psalms</w:t>
        </w:r>
      </w:ins>
      <w:ins w:id="888" w:author="Lekhnath Poudel" w:date="2023-07-10T17:27:00Z">
        <w:r w:rsidR="007A627F" w:rsidRPr="007A627F">
          <w:rPr>
            <w:sz w:val="22"/>
            <w:szCs w:val="22"/>
            <w:rPrChange w:id="889" w:author="Lekhnath Poudel" w:date="2023-07-10T17:30:00Z">
              <w:rPr/>
            </w:rPrChange>
          </w:rPr>
          <w:t>...</w:t>
        </w:r>
      </w:ins>
    </w:p>
    <w:p w14:paraId="24B80DB8" w14:textId="740C16AB" w:rsidR="007A627F" w:rsidRDefault="002A7C9D">
      <w:pPr>
        <w:ind w:left="720"/>
        <w:rPr>
          <w:ins w:id="890" w:author="Lekhnath Poudel" w:date="2023-07-10T17:30:00Z"/>
        </w:rPr>
        <w:pPrChange w:id="891" w:author="Lekhnath Poudel" w:date="2023-07-10T17:46:00Z">
          <w:pPr>
            <w:spacing w:line="480" w:lineRule="auto"/>
            <w:ind w:firstLine="720"/>
          </w:pPr>
        </w:pPrChange>
      </w:pPr>
      <w:ins w:id="892" w:author="Lekhnath Poudel" w:date="2023-07-10T17:25:00Z">
        <w:r w:rsidRPr="007A627F">
          <w:rPr>
            <w:sz w:val="22"/>
            <w:szCs w:val="22"/>
            <w:rPrChange w:id="893" w:author="Lekhnath Poudel" w:date="2023-07-10T17:30:00Z">
              <w:rPr/>
            </w:rPrChange>
          </w:rPr>
          <w:t>Fourth, and finally, the Apostle Paul used social context factors of his audience, receptors, and companions to promote understanding, interpersonal relationships, and effective ministry in proclaiming Christ to both Jews and Gentiles. Indeed, he became all things to all men for the sake of</w:t>
        </w:r>
      </w:ins>
      <w:ins w:id="894" w:author="Lekhnath Poudel" w:date="2023-07-10T17:28:00Z">
        <w:r w:rsidR="007A627F" w:rsidRPr="007A627F">
          <w:rPr>
            <w:sz w:val="22"/>
            <w:szCs w:val="22"/>
            <w:rPrChange w:id="895" w:author="Lekhnath Poudel" w:date="2023-07-10T17:30:00Z">
              <w:rPr/>
            </w:rPrChange>
          </w:rPr>
          <w:t xml:space="preserve"> </w:t>
        </w:r>
      </w:ins>
      <w:ins w:id="896" w:author="Lekhnath Poudel" w:date="2023-07-10T17:25:00Z">
        <w:r w:rsidRPr="007A627F">
          <w:rPr>
            <w:sz w:val="22"/>
            <w:szCs w:val="22"/>
            <w:rPrChange w:id="897" w:author="Lekhnath Poudel" w:date="2023-07-10T17:30:00Z">
              <w:rPr/>
            </w:rPrChange>
          </w:rPr>
          <w:t>leading them to Christ (I Cor. 9:22).</w:t>
        </w:r>
      </w:ins>
      <w:r w:rsidR="007A627F" w:rsidRPr="007A627F">
        <w:rPr>
          <w:rStyle w:val="FootnoteReference"/>
          <w:sz w:val="22"/>
          <w:szCs w:val="22"/>
          <w:rPrChange w:id="898" w:author="Lekhnath Poudel" w:date="2023-07-10T17:30:00Z">
            <w:rPr>
              <w:rStyle w:val="FootnoteReference"/>
            </w:rPr>
          </w:rPrChange>
        </w:rPr>
        <w:footnoteReference w:id="152"/>
      </w:r>
    </w:p>
    <w:p w14:paraId="3EFD7760" w14:textId="5CCC219F" w:rsidR="009D5271" w:rsidDel="00D330C1" w:rsidRDefault="002A7C9D" w:rsidP="00D24102">
      <w:pPr>
        <w:spacing w:line="480" w:lineRule="auto"/>
        <w:ind w:firstLine="720"/>
        <w:rPr>
          <w:del w:id="899" w:author="Lekhnath Poudel" w:date="2023-07-10T17:46:00Z"/>
        </w:rPr>
      </w:pPr>
      <w:del w:id="900" w:author="Lekhnath Poudel" w:date="2023-07-10T17:46:00Z">
        <w:r w:rsidRPr="002A7C9D" w:rsidDel="00D330C1">
          <w:rPr>
            <w:rStyle w:val="FootnoteReference"/>
            <w:sz w:val="22"/>
            <w:szCs w:val="22"/>
            <w:rPrChange w:id="901" w:author="Lekhnath Poudel" w:date="2023-07-10T17:18:00Z">
              <w:rPr>
                <w:rStyle w:val="FootnoteReference"/>
              </w:rPr>
            </w:rPrChange>
          </w:rPr>
          <w:footnoteReference w:id="153"/>
        </w:r>
      </w:del>
      <w:del w:id="904" w:author="Lekhnath Poudel" w:date="2023-07-10T17:20:00Z">
        <w:r w:rsidR="009D5271" w:rsidRPr="00CA0A2C" w:rsidDel="002A7C9D">
          <w:delText xml:space="preserve">Rongong </w:delText>
        </w:r>
        <w:r w:rsidR="009D5271" w:rsidDel="002A7C9D">
          <w:delText>observes</w:delText>
        </w:r>
      </w:del>
      <w:del w:id="905" w:author="Lekhnath Poudel" w:date="2023-07-10T17:19:00Z">
        <w:r w:rsidR="009D5271" w:rsidRPr="00CA0A2C" w:rsidDel="002A7C9D">
          <w:delText xml:space="preserve"> that one of the reasons behind the growth of the Nepalese church is </w:delText>
        </w:r>
        <w:r w:rsidR="00042BD5" w:rsidDel="002A7C9D">
          <w:delText xml:space="preserve">the </w:delText>
        </w:r>
        <w:r w:rsidR="009D5271" w:rsidRPr="00CA0A2C" w:rsidDel="002A7C9D">
          <w:delText>tribal culture of Nepalese society</w:delText>
        </w:r>
        <w:r w:rsidR="009D5271" w:rsidDel="002A7C9D">
          <w:delText xml:space="preserve">. </w:delText>
        </w:r>
      </w:del>
      <w:del w:id="906" w:author="Lekhnath Poudel" w:date="2023-07-10T16:58:00Z">
        <w:r w:rsidR="009D5271" w:rsidDel="009C3110">
          <w:delText xml:space="preserve">He rightly </w:delText>
        </w:r>
      </w:del>
      <w:del w:id="907" w:author="Lekhnath Poudel" w:date="2023-07-10T17:19:00Z">
        <w:r w:rsidR="009D5271" w:rsidDel="002A7C9D">
          <w:delText>says</w:delText>
        </w:r>
      </w:del>
      <w:del w:id="908" w:author="Lekhnath Poudel" w:date="2023-07-10T17:20:00Z">
        <w:r w:rsidR="009D5271" w:rsidDel="002A7C9D">
          <w:delText>,</w:delText>
        </w:r>
      </w:del>
      <w:del w:id="909" w:author="Lekhnath Poudel" w:date="2023-07-10T17:46:00Z">
        <w:r w:rsidR="009D5271" w:rsidDel="00D330C1">
          <w:delText xml:space="preserve"> </w:delText>
        </w:r>
      </w:del>
    </w:p>
    <w:p w14:paraId="6E65C4CC" w14:textId="19194009" w:rsidR="007A627F" w:rsidRDefault="009D5271" w:rsidP="00D330C1">
      <w:pPr>
        <w:ind w:left="720"/>
        <w:rPr>
          <w:ins w:id="910" w:author="Lekhnath Poudel" w:date="2023-07-10T17:37:00Z"/>
          <w:sz w:val="22"/>
          <w:szCs w:val="22"/>
        </w:rPr>
      </w:pPr>
      <w:del w:id="911" w:author="Lekhnath Poudel" w:date="2023-07-10T17:46:00Z">
        <w:r w:rsidRPr="00724A08" w:rsidDel="00D330C1">
          <w:rPr>
            <w:sz w:val="22"/>
            <w:szCs w:val="22"/>
          </w:rPr>
          <w:delText>The tribal culture in many cases has often been the reason for becoming a Christian. If someone becomes a Christian in any tribe, he/she is often persecuted to begin with. But their consistent witnessing, especially in their personal lives, usually wins over one or more senior members of their family. After that it is only a matter of time before the rest of family becomes Christians.</w:delText>
        </w:r>
        <w:r w:rsidRPr="00724A08" w:rsidDel="00D330C1">
          <w:rPr>
            <w:rStyle w:val="FootnoteReference"/>
            <w:sz w:val="22"/>
            <w:szCs w:val="22"/>
          </w:rPr>
          <w:footnoteReference w:id="154"/>
        </w:r>
      </w:del>
    </w:p>
    <w:p w14:paraId="41662E93" w14:textId="77777777" w:rsidR="007C5428" w:rsidRDefault="00D330C1" w:rsidP="007C5428">
      <w:pPr>
        <w:spacing w:line="480" w:lineRule="auto"/>
        <w:ind w:firstLine="720"/>
        <w:rPr>
          <w:ins w:id="914" w:author="Lekhnath Poudel" w:date="2023-07-10T17:51:00Z"/>
        </w:rPr>
      </w:pPr>
      <w:ins w:id="915" w:author="Lekhnath Poudel" w:date="2023-07-10T17:39:00Z">
        <w:r>
          <w:t>When missionaries came to Nepal after 1951, they bring Nepalese</w:t>
        </w:r>
      </w:ins>
      <w:ins w:id="916" w:author="Lekhnath Poudel" w:date="2023-07-10T17:40:00Z">
        <w:r>
          <w:t xml:space="preserve"> Christian</w:t>
        </w:r>
      </w:ins>
      <w:ins w:id="917" w:author="Lekhnath Poudel" w:date="2023-07-10T17:39:00Z">
        <w:r>
          <w:t xml:space="preserve"> </w:t>
        </w:r>
      </w:ins>
      <w:ins w:id="918" w:author="Lekhnath Poudel" w:date="2023-07-10T17:40:00Z">
        <w:r>
          <w:t xml:space="preserve">leaders </w:t>
        </w:r>
      </w:ins>
      <w:ins w:id="919" w:author="Lekhnath Poudel" w:date="2023-07-10T17:39:00Z">
        <w:r>
          <w:t>from diasporas with them.</w:t>
        </w:r>
      </w:ins>
      <w:ins w:id="920" w:author="Lekhnath Poudel" w:date="2023-07-10T17:40:00Z">
        <w:r>
          <w:t xml:space="preserve"> These Nepalese </w:t>
        </w:r>
      </w:ins>
      <w:ins w:id="921" w:author="Lekhnath Poudel" w:date="2023-07-10T17:41:00Z">
        <w:r>
          <w:t>Christian</w:t>
        </w:r>
      </w:ins>
      <w:ins w:id="922" w:author="Lekhnath Poudel" w:date="2023-07-10T17:40:00Z">
        <w:r>
          <w:t xml:space="preserve"> leaders </w:t>
        </w:r>
      </w:ins>
      <w:ins w:id="923" w:author="Lekhnath Poudel" w:date="2023-07-10T17:41:00Z">
        <w:r>
          <w:t>maintained</w:t>
        </w:r>
      </w:ins>
      <w:ins w:id="924" w:author="Lekhnath Poudel" w:date="2023-07-10T17:40:00Z">
        <w:r>
          <w:t xml:space="preserve"> the norms and values of Nepalese people.</w:t>
        </w:r>
      </w:ins>
      <w:ins w:id="925" w:author="Lekhnath Poudel" w:date="2023-07-10T17:41:00Z">
        <w:r>
          <w:t xml:space="preserve"> They never compromised with the </w:t>
        </w:r>
      </w:ins>
      <w:ins w:id="926" w:author="Lekhnath Poudel" w:date="2023-07-10T17:43:00Z">
        <w:r>
          <w:t>message,</w:t>
        </w:r>
      </w:ins>
      <w:ins w:id="927" w:author="Lekhnath Poudel" w:date="2023-07-10T17:41:00Z">
        <w:r>
          <w:t xml:space="preserve"> but they changed the methods. They </w:t>
        </w:r>
      </w:ins>
      <w:ins w:id="928" w:author="Lekhnath Poudel" w:date="2023-07-10T17:42:00Z">
        <w:r>
          <w:t>created the</w:t>
        </w:r>
      </w:ins>
      <w:ins w:id="929" w:author="Lekhnath Poudel" w:date="2023-07-10T17:41:00Z">
        <w:r>
          <w:t xml:space="preserve"> </w:t>
        </w:r>
      </w:ins>
      <w:ins w:id="930" w:author="Lekhnath Poudel" w:date="2023-07-10T17:43:00Z">
        <w:r>
          <w:t>hymns</w:t>
        </w:r>
      </w:ins>
      <w:ins w:id="931" w:author="Lekhnath Poudel" w:date="2023-07-10T17:41:00Z">
        <w:r>
          <w:t xml:space="preserve"> in Nepali lyrics and </w:t>
        </w:r>
      </w:ins>
      <w:ins w:id="932" w:author="Lekhnath Poudel" w:date="2023-07-10T17:42:00Z">
        <w:r>
          <w:t>music.</w:t>
        </w:r>
      </w:ins>
      <w:ins w:id="933" w:author="Lekhnath Poudel" w:date="2023-07-10T17:43:00Z">
        <w:r>
          <w:t xml:space="preserve"> Nepalese ethnics people saw that the Christians are not different than them. </w:t>
        </w:r>
      </w:ins>
      <w:proofErr w:type="spellStart"/>
      <w:ins w:id="934" w:author="Lekhnath Poudel" w:date="2023-07-10T17:50:00Z">
        <w:r w:rsidR="007C5428">
          <w:t>Dahal</w:t>
        </w:r>
        <w:proofErr w:type="spellEnd"/>
        <w:r w:rsidR="007C5428">
          <w:t xml:space="preserve"> says, </w:t>
        </w:r>
      </w:ins>
    </w:p>
    <w:p w14:paraId="75382A8C" w14:textId="44774C32" w:rsidR="007C5428" w:rsidRDefault="007C5428" w:rsidP="007C5428">
      <w:pPr>
        <w:ind w:left="720"/>
        <w:rPr>
          <w:ins w:id="935" w:author="Lekhnath Poudel" w:date="2023-07-10T17:54:00Z"/>
        </w:rPr>
      </w:pPr>
      <w:ins w:id="936" w:author="Lekhnath Poudel" w:date="2023-07-10T17:50:00Z">
        <w:r w:rsidRPr="007C5428">
          <w:rPr>
            <w:sz w:val="22"/>
            <w:szCs w:val="22"/>
            <w:rPrChange w:id="937" w:author="Lekhnath Poudel" w:date="2023-07-10T17:54:00Z">
              <w:rPr/>
            </w:rPrChange>
          </w:rPr>
          <w:t xml:space="preserve">In total, 11 major ethnic/caste groups comprise 79.4% of the total Christian religion followers in Nepal. Among them the number of Christian religion followers has substantially increased in </w:t>
        </w:r>
        <w:proofErr w:type="spellStart"/>
        <w:r w:rsidRPr="007C5428">
          <w:rPr>
            <w:sz w:val="22"/>
            <w:szCs w:val="22"/>
            <w:rPrChange w:id="938" w:author="Lekhnath Poudel" w:date="2023-07-10T17:54:00Z">
              <w:rPr/>
            </w:rPrChange>
          </w:rPr>
          <w:t>Chepang</w:t>
        </w:r>
        <w:proofErr w:type="spellEnd"/>
        <w:r w:rsidRPr="007C5428">
          <w:rPr>
            <w:sz w:val="22"/>
            <w:szCs w:val="22"/>
            <w:rPrChange w:id="939" w:author="Lekhnath Poudel" w:date="2023-07-10T17:54:00Z">
              <w:rPr/>
            </w:rPrChange>
          </w:rPr>
          <w:t>, Tamang, Magar, Sarki, and Kami between the 2001 and 2011 censuses.</w:t>
        </w:r>
      </w:ins>
      <w:ins w:id="940" w:author="Lekhnath Poudel" w:date="2023-07-10T17:51:00Z">
        <w:r w:rsidRPr="007C5428">
          <w:rPr>
            <w:sz w:val="22"/>
            <w:szCs w:val="22"/>
            <w:rPrChange w:id="941" w:author="Lekhnath Poudel" w:date="2023-07-10T17:54:00Z">
              <w:rPr/>
            </w:rPrChange>
          </w:rPr>
          <w:t>"</w:t>
        </w:r>
      </w:ins>
      <w:r>
        <w:rPr>
          <w:rStyle w:val="FootnoteReference"/>
        </w:rPr>
        <w:footnoteReference w:id="155"/>
      </w:r>
    </w:p>
    <w:p w14:paraId="7BF4E838" w14:textId="77777777" w:rsidR="007C5428" w:rsidRDefault="007C5428">
      <w:pPr>
        <w:ind w:left="720"/>
        <w:rPr>
          <w:ins w:id="942" w:author="Lekhnath Poudel" w:date="2023-07-10T17:50:00Z"/>
        </w:rPr>
        <w:pPrChange w:id="943" w:author="Lekhnath Poudel" w:date="2023-07-10T17:54:00Z">
          <w:pPr>
            <w:spacing w:line="480" w:lineRule="auto"/>
            <w:ind w:firstLine="720"/>
          </w:pPr>
        </w:pPrChange>
      </w:pPr>
    </w:p>
    <w:p w14:paraId="0FB85328" w14:textId="6A0C4ECE" w:rsidR="00D330C1" w:rsidRDefault="00D330C1" w:rsidP="00D330C1">
      <w:pPr>
        <w:spacing w:line="480" w:lineRule="auto"/>
        <w:ind w:firstLine="720"/>
        <w:rPr>
          <w:ins w:id="944" w:author="Lekhnath Poudel" w:date="2023-07-10T17:48:00Z"/>
        </w:rPr>
      </w:pPr>
      <w:ins w:id="945" w:author="Lekhnath Poudel" w:date="2023-07-10T17:48:00Z">
        <w:r w:rsidRPr="007A627F">
          <w:t>These facts are supported by Rongong, who claims:</w:t>
        </w:r>
        <w:r w:rsidRPr="002A7C9D">
          <w:t xml:space="preserve"> </w:t>
        </w:r>
        <w:r>
          <w:t xml:space="preserve"> </w:t>
        </w:r>
      </w:ins>
    </w:p>
    <w:p w14:paraId="2D5ADC61" w14:textId="77777777" w:rsidR="00D330C1" w:rsidRDefault="00D330C1" w:rsidP="00D330C1">
      <w:pPr>
        <w:ind w:left="720"/>
        <w:rPr>
          <w:ins w:id="946" w:author="Lekhnath Poudel" w:date="2023-07-10T17:48:00Z"/>
          <w:sz w:val="22"/>
          <w:szCs w:val="22"/>
        </w:rPr>
      </w:pPr>
      <w:ins w:id="947" w:author="Lekhnath Poudel" w:date="2023-07-10T17:48:00Z">
        <w:r w:rsidRPr="00724A08">
          <w:rPr>
            <w:sz w:val="22"/>
            <w:szCs w:val="22"/>
          </w:rPr>
          <w:t>The tribal culture in many cases has often been the reason for becoming a Christian. If someone becomes a Christian in any tribe, he/she is often persecuted to begin with. But their consistent witnessing, especially in their personal lives, usually wins over one or more senior members of their family. After that it is only a matter of time before the rest of family becomes Christians.</w:t>
        </w:r>
        <w:r w:rsidRPr="00724A08">
          <w:rPr>
            <w:rStyle w:val="FootnoteReference"/>
            <w:sz w:val="22"/>
            <w:szCs w:val="22"/>
          </w:rPr>
          <w:footnoteReference w:id="156"/>
        </w:r>
      </w:ins>
    </w:p>
    <w:p w14:paraId="739934A2" w14:textId="77777777" w:rsidR="007C5428" w:rsidRDefault="007C5428" w:rsidP="007C5428">
      <w:pPr>
        <w:spacing w:line="480" w:lineRule="auto"/>
        <w:ind w:firstLine="720"/>
        <w:rPr>
          <w:ins w:id="951" w:author="Lekhnath Poudel" w:date="2023-07-10T17:56:00Z"/>
        </w:rPr>
      </w:pPr>
    </w:p>
    <w:p w14:paraId="3BEE6B63" w14:textId="6BBEB43F" w:rsidR="007C5428" w:rsidRDefault="007C5428" w:rsidP="007C5428">
      <w:pPr>
        <w:spacing w:line="480" w:lineRule="auto"/>
        <w:ind w:firstLine="720"/>
        <w:rPr>
          <w:ins w:id="952" w:author="Lekhnath Poudel" w:date="2023-07-10T17:56:00Z"/>
        </w:rPr>
      </w:pPr>
      <w:ins w:id="953" w:author="Lekhnath Poudel" w:date="2023-07-10T17:58:00Z">
        <w:r>
          <w:t>R</w:t>
        </w:r>
      </w:ins>
      <w:ins w:id="954" w:author="Lekhnath Poudel" w:date="2023-07-10T17:56:00Z">
        <w:r w:rsidRPr="007A627F">
          <w:t>egarding the social system in Nepal</w:t>
        </w:r>
      </w:ins>
      <w:ins w:id="955" w:author="Lekhnath Poudel" w:date="2023-07-10T17:58:00Z">
        <w:r w:rsidR="009C3476">
          <w:t xml:space="preserve">, </w:t>
        </w:r>
      </w:ins>
      <w:proofErr w:type="spellStart"/>
      <w:ins w:id="956" w:author="Lekhnath Poudel" w:date="2023-07-10T17:59:00Z">
        <w:r w:rsidR="009C3476">
          <w:t>Dahal</w:t>
        </w:r>
      </w:ins>
      <w:proofErr w:type="spellEnd"/>
      <w:ins w:id="957" w:author="Lekhnath Poudel" w:date="2023-07-10T17:56:00Z">
        <w:r w:rsidRPr="007A627F">
          <w:t xml:space="preserve"> claims,</w:t>
        </w:r>
        <w:r>
          <w:t xml:space="preserve"> </w:t>
        </w:r>
      </w:ins>
    </w:p>
    <w:p w14:paraId="449A7720" w14:textId="77777777" w:rsidR="007C5428" w:rsidRPr="005716F0" w:rsidRDefault="007C5428" w:rsidP="007C5428">
      <w:pPr>
        <w:ind w:left="720"/>
        <w:rPr>
          <w:ins w:id="958" w:author="Lekhnath Poudel" w:date="2023-07-10T17:56:00Z"/>
          <w:sz w:val="22"/>
          <w:szCs w:val="22"/>
        </w:rPr>
      </w:pPr>
      <w:ins w:id="959" w:author="Lekhnath Poudel" w:date="2023-07-10T17:56:00Z">
        <w:r w:rsidRPr="005716F0">
          <w:rPr>
            <w:sz w:val="22"/>
            <w:szCs w:val="22"/>
          </w:rPr>
          <w:lastRenderedPageBreak/>
          <w:t>As most of the Nepali people live in rural areas, it is natural that there are more people following a particular type of religion in rural areas. But it also gives a strong message that rural people could be motivated more easily to change their religion if external factors play a role in following their religious faiths/values.</w:t>
        </w:r>
        <w:r w:rsidRPr="005716F0">
          <w:rPr>
            <w:rStyle w:val="FootnoteReference"/>
            <w:sz w:val="22"/>
            <w:szCs w:val="22"/>
          </w:rPr>
          <w:footnoteReference w:id="157"/>
        </w:r>
      </w:ins>
    </w:p>
    <w:p w14:paraId="5F693DD5" w14:textId="77777777" w:rsidR="00D330C1" w:rsidRDefault="00D330C1" w:rsidP="00D330C1">
      <w:pPr>
        <w:spacing w:line="480" w:lineRule="auto"/>
        <w:ind w:firstLine="720"/>
        <w:rPr>
          <w:ins w:id="963" w:author="Lekhnath Poudel" w:date="2023-07-10T17:48:00Z"/>
        </w:rPr>
      </w:pPr>
    </w:p>
    <w:p w14:paraId="44807091" w14:textId="49317264" w:rsidR="007C5428" w:rsidRPr="005716F0" w:rsidRDefault="009C3110">
      <w:pPr>
        <w:spacing w:line="480" w:lineRule="auto"/>
        <w:ind w:firstLine="720"/>
        <w:rPr>
          <w:ins w:id="964" w:author="Lekhnath Poudel" w:date="2023-07-10T17:56:00Z"/>
          <w:sz w:val="22"/>
          <w:szCs w:val="22"/>
        </w:rPr>
        <w:pPrChange w:id="965" w:author="Lekhnath Poudel" w:date="2023-07-10T17:56:00Z">
          <w:pPr>
            <w:ind w:left="720"/>
          </w:pPr>
        </w:pPrChange>
      </w:pPr>
      <w:del w:id="966" w:author="Lekhnath Poudel" w:date="2023-07-10T17:20:00Z">
        <w:r w:rsidDel="002A7C9D">
          <w:rPr>
            <w:rStyle w:val="FootnoteReference"/>
          </w:rPr>
          <w:footnoteReference w:id="158"/>
        </w:r>
      </w:del>
      <w:ins w:id="969" w:author="Lekhnath Poudel" w:date="2023-07-10T17:59:00Z">
        <w:r w:rsidR="00EC4BC2">
          <w:t>The</w:t>
        </w:r>
      </w:ins>
      <w:ins w:id="970" w:author="Lekhnath Poudel" w:date="2023-07-10T18:00:00Z">
        <w:r w:rsidR="00EC4BC2">
          <w:t xml:space="preserve">se studies </w:t>
        </w:r>
      </w:ins>
      <w:ins w:id="971" w:author="Lekhnath Poudel" w:date="2023-07-10T18:02:00Z">
        <w:r w:rsidR="00EC4BC2">
          <w:t>show</w:t>
        </w:r>
      </w:ins>
      <w:ins w:id="972" w:author="Lekhnath Poudel" w:date="2023-07-10T18:00:00Z">
        <w:r w:rsidR="00EC4BC2">
          <w:t xml:space="preserve"> the importance of social structure to expand the Kingdom of God. It also shows that in </w:t>
        </w:r>
      </w:ins>
      <w:ins w:id="973" w:author="Lekhnath Poudel" w:date="2023-07-10T18:01:00Z">
        <w:r w:rsidR="00EC4BC2">
          <w:t>the Nepalese tribal social structure the leader/s of the family and society has huge impact on their society</w:t>
        </w:r>
      </w:ins>
      <w:ins w:id="974" w:author="Lekhnath Poudel" w:date="2023-07-10T18:02:00Z">
        <w:r w:rsidR="00EC4BC2">
          <w:t xml:space="preserve">. The culture and structure of the society contributes to church growth. </w:t>
        </w:r>
      </w:ins>
    </w:p>
    <w:p w14:paraId="469A4DEF" w14:textId="0E6B359C" w:rsidR="007C5428" w:rsidRDefault="007C5428" w:rsidP="007C5428">
      <w:pPr>
        <w:spacing w:line="480" w:lineRule="auto"/>
        <w:ind w:firstLine="720"/>
        <w:rPr>
          <w:ins w:id="975" w:author="Lekhnath Poudel" w:date="2023-07-10T17:55:00Z"/>
        </w:rPr>
      </w:pPr>
    </w:p>
    <w:p w14:paraId="61A1B11B" w14:textId="1858D19C" w:rsidR="00D330C1" w:rsidRPr="00724A08" w:rsidDel="00D330C1" w:rsidRDefault="00D330C1">
      <w:pPr>
        <w:spacing w:line="480" w:lineRule="auto"/>
        <w:ind w:firstLine="720"/>
        <w:rPr>
          <w:del w:id="976" w:author="Lekhnath Poudel" w:date="2023-07-10T17:47:00Z"/>
          <w:sz w:val="22"/>
          <w:szCs w:val="22"/>
        </w:rPr>
        <w:pPrChange w:id="977" w:author="Lekhnath Poudel" w:date="2023-07-10T17:38:00Z">
          <w:pPr>
            <w:ind w:left="720"/>
          </w:pPr>
        </w:pPrChange>
      </w:pPr>
    </w:p>
    <w:p w14:paraId="7B61AF0B" w14:textId="77777777" w:rsidR="00724A08" w:rsidRDefault="00724A08" w:rsidP="00724A08">
      <w:pPr>
        <w:ind w:left="720"/>
      </w:pPr>
    </w:p>
    <w:p w14:paraId="5E3FB43D" w14:textId="05B36C6C" w:rsidR="009D5271" w:rsidRDefault="00DA37C9" w:rsidP="009D5271">
      <w:pPr>
        <w:pStyle w:val="Heading3"/>
      </w:pPr>
      <w:bookmarkStart w:id="978" w:name="_Toc138167466"/>
      <w:ins w:id="979" w:author="Lekhnath Poudel" w:date="2023-07-12T12:23:00Z">
        <w:r>
          <w:t xml:space="preserve">The Phenomena of </w:t>
        </w:r>
      </w:ins>
      <w:r w:rsidR="004D7E42">
        <w:t xml:space="preserve">Healing and </w:t>
      </w:r>
      <w:commentRangeStart w:id="980"/>
      <w:r w:rsidR="004D7E42">
        <w:t>Miracle</w:t>
      </w:r>
      <w:bookmarkEnd w:id="978"/>
      <w:commentRangeEnd w:id="980"/>
      <w:r w:rsidR="00962557">
        <w:rPr>
          <w:rStyle w:val="CommentReference"/>
          <w:rFonts w:eastAsia="Arial Unicode MS"/>
          <w:color w:val="000000"/>
          <w:spacing w:val="0"/>
          <w:lang w:eastAsia="zh-CN" w:bidi="ar-SA"/>
        </w:rPr>
        <w:commentReference w:id="980"/>
      </w:r>
    </w:p>
    <w:p w14:paraId="74507E20" w14:textId="77777777" w:rsidR="00E86EA1" w:rsidRDefault="00DA37C9" w:rsidP="00E86EA1">
      <w:pPr>
        <w:spacing w:line="480" w:lineRule="auto"/>
        <w:ind w:firstLine="720"/>
        <w:rPr>
          <w:ins w:id="981" w:author="Lekhnath Poudel" w:date="2023-07-13T15:49:00Z"/>
        </w:rPr>
      </w:pPr>
      <w:ins w:id="982" w:author="Lekhnath Poudel" w:date="2023-07-12T12:23:00Z">
        <w:r>
          <w:t xml:space="preserve">The </w:t>
        </w:r>
      </w:ins>
      <w:ins w:id="983" w:author="Lekhnath Poudel" w:date="2023-07-12T12:25:00Z">
        <w:r>
          <w:t>B</w:t>
        </w:r>
      </w:ins>
      <w:ins w:id="984" w:author="Lekhnath Poudel" w:date="2023-07-12T12:23:00Z">
        <w:r>
          <w:t>ible</w:t>
        </w:r>
      </w:ins>
      <w:ins w:id="985" w:author="Lekhnath Poudel" w:date="2023-07-12T12:24:00Z">
        <w:r>
          <w:t xml:space="preserve"> </w:t>
        </w:r>
      </w:ins>
      <w:ins w:id="986" w:author="Lekhnath Poudel" w:date="2023-07-12T12:25:00Z">
        <w:r>
          <w:t xml:space="preserve">has many </w:t>
        </w:r>
      </w:ins>
      <w:ins w:id="987" w:author="Lekhnath Poudel" w:date="2023-07-12T12:24:00Z">
        <w:r>
          <w:t xml:space="preserve">examples of healing and miracles. In Old Testament God did miracles works </w:t>
        </w:r>
      </w:ins>
      <w:ins w:id="988" w:author="Lekhnath Poudel" w:date="2023-07-12T12:26:00Z">
        <w:r>
          <w:t>by Himself and through His people. Similarly, when Jesus was on the earth, he performed many healing</w:t>
        </w:r>
      </w:ins>
      <w:ins w:id="989" w:author="Lekhnath Poudel" w:date="2023-07-12T12:27:00Z">
        <w:r>
          <w:t>s</w:t>
        </w:r>
      </w:ins>
      <w:ins w:id="990" w:author="Lekhnath Poudel" w:date="2023-07-12T12:26:00Z">
        <w:r>
          <w:t xml:space="preserve"> and </w:t>
        </w:r>
      </w:ins>
      <w:ins w:id="991" w:author="Lekhnath Poudel" w:date="2023-07-12T12:27:00Z">
        <w:r>
          <w:t xml:space="preserve">miracles. In early churches, God did the healings and miracles </w:t>
        </w:r>
      </w:ins>
      <w:ins w:id="992" w:author="Lekhnath Poudel" w:date="2023-07-12T12:28:00Z">
        <w:r>
          <w:t xml:space="preserve">through </w:t>
        </w:r>
      </w:ins>
      <w:ins w:id="993" w:author="Lekhnath Poudel" w:date="2023-07-12T12:27:00Z">
        <w:r>
          <w:t xml:space="preserve">the </w:t>
        </w:r>
      </w:ins>
      <w:ins w:id="994" w:author="Lekhnath Poudel" w:date="2023-07-12T12:28:00Z">
        <w:r>
          <w:t>apostles</w:t>
        </w:r>
      </w:ins>
      <w:ins w:id="995" w:author="Lekhnath Poudel" w:date="2023-07-12T12:27:00Z">
        <w:r>
          <w:t xml:space="preserve"> </w:t>
        </w:r>
      </w:ins>
      <w:ins w:id="996" w:author="Lekhnath Poudel" w:date="2023-07-12T12:28:00Z">
        <w:r>
          <w:t xml:space="preserve">and church. </w:t>
        </w:r>
      </w:ins>
      <w:ins w:id="997" w:author="Lekhnath Poudel" w:date="2023-07-12T12:30:00Z">
        <w:r w:rsidRPr="00DA37C9">
          <w:t xml:space="preserve">The Bible demonstrates that God, not healing or miracles, is the only true answer. </w:t>
        </w:r>
        <w:r>
          <w:t>However, God i</w:t>
        </w:r>
      </w:ins>
      <w:ins w:id="998" w:author="Lekhnath Poudel" w:date="2023-07-12T12:31:00Z">
        <w:r>
          <w:t>n His</w:t>
        </w:r>
      </w:ins>
      <w:ins w:id="999" w:author="Lekhnath Poudel" w:date="2023-07-12T12:32:00Z">
        <w:r>
          <w:t xml:space="preserve"> sovereignty uses healing and miracles to demonstrate His love tow</w:t>
        </w:r>
      </w:ins>
      <w:ins w:id="1000" w:author="Lekhnath Poudel" w:date="2023-07-12T12:33:00Z">
        <w:r>
          <w:t xml:space="preserve">ards human beings. </w:t>
        </w:r>
        <w:r w:rsidR="00824546">
          <w:t xml:space="preserve">Nepalese people </w:t>
        </w:r>
      </w:ins>
      <w:ins w:id="1001" w:author="Lekhnath Poudel" w:date="2023-07-12T12:34:00Z">
        <w:r w:rsidR="00824546">
          <w:t>have</w:t>
        </w:r>
      </w:ins>
      <w:ins w:id="1002" w:author="Lekhnath Poudel" w:date="2023-07-12T12:33:00Z">
        <w:r w:rsidR="00824546">
          <w:t xml:space="preserve"> been in </w:t>
        </w:r>
      </w:ins>
      <w:ins w:id="1003" w:author="Lekhnath Poudel" w:date="2023-07-12T12:34:00Z">
        <w:r w:rsidR="00824546">
          <w:t xml:space="preserve">different kind of </w:t>
        </w:r>
      </w:ins>
      <w:ins w:id="1004" w:author="Lekhnath Poudel" w:date="2023-07-12T12:33:00Z">
        <w:r w:rsidR="00824546">
          <w:t xml:space="preserve">bondages for a long period of time. </w:t>
        </w:r>
      </w:ins>
      <w:ins w:id="1005" w:author="Lekhnath Poudel" w:date="2023-07-12T12:35:00Z">
        <w:r w:rsidR="00824546">
          <w:t xml:space="preserve">There were insufficient health care systems about 70 years ago in Nepal. </w:t>
        </w:r>
      </w:ins>
      <w:ins w:id="1006" w:author="Lekhnath Poudel" w:date="2023-07-12T12:38:00Z">
        <w:r w:rsidR="00824546" w:rsidRPr="00824546">
          <w:t xml:space="preserve">A large portion of the Nepalese population relied on witchcraft and witchdoctors as a form of healthcare. Many Nepalese people participated in cult practices </w:t>
        </w:r>
        <w:proofErr w:type="gramStart"/>
        <w:r w:rsidR="00824546" w:rsidRPr="00824546">
          <w:t>in order to</w:t>
        </w:r>
        <w:proofErr w:type="gramEnd"/>
        <w:r w:rsidR="00824546" w:rsidRPr="00824546">
          <w:t xml:space="preserve"> achieve this. </w:t>
        </w:r>
      </w:ins>
      <w:ins w:id="1007" w:author="Lekhnath Poudel" w:date="2023-07-12T12:39:00Z">
        <w:r w:rsidR="00824546" w:rsidRPr="00824546">
          <w:t>Instead of providing a solution, these methods put them in a worse condition.</w:t>
        </w:r>
        <w:r w:rsidR="00824546">
          <w:t xml:space="preserve"> They were loo</w:t>
        </w:r>
      </w:ins>
      <w:ins w:id="1008" w:author="Lekhnath Poudel" w:date="2023-07-12T12:40:00Z">
        <w:r w:rsidR="00824546">
          <w:t xml:space="preserve">king for a ray of hope to overcome their fate. </w:t>
        </w:r>
      </w:ins>
      <w:ins w:id="1009" w:author="Lekhnath Poudel" w:date="2023-07-12T12:42:00Z">
        <w:r w:rsidR="00824546" w:rsidRPr="00824546">
          <w:t xml:space="preserve">When the Gospel arrived in the nation and people had the opportunity to hear the Word of God, they discovered hope. </w:t>
        </w:r>
        <w:r w:rsidR="00824546">
          <w:t xml:space="preserve">They started to believe in the Word of God. </w:t>
        </w:r>
      </w:ins>
      <w:ins w:id="1010" w:author="Lekhnath Poudel" w:date="2023-07-12T12:44:00Z">
        <w:r w:rsidR="00C64C34" w:rsidRPr="00C64C34">
          <w:t xml:space="preserve">To those helpless Nepalese people, </w:t>
        </w:r>
        <w:r w:rsidR="00C64C34" w:rsidRPr="00C64C34">
          <w:lastRenderedPageBreak/>
          <w:t>God, in His compassion, poured out miracles and healing.</w:t>
        </w:r>
        <w:r w:rsidR="00C64C34">
          <w:t xml:space="preserve"> As a </w:t>
        </w:r>
        <w:proofErr w:type="gramStart"/>
        <w:r w:rsidR="00C64C34">
          <w:t>r</w:t>
        </w:r>
      </w:ins>
      <w:ins w:id="1011" w:author="Lekhnath Poudel" w:date="2023-07-12T12:45:00Z">
        <w:r w:rsidR="00C64C34">
          <w:t>esult</w:t>
        </w:r>
        <w:proofErr w:type="gramEnd"/>
        <w:r w:rsidR="00C64C34">
          <w:t xml:space="preserve"> many people have been coming to Christ. </w:t>
        </w:r>
      </w:ins>
      <w:ins w:id="1012" w:author="Lekhnath Poudel" w:date="2023-07-13T15:49:00Z">
        <w:r w:rsidR="00E86EA1">
          <w:t xml:space="preserve">Rongong claims, </w:t>
        </w:r>
      </w:ins>
    </w:p>
    <w:p w14:paraId="4F037E45" w14:textId="49AF6753" w:rsidR="00E86EA1" w:rsidRPr="00E86EA1" w:rsidRDefault="00E86EA1" w:rsidP="00E86EA1">
      <w:pPr>
        <w:ind w:left="720"/>
        <w:rPr>
          <w:ins w:id="1013" w:author="Lekhnath Poudel" w:date="2023-07-13T15:49:00Z"/>
          <w:sz w:val="22"/>
          <w:szCs w:val="22"/>
          <w:rPrChange w:id="1014" w:author="Lekhnath Poudel" w:date="2023-07-13T15:53:00Z">
            <w:rPr>
              <w:ins w:id="1015" w:author="Lekhnath Poudel" w:date="2023-07-13T15:49:00Z"/>
            </w:rPr>
          </w:rPrChange>
        </w:rPr>
        <w:pPrChange w:id="1016" w:author="Lekhnath Poudel" w:date="2023-07-13T15:53:00Z">
          <w:pPr>
            <w:spacing w:line="480" w:lineRule="auto"/>
            <w:ind w:firstLine="720"/>
          </w:pPr>
        </w:pPrChange>
      </w:pPr>
      <w:ins w:id="1017" w:author="Lekhnath Poudel" w:date="2023-07-13T15:49:00Z">
        <w:r w:rsidRPr="00E86EA1">
          <w:rPr>
            <w:sz w:val="22"/>
            <w:szCs w:val="22"/>
            <w:rPrChange w:id="1018" w:author="Lekhnath Poudel" w:date="2023-07-13T15:53:00Z">
              <w:rPr/>
            </w:rPrChange>
          </w:rPr>
          <w:t xml:space="preserve">A very important factor in attracting people to Christianity </w:t>
        </w:r>
        <w:r w:rsidRPr="00E86EA1">
          <w:rPr>
            <w:sz w:val="22"/>
            <w:szCs w:val="22"/>
            <w:rPrChange w:id="1019" w:author="Lekhnath Poudel" w:date="2023-07-13T15:53:00Z">
              <w:rPr/>
            </w:rPrChange>
          </w:rPr>
          <w:t>was the physical healing of p</w:t>
        </w:r>
      </w:ins>
      <w:ins w:id="1020" w:author="Lekhnath Poudel" w:date="2023-07-13T15:50:00Z">
        <w:r w:rsidRPr="00E86EA1">
          <w:rPr>
            <w:sz w:val="22"/>
            <w:szCs w:val="22"/>
            <w:rPrChange w:id="1021" w:author="Lekhnath Poudel" w:date="2023-07-13T15:53:00Z">
              <w:rPr/>
            </w:rPrChange>
          </w:rPr>
          <w:t xml:space="preserve">eople. Often people with some kind of sickness went to church for </w:t>
        </w:r>
        <w:proofErr w:type="gramStart"/>
        <w:r w:rsidRPr="00E86EA1">
          <w:rPr>
            <w:sz w:val="22"/>
            <w:szCs w:val="22"/>
            <w:rPrChange w:id="1022" w:author="Lekhnath Poudel" w:date="2023-07-13T15:53:00Z">
              <w:rPr/>
            </w:rPrChange>
          </w:rPr>
          <w:t xml:space="preserve">healing, </w:t>
        </w:r>
      </w:ins>
      <w:ins w:id="1023" w:author="Lekhnath Poudel" w:date="2023-07-13T15:51:00Z">
        <w:r w:rsidRPr="00E86EA1">
          <w:rPr>
            <w:sz w:val="22"/>
            <w:szCs w:val="22"/>
            <w:rPrChange w:id="1024" w:author="Lekhnath Poudel" w:date="2023-07-13T15:53:00Z">
              <w:rPr/>
            </w:rPrChange>
          </w:rPr>
          <w:t>because</w:t>
        </w:r>
      </w:ins>
      <w:proofErr w:type="gramEnd"/>
      <w:ins w:id="1025" w:author="Lekhnath Poudel" w:date="2023-07-13T15:50:00Z">
        <w:r w:rsidRPr="00E86EA1">
          <w:rPr>
            <w:sz w:val="22"/>
            <w:szCs w:val="22"/>
            <w:rPrChange w:id="1026" w:author="Lekhnath Poudel" w:date="2023-07-13T15:53:00Z">
              <w:rPr/>
            </w:rPrChange>
          </w:rPr>
          <w:t xml:space="preserve"> they </w:t>
        </w:r>
      </w:ins>
      <w:ins w:id="1027" w:author="Lekhnath Poudel" w:date="2023-07-13T15:51:00Z">
        <w:r w:rsidRPr="00E86EA1">
          <w:rPr>
            <w:sz w:val="22"/>
            <w:szCs w:val="22"/>
            <w:rPrChange w:id="1028" w:author="Lekhnath Poudel" w:date="2023-07-13T15:53:00Z">
              <w:rPr/>
            </w:rPrChange>
          </w:rPr>
          <w:t>had heard that Jesus heals sick people. In many cases people were miraculously healed, when prayed for. They believed and became Christian.</w:t>
        </w:r>
      </w:ins>
      <w:r w:rsidRPr="00E86EA1">
        <w:rPr>
          <w:rStyle w:val="FootnoteReference"/>
          <w:sz w:val="22"/>
          <w:szCs w:val="22"/>
          <w:rPrChange w:id="1029" w:author="Lekhnath Poudel" w:date="2023-07-13T15:53:00Z">
            <w:rPr>
              <w:rStyle w:val="FootnoteReference"/>
            </w:rPr>
          </w:rPrChange>
        </w:rPr>
        <w:footnoteReference w:id="159"/>
      </w:r>
    </w:p>
    <w:p w14:paraId="3914900E" w14:textId="77777777" w:rsidR="00E86EA1" w:rsidRDefault="00E86EA1" w:rsidP="00E86EA1">
      <w:pPr>
        <w:spacing w:line="480" w:lineRule="auto"/>
        <w:ind w:firstLine="720"/>
        <w:rPr>
          <w:ins w:id="1030" w:author="Lekhnath Poudel" w:date="2023-07-13T15:53:00Z"/>
        </w:rPr>
      </w:pPr>
    </w:p>
    <w:p w14:paraId="0B719EEB" w14:textId="055C1815" w:rsidR="00E86EA1" w:rsidRDefault="00C64C34" w:rsidP="00E86EA1">
      <w:pPr>
        <w:spacing w:line="480" w:lineRule="auto"/>
        <w:ind w:firstLine="720"/>
        <w:rPr>
          <w:ins w:id="1031" w:author="Lekhnath Poudel" w:date="2023-07-13T15:48:00Z"/>
        </w:rPr>
      </w:pPr>
      <w:ins w:id="1032" w:author="Lekhnath Poudel" w:date="2023-07-12T12:46:00Z">
        <w:r>
          <w:t xml:space="preserve">According to Rongong, signs like healing and miracles occurred in churches all over, which emboldened and strengthened the Christians in their </w:t>
        </w:r>
        <w:commentRangeStart w:id="1033"/>
        <w:r>
          <w:t>faith</w:t>
        </w:r>
        <w:commentRangeEnd w:id="1033"/>
        <w:r>
          <w:rPr>
            <w:rStyle w:val="CommentReference"/>
          </w:rPr>
          <w:commentReference w:id="1033"/>
        </w:r>
        <w:r>
          <w:t>.</w:t>
        </w:r>
        <w:r>
          <w:rPr>
            <w:rStyle w:val="FootnoteReference"/>
          </w:rPr>
          <w:footnoteReference w:id="160"/>
        </w:r>
      </w:ins>
      <w:ins w:id="1037" w:author="Lekhnath Poudel" w:date="2023-07-13T15:47:00Z">
        <w:r w:rsidR="00E86EA1">
          <w:t xml:space="preserve"> </w:t>
        </w:r>
      </w:ins>
    </w:p>
    <w:p w14:paraId="4CF25E67" w14:textId="5110C565" w:rsidR="009D5271" w:rsidRDefault="00C64C34" w:rsidP="00C64C34">
      <w:pPr>
        <w:spacing w:line="480" w:lineRule="auto"/>
        <w:ind w:firstLine="720"/>
        <w:rPr>
          <w:ins w:id="1038" w:author="Lekhnath Poudel" w:date="2023-07-12T12:57:00Z"/>
        </w:rPr>
      </w:pPr>
      <w:ins w:id="1039" w:author="Lekhnath Poudel" w:date="2023-07-12T12:46:00Z">
        <w:r>
          <w:t xml:space="preserve"> </w:t>
        </w:r>
      </w:ins>
      <w:r w:rsidR="009D5271" w:rsidRPr="00514652">
        <w:t>Tamang in his book called 'Khristian Mandali Itihas'</w:t>
      </w:r>
      <w:ins w:id="1040" w:author="Lekhnath Poudel" w:date="2023-07-12T12:52:00Z">
        <w:r>
          <w:t xml:space="preserve"> </w:t>
        </w:r>
        <w:r>
          <w:t>also confirm this fact</w:t>
        </w:r>
        <w:r w:rsidRPr="00514652">
          <w:t>,</w:t>
        </w:r>
        <w:r>
          <w:t xml:space="preserve"> and says,</w:t>
        </w:r>
        <w:r w:rsidRPr="00514652">
          <w:t xml:space="preserve"> </w:t>
        </w:r>
        <w:commentRangeStart w:id="1041"/>
        <w:r w:rsidRPr="00514652">
          <w:t>"Especially, Nepalese are coming to the Lord because of healing. In pain, sickness</w:t>
        </w:r>
        <w:r>
          <w:t>,</w:t>
        </w:r>
        <w:r w:rsidRPr="00514652">
          <w:t xml:space="preserve"> and difficult situations, people seek to know the Lord. 40-60% of believers came to Christ because of healing."</w:t>
        </w:r>
        <w:r>
          <w:t xml:space="preserve"> </w:t>
        </w:r>
        <w:commentRangeEnd w:id="1041"/>
        <w:r>
          <w:rPr>
            <w:rStyle w:val="CommentReference"/>
          </w:rPr>
          <w:commentReference w:id="1041"/>
        </w:r>
      </w:ins>
      <w:r w:rsidR="009D5271" w:rsidRPr="001B57A8">
        <w:rPr>
          <w:rStyle w:val="FootnoteReference"/>
        </w:rPr>
        <w:footnoteReference w:id="161"/>
      </w:r>
      <w:del w:id="1042" w:author="Lekhnath Poudel" w:date="2023-07-12T12:52:00Z">
        <w:r w:rsidR="009D5271" w:rsidRPr="00514652" w:rsidDel="00C64C34">
          <w:delText xml:space="preserve"> </w:delText>
        </w:r>
      </w:del>
      <w:del w:id="1043" w:author="Lekhnath Poudel" w:date="2023-07-12T12:46:00Z">
        <w:r w:rsidR="00A6483E" w:rsidDel="00C64C34">
          <w:delText>says</w:delText>
        </w:r>
      </w:del>
      <w:del w:id="1044" w:author="Lekhnath Poudel" w:date="2023-07-12T12:52:00Z">
        <w:r w:rsidR="009D5271" w:rsidRPr="00514652" w:rsidDel="00C64C34">
          <w:delText xml:space="preserve">, </w:delText>
        </w:r>
      </w:del>
      <w:commentRangeStart w:id="1045"/>
      <w:del w:id="1046" w:author="Lekhnath Poudel" w:date="2023-07-12T12:51:00Z">
        <w:r w:rsidR="009D5271" w:rsidRPr="00514652" w:rsidDel="00C64C34">
          <w:delText>"Especially, Nepalese are coming to the Lord because of healing. In pain, sickness</w:delText>
        </w:r>
        <w:r w:rsidR="009D5271" w:rsidDel="00C64C34">
          <w:delText>,</w:delText>
        </w:r>
        <w:r w:rsidR="009D5271" w:rsidRPr="00514652" w:rsidDel="00C64C34">
          <w:delText xml:space="preserve"> and difficult situations, people seek to know the Lord. 40-60% of believers came to Christ because of healing. Therefore, believers need to be rooted in the truth of God's word."</w:delText>
        </w:r>
        <w:r w:rsidR="000E2B99" w:rsidDel="00C64C34">
          <w:delText xml:space="preserve"> </w:delText>
        </w:r>
        <w:commentRangeEnd w:id="1045"/>
        <w:r w:rsidR="009E4777" w:rsidDel="00C64C34">
          <w:rPr>
            <w:rStyle w:val="CommentReference"/>
          </w:rPr>
          <w:commentReference w:id="1045"/>
        </w:r>
      </w:del>
      <w:del w:id="1047" w:author="Lekhnath Poudel" w:date="2023-07-12T12:46:00Z">
        <w:r w:rsidR="000E2B99" w:rsidDel="00C64C34">
          <w:delText>According to Rongong, si</w:delText>
        </w:r>
        <w:r w:rsidR="00042BD5" w:rsidDel="00C64C34">
          <w:delText>gn</w:delText>
        </w:r>
        <w:r w:rsidR="000E2B99" w:rsidDel="00C64C34">
          <w:delText xml:space="preserve">s like healing and miracles occurred in churches all over, which emboldened and strengthened the Christians in their </w:delText>
        </w:r>
        <w:commentRangeStart w:id="1048"/>
        <w:r w:rsidR="000E2B99" w:rsidDel="00C64C34">
          <w:delText>faith</w:delText>
        </w:r>
        <w:commentRangeEnd w:id="1048"/>
        <w:r w:rsidR="00D46404" w:rsidDel="00C64C34">
          <w:rPr>
            <w:rStyle w:val="CommentReference"/>
          </w:rPr>
          <w:commentReference w:id="1048"/>
        </w:r>
        <w:r w:rsidR="000E2B99" w:rsidDel="00C64C34">
          <w:delText>.</w:delText>
        </w:r>
        <w:r w:rsidR="000E2B99" w:rsidDel="00C64C34">
          <w:rPr>
            <w:rStyle w:val="FootnoteReference"/>
          </w:rPr>
          <w:footnoteReference w:id="162"/>
        </w:r>
      </w:del>
    </w:p>
    <w:p w14:paraId="73736758" w14:textId="6A3632DC" w:rsidR="00D53FD5" w:rsidRDefault="00D53FD5" w:rsidP="00C64C34">
      <w:pPr>
        <w:spacing w:line="480" w:lineRule="auto"/>
        <w:ind w:firstLine="720"/>
        <w:rPr>
          <w:ins w:id="1051" w:author="Lekhnath Poudel" w:date="2023-07-12T13:01:00Z"/>
        </w:rPr>
      </w:pPr>
      <w:ins w:id="1052" w:author="Lekhnath Poudel" w:date="2023-07-12T12:57:00Z">
        <w:r>
          <w:t>It shows that many Nepalese become believer when they themself or their fr</w:t>
        </w:r>
      </w:ins>
      <w:ins w:id="1053" w:author="Lekhnath Poudel" w:date="2023-07-12T12:58:00Z">
        <w:r>
          <w:t xml:space="preserve">iends, family and relatives </w:t>
        </w:r>
      </w:ins>
      <w:ins w:id="1054" w:author="Lekhnath Poudel" w:date="2023-07-12T12:57:00Z">
        <w:r>
          <w:t xml:space="preserve">get healed from various diseases. </w:t>
        </w:r>
      </w:ins>
      <w:ins w:id="1055" w:author="Lekhnath Poudel" w:date="2023-07-12T12:59:00Z">
        <w:r>
          <w:t xml:space="preserve">When they </w:t>
        </w:r>
      </w:ins>
      <w:ins w:id="1056" w:author="Lekhnath Poudel" w:date="2023-07-12T13:00:00Z">
        <w:r>
          <w:t xml:space="preserve">experienced </w:t>
        </w:r>
      </w:ins>
      <w:ins w:id="1057" w:author="Lekhnath Poudel" w:date="2023-07-12T12:59:00Z">
        <w:r>
          <w:t xml:space="preserve">and saw the </w:t>
        </w:r>
      </w:ins>
      <w:ins w:id="1058" w:author="Lekhnath Poudel" w:date="2023-07-12T13:00:00Z">
        <w:r>
          <w:t xml:space="preserve">healings and miracles, they started to </w:t>
        </w:r>
      </w:ins>
      <w:ins w:id="1059" w:author="Lekhnath Poudel" w:date="2023-07-13T15:54:00Z">
        <w:r w:rsidR="00E86EA1">
          <w:t>share the truth with their family, friends, and relatives</w:t>
        </w:r>
      </w:ins>
      <w:ins w:id="1060" w:author="Lekhnath Poudel" w:date="2023-07-12T13:01:00Z">
        <w:r>
          <w:t>.</w:t>
        </w:r>
      </w:ins>
      <w:ins w:id="1061" w:author="Lekhnath Poudel" w:date="2023-07-13T15:54:00Z">
        <w:r w:rsidR="00E86EA1">
          <w:t xml:space="preserve"> </w:t>
        </w:r>
      </w:ins>
      <w:ins w:id="1062" w:author="Lekhnath Poudel" w:date="2023-07-13T15:55:00Z">
        <w:r w:rsidR="00E86EA1">
          <w:t xml:space="preserve">Hence, many people came to Christ and </w:t>
        </w:r>
      </w:ins>
      <w:ins w:id="1063" w:author="Lekhnath Poudel" w:date="2023-07-12T13:01:00Z">
        <w:r>
          <w:t>the church started to grow.</w:t>
        </w:r>
      </w:ins>
    </w:p>
    <w:p w14:paraId="32A7C828" w14:textId="0334856A" w:rsidR="00D53FD5" w:rsidRDefault="00D53FD5" w:rsidP="00D53FD5">
      <w:pPr>
        <w:pStyle w:val="Heading3"/>
        <w:rPr>
          <w:ins w:id="1064" w:author="Lekhnath Poudel" w:date="2023-07-12T13:01:00Z"/>
        </w:rPr>
      </w:pPr>
      <w:ins w:id="1065" w:author="Lekhnath Poudel" w:date="2023-07-12T13:01:00Z">
        <w:r>
          <w:t xml:space="preserve">Discipleship </w:t>
        </w:r>
      </w:ins>
      <w:ins w:id="1066" w:author="Lekhnath Poudel" w:date="2023-07-12T13:02:00Z">
        <w:r>
          <w:t>through cell groups</w:t>
        </w:r>
      </w:ins>
    </w:p>
    <w:p w14:paraId="27A7CC73" w14:textId="2C206140" w:rsidR="002256A8" w:rsidRDefault="00B52278" w:rsidP="00B52278">
      <w:pPr>
        <w:spacing w:line="480" w:lineRule="auto"/>
        <w:ind w:firstLine="720"/>
        <w:rPr>
          <w:ins w:id="1067" w:author="Lekhnath Poudel" w:date="2023-07-12T13:24:00Z"/>
        </w:rPr>
      </w:pPr>
      <w:ins w:id="1068" w:author="Lekhnath Poudel" w:date="2023-07-12T13:20:00Z">
        <w:r>
          <w:t>In Nepal</w:t>
        </w:r>
      </w:ins>
      <w:ins w:id="1069" w:author="Lekhnath Poudel" w:date="2023-07-12T13:21:00Z">
        <w:r>
          <w:t>ese churches</w:t>
        </w:r>
      </w:ins>
      <w:ins w:id="1070" w:author="Lekhnath Poudel" w:date="2023-07-12T13:20:00Z">
        <w:r>
          <w:t xml:space="preserve">, the house </w:t>
        </w:r>
      </w:ins>
      <w:ins w:id="1071" w:author="Lekhnath Poudel" w:date="2023-07-12T13:21:00Z">
        <w:r>
          <w:t>fellowships</w:t>
        </w:r>
      </w:ins>
      <w:ins w:id="1072" w:author="Lekhnath Poudel" w:date="2023-07-12T13:20:00Z">
        <w:r>
          <w:t xml:space="preserve"> </w:t>
        </w:r>
      </w:ins>
      <w:ins w:id="1073" w:author="Lekhnath Poudel" w:date="2023-07-12T13:22:00Z">
        <w:r>
          <w:t>have</w:t>
        </w:r>
      </w:ins>
      <w:ins w:id="1074" w:author="Lekhnath Poudel" w:date="2023-07-12T13:20:00Z">
        <w:r>
          <w:t xml:space="preserve"> </w:t>
        </w:r>
      </w:ins>
      <w:ins w:id="1075" w:author="Lekhnath Poudel" w:date="2023-07-12T13:21:00Z">
        <w:r>
          <w:t xml:space="preserve">significant role in the church growth. </w:t>
        </w:r>
      </w:ins>
      <w:ins w:id="1076" w:author="Lekhnath Poudel" w:date="2023-07-12T13:29:00Z">
        <w:r w:rsidR="002256A8" w:rsidRPr="002256A8">
          <w:t>House fellowships meet during the week in almost every church in Nepal.</w:t>
        </w:r>
      </w:ins>
      <w:ins w:id="1077" w:author="Lekhnath Poudel" w:date="2023-07-12T13:50:00Z">
        <w:r w:rsidR="00CE4267">
          <w:t xml:space="preserve"> </w:t>
        </w:r>
      </w:ins>
      <w:ins w:id="1078" w:author="Lekhnath Poudel" w:date="2023-07-12T13:51:00Z">
        <w:r w:rsidR="00CE4267">
          <w:t>A r</w:t>
        </w:r>
      </w:ins>
      <w:ins w:id="1079" w:author="Lekhnath Poudel" w:date="2023-07-12T13:50:00Z">
        <w:r w:rsidR="00CE4267">
          <w:t xml:space="preserve">ecent survey shows that 91.25 percentage of believers </w:t>
        </w:r>
      </w:ins>
      <w:ins w:id="1080" w:author="Lekhnath Poudel" w:date="2023-07-12T13:51:00Z">
        <w:r w:rsidR="00CE4267">
          <w:t>attend the house fellowship.</w:t>
        </w:r>
      </w:ins>
      <w:r w:rsidR="00CE4267">
        <w:rPr>
          <w:rStyle w:val="FootnoteReference"/>
        </w:rPr>
        <w:footnoteReference w:id="163"/>
      </w:r>
      <w:ins w:id="1081" w:author="Lekhnath Poudel" w:date="2023-07-12T13:29:00Z">
        <w:r w:rsidR="002256A8" w:rsidRPr="002256A8">
          <w:t xml:space="preserve"> In Nepal, the most common type of cell group is a house fellowship. </w:t>
        </w:r>
      </w:ins>
      <w:ins w:id="1082" w:author="Lekhnath Poudel" w:date="2023-07-12T13:30:00Z">
        <w:r w:rsidR="002256A8">
          <w:t>Defining</w:t>
        </w:r>
      </w:ins>
      <w:ins w:id="1083" w:author="Lekhnath Poudel" w:date="2023-07-12T13:29:00Z">
        <w:r w:rsidR="002256A8">
          <w:t xml:space="preserve"> hous</w:t>
        </w:r>
      </w:ins>
      <w:ins w:id="1084" w:author="Lekhnath Poudel" w:date="2023-07-12T13:30:00Z">
        <w:r w:rsidR="002256A8">
          <w:t>e fellowship</w:t>
        </w:r>
      </w:ins>
      <w:ins w:id="1085" w:author="Lekhnath Poudel" w:date="2023-07-12T13:23:00Z">
        <w:r>
          <w:t xml:space="preserve"> </w:t>
        </w:r>
      </w:ins>
      <w:ins w:id="1086" w:author="Lekhnath Poudel" w:date="2023-07-12T13:24:00Z">
        <w:r>
          <w:t>Tamang</w:t>
        </w:r>
      </w:ins>
      <w:ins w:id="1087" w:author="Lekhnath Poudel" w:date="2023-07-12T13:30:00Z">
        <w:r w:rsidR="002256A8">
          <w:t xml:space="preserve"> say</w:t>
        </w:r>
      </w:ins>
      <w:ins w:id="1088" w:author="Lekhnath Poudel" w:date="2023-07-12T13:24:00Z">
        <w:r>
          <w:t xml:space="preserve">s, </w:t>
        </w:r>
      </w:ins>
    </w:p>
    <w:p w14:paraId="4B8C8DB6" w14:textId="276A98C3" w:rsidR="00B52278" w:rsidRDefault="00B52278" w:rsidP="002256A8">
      <w:pPr>
        <w:ind w:left="720"/>
        <w:rPr>
          <w:ins w:id="1089" w:author="Lekhnath Poudel" w:date="2023-07-12T13:24:00Z"/>
        </w:rPr>
        <w:pPrChange w:id="1090" w:author="Lekhnath Poudel" w:date="2023-07-12T13:26:00Z">
          <w:pPr>
            <w:spacing w:line="480" w:lineRule="auto"/>
            <w:ind w:firstLine="720"/>
          </w:pPr>
        </w:pPrChange>
      </w:pPr>
      <w:ins w:id="1091" w:author="Lekhnath Poudel" w:date="2023-07-12T13:24:00Z">
        <w:r w:rsidRPr="00B52278">
          <w:lastRenderedPageBreak/>
          <w:t xml:space="preserve">House fellowship is a gathering of believers in a believer’s house based on the convenience of the believers </w:t>
        </w:r>
        <w:proofErr w:type="gramStart"/>
        <w:r w:rsidRPr="00B52278">
          <w:t>in a given</w:t>
        </w:r>
        <w:proofErr w:type="gramEnd"/>
        <w:r w:rsidRPr="00B52278">
          <w:t xml:space="preserve"> village. The meeting can take place anytime during the week, normally in the evening after the people get back from their work in the field. A believer can request the church to set up a house fellowship in his house, or the church itself sets it up in various villages on certain days. </w:t>
        </w:r>
      </w:ins>
      <w:r w:rsidR="002256A8">
        <w:rPr>
          <w:rStyle w:val="FootnoteReference"/>
        </w:rPr>
        <w:footnoteReference w:id="164"/>
      </w:r>
    </w:p>
    <w:p w14:paraId="4F5FBC8E" w14:textId="77777777" w:rsidR="002256A8" w:rsidRDefault="002256A8" w:rsidP="00C970B5">
      <w:pPr>
        <w:spacing w:line="480" w:lineRule="auto"/>
        <w:ind w:firstLine="720"/>
        <w:rPr>
          <w:ins w:id="1092" w:author="Lekhnath Poudel" w:date="2023-07-12T13:30:00Z"/>
        </w:rPr>
      </w:pPr>
    </w:p>
    <w:p w14:paraId="6B22EAE8" w14:textId="47AF6AC8" w:rsidR="00B52278" w:rsidRDefault="00CE4267" w:rsidP="002256A8">
      <w:pPr>
        <w:spacing w:line="480" w:lineRule="auto"/>
        <w:ind w:firstLine="720"/>
        <w:rPr>
          <w:ins w:id="1093" w:author="Lekhnath Poudel" w:date="2023-07-12T13:18:00Z"/>
        </w:rPr>
      </w:pPr>
      <w:ins w:id="1094" w:author="Lekhnath Poudel" w:date="2023-07-12T13:54:00Z">
        <w:r>
          <w:t xml:space="preserve">House fellowship is one of the vital platforms </w:t>
        </w:r>
      </w:ins>
      <w:ins w:id="1095" w:author="Lekhnath Poudel" w:date="2023-07-12T13:55:00Z">
        <w:r>
          <w:t xml:space="preserve">for nurturing </w:t>
        </w:r>
      </w:ins>
      <w:ins w:id="1096" w:author="Lekhnath Poudel" w:date="2023-07-12T13:56:00Z">
        <w:r w:rsidR="00C70A7A">
          <w:t>believers'</w:t>
        </w:r>
      </w:ins>
      <w:ins w:id="1097" w:author="Lekhnath Poudel" w:date="2023-07-12T13:55:00Z">
        <w:r>
          <w:t xml:space="preserve"> faith</w:t>
        </w:r>
        <w:r w:rsidR="00C70A7A">
          <w:t>.</w:t>
        </w:r>
      </w:ins>
      <w:r w:rsidR="00C70A7A">
        <w:rPr>
          <w:rStyle w:val="FootnoteReference"/>
        </w:rPr>
        <w:footnoteReference w:id="165"/>
      </w:r>
      <w:ins w:id="1098" w:author="Lekhnath Poudel" w:date="2023-07-12T13:54:00Z">
        <w:r>
          <w:t xml:space="preserve"> </w:t>
        </w:r>
      </w:ins>
      <w:ins w:id="1099" w:author="Lekhnath Poudel" w:date="2023-07-12T13:53:00Z">
        <w:r w:rsidRPr="009073B5">
          <w:t>The new convert can acquire discipleship from their leader because there is always a leader to lead the small group known as "house fellowship".</w:t>
        </w:r>
        <w:r>
          <w:t xml:space="preserve"> </w:t>
        </w:r>
      </w:ins>
      <w:ins w:id="1100" w:author="Lekhnath Poudel" w:date="2023-07-12T13:32:00Z">
        <w:r w:rsidR="002256A8">
          <w:t xml:space="preserve">When people gather in house </w:t>
        </w:r>
      </w:ins>
      <w:ins w:id="1101" w:author="Lekhnath Poudel" w:date="2023-07-12T13:33:00Z">
        <w:r w:rsidR="002256A8">
          <w:t>fellowship,</w:t>
        </w:r>
      </w:ins>
      <w:ins w:id="1102" w:author="Lekhnath Poudel" w:date="2023-07-12T13:32:00Z">
        <w:r w:rsidR="002256A8">
          <w:t xml:space="preserve"> they get opportunities to learn and share from each other.</w:t>
        </w:r>
      </w:ins>
      <w:ins w:id="1103" w:author="Lekhnath Poudel" w:date="2023-07-12T13:36:00Z">
        <w:r w:rsidR="009073B5" w:rsidRPr="009073B5">
          <w:t xml:space="preserve">  </w:t>
        </w:r>
      </w:ins>
      <w:ins w:id="1104" w:author="Lekhnath Poudel" w:date="2023-07-12T13:32:00Z">
        <w:r w:rsidR="002256A8">
          <w:t>Tamang</w:t>
        </w:r>
      </w:ins>
      <w:ins w:id="1105" w:author="Lekhnath Poudel" w:date="2023-07-12T13:33:00Z">
        <w:r w:rsidR="002256A8">
          <w:t xml:space="preserve"> asserts, </w:t>
        </w:r>
      </w:ins>
    </w:p>
    <w:p w14:paraId="30461BF8" w14:textId="43460C06" w:rsidR="009073B5" w:rsidRPr="009073B5" w:rsidRDefault="00B52278" w:rsidP="009073B5">
      <w:pPr>
        <w:ind w:left="720"/>
        <w:rPr>
          <w:ins w:id="1106" w:author="Lekhnath Poudel" w:date="2023-07-12T13:37:00Z"/>
          <w:sz w:val="22"/>
          <w:szCs w:val="22"/>
          <w:rPrChange w:id="1107" w:author="Lekhnath Poudel" w:date="2023-07-12T13:37:00Z">
            <w:rPr>
              <w:ins w:id="1108" w:author="Lekhnath Poudel" w:date="2023-07-12T13:37:00Z"/>
            </w:rPr>
          </w:rPrChange>
        </w:rPr>
        <w:pPrChange w:id="1109" w:author="Lekhnath Poudel" w:date="2023-07-12T13:37:00Z">
          <w:pPr>
            <w:spacing w:line="480" w:lineRule="auto"/>
            <w:ind w:firstLine="720"/>
          </w:pPr>
        </w:pPrChange>
      </w:pPr>
      <w:ins w:id="1110" w:author="Lekhnath Poudel" w:date="2023-07-12T13:18:00Z">
        <w:r w:rsidRPr="009073B5">
          <w:rPr>
            <w:sz w:val="22"/>
            <w:szCs w:val="22"/>
            <w:rPrChange w:id="1111" w:author="Lekhnath Poudel" w:date="2023-07-12T13:37:00Z">
              <w:rPr/>
            </w:rPrChange>
          </w:rPr>
          <w:t xml:space="preserve">Since it is a house fellowship, it does not take place in the church, but a believer’s house. A </w:t>
        </w:r>
        <w:proofErr w:type="gramStart"/>
        <w:r w:rsidRPr="009073B5">
          <w:rPr>
            <w:sz w:val="22"/>
            <w:szCs w:val="22"/>
            <w:rPrChange w:id="1112" w:author="Lekhnath Poudel" w:date="2023-07-12T13:37:00Z">
              <w:rPr/>
            </w:rPrChange>
          </w:rPr>
          <w:t>house by house</w:t>
        </w:r>
        <w:proofErr w:type="gramEnd"/>
        <w:r w:rsidRPr="009073B5">
          <w:rPr>
            <w:sz w:val="22"/>
            <w:szCs w:val="22"/>
            <w:rPrChange w:id="1113" w:author="Lekhnath Poudel" w:date="2023-07-12T13:37:00Z">
              <w:rPr/>
            </w:rPrChange>
          </w:rPr>
          <w:t xml:space="preserve"> turn can be set up by the church so that every Christian family can host the fellowship. While it will be difficult for believers to house a fellowship in their house if others in the family are not Christians courageous believers in the house may set up one. The fellowship then serves as an evangelistic platform for the unbelieving family members.</w:t>
        </w:r>
      </w:ins>
      <w:r w:rsidR="009073B5">
        <w:rPr>
          <w:rStyle w:val="FootnoteReference"/>
          <w:sz w:val="22"/>
          <w:szCs w:val="22"/>
        </w:rPr>
        <w:footnoteReference w:id="166"/>
      </w:r>
      <w:ins w:id="1114" w:author="Lekhnath Poudel" w:date="2023-07-12T13:37:00Z">
        <w:r w:rsidR="009073B5" w:rsidRPr="009073B5">
          <w:rPr>
            <w:sz w:val="22"/>
            <w:szCs w:val="22"/>
            <w:rPrChange w:id="1115" w:author="Lekhnath Poudel" w:date="2023-07-12T13:37:00Z">
              <w:rPr/>
            </w:rPrChange>
          </w:rPr>
          <w:t xml:space="preserve"> </w:t>
        </w:r>
      </w:ins>
    </w:p>
    <w:p w14:paraId="7B4B89A9" w14:textId="77777777" w:rsidR="009073B5" w:rsidRDefault="009073B5" w:rsidP="00C970B5">
      <w:pPr>
        <w:spacing w:line="480" w:lineRule="auto"/>
        <w:ind w:firstLine="720"/>
        <w:rPr>
          <w:ins w:id="1116" w:author="Lekhnath Poudel" w:date="2023-07-12T13:37:00Z"/>
        </w:rPr>
      </w:pPr>
    </w:p>
    <w:p w14:paraId="1165EB71" w14:textId="7B54A276" w:rsidR="002256A8" w:rsidRDefault="00CE4267" w:rsidP="009073B5">
      <w:pPr>
        <w:spacing w:line="480" w:lineRule="auto"/>
        <w:ind w:firstLine="720"/>
        <w:rPr>
          <w:ins w:id="1117" w:author="Lekhnath Poudel" w:date="2023-07-12T13:05:00Z"/>
        </w:rPr>
      </w:pPr>
      <w:ins w:id="1118" w:author="Lekhnath Poudel" w:date="2023-07-12T13:53:00Z">
        <w:r>
          <w:t xml:space="preserve">The house fellowship is one of the key factors for church growth in Nepal. </w:t>
        </w:r>
      </w:ins>
      <w:ins w:id="1119" w:author="Lekhnath Poudel" w:date="2023-07-12T13:59:00Z">
        <w:r w:rsidR="00C70A7A">
          <w:t>E</w:t>
        </w:r>
      </w:ins>
      <w:ins w:id="1120" w:author="Lekhnath Poudel" w:date="2023-07-12T13:44:00Z">
        <w:r w:rsidR="009073B5" w:rsidRPr="009073B5">
          <w:t>mphasiz</w:t>
        </w:r>
      </w:ins>
      <w:ins w:id="1121" w:author="Lekhnath Poudel" w:date="2023-07-12T13:59:00Z">
        <w:r w:rsidR="00C70A7A">
          <w:t>ing</w:t>
        </w:r>
      </w:ins>
      <w:ins w:id="1122" w:author="Lekhnath Poudel" w:date="2023-07-12T13:44:00Z">
        <w:r w:rsidR="009073B5" w:rsidRPr="009073B5">
          <w:t xml:space="preserve"> the role of the house fellowship in </w:t>
        </w:r>
        <w:r>
          <w:t xml:space="preserve">Nepal for </w:t>
        </w:r>
        <w:r w:rsidR="009073B5" w:rsidRPr="009073B5">
          <w:t>starting and growing churches</w:t>
        </w:r>
      </w:ins>
      <w:ins w:id="1123" w:author="Lekhnath Poudel" w:date="2023-07-12T13:59:00Z">
        <w:r w:rsidR="00C70A7A">
          <w:t>,</w:t>
        </w:r>
      </w:ins>
      <w:ins w:id="1124" w:author="Lekhnath Poudel" w:date="2023-07-12T13:44:00Z">
        <w:r w:rsidR="009073B5" w:rsidRPr="009073B5">
          <w:t xml:space="preserve"> </w:t>
        </w:r>
      </w:ins>
      <w:ins w:id="1125" w:author="Lekhnath Poudel" w:date="2023-07-12T13:58:00Z">
        <w:r w:rsidR="00C70A7A">
          <w:t>Rongong</w:t>
        </w:r>
      </w:ins>
      <w:ins w:id="1126" w:author="Lekhnath Poudel" w:date="2023-07-12T13:44:00Z">
        <w:r w:rsidR="009073B5" w:rsidRPr="009073B5">
          <w:t xml:space="preserve"> states,</w:t>
        </w:r>
      </w:ins>
    </w:p>
    <w:p w14:paraId="36D949D1" w14:textId="77777777" w:rsidR="00C970B5" w:rsidRDefault="00C970B5" w:rsidP="00C970B5">
      <w:pPr>
        <w:ind w:left="720"/>
        <w:rPr>
          <w:ins w:id="1127" w:author="Lekhnath Poudel" w:date="2023-07-13T15:40:00Z"/>
          <w:sz w:val="22"/>
          <w:szCs w:val="22"/>
        </w:rPr>
      </w:pPr>
      <w:ins w:id="1128" w:author="Lekhnath Poudel" w:date="2023-07-12T13:05:00Z">
        <w:r w:rsidRPr="00C970B5">
          <w:rPr>
            <w:sz w:val="22"/>
            <w:szCs w:val="22"/>
            <w:rPrChange w:id="1129" w:author="Lekhnath Poudel" w:date="2023-07-12T13:09:00Z">
              <w:rPr/>
            </w:rPrChange>
          </w:rPr>
          <w:t xml:space="preserve">People in the villages hear the Gospel either from their relatives or a preacher assigned by the churches. Some of them believe and accept. A nucleus of believers begins meetings in someone's residence for fellowship. As the number of believers </w:t>
        </w:r>
        <w:proofErr w:type="gramStart"/>
        <w:r w:rsidRPr="00C970B5">
          <w:rPr>
            <w:sz w:val="22"/>
            <w:szCs w:val="22"/>
            <w:rPrChange w:id="1130" w:author="Lekhnath Poudel" w:date="2023-07-12T13:09:00Z">
              <w:rPr/>
            </w:rPrChange>
          </w:rPr>
          <w:t>grows</w:t>
        </w:r>
        <w:proofErr w:type="gramEnd"/>
        <w:r w:rsidRPr="00C970B5">
          <w:rPr>
            <w:sz w:val="22"/>
            <w:szCs w:val="22"/>
            <w:rPrChange w:id="1131" w:author="Lekhnath Poudel" w:date="2023-07-12T13:09:00Z">
              <w:rPr/>
            </w:rPrChange>
          </w:rPr>
          <w:t xml:space="preserve"> they establish a church. In some </w:t>
        </w:r>
        <w:proofErr w:type="gramStart"/>
        <w:r w:rsidRPr="00C970B5">
          <w:rPr>
            <w:sz w:val="22"/>
            <w:szCs w:val="22"/>
            <w:rPrChange w:id="1132" w:author="Lekhnath Poudel" w:date="2023-07-12T13:09:00Z">
              <w:rPr/>
            </w:rPrChange>
          </w:rPr>
          <w:t>cases</w:t>
        </w:r>
        <w:proofErr w:type="gramEnd"/>
        <w:r w:rsidRPr="00C970B5">
          <w:rPr>
            <w:sz w:val="22"/>
            <w:szCs w:val="22"/>
            <w:rPrChange w:id="1133" w:author="Lekhnath Poudel" w:date="2023-07-12T13:09:00Z">
              <w:rPr/>
            </w:rPrChange>
          </w:rPr>
          <w:t xml:space="preserve"> leaders from nearby districts or village assists them in the establishment of the church ... Usually the priority of the church is to own its own building. Since that takes time, services are held in rented rooms or rooms loaned by church members.</w:t>
        </w:r>
        <w:r>
          <w:rPr>
            <w:rStyle w:val="FootnoteReference"/>
          </w:rPr>
          <w:footnoteReference w:id="167"/>
        </w:r>
      </w:ins>
    </w:p>
    <w:p w14:paraId="552BD3BA" w14:textId="77777777" w:rsidR="00E86EA1" w:rsidRDefault="00E86EA1" w:rsidP="00E86EA1">
      <w:pPr>
        <w:pStyle w:val="Heading3"/>
        <w:rPr>
          <w:ins w:id="1137" w:author="Lekhnath Poudel" w:date="2023-07-13T16:06:00Z"/>
        </w:rPr>
      </w:pPr>
    </w:p>
    <w:p w14:paraId="64EB31FE" w14:textId="0018DEE6" w:rsidR="00E86EA1" w:rsidRDefault="00E86EA1" w:rsidP="00E86EA1">
      <w:pPr>
        <w:pStyle w:val="Heading3"/>
        <w:rPr>
          <w:ins w:id="1138" w:author="Lekhnath Poudel" w:date="2023-07-13T15:40:00Z"/>
        </w:rPr>
      </w:pPr>
      <w:ins w:id="1139" w:author="Lekhnath Poudel" w:date="2023-07-13T16:01:00Z">
        <w:r>
          <w:t>Transformations</w:t>
        </w:r>
        <w:r w:rsidRPr="00E86EA1">
          <w:t xml:space="preserve"> in Nepalese Christians' Lives</w:t>
        </w:r>
      </w:ins>
    </w:p>
    <w:p w14:paraId="5A4A9C1B" w14:textId="77777777" w:rsidR="00E86EA1" w:rsidRDefault="00E86EA1" w:rsidP="00E86EA1">
      <w:pPr>
        <w:spacing w:line="480" w:lineRule="auto"/>
        <w:ind w:firstLine="720"/>
        <w:rPr>
          <w:ins w:id="1140" w:author="Lekhnath Poudel" w:date="2023-07-13T15:41:00Z"/>
        </w:rPr>
      </w:pPr>
      <w:ins w:id="1141" w:author="Lekhnath Poudel" w:date="2023-07-13T15:41:00Z">
        <w:r>
          <w:t xml:space="preserve">The church </w:t>
        </w:r>
        <w:r w:rsidRPr="00514652">
          <w:t xml:space="preserve">is </w:t>
        </w:r>
        <w:r>
          <w:t xml:space="preserve">a medium </w:t>
        </w:r>
        <w:r w:rsidRPr="00514652">
          <w:t>to transfer the community. God loves all people and want</w:t>
        </w:r>
        <w:r>
          <w:t>s</w:t>
        </w:r>
        <w:r w:rsidRPr="00514652">
          <w:t xml:space="preserve"> to bring them in</w:t>
        </w:r>
        <w:r>
          <w:t>to</w:t>
        </w:r>
        <w:r w:rsidRPr="00514652">
          <w:t xml:space="preserve"> His family. The Church is the visible form of God's family. The Church is the place where people can feel that they are loved by God the creator of heaven and the earth. The church </w:t>
        </w:r>
        <w:r>
          <w:t xml:space="preserve">is </w:t>
        </w:r>
        <w:r w:rsidRPr="00514652">
          <w:t xml:space="preserve">the place where people can feel </w:t>
        </w:r>
        <w:r>
          <w:t xml:space="preserve">the </w:t>
        </w:r>
        <w:r w:rsidRPr="00514652">
          <w:t>presence and love of God. People will hear the Gospel and some of them will be saved. God's family will be increased.</w:t>
        </w:r>
      </w:ins>
    </w:p>
    <w:p w14:paraId="7C861025" w14:textId="7D34A9C8" w:rsidR="00E86EA1" w:rsidRDefault="00E86EA1" w:rsidP="00E86EA1">
      <w:pPr>
        <w:autoSpaceDE w:val="0"/>
        <w:autoSpaceDN w:val="0"/>
        <w:adjustRightInd w:val="0"/>
        <w:spacing w:line="480" w:lineRule="auto"/>
        <w:ind w:firstLine="720"/>
        <w:rPr>
          <w:ins w:id="1142" w:author="Lekhnath Poudel" w:date="2023-07-13T15:40:00Z"/>
        </w:rPr>
      </w:pPr>
      <w:ins w:id="1143" w:author="Lekhnath Poudel" w:date="2023-07-13T15:40:00Z">
        <w:r w:rsidRPr="00514652">
          <w:t xml:space="preserve">Nepal </w:t>
        </w:r>
        <w:r>
          <w:t>has been</w:t>
        </w:r>
        <w:r w:rsidRPr="00514652">
          <w:t xml:space="preserve"> known as one of the poorest countr</w:t>
        </w:r>
        <w:r>
          <w:t>ies</w:t>
        </w:r>
        <w:r w:rsidRPr="00514652">
          <w:t xml:space="preserve"> in the world. Nepal has many natural resources, but it is not utilized because of people's behavior and lifestyle. There </w:t>
        </w:r>
        <w:r>
          <w:t>has been</w:t>
        </w:r>
        <w:r w:rsidRPr="00514652">
          <w:t xml:space="preserve"> social, and family problem</w:t>
        </w:r>
        <w:r>
          <w:t>s</w:t>
        </w:r>
        <w:r w:rsidRPr="00514652">
          <w:t xml:space="preserve"> in society. </w:t>
        </w:r>
      </w:ins>
      <w:ins w:id="1144" w:author="Lekhnath Poudel" w:date="2023-07-13T15:59:00Z">
        <w:r w:rsidRPr="00E86EA1">
          <w:t xml:space="preserve">When a church </w:t>
        </w:r>
        <w:r>
          <w:t>was/</w:t>
        </w:r>
        <w:r w:rsidRPr="00E86EA1">
          <w:t xml:space="preserve">is established in a particular location, though, people begin to recognize and experience the Gospel's transformative power.  </w:t>
        </w:r>
      </w:ins>
      <w:ins w:id="1145" w:author="Lekhnath Poudel" w:date="2023-07-13T15:40:00Z">
        <w:r w:rsidRPr="00514652">
          <w:t xml:space="preserve">Only Gospel can change people's mindset. </w:t>
        </w:r>
        <w:r>
          <w:t>Ott and Wilson</w:t>
        </w:r>
        <w:r w:rsidRPr="00514652">
          <w:t xml:space="preserve"> confirm it by saying, </w:t>
        </w:r>
      </w:ins>
    </w:p>
    <w:p w14:paraId="3E265C9E" w14:textId="77777777" w:rsidR="00E86EA1" w:rsidRPr="00D303E0" w:rsidRDefault="00E86EA1" w:rsidP="00E86EA1">
      <w:pPr>
        <w:autoSpaceDE w:val="0"/>
        <w:autoSpaceDN w:val="0"/>
        <w:adjustRightInd w:val="0"/>
        <w:ind w:left="720"/>
        <w:rPr>
          <w:ins w:id="1146" w:author="Lekhnath Poudel" w:date="2023-07-13T15:40:00Z"/>
          <w:sz w:val="22"/>
          <w:szCs w:val="22"/>
          <w:vertAlign w:val="superscript"/>
        </w:rPr>
      </w:pPr>
      <w:ins w:id="1147" w:author="Lekhnath Poudel" w:date="2023-07-13T15:40:00Z">
        <w:r w:rsidRPr="00D303E0">
          <w:rPr>
            <w:sz w:val="22"/>
            <w:szCs w:val="22"/>
          </w:rPr>
          <w:t>As kingdom communities are planted, societies will be positively affected. Church growth experts have long observed that “social lift” occurs as people become Christians: as people from the poor and lower classes become Christians, and as they adopt biblical lifestyles, they rise in social standing and standard of living. For example, fathers take more responsibility for their families, with the result that money is spent on education instead of alcohol or gambling. A work ethic is adopted, and human dignity is instilled in place of despair and inferiority.</w:t>
        </w:r>
        <w:r w:rsidRPr="00D303E0">
          <w:rPr>
            <w:rStyle w:val="FootnoteReference"/>
            <w:sz w:val="22"/>
            <w:szCs w:val="22"/>
          </w:rPr>
          <w:footnoteReference w:id="168"/>
        </w:r>
      </w:ins>
    </w:p>
    <w:p w14:paraId="60BBF8EE" w14:textId="77777777" w:rsidR="00E86EA1" w:rsidRDefault="00E86EA1" w:rsidP="00E86EA1">
      <w:pPr>
        <w:spacing w:line="480" w:lineRule="auto"/>
        <w:ind w:firstLine="720"/>
        <w:rPr>
          <w:ins w:id="1152" w:author="Lekhnath Poudel" w:date="2023-07-13T15:40:00Z"/>
        </w:rPr>
      </w:pPr>
    </w:p>
    <w:p w14:paraId="2649B301" w14:textId="4E9FCC50" w:rsidR="00E86EA1" w:rsidRDefault="00E86EA1" w:rsidP="00E86EA1">
      <w:pPr>
        <w:spacing w:line="480" w:lineRule="auto"/>
        <w:ind w:firstLine="720"/>
        <w:rPr>
          <w:ins w:id="1153" w:author="Lekhnath Poudel" w:date="2023-07-13T15:40:00Z"/>
        </w:rPr>
      </w:pPr>
      <w:ins w:id="1154" w:author="Lekhnath Poudel" w:date="2023-07-13T15:40:00Z">
        <w:r>
          <w:t xml:space="preserve">The church in Nepal has a positive impact on society. Because of good testimonies of newly converted believers the church started to grow. </w:t>
        </w:r>
      </w:ins>
      <w:ins w:id="1155" w:author="Lekhnath Poudel" w:date="2023-07-13T15:43:00Z">
        <w:r>
          <w:t xml:space="preserve">Rongong rightly says, "In many cases </w:t>
        </w:r>
      </w:ins>
      <w:ins w:id="1156" w:author="Lekhnath Poudel" w:date="2023-07-13T15:44:00Z">
        <w:r>
          <w:t xml:space="preserve">unexpected radical transformation in the life of an individual after becoming a Christian </w:t>
        </w:r>
      </w:ins>
      <w:ins w:id="1157" w:author="Lekhnath Poudel" w:date="2023-07-13T15:45:00Z">
        <w:r>
          <w:t>functioned as a challenge and a motivation to know more about Christianity.</w:t>
        </w:r>
      </w:ins>
      <w:ins w:id="1158" w:author="Lekhnath Poudel" w:date="2023-07-13T15:46:00Z">
        <w:r>
          <w:t>"</w:t>
        </w:r>
      </w:ins>
      <w:r>
        <w:rPr>
          <w:rStyle w:val="FootnoteReference"/>
        </w:rPr>
        <w:footnoteReference w:id="169"/>
      </w:r>
    </w:p>
    <w:p w14:paraId="044C0DB7" w14:textId="77777777" w:rsidR="00E86EA1" w:rsidRDefault="00E86EA1" w:rsidP="00C970B5">
      <w:pPr>
        <w:ind w:left="720"/>
        <w:rPr>
          <w:ins w:id="1159" w:author="Lekhnath Poudel" w:date="2023-07-12T13:59:00Z"/>
          <w:sz w:val="22"/>
          <w:szCs w:val="22"/>
        </w:rPr>
      </w:pPr>
    </w:p>
    <w:p w14:paraId="7094BC68" w14:textId="77777777" w:rsidR="00712E5B" w:rsidRDefault="00712E5B" w:rsidP="00C970B5">
      <w:pPr>
        <w:ind w:left="720"/>
        <w:rPr>
          <w:ins w:id="1160" w:author="Lekhnath Poudel" w:date="2023-07-12T13:59:00Z"/>
          <w:sz w:val="22"/>
          <w:szCs w:val="22"/>
        </w:rPr>
      </w:pPr>
    </w:p>
    <w:p w14:paraId="21D554BB" w14:textId="77777777" w:rsidR="00E86EA1" w:rsidRDefault="00E86EA1" w:rsidP="00526E71">
      <w:pPr>
        <w:spacing w:line="480" w:lineRule="auto"/>
        <w:ind w:firstLine="720"/>
        <w:rPr>
          <w:ins w:id="1161" w:author="Lekhnath Poudel" w:date="2023-07-13T15:37:00Z"/>
        </w:rPr>
      </w:pPr>
    </w:p>
    <w:p w14:paraId="48F1AC7E" w14:textId="57433F4F" w:rsidR="00C970B5" w:rsidRDefault="00712E5B" w:rsidP="00526E71">
      <w:pPr>
        <w:spacing w:line="480" w:lineRule="auto"/>
        <w:ind w:firstLine="720"/>
        <w:rPr>
          <w:ins w:id="1162" w:author="Lekhnath Poudel" w:date="2023-07-13T15:32:00Z"/>
        </w:rPr>
      </w:pPr>
      <w:ins w:id="1163" w:author="Lekhnath Poudel" w:date="2023-07-12T14:00:00Z">
        <w:r>
          <w:t xml:space="preserve">Besides many challenges and persecutions, the church in Nepal </w:t>
        </w:r>
      </w:ins>
      <w:ins w:id="1164" w:author="Lekhnath Poudel" w:date="2023-07-12T14:01:00Z">
        <w:r>
          <w:t>started to grow significantly after 1951.</w:t>
        </w:r>
      </w:ins>
      <w:ins w:id="1165" w:author="Lekhnath Poudel" w:date="2023-07-13T16:03:00Z">
        <w:r w:rsidR="00E86EA1">
          <w:t xml:space="preserve"> Above studies show that</w:t>
        </w:r>
      </w:ins>
      <w:ins w:id="1166" w:author="Lekhnath Poudel" w:date="2023-07-12T14:01:00Z">
        <w:r>
          <w:t xml:space="preserve"> </w:t>
        </w:r>
      </w:ins>
      <w:ins w:id="1167" w:author="Lekhnath Poudel" w:date="2023-07-13T16:03:00Z">
        <w:r w:rsidR="00E86EA1">
          <w:t>t</w:t>
        </w:r>
      </w:ins>
      <w:ins w:id="1168" w:author="Lekhnath Poudel" w:date="2023-07-12T14:04:00Z">
        <w:r w:rsidR="00B92B02">
          <w:t>he key factors for church growth in</w:t>
        </w:r>
      </w:ins>
      <w:ins w:id="1169" w:author="Lekhnath Poudel" w:date="2023-07-12T14:05:00Z">
        <w:r w:rsidR="00B92B02">
          <w:t xml:space="preserve"> Nepal</w:t>
        </w:r>
      </w:ins>
      <w:ins w:id="1170" w:author="Lekhnath Poudel" w:date="2023-07-13T16:02:00Z">
        <w:r w:rsidR="00E86EA1">
          <w:t xml:space="preserve"> in later period</w:t>
        </w:r>
      </w:ins>
      <w:ins w:id="1171" w:author="Lekhnath Poudel" w:date="2023-07-13T16:03:00Z">
        <w:r w:rsidR="00E86EA1">
          <w:t xml:space="preserve"> (since 1951)</w:t>
        </w:r>
      </w:ins>
      <w:ins w:id="1172" w:author="Lekhnath Poudel" w:date="2023-07-12T14:05:00Z">
        <w:r w:rsidR="00B92B02">
          <w:t xml:space="preserve"> </w:t>
        </w:r>
      </w:ins>
      <w:ins w:id="1173" w:author="Lekhnath Poudel" w:date="2023-07-12T14:27:00Z">
        <w:r w:rsidR="0000675C">
          <w:t xml:space="preserve">are </w:t>
        </w:r>
      </w:ins>
      <w:ins w:id="1174" w:author="Lekhnath Poudel" w:date="2023-07-12T14:28:00Z">
        <w:r w:rsidR="0000675C">
          <w:t>v</w:t>
        </w:r>
      </w:ins>
      <w:ins w:id="1175" w:author="Lekhnath Poudel" w:date="2023-07-12T14:06:00Z">
        <w:r w:rsidR="00526E71">
          <w:t xml:space="preserve">ision for the </w:t>
        </w:r>
      </w:ins>
      <w:ins w:id="1176" w:author="Lekhnath Poudel" w:date="2023-07-12T14:28:00Z">
        <w:r w:rsidR="0000675C">
          <w:t>u</w:t>
        </w:r>
      </w:ins>
      <w:ins w:id="1177" w:author="Lekhnath Poudel" w:date="2023-07-12T14:06:00Z">
        <w:r w:rsidR="00526E71">
          <w:t xml:space="preserve">nreached Nepalese </w:t>
        </w:r>
      </w:ins>
      <w:ins w:id="1178" w:author="Lekhnath Poudel" w:date="2023-07-12T14:28:00Z">
        <w:r w:rsidR="0000675C">
          <w:t>p</w:t>
        </w:r>
      </w:ins>
      <w:ins w:id="1179" w:author="Lekhnath Poudel" w:date="2023-07-12T14:06:00Z">
        <w:r w:rsidR="00526E71">
          <w:t>eople in Nepal</w:t>
        </w:r>
      </w:ins>
      <w:ins w:id="1180" w:author="Lekhnath Poudel" w:date="2023-07-12T14:07:00Z">
        <w:r w:rsidR="00526E71">
          <w:t>,</w:t>
        </w:r>
      </w:ins>
      <w:ins w:id="1181" w:author="Lekhnath Poudel" w:date="2023-07-12T14:06:00Z">
        <w:r w:rsidR="00526E71">
          <w:t xml:space="preserve"> </w:t>
        </w:r>
      </w:ins>
      <w:ins w:id="1182" w:author="Lekhnath Poudel" w:date="2023-07-12T14:28:00Z">
        <w:r w:rsidR="0000675C">
          <w:t>c</w:t>
        </w:r>
      </w:ins>
      <w:ins w:id="1183" w:author="Lekhnath Poudel" w:date="2023-07-12T14:06:00Z">
        <w:r w:rsidR="00526E71">
          <w:t xml:space="preserve">ommitted </w:t>
        </w:r>
      </w:ins>
      <w:ins w:id="1184" w:author="Lekhnath Poudel" w:date="2023-07-12T14:28:00Z">
        <w:r w:rsidR="0000675C">
          <w:t>l</w:t>
        </w:r>
      </w:ins>
      <w:ins w:id="1185" w:author="Lekhnath Poudel" w:date="2023-07-12T14:06:00Z">
        <w:r w:rsidR="00526E71">
          <w:t>eadership</w:t>
        </w:r>
      </w:ins>
      <w:ins w:id="1186" w:author="Lekhnath Poudel" w:date="2023-07-12T14:07:00Z">
        <w:r w:rsidR="00526E71">
          <w:t>,</w:t>
        </w:r>
      </w:ins>
      <w:ins w:id="1187" w:author="Lekhnath Poudel" w:date="2023-07-12T14:06:00Z">
        <w:r w:rsidR="00526E71">
          <w:t xml:space="preserve"> </w:t>
        </w:r>
      </w:ins>
      <w:ins w:id="1188" w:author="Lekhnath Poudel" w:date="2023-07-12T14:28:00Z">
        <w:r w:rsidR="0000675C">
          <w:t>a</w:t>
        </w:r>
      </w:ins>
      <w:ins w:id="1189" w:author="Lekhnath Poudel" w:date="2023-07-12T14:06:00Z">
        <w:r w:rsidR="00526E71">
          <w:t xml:space="preserve">ctive </w:t>
        </w:r>
      </w:ins>
      <w:ins w:id="1190" w:author="Lekhnath Poudel" w:date="2023-07-12T14:28:00Z">
        <w:r w:rsidR="0000675C">
          <w:t>l</w:t>
        </w:r>
      </w:ins>
      <w:ins w:id="1191" w:author="Lekhnath Poudel" w:date="2023-07-12T14:06:00Z">
        <w:r w:rsidR="00526E71">
          <w:t xml:space="preserve">aity in </w:t>
        </w:r>
      </w:ins>
      <w:ins w:id="1192" w:author="Lekhnath Poudel" w:date="2023-07-12T14:28:00Z">
        <w:r w:rsidR="0000675C">
          <w:t>e</w:t>
        </w:r>
      </w:ins>
      <w:ins w:id="1193" w:author="Lekhnath Poudel" w:date="2023-07-12T14:06:00Z">
        <w:r w:rsidR="00526E71">
          <w:t>vangelism</w:t>
        </w:r>
      </w:ins>
      <w:ins w:id="1194" w:author="Lekhnath Poudel" w:date="2023-07-12T14:07:00Z">
        <w:r w:rsidR="00526E71">
          <w:t xml:space="preserve">, </w:t>
        </w:r>
      </w:ins>
      <w:ins w:id="1195" w:author="Lekhnath Poudel" w:date="2023-07-12T14:28:00Z">
        <w:r w:rsidR="0000675C">
          <w:t>s</w:t>
        </w:r>
      </w:ins>
      <w:ins w:id="1196" w:author="Lekhnath Poudel" w:date="2023-07-12T14:06:00Z">
        <w:r w:rsidR="00526E71">
          <w:t xml:space="preserve">ocial </w:t>
        </w:r>
      </w:ins>
      <w:ins w:id="1197" w:author="Lekhnath Poudel" w:date="2023-07-12T14:28:00Z">
        <w:r w:rsidR="0000675C">
          <w:t>s</w:t>
        </w:r>
      </w:ins>
      <w:ins w:id="1198" w:author="Lekhnath Poudel" w:date="2023-07-12T14:06:00Z">
        <w:r w:rsidR="00526E71">
          <w:t>tructure</w:t>
        </w:r>
      </w:ins>
      <w:ins w:id="1199" w:author="Lekhnath Poudel" w:date="2023-07-12T14:07:00Z">
        <w:r w:rsidR="00526E71">
          <w:t xml:space="preserve">, </w:t>
        </w:r>
      </w:ins>
      <w:ins w:id="1200" w:author="Lekhnath Poudel" w:date="2023-07-12T14:29:00Z">
        <w:r w:rsidR="0000675C">
          <w:t>t</w:t>
        </w:r>
      </w:ins>
      <w:ins w:id="1201" w:author="Lekhnath Poudel" w:date="2023-07-12T14:06:00Z">
        <w:r w:rsidR="00526E71">
          <w:t xml:space="preserve">he </w:t>
        </w:r>
      </w:ins>
      <w:ins w:id="1202" w:author="Lekhnath Poudel" w:date="2023-07-12T14:29:00Z">
        <w:r w:rsidR="0000675C">
          <w:t>p</w:t>
        </w:r>
      </w:ins>
      <w:ins w:id="1203" w:author="Lekhnath Poudel" w:date="2023-07-12T14:06:00Z">
        <w:r w:rsidR="00526E71">
          <w:t xml:space="preserve">henomena of </w:t>
        </w:r>
      </w:ins>
      <w:ins w:id="1204" w:author="Lekhnath Poudel" w:date="2023-07-12T14:29:00Z">
        <w:r w:rsidR="0000675C">
          <w:t>h</w:t>
        </w:r>
      </w:ins>
      <w:ins w:id="1205" w:author="Lekhnath Poudel" w:date="2023-07-12T14:06:00Z">
        <w:r w:rsidR="00526E71">
          <w:t xml:space="preserve">ealing and </w:t>
        </w:r>
      </w:ins>
      <w:ins w:id="1206" w:author="Lekhnath Poudel" w:date="2023-07-12T14:29:00Z">
        <w:r w:rsidR="0000675C">
          <w:t>m</w:t>
        </w:r>
      </w:ins>
      <w:ins w:id="1207" w:author="Lekhnath Poudel" w:date="2023-07-12T14:06:00Z">
        <w:r w:rsidR="00526E71">
          <w:t>iracle</w:t>
        </w:r>
      </w:ins>
      <w:ins w:id="1208" w:author="Lekhnath Poudel" w:date="2023-07-12T14:08:00Z">
        <w:r w:rsidR="00526E71">
          <w:t xml:space="preserve">, </w:t>
        </w:r>
      </w:ins>
      <w:ins w:id="1209" w:author="Lekhnath Poudel" w:date="2023-07-12T14:29:00Z">
        <w:r w:rsidR="0000675C">
          <w:t>d</w:t>
        </w:r>
      </w:ins>
      <w:ins w:id="1210" w:author="Lekhnath Poudel" w:date="2023-07-12T14:06:00Z">
        <w:r w:rsidR="00526E71">
          <w:t>iscipleship through cell groups</w:t>
        </w:r>
      </w:ins>
      <w:ins w:id="1211" w:author="Lekhnath Poudel" w:date="2023-07-13T16:02:00Z">
        <w:r w:rsidR="00E86EA1">
          <w:t>, and transformations of Nepalese Christian's lives</w:t>
        </w:r>
      </w:ins>
      <w:ins w:id="1212" w:author="Lekhnath Poudel" w:date="2023-07-12T14:07:00Z">
        <w:r w:rsidR="00526E71">
          <w:t>.</w:t>
        </w:r>
      </w:ins>
      <w:ins w:id="1213" w:author="Lekhnath Poudel" w:date="2023-07-12T14:08:00Z">
        <w:r w:rsidR="00526E71">
          <w:t xml:space="preserve"> Church growth happened with God's </w:t>
        </w:r>
      </w:ins>
      <w:ins w:id="1214" w:author="Lekhnath Poudel" w:date="2023-07-12T14:11:00Z">
        <w:r w:rsidR="00526E71">
          <w:t>sovereignty</w:t>
        </w:r>
      </w:ins>
      <w:ins w:id="1215" w:author="Lekhnath Poudel" w:date="2023-07-12T14:08:00Z">
        <w:r w:rsidR="00526E71">
          <w:t xml:space="preserve"> and human submissive effort. </w:t>
        </w:r>
      </w:ins>
    </w:p>
    <w:p w14:paraId="5FD371B7" w14:textId="28C7A760" w:rsidR="00D53FD5" w:rsidDel="00CE4267" w:rsidRDefault="00D53FD5" w:rsidP="004D7E42">
      <w:pPr>
        <w:pStyle w:val="Heading2"/>
        <w:rPr>
          <w:del w:id="1216" w:author="Lekhnath Poudel" w:date="2023-07-12T13:46:00Z"/>
        </w:rPr>
      </w:pPr>
    </w:p>
    <w:p w14:paraId="42033159" w14:textId="77777777" w:rsidR="00CE4267" w:rsidRPr="00CE4267" w:rsidRDefault="00CE4267" w:rsidP="00CE4267">
      <w:pPr>
        <w:rPr>
          <w:ins w:id="1217" w:author="Lekhnath Poudel" w:date="2023-07-12T13:46:00Z"/>
          <w:lang w:bidi="he-IL"/>
          <w:rPrChange w:id="1218" w:author="Lekhnath Poudel" w:date="2023-07-12T13:46:00Z">
            <w:rPr>
              <w:ins w:id="1219" w:author="Lekhnath Poudel" w:date="2023-07-12T13:46:00Z"/>
            </w:rPr>
          </w:rPrChange>
        </w:rPr>
        <w:pPrChange w:id="1220" w:author="Lekhnath Poudel" w:date="2023-07-12T13:46:00Z">
          <w:pPr>
            <w:spacing w:line="480" w:lineRule="auto"/>
            <w:ind w:firstLine="720"/>
          </w:pPr>
        </w:pPrChange>
      </w:pPr>
    </w:p>
    <w:p w14:paraId="091C71E2" w14:textId="336BA92E" w:rsidR="009D5271" w:rsidDel="00E86EA1" w:rsidRDefault="009D5271" w:rsidP="004D7E42">
      <w:pPr>
        <w:pStyle w:val="Heading2"/>
        <w:rPr>
          <w:del w:id="1221" w:author="Lekhnath Poudel" w:date="2023-07-12T12:47:00Z"/>
        </w:rPr>
      </w:pPr>
      <w:commentRangeStart w:id="1222"/>
      <w:del w:id="1223" w:author="Lekhnath Poudel" w:date="2023-07-12T12:47:00Z">
        <w:r w:rsidRPr="00514652" w:rsidDel="00C64C34">
          <w:delText xml:space="preserve">People's hearts are darkened and hardened by the power of darkness. Without the power of God, people cannot see the truth of the gospel. It is </w:delText>
        </w:r>
        <w:r w:rsidDel="00C64C34">
          <w:delText xml:space="preserve">the </w:delText>
        </w:r>
        <w:r w:rsidRPr="00514652" w:rsidDel="00C64C34">
          <w:delText xml:space="preserve">prayer that releases the power of God. So, in the power of men, people cannot change their hearts. Without </w:delText>
        </w:r>
        <w:r w:rsidR="00042BD5" w:rsidDel="00C64C34">
          <w:delText>a</w:delText>
        </w:r>
        <w:r w:rsidRPr="00514652" w:rsidDel="00C64C34">
          <w:delText xml:space="preserve"> change of heart people's conversion cannot be genuine. When people see the truth, they will follow the truth. Gary McIntosh suggested having a prayer team in the church. </w:delText>
        </w:r>
        <w:r w:rsidR="007F2818" w:rsidDel="00C64C34">
          <w:delText>McIntosh</w:delText>
        </w:r>
        <w:r w:rsidRPr="00514652" w:rsidDel="00C64C34">
          <w:delText xml:space="preserve"> says, "It is also good to develop an intercessory prayer team in your church. I suggest you begin looking for what used to be called "prayer warriors</w:delText>
        </w:r>
        <w:commentRangeEnd w:id="1222"/>
        <w:r w:rsidR="00974156" w:rsidDel="00C64C34">
          <w:rPr>
            <w:rStyle w:val="CommentReference"/>
          </w:rPr>
          <w:commentReference w:id="1222"/>
        </w:r>
        <w:commentRangeStart w:id="1224"/>
        <w:r w:rsidRPr="00514652" w:rsidDel="00C64C34">
          <w:delText>."</w:delText>
        </w:r>
        <w:r w:rsidRPr="001B57A8" w:rsidDel="00C64C34">
          <w:rPr>
            <w:rStyle w:val="FootnoteReference"/>
          </w:rPr>
          <w:footnoteReference w:id="170"/>
        </w:r>
        <w:commentRangeEnd w:id="1224"/>
        <w:r w:rsidR="009E4777" w:rsidDel="00C64C34">
          <w:rPr>
            <w:rStyle w:val="CommentReference"/>
          </w:rPr>
          <w:commentReference w:id="1224"/>
        </w:r>
      </w:del>
    </w:p>
    <w:p w14:paraId="31C94962" w14:textId="77777777" w:rsidR="00E86EA1" w:rsidRPr="00E86EA1" w:rsidRDefault="00E86EA1" w:rsidP="00E86EA1">
      <w:pPr>
        <w:rPr>
          <w:ins w:id="1227" w:author="Lekhnath Poudel" w:date="2023-07-13T16:06:00Z"/>
          <w:lang w:bidi="he-IL"/>
          <w:rPrChange w:id="1228" w:author="Lekhnath Poudel" w:date="2023-07-13T16:06:00Z">
            <w:rPr>
              <w:ins w:id="1229" w:author="Lekhnath Poudel" w:date="2023-07-13T16:06:00Z"/>
            </w:rPr>
          </w:rPrChange>
        </w:rPr>
        <w:pPrChange w:id="1230" w:author="Lekhnath Poudel" w:date="2023-07-13T16:06:00Z">
          <w:pPr>
            <w:pStyle w:val="Heading2"/>
          </w:pPr>
        </w:pPrChange>
      </w:pPr>
    </w:p>
    <w:p w14:paraId="7DA9DF0C" w14:textId="44462952" w:rsidR="00726951" w:rsidDel="00D53FD5" w:rsidRDefault="00726951" w:rsidP="0035709D">
      <w:pPr>
        <w:spacing w:line="480" w:lineRule="auto"/>
        <w:ind w:firstLine="720"/>
        <w:rPr>
          <w:del w:id="1231" w:author="Lekhnath Poudel" w:date="2023-07-12T12:57:00Z"/>
          <w:rFonts w:eastAsia="MS ??"/>
          <w:color w:val="auto"/>
          <w:lang w:eastAsia="en-US"/>
        </w:rPr>
      </w:pPr>
    </w:p>
    <w:p w14:paraId="5E02E547" w14:textId="468799C5" w:rsidR="00ED2132" w:rsidRDefault="004D7E42" w:rsidP="004D7E42">
      <w:pPr>
        <w:pStyle w:val="Heading2"/>
      </w:pPr>
      <w:bookmarkStart w:id="1232" w:name="_Toc138167467"/>
      <w:r>
        <w:t xml:space="preserve">Church as a </w:t>
      </w:r>
      <w:r w:rsidR="00771E38">
        <w:t>Source</w:t>
      </w:r>
      <w:r>
        <w:t xml:space="preserve"> of Transformation</w:t>
      </w:r>
      <w:bookmarkEnd w:id="1232"/>
    </w:p>
    <w:p w14:paraId="50D94862" w14:textId="5DB95898" w:rsidR="004D7E42" w:rsidRDefault="004D7E42" w:rsidP="00771E38">
      <w:pPr>
        <w:pStyle w:val="Heading3"/>
      </w:pPr>
      <w:bookmarkStart w:id="1233" w:name="_Toc138167468"/>
      <w:r>
        <w:t>Meaning and Definition of Church</w:t>
      </w:r>
      <w:bookmarkEnd w:id="1233"/>
    </w:p>
    <w:p w14:paraId="5E0FB1BB" w14:textId="56D5F4AC" w:rsidR="00A6483E" w:rsidDel="00E86EA1" w:rsidRDefault="0026167E" w:rsidP="00A6483E">
      <w:pPr>
        <w:autoSpaceDE w:val="0"/>
        <w:autoSpaceDN w:val="0"/>
        <w:adjustRightInd w:val="0"/>
        <w:spacing w:line="480" w:lineRule="auto"/>
        <w:ind w:firstLine="720"/>
        <w:rPr>
          <w:del w:id="1234" w:author="Lekhnath Poudel" w:date="2023-07-13T15:30:00Z"/>
        </w:rPr>
      </w:pPr>
      <w:r>
        <w:t>The c</w:t>
      </w:r>
      <w:r w:rsidRPr="00514652">
        <w:t xml:space="preserve">hurch is the body of Christ, and it is made up </w:t>
      </w:r>
      <w:r>
        <w:t>of</w:t>
      </w:r>
      <w:r w:rsidRPr="00514652">
        <w:t xml:space="preserve"> called people. It is not a building, but it is an assembly of God's people.</w:t>
      </w:r>
      <w:r w:rsidR="00A6483E">
        <w:t xml:space="preserve"> </w:t>
      </w:r>
      <w:del w:id="1235" w:author="Lekhnath Poudel" w:date="2023-07-13T15:29:00Z">
        <w:r w:rsidRPr="00514652" w:rsidDel="00E86EA1">
          <w:delText>Craig and Ott</w:delText>
        </w:r>
      </w:del>
      <w:ins w:id="1236" w:author="Lekhnath Poudel" w:date="2023-07-13T15:29:00Z">
        <w:r w:rsidR="00E86EA1">
          <w:t>Ott and Wilson</w:t>
        </w:r>
      </w:ins>
      <w:r w:rsidRPr="00514652">
        <w:t xml:space="preserve"> define the church </w:t>
      </w:r>
      <w:r>
        <w:t>a</w:t>
      </w:r>
      <w:r w:rsidRPr="00514652">
        <w:t>s a spiritual entity, conceived by the Father (Eph. 1:3–6), built by Christ (Matt. 16:18), and indwelt by the Holy Spirit (Eph. 2:19–</w:t>
      </w:r>
      <w:commentRangeStart w:id="1237"/>
      <w:r w:rsidRPr="00514652">
        <w:t>22</w:t>
      </w:r>
      <w:commentRangeEnd w:id="1237"/>
      <w:r w:rsidR="009E4777">
        <w:rPr>
          <w:rStyle w:val="CommentReference"/>
        </w:rPr>
        <w:commentReference w:id="1237"/>
      </w:r>
      <w:r w:rsidRPr="00514652">
        <w:t>).</w:t>
      </w:r>
      <w:r w:rsidR="00E86EA1">
        <w:rPr>
          <w:rStyle w:val="FootnoteReference"/>
        </w:rPr>
        <w:footnoteReference w:id="171"/>
      </w:r>
      <w:r w:rsidRPr="00514652">
        <w:t xml:space="preserve"> </w:t>
      </w:r>
    </w:p>
    <w:p w14:paraId="0BC2AAF6" w14:textId="77777777" w:rsidR="00E86EA1" w:rsidRDefault="00E86EA1" w:rsidP="00E86EA1">
      <w:pPr>
        <w:autoSpaceDE w:val="0"/>
        <w:autoSpaceDN w:val="0"/>
        <w:adjustRightInd w:val="0"/>
        <w:spacing w:line="480" w:lineRule="auto"/>
        <w:ind w:firstLine="720"/>
        <w:rPr>
          <w:ins w:id="1238" w:author="Lekhnath Poudel" w:date="2023-07-13T15:30:00Z"/>
        </w:rPr>
      </w:pPr>
    </w:p>
    <w:p w14:paraId="2FE85812" w14:textId="23D6D7D4" w:rsidR="00E86EA1" w:rsidRDefault="00E86EA1" w:rsidP="00E86EA1">
      <w:pPr>
        <w:autoSpaceDE w:val="0"/>
        <w:autoSpaceDN w:val="0"/>
        <w:adjustRightInd w:val="0"/>
        <w:spacing w:line="480" w:lineRule="auto"/>
        <w:ind w:firstLine="720"/>
        <w:rPr>
          <w:ins w:id="1239" w:author="Lekhnath Poudel" w:date="2023-07-13T15:30:00Z"/>
        </w:rPr>
      </w:pPr>
      <w:ins w:id="1240" w:author="Lekhnath Poudel" w:date="2023-07-13T15:31:00Z">
        <w:r>
          <w:t>They assert,</w:t>
        </w:r>
      </w:ins>
    </w:p>
    <w:p w14:paraId="5D3A299C" w14:textId="1C2511A7" w:rsidR="00A6483E" w:rsidRPr="00E86EA1" w:rsidRDefault="00A6483E" w:rsidP="00E86EA1">
      <w:pPr>
        <w:autoSpaceDE w:val="0"/>
        <w:autoSpaceDN w:val="0"/>
        <w:adjustRightInd w:val="0"/>
        <w:ind w:left="720"/>
        <w:rPr>
          <w:ins w:id="1241" w:author="Lekhnath Poudel" w:date="2023-07-13T15:30:00Z"/>
          <w:sz w:val="22"/>
          <w:szCs w:val="22"/>
          <w:rPrChange w:id="1242" w:author="Lekhnath Poudel" w:date="2023-07-13T15:31:00Z">
            <w:rPr>
              <w:ins w:id="1243" w:author="Lekhnath Poudel" w:date="2023-07-13T15:30:00Z"/>
            </w:rPr>
          </w:rPrChange>
        </w:rPr>
        <w:pPrChange w:id="1244" w:author="Lekhnath Poudel" w:date="2023-07-13T15:31:00Z">
          <w:pPr>
            <w:autoSpaceDE w:val="0"/>
            <w:autoSpaceDN w:val="0"/>
            <w:adjustRightInd w:val="0"/>
            <w:spacing w:line="480" w:lineRule="auto"/>
            <w:ind w:left="720"/>
          </w:pPr>
        </w:pPrChange>
      </w:pPr>
      <w:r w:rsidRPr="00E86EA1">
        <w:rPr>
          <w:sz w:val="22"/>
          <w:szCs w:val="22"/>
          <w:rPrChange w:id="1245" w:author="Lekhnath Poudel" w:date="2023-07-13T15:31:00Z">
            <w:rPr/>
          </w:rPrChange>
        </w:rPr>
        <w:t xml:space="preserve">The early church fathers often spoke of the church as the fellowship of the </w:t>
      </w:r>
      <w:commentRangeStart w:id="1246"/>
      <w:r w:rsidRPr="00E86EA1">
        <w:rPr>
          <w:sz w:val="22"/>
          <w:szCs w:val="22"/>
          <w:rPrChange w:id="1247" w:author="Lekhnath Poudel" w:date="2023-07-13T15:31:00Z">
            <w:rPr/>
          </w:rPrChange>
        </w:rPr>
        <w:t>saints</w:t>
      </w:r>
      <w:commentRangeEnd w:id="1246"/>
      <w:r w:rsidR="009E4777" w:rsidRPr="00E86EA1">
        <w:rPr>
          <w:rStyle w:val="CommentReference"/>
          <w:sz w:val="19"/>
          <w:szCs w:val="19"/>
          <w:rPrChange w:id="1248" w:author="Lekhnath Poudel" w:date="2023-07-13T15:31:00Z">
            <w:rPr>
              <w:rStyle w:val="CommentReference"/>
            </w:rPr>
          </w:rPrChange>
        </w:rPr>
        <w:commentReference w:id="1246"/>
      </w:r>
      <w:r w:rsidRPr="00E86EA1">
        <w:rPr>
          <w:sz w:val="22"/>
          <w:szCs w:val="22"/>
          <w:rPrChange w:id="1249" w:author="Lekhnath Poudel" w:date="2023-07-13T15:31:00Z">
            <w:rPr/>
          </w:rPrChange>
        </w:rPr>
        <w:t>. Emphasis was rightly placed on the church as a people rather than as an institution. Essential attributes of the church were summarized in the Nicene Creed (AD 381) as one (unity), holy (sanctified life), catholic (universal, for all people), and apostolic (based upon the teaching of the apostles). These attributes have been variously interpreted through</w:t>
      </w:r>
      <w:r w:rsidR="00042BD5" w:rsidRPr="00E86EA1">
        <w:rPr>
          <w:sz w:val="22"/>
          <w:szCs w:val="22"/>
          <w:rPrChange w:id="1250" w:author="Lekhnath Poudel" w:date="2023-07-13T15:31:00Z">
            <w:rPr/>
          </w:rPrChange>
        </w:rPr>
        <w:t>out</w:t>
      </w:r>
      <w:r w:rsidRPr="00E86EA1">
        <w:rPr>
          <w:sz w:val="22"/>
          <w:szCs w:val="22"/>
          <w:rPrChange w:id="1251" w:author="Lekhnath Poudel" w:date="2023-07-13T15:31:00Z">
            <w:rPr/>
          </w:rPrChange>
        </w:rPr>
        <w:t xml:space="preserve"> the history of the church, but they are confessed by nearly all Christians.</w:t>
      </w:r>
      <w:r w:rsidRPr="00E86EA1">
        <w:rPr>
          <w:rStyle w:val="FootnoteReference"/>
          <w:sz w:val="22"/>
          <w:szCs w:val="22"/>
          <w:rPrChange w:id="1252" w:author="Lekhnath Poudel" w:date="2023-07-13T15:31:00Z">
            <w:rPr>
              <w:rStyle w:val="FootnoteReference"/>
            </w:rPr>
          </w:rPrChange>
        </w:rPr>
        <w:footnoteReference w:id="172"/>
      </w:r>
    </w:p>
    <w:p w14:paraId="26DB1D8B" w14:textId="77777777" w:rsidR="00E86EA1" w:rsidRDefault="00E86EA1" w:rsidP="00E86EA1">
      <w:pPr>
        <w:autoSpaceDE w:val="0"/>
        <w:autoSpaceDN w:val="0"/>
        <w:adjustRightInd w:val="0"/>
        <w:spacing w:line="480" w:lineRule="auto"/>
        <w:ind w:left="720"/>
        <w:pPrChange w:id="1253" w:author="Lekhnath Poudel" w:date="2023-07-13T15:30:00Z">
          <w:pPr>
            <w:autoSpaceDE w:val="0"/>
            <w:autoSpaceDN w:val="0"/>
            <w:adjustRightInd w:val="0"/>
            <w:spacing w:line="480" w:lineRule="auto"/>
            <w:ind w:firstLine="720"/>
          </w:pPr>
        </w:pPrChange>
      </w:pPr>
    </w:p>
    <w:p w14:paraId="6CD1DCA6" w14:textId="1B223AA3" w:rsidR="00A6483E" w:rsidRDefault="0026167E" w:rsidP="00A6483E">
      <w:pPr>
        <w:autoSpaceDE w:val="0"/>
        <w:autoSpaceDN w:val="0"/>
        <w:adjustRightInd w:val="0"/>
        <w:spacing w:line="480" w:lineRule="auto"/>
        <w:ind w:firstLine="720"/>
      </w:pPr>
      <w:r w:rsidRPr="00514652">
        <w:t>The church is God’s primary vehicle for manifesting the nature of the kingdom of God in this age and among all people.</w:t>
      </w:r>
      <w:r w:rsidRPr="001B57A8">
        <w:rPr>
          <w:rStyle w:val="FootnoteReference"/>
        </w:rPr>
        <w:footnoteReference w:id="173"/>
      </w:r>
      <w:r w:rsidR="00A6483E">
        <w:t xml:space="preserve"> Paul says, </w:t>
      </w:r>
    </w:p>
    <w:p w14:paraId="4A0AAADD" w14:textId="77777777" w:rsidR="00A6483E" w:rsidRPr="00724A08" w:rsidRDefault="00A6483E" w:rsidP="00724A08">
      <w:pPr>
        <w:autoSpaceDE w:val="0"/>
        <w:autoSpaceDN w:val="0"/>
        <w:adjustRightInd w:val="0"/>
        <w:ind w:left="720"/>
        <w:rPr>
          <w:sz w:val="22"/>
          <w:szCs w:val="22"/>
        </w:rPr>
      </w:pPr>
      <w:r w:rsidRPr="00724A08">
        <w:rPr>
          <w:sz w:val="22"/>
          <w:szCs w:val="22"/>
        </w:rPr>
        <w:lastRenderedPageBreak/>
        <w:t xml:space="preserve">Far above all rule and authority and power and dominion, and every name that is named, not only in this age but also in the one to come. And He put all things in subjection under His </w:t>
      </w:r>
      <w:proofErr w:type="gramStart"/>
      <w:r w:rsidRPr="00724A08">
        <w:rPr>
          <w:sz w:val="22"/>
          <w:szCs w:val="22"/>
        </w:rPr>
        <w:t>feet, and</w:t>
      </w:r>
      <w:proofErr w:type="gramEnd"/>
      <w:r w:rsidRPr="00724A08">
        <w:rPr>
          <w:sz w:val="22"/>
          <w:szCs w:val="22"/>
        </w:rPr>
        <w:t xml:space="preserve"> gave Him as head over all things to the church, which is His body, the fullness of Him who fills all in all" Eph 1:21-23).</w:t>
      </w:r>
    </w:p>
    <w:p w14:paraId="016B833C" w14:textId="1649C31E" w:rsidR="0026167E" w:rsidRPr="00514652" w:rsidRDefault="0026167E" w:rsidP="00724A08">
      <w:pPr>
        <w:autoSpaceDE w:val="0"/>
        <w:autoSpaceDN w:val="0"/>
        <w:adjustRightInd w:val="0"/>
        <w:ind w:firstLine="720"/>
      </w:pPr>
    </w:p>
    <w:p w14:paraId="4FDF5D34" w14:textId="532E42E1" w:rsidR="0026167E" w:rsidRPr="0026167E" w:rsidRDefault="004710BD" w:rsidP="00771E38">
      <w:pPr>
        <w:pStyle w:val="Heading3"/>
      </w:pPr>
      <w:bookmarkStart w:id="1254" w:name="_Toc138167469"/>
      <w:r>
        <w:t>Importance</w:t>
      </w:r>
      <w:r w:rsidR="00771E38">
        <w:t xml:space="preserve"> of Local Church</w:t>
      </w:r>
      <w:bookmarkEnd w:id="1254"/>
    </w:p>
    <w:p w14:paraId="7153595C" w14:textId="1578CA19" w:rsidR="0026167E" w:rsidRDefault="0026167E" w:rsidP="0026167E">
      <w:pPr>
        <w:widowControl w:val="0"/>
        <w:spacing w:line="480" w:lineRule="auto"/>
        <w:ind w:firstLine="720"/>
        <w:contextualSpacing/>
        <w:rPr>
          <w:rFonts w:eastAsia="MS ??"/>
          <w:color w:val="auto"/>
          <w:lang w:eastAsia="en-US"/>
        </w:rPr>
      </w:pPr>
      <w:r>
        <w:rPr>
          <w:rFonts w:eastAsia="MS ??"/>
          <w:color w:val="auto"/>
          <w:lang w:eastAsia="en-US"/>
        </w:rPr>
        <w:t>Hybels says, "</w:t>
      </w:r>
      <w:r w:rsidRPr="00035CBE">
        <w:rPr>
          <w:rFonts w:eastAsia="MS ??"/>
          <w:color w:val="auto"/>
          <w:lang w:eastAsia="en-US"/>
        </w:rPr>
        <w:t>The local church is the hope of</w:t>
      </w:r>
      <w:r>
        <w:rPr>
          <w:rFonts w:eastAsia="MS ??"/>
          <w:color w:val="auto"/>
          <w:lang w:eastAsia="en-US"/>
        </w:rPr>
        <w:t xml:space="preserve"> </w:t>
      </w:r>
      <w:r w:rsidRPr="00035CBE">
        <w:rPr>
          <w:rFonts w:eastAsia="MS ??"/>
          <w:color w:val="auto"/>
          <w:lang w:eastAsia="en-US"/>
        </w:rPr>
        <w:t>the world.</w:t>
      </w:r>
      <w:r>
        <w:rPr>
          <w:rFonts w:eastAsia="MS ??"/>
          <w:color w:val="auto"/>
          <w:lang w:eastAsia="en-US"/>
        </w:rPr>
        <w:t>"</w:t>
      </w:r>
      <w:r>
        <w:rPr>
          <w:rStyle w:val="FootnoteReference"/>
          <w:rFonts w:eastAsia="MS ??"/>
          <w:color w:val="auto"/>
          <w:lang w:eastAsia="en-US"/>
        </w:rPr>
        <w:footnoteReference w:id="174"/>
      </w:r>
      <w:r>
        <w:rPr>
          <w:rFonts w:eastAsia="MS ??"/>
          <w:color w:val="auto"/>
          <w:lang w:eastAsia="en-US"/>
        </w:rPr>
        <w:t xml:space="preserve"> </w:t>
      </w:r>
      <w:r w:rsidR="00A6483E">
        <w:rPr>
          <w:rFonts w:eastAsia="MS ??"/>
          <w:color w:val="auto"/>
          <w:lang w:eastAsia="en-US"/>
        </w:rPr>
        <w:t>Hybels</w:t>
      </w:r>
      <w:r>
        <w:rPr>
          <w:rFonts w:eastAsia="MS ??"/>
          <w:color w:val="auto"/>
          <w:lang w:eastAsia="en-US"/>
        </w:rPr>
        <w:t xml:space="preserve"> adds, "</w:t>
      </w:r>
      <w:r w:rsidRPr="00396EEE">
        <w:rPr>
          <w:rFonts w:eastAsia="MS ??"/>
          <w:color w:val="auto"/>
          <w:lang w:eastAsia="en-US"/>
        </w:rPr>
        <w:t>No other organization on earth is like the</w:t>
      </w:r>
      <w:r>
        <w:rPr>
          <w:rFonts w:eastAsia="MS ??"/>
          <w:color w:val="auto"/>
          <w:lang w:eastAsia="en-US"/>
        </w:rPr>
        <w:t xml:space="preserve"> </w:t>
      </w:r>
      <w:r w:rsidRPr="00396EEE">
        <w:rPr>
          <w:rFonts w:eastAsia="MS ??"/>
          <w:color w:val="auto"/>
          <w:lang w:eastAsia="en-US"/>
        </w:rPr>
        <w:t>church. Nothing even comes close.</w:t>
      </w:r>
      <w:r>
        <w:rPr>
          <w:rFonts w:eastAsia="MS ??"/>
          <w:color w:val="auto"/>
          <w:lang w:eastAsia="en-US"/>
        </w:rPr>
        <w:t>"</w:t>
      </w:r>
      <w:r>
        <w:rPr>
          <w:rStyle w:val="FootnoteReference"/>
          <w:rFonts w:eastAsia="MS ??"/>
          <w:color w:val="auto"/>
          <w:lang w:eastAsia="en-US"/>
        </w:rPr>
        <w:footnoteReference w:id="175"/>
      </w:r>
      <w:r>
        <w:rPr>
          <w:rFonts w:eastAsia="MS ??"/>
          <w:color w:val="auto"/>
          <w:lang w:eastAsia="en-US"/>
        </w:rPr>
        <w:t xml:space="preserve"> </w:t>
      </w:r>
      <w:r w:rsidRPr="00DA5E46">
        <w:rPr>
          <w:rFonts w:eastAsia="MS ??"/>
          <w:color w:val="auto"/>
          <w:lang w:eastAsia="en-US"/>
        </w:rPr>
        <w:t>One major facet of the beauty of the local church is its power to</w:t>
      </w:r>
      <w:r>
        <w:rPr>
          <w:rFonts w:eastAsia="MS ??"/>
          <w:color w:val="auto"/>
          <w:lang w:eastAsia="en-US"/>
        </w:rPr>
        <w:t xml:space="preserve"> </w:t>
      </w:r>
      <w:r w:rsidRPr="00DA5E46">
        <w:rPr>
          <w:rFonts w:eastAsia="MS ??"/>
          <w:color w:val="auto"/>
          <w:lang w:eastAsia="en-US"/>
        </w:rPr>
        <w:t>transform the human heart.</w:t>
      </w:r>
      <w:r>
        <w:rPr>
          <w:rStyle w:val="FootnoteReference"/>
          <w:rFonts w:eastAsia="MS ??"/>
          <w:color w:val="auto"/>
          <w:lang w:eastAsia="en-US"/>
        </w:rPr>
        <w:footnoteReference w:id="176"/>
      </w:r>
      <w:r>
        <w:rPr>
          <w:rFonts w:eastAsia="MS ??"/>
          <w:color w:val="auto"/>
          <w:lang w:eastAsia="en-US"/>
        </w:rPr>
        <w:t xml:space="preserve"> Hybels rightly </w:t>
      </w:r>
      <w:r w:rsidR="00A6483E">
        <w:rPr>
          <w:rFonts w:eastAsia="MS ??"/>
          <w:color w:val="auto"/>
          <w:lang w:eastAsia="en-US"/>
        </w:rPr>
        <w:t>c</w:t>
      </w:r>
      <w:r>
        <w:rPr>
          <w:rFonts w:eastAsia="MS ??"/>
          <w:color w:val="auto"/>
          <w:lang w:eastAsia="en-US"/>
        </w:rPr>
        <w:t xml:space="preserve">laims, </w:t>
      </w:r>
    </w:p>
    <w:p w14:paraId="0CBB5E08" w14:textId="20DDEC9A" w:rsidR="0026167E" w:rsidRPr="00F360B4" w:rsidRDefault="0026167E" w:rsidP="00F360B4">
      <w:pPr>
        <w:widowControl w:val="0"/>
        <w:ind w:left="720"/>
        <w:contextualSpacing/>
        <w:rPr>
          <w:rFonts w:eastAsia="MS ??"/>
          <w:color w:val="auto"/>
          <w:sz w:val="22"/>
          <w:szCs w:val="22"/>
          <w:lang w:eastAsia="en-US"/>
        </w:rPr>
      </w:pPr>
      <w:r w:rsidRPr="00F360B4">
        <w:rPr>
          <w:rFonts w:eastAsia="MS ??"/>
          <w:color w:val="auto"/>
          <w:sz w:val="22"/>
          <w:szCs w:val="22"/>
          <w:lang w:eastAsia="en-US"/>
        </w:rPr>
        <w:t>There is nothing like the local church when it’s working right. Its beauty is indescribable. Its power is breathtaking. Its potential is unlimited. It comforts the grieving and heals the broken in the context of community. It builds bridges to seekers and offers truth to the confused. It provides resources for those in need and opens its arms to the forgotten, the downtrodden, the disillusioned. It breaks the chains of addictions, frees the oppressed, and offers belonging to the marginalized of this world. Whatever the capacity for human suffering, the church has a greater capacity for healing and wholeness.</w:t>
      </w:r>
      <w:r w:rsidRPr="00F360B4">
        <w:rPr>
          <w:rStyle w:val="FootnoteReference"/>
          <w:rFonts w:eastAsia="MS ??"/>
          <w:color w:val="auto"/>
          <w:sz w:val="22"/>
          <w:szCs w:val="22"/>
          <w:lang w:eastAsia="en-US"/>
        </w:rPr>
        <w:footnoteReference w:id="177"/>
      </w:r>
    </w:p>
    <w:p w14:paraId="2EA1FDBD" w14:textId="77777777" w:rsidR="00F360B4" w:rsidRDefault="00F360B4" w:rsidP="00F360B4">
      <w:pPr>
        <w:widowControl w:val="0"/>
        <w:ind w:left="720"/>
        <w:contextualSpacing/>
      </w:pPr>
    </w:p>
    <w:p w14:paraId="03FD57E9" w14:textId="19849D91" w:rsidR="00A6483E" w:rsidRDefault="00ED2132" w:rsidP="00ED2132">
      <w:pPr>
        <w:widowControl w:val="0"/>
        <w:spacing w:line="480" w:lineRule="auto"/>
        <w:ind w:firstLine="720"/>
        <w:contextualSpacing/>
      </w:pPr>
      <w:r w:rsidRPr="00514652">
        <w:t xml:space="preserve">A local church is </w:t>
      </w:r>
      <w:r>
        <w:t xml:space="preserve">the only way </w:t>
      </w:r>
      <w:r w:rsidRPr="00514652">
        <w:t xml:space="preserve">of transforming </w:t>
      </w:r>
      <w:r>
        <w:t>people's lives</w:t>
      </w:r>
      <w:r w:rsidRPr="00514652">
        <w:t xml:space="preserve">. God has </w:t>
      </w:r>
      <w:r>
        <w:t xml:space="preserve">the </w:t>
      </w:r>
      <w:r w:rsidRPr="00514652">
        <w:t>power to transform li</w:t>
      </w:r>
      <w:r>
        <w:t>ves</w:t>
      </w:r>
      <w:r w:rsidRPr="00514652">
        <w:t>. He works through His local church. He has given authorit</w:t>
      </w:r>
      <w:r>
        <w:t>y</w:t>
      </w:r>
      <w:r w:rsidRPr="00514652">
        <w:t xml:space="preserve"> to His local church. </w:t>
      </w:r>
      <w:r w:rsidR="00A6483E">
        <w:t>Jesus said,</w:t>
      </w:r>
    </w:p>
    <w:p w14:paraId="3022C3C3" w14:textId="69C60FFB" w:rsidR="00ED2132" w:rsidRPr="00A54FDF" w:rsidRDefault="00ED2132" w:rsidP="00A54FDF">
      <w:pPr>
        <w:widowControl w:val="0"/>
        <w:ind w:left="720"/>
        <w:contextualSpacing/>
        <w:rPr>
          <w:sz w:val="22"/>
          <w:szCs w:val="22"/>
        </w:rPr>
      </w:pPr>
      <w:r w:rsidRPr="00A54FDF">
        <w:rPr>
          <w:sz w:val="22"/>
          <w:szCs w:val="22"/>
        </w:rPr>
        <w:t xml:space="preserve">I will build My church; and the gates of Hades will not overpower it. I will give you the keys of the kingdom of heaven; and whatever you bind on earth shall have been bound in heaven, and whatever you </w:t>
      </w:r>
      <w:proofErr w:type="gramStart"/>
      <w:r w:rsidRPr="00A54FDF">
        <w:rPr>
          <w:sz w:val="22"/>
          <w:szCs w:val="22"/>
        </w:rPr>
        <w:t>loose</w:t>
      </w:r>
      <w:proofErr w:type="gramEnd"/>
      <w:r w:rsidRPr="00A54FDF">
        <w:rPr>
          <w:sz w:val="22"/>
          <w:szCs w:val="22"/>
        </w:rPr>
        <w:t xml:space="preserve"> on earth shall have been loosed in heaven.  (Mat 16:18-19). </w:t>
      </w:r>
    </w:p>
    <w:p w14:paraId="47F7CFE0" w14:textId="77777777" w:rsidR="00771E38" w:rsidRDefault="00771E38" w:rsidP="00A54FDF">
      <w:pPr>
        <w:widowControl w:val="0"/>
        <w:ind w:firstLine="720"/>
        <w:contextualSpacing/>
      </w:pPr>
    </w:p>
    <w:p w14:paraId="23BB3891" w14:textId="0C189BBA" w:rsidR="008D3EA6" w:rsidRDefault="00771E38" w:rsidP="008D3EA6">
      <w:pPr>
        <w:pStyle w:val="Heading3"/>
      </w:pPr>
      <w:bookmarkStart w:id="1255" w:name="_Toc138167470"/>
      <w:commentRangeStart w:id="1256"/>
      <w:r>
        <w:t>Key Function of the</w:t>
      </w:r>
      <w:r w:rsidR="008D3EA6">
        <w:t xml:space="preserve"> Church</w:t>
      </w:r>
      <w:bookmarkEnd w:id="1255"/>
      <w:commentRangeEnd w:id="1256"/>
      <w:r w:rsidR="00974156">
        <w:rPr>
          <w:rStyle w:val="CommentReference"/>
          <w:rFonts w:eastAsia="Arial Unicode MS"/>
          <w:color w:val="000000"/>
          <w:spacing w:val="0"/>
          <w:lang w:eastAsia="zh-CN" w:bidi="ar-SA"/>
        </w:rPr>
        <w:commentReference w:id="1256"/>
      </w:r>
      <w:r w:rsidR="008D3EA6">
        <w:t xml:space="preserve"> </w:t>
      </w:r>
    </w:p>
    <w:p w14:paraId="3F3EFB32" w14:textId="77777777" w:rsidR="00B10445" w:rsidRDefault="00B10445" w:rsidP="00B10445">
      <w:pPr>
        <w:widowControl w:val="0"/>
        <w:spacing w:line="480" w:lineRule="auto"/>
        <w:ind w:firstLine="720"/>
        <w:contextualSpacing/>
        <w:rPr>
          <w:moveTo w:id="1257" w:author="Lekhnath Poudel" w:date="2023-07-13T16:08:00Z"/>
          <w:rFonts w:eastAsia="MS ??"/>
          <w:color w:val="auto"/>
          <w:lang w:eastAsia="en-US"/>
        </w:rPr>
      </w:pPr>
      <w:moveToRangeStart w:id="1258" w:author="Lekhnath Poudel" w:date="2023-07-13T16:08:00Z" w:name="move140156940"/>
      <w:moveTo w:id="1259" w:author="Lekhnath Poudel" w:date="2023-07-13T16:08:00Z">
        <w:r>
          <w:rPr>
            <w:rFonts w:eastAsia="MS ??"/>
            <w:color w:val="auto"/>
            <w:lang w:eastAsia="en-US"/>
          </w:rPr>
          <w:t>The key function of the church is to transform lives in Christ. Stetzer and Rainer say, "The heart of the gospel we carry into the world is the transformation. The transformation brings freedom from sin, rigid legalism, and hopelessness."</w:t>
        </w:r>
        <w:r>
          <w:rPr>
            <w:rStyle w:val="FootnoteReference"/>
            <w:rFonts w:eastAsia="MS ??"/>
            <w:color w:val="auto"/>
            <w:lang w:eastAsia="en-US"/>
          </w:rPr>
          <w:footnoteReference w:id="178"/>
        </w:r>
      </w:moveTo>
    </w:p>
    <w:p w14:paraId="6E378919" w14:textId="197AAA21" w:rsidR="00B10445" w:rsidRDefault="00B10445" w:rsidP="00B10445">
      <w:pPr>
        <w:widowControl w:val="0"/>
        <w:spacing w:line="480" w:lineRule="auto"/>
        <w:ind w:firstLine="720"/>
        <w:contextualSpacing/>
        <w:rPr>
          <w:moveTo w:id="1262" w:author="Lekhnath Poudel" w:date="2023-07-13T16:08:00Z"/>
          <w:rFonts w:eastAsia="MS ??"/>
          <w:color w:val="auto"/>
          <w:lang w:eastAsia="en-US"/>
        </w:rPr>
      </w:pPr>
      <w:moveTo w:id="1263" w:author="Lekhnath Poudel" w:date="2023-07-13T16:08:00Z">
        <w:r>
          <w:rPr>
            <w:rFonts w:eastAsia="MS ??"/>
            <w:color w:val="auto"/>
            <w:lang w:eastAsia="en-US"/>
          </w:rPr>
          <w:t xml:space="preserve">Church attendance, however, is not the barometer of how Christianity is </w:t>
        </w:r>
        <w:r>
          <w:rPr>
            <w:rFonts w:eastAsia="MS ??"/>
            <w:color w:val="auto"/>
            <w:lang w:eastAsia="en-US"/>
          </w:rPr>
          <w:lastRenderedPageBreak/>
          <w:t>doing. Ultimately, transformation is the product of the Gospel. It is not enough to fill our churches; we must transform our world. Society and culture should change if the church has been truly effective.</w:t>
        </w:r>
        <w:r>
          <w:rPr>
            <w:rStyle w:val="FootnoteReference"/>
            <w:rFonts w:eastAsia="MS ??"/>
            <w:color w:val="auto"/>
            <w:lang w:eastAsia="en-US"/>
          </w:rPr>
          <w:footnoteReference w:id="179"/>
        </w:r>
        <w:r>
          <w:rPr>
            <w:rFonts w:eastAsia="MS ??"/>
            <w:color w:val="auto"/>
            <w:lang w:eastAsia="en-US"/>
          </w:rPr>
          <w:t xml:space="preserve"> </w:t>
        </w:r>
        <w:proofErr w:type="spellStart"/>
        <w:r>
          <w:rPr>
            <w:rFonts w:eastAsia="MS ??"/>
            <w:color w:val="auto"/>
            <w:lang w:eastAsia="en-US"/>
          </w:rPr>
          <w:t>Dever</w:t>
        </w:r>
        <w:proofErr w:type="spellEnd"/>
        <w:r>
          <w:rPr>
            <w:rFonts w:eastAsia="MS ??"/>
            <w:color w:val="auto"/>
            <w:lang w:eastAsia="en-US"/>
          </w:rPr>
          <w:t xml:space="preserve"> and Alexander rightly define the </w:t>
        </w:r>
      </w:moveTo>
      <w:proofErr w:type="spellStart"/>
      <w:ins w:id="1266" w:author="Lekhnath Poudel" w:date="2023-07-13T16:11:00Z">
        <w:r>
          <w:rPr>
            <w:rFonts w:eastAsia="MS ??"/>
            <w:color w:val="auto"/>
            <w:lang w:eastAsia="en-US"/>
          </w:rPr>
          <w:t>fuction</w:t>
        </w:r>
      </w:ins>
      <w:proofErr w:type="spellEnd"/>
      <w:moveTo w:id="1267" w:author="Lekhnath Poudel" w:date="2023-07-13T16:08:00Z">
        <w:del w:id="1268" w:author="Lekhnath Poudel" w:date="2023-07-13T16:11:00Z">
          <w:r w:rsidDel="00B10445">
            <w:rPr>
              <w:rFonts w:eastAsia="MS ??"/>
              <w:color w:val="auto"/>
              <w:lang w:eastAsia="en-US"/>
            </w:rPr>
            <w:delText>essence</w:delText>
          </w:r>
        </w:del>
        <w:r>
          <w:rPr>
            <w:rFonts w:eastAsia="MS ??"/>
            <w:color w:val="auto"/>
            <w:lang w:eastAsia="en-US"/>
          </w:rPr>
          <w:t xml:space="preserve"> of the church:</w:t>
        </w:r>
      </w:moveTo>
    </w:p>
    <w:p w14:paraId="63937F6A" w14:textId="77777777" w:rsidR="00B10445" w:rsidRPr="00FE5DE7" w:rsidRDefault="00B10445" w:rsidP="00B10445">
      <w:pPr>
        <w:widowControl w:val="0"/>
        <w:ind w:left="720"/>
        <w:contextualSpacing/>
        <w:rPr>
          <w:moveTo w:id="1269" w:author="Lekhnath Poudel" w:date="2023-07-13T16:08:00Z"/>
          <w:rFonts w:eastAsia="MS ??"/>
          <w:color w:val="auto"/>
          <w:sz w:val="22"/>
          <w:szCs w:val="22"/>
          <w:lang w:eastAsia="en-US"/>
        </w:rPr>
      </w:pPr>
      <w:moveTo w:id="1270" w:author="Lekhnath Poudel" w:date="2023-07-13T16:08:00Z">
        <w:r w:rsidRPr="00FE5DE7">
          <w:rPr>
            <w:rFonts w:eastAsia="MS ??"/>
            <w:color w:val="auto"/>
            <w:sz w:val="22"/>
            <w:szCs w:val="22"/>
            <w:lang w:eastAsia="en-US"/>
          </w:rPr>
          <w:t>Fundamentally, God intends the local church to be a corporate display of His glory and wisdom, both to unbelievers and to unseen spiritual powers ... The church is the only institution entrusted by God with the message of repentance of sins and belief in Jesus Christ for forgiveness.</w:t>
        </w:r>
        <w:r w:rsidRPr="00FE5DE7">
          <w:rPr>
            <w:rStyle w:val="FootnoteReference"/>
            <w:rFonts w:eastAsia="MS ??"/>
            <w:color w:val="auto"/>
            <w:sz w:val="22"/>
            <w:szCs w:val="22"/>
            <w:lang w:eastAsia="en-US"/>
          </w:rPr>
          <w:footnoteReference w:id="180"/>
        </w:r>
      </w:moveTo>
    </w:p>
    <w:p w14:paraId="2C8BDEC0" w14:textId="77777777" w:rsidR="00B10445" w:rsidRDefault="00B10445" w:rsidP="00B10445">
      <w:pPr>
        <w:widowControl w:val="0"/>
        <w:ind w:left="720"/>
        <w:contextualSpacing/>
        <w:rPr>
          <w:moveTo w:id="1273" w:author="Lekhnath Poudel" w:date="2023-07-13T16:08:00Z"/>
          <w:rFonts w:eastAsia="MS ??"/>
          <w:color w:val="auto"/>
          <w:lang w:eastAsia="en-US"/>
        </w:rPr>
      </w:pPr>
    </w:p>
    <w:p w14:paraId="0CED2C0B" w14:textId="30F00D02" w:rsidR="00B10445" w:rsidDel="00B10445" w:rsidRDefault="00B10445" w:rsidP="00B10445">
      <w:pPr>
        <w:widowControl w:val="0"/>
        <w:spacing w:line="480" w:lineRule="auto"/>
        <w:ind w:firstLine="720"/>
        <w:contextualSpacing/>
        <w:rPr>
          <w:del w:id="1274" w:author="Lekhnath Poudel" w:date="2023-07-13T16:09:00Z"/>
          <w:moveTo w:id="1275" w:author="Lekhnath Poudel" w:date="2023-07-13T16:08:00Z"/>
          <w:rFonts w:eastAsia="MS ??"/>
          <w:color w:val="auto"/>
          <w:lang w:eastAsia="en-US"/>
        </w:rPr>
      </w:pPr>
      <w:moveTo w:id="1276" w:author="Lekhnath Poudel" w:date="2023-07-13T16:08:00Z">
        <w:del w:id="1277" w:author="Lekhnath Poudel" w:date="2023-07-13T16:09:00Z">
          <w:r w:rsidDel="00B10445">
            <w:rPr>
              <w:rFonts w:eastAsia="MS ??"/>
              <w:color w:val="auto"/>
              <w:lang w:eastAsia="en-US"/>
            </w:rPr>
            <w:delText xml:space="preserve">Cole says, </w:delText>
          </w:r>
        </w:del>
      </w:moveTo>
    </w:p>
    <w:p w14:paraId="01BF4FA2" w14:textId="2DF6CDE1" w:rsidR="00B10445" w:rsidRPr="00042BD5" w:rsidDel="00B10445" w:rsidRDefault="00B10445" w:rsidP="00B10445">
      <w:pPr>
        <w:widowControl w:val="0"/>
        <w:ind w:left="720"/>
        <w:contextualSpacing/>
        <w:rPr>
          <w:del w:id="1278" w:author="Lekhnath Poudel" w:date="2023-07-13T16:09:00Z"/>
          <w:moveTo w:id="1279" w:author="Lekhnath Poudel" w:date="2023-07-13T16:08:00Z"/>
          <w:rFonts w:eastAsia="MS ??"/>
          <w:color w:val="auto"/>
          <w:sz w:val="22"/>
          <w:szCs w:val="22"/>
          <w:lang w:eastAsia="en-US"/>
        </w:rPr>
      </w:pPr>
      <w:moveTo w:id="1280" w:author="Lekhnath Poudel" w:date="2023-07-13T16:08:00Z">
        <w:del w:id="1281" w:author="Lekhnath Poudel" w:date="2023-07-13T16:09:00Z">
          <w:r w:rsidRPr="00042BD5" w:rsidDel="00B10445">
            <w:rPr>
              <w:rFonts w:eastAsia="MS ??"/>
              <w:color w:val="auto"/>
              <w:sz w:val="22"/>
              <w:szCs w:val="22"/>
              <w:lang w:eastAsia="en-US"/>
            </w:rPr>
            <w:delText>The Church in the West has sacrificed so much of what she is supposed to be about that her relevance is lost to the lost. Parachurch organizations such as seminaries, mission agencies, Christian counseling agencies, and evangelistic ministries, have risen to accomplish so much of what God intended the Church to do. She expects other to do evangelism, leadership development, and social care.</w:delText>
          </w:r>
          <w:r w:rsidRPr="00042BD5" w:rsidDel="00B10445">
            <w:rPr>
              <w:rStyle w:val="FootnoteReference"/>
              <w:rFonts w:eastAsia="MS ??"/>
              <w:color w:val="auto"/>
              <w:sz w:val="22"/>
              <w:szCs w:val="22"/>
              <w:lang w:eastAsia="en-US"/>
            </w:rPr>
            <w:footnoteReference w:id="181"/>
          </w:r>
          <w:r w:rsidRPr="00042BD5" w:rsidDel="00B10445">
            <w:rPr>
              <w:rFonts w:eastAsia="MS ??"/>
              <w:color w:val="auto"/>
              <w:sz w:val="22"/>
              <w:szCs w:val="22"/>
              <w:lang w:eastAsia="en-US"/>
            </w:rPr>
            <w:delText xml:space="preserve"> </w:delText>
          </w:r>
        </w:del>
      </w:moveTo>
    </w:p>
    <w:p w14:paraId="235E9EB8" w14:textId="0DB9FF6B" w:rsidR="00B10445" w:rsidDel="00B10445" w:rsidRDefault="00B10445" w:rsidP="00B10445">
      <w:pPr>
        <w:widowControl w:val="0"/>
        <w:ind w:left="720"/>
        <w:contextualSpacing/>
        <w:rPr>
          <w:del w:id="1286" w:author="Lekhnath Poudel" w:date="2023-07-13T16:09:00Z"/>
          <w:moveTo w:id="1287" w:author="Lekhnath Poudel" w:date="2023-07-13T16:08:00Z"/>
          <w:rFonts w:eastAsia="MS ??"/>
          <w:color w:val="auto"/>
          <w:lang w:eastAsia="en-US"/>
        </w:rPr>
      </w:pPr>
    </w:p>
    <w:p w14:paraId="7FFBBA68" w14:textId="4978E80A" w:rsidR="00B10445" w:rsidDel="00B10445" w:rsidRDefault="00B10445" w:rsidP="00B10445">
      <w:pPr>
        <w:widowControl w:val="0"/>
        <w:spacing w:line="480" w:lineRule="auto"/>
        <w:ind w:left="720"/>
        <w:contextualSpacing/>
        <w:rPr>
          <w:del w:id="1288" w:author="Lekhnath Poudel" w:date="2023-07-13T16:09:00Z"/>
          <w:moveTo w:id="1289" w:author="Lekhnath Poudel" w:date="2023-07-13T16:08:00Z"/>
          <w:rFonts w:eastAsia="MS ??"/>
          <w:color w:val="auto"/>
          <w:lang w:eastAsia="en-US"/>
        </w:rPr>
      </w:pPr>
      <w:moveTo w:id="1290" w:author="Lekhnath Poudel" w:date="2023-07-13T16:08:00Z">
        <w:del w:id="1291" w:author="Lekhnath Poudel" w:date="2023-07-13T16:09:00Z">
          <w:r w:rsidDel="00B10445">
            <w:rPr>
              <w:rFonts w:eastAsia="MS ??"/>
              <w:color w:val="auto"/>
              <w:lang w:eastAsia="en-US"/>
            </w:rPr>
            <w:delText>Dever and Alexander rightly assert,</w:delText>
          </w:r>
        </w:del>
      </w:moveTo>
    </w:p>
    <w:p w14:paraId="772B1626" w14:textId="55FF22EF" w:rsidR="00B10445" w:rsidRPr="00EC4C2B" w:rsidDel="00B10445" w:rsidRDefault="00B10445" w:rsidP="00B10445">
      <w:pPr>
        <w:widowControl w:val="0"/>
        <w:ind w:left="720"/>
        <w:contextualSpacing/>
        <w:rPr>
          <w:del w:id="1292" w:author="Lekhnath Poudel" w:date="2023-07-13T16:09:00Z"/>
          <w:moveTo w:id="1293" w:author="Lekhnath Poudel" w:date="2023-07-13T16:08:00Z"/>
          <w:rFonts w:eastAsia="MS ??"/>
          <w:color w:val="auto"/>
          <w:sz w:val="22"/>
          <w:szCs w:val="22"/>
          <w:lang w:eastAsia="en-US"/>
        </w:rPr>
      </w:pPr>
      <w:moveTo w:id="1294" w:author="Lekhnath Poudel" w:date="2023-07-13T16:08:00Z">
        <w:del w:id="1295" w:author="Lekhnath Poudel" w:date="2023-07-13T16:09:00Z">
          <w:r w:rsidRPr="00EC4C2B" w:rsidDel="00B10445">
            <w:rPr>
              <w:rFonts w:eastAsia="MS ??"/>
              <w:color w:val="auto"/>
              <w:sz w:val="22"/>
              <w:szCs w:val="22"/>
              <w:lang w:eastAsia="en-US"/>
            </w:rPr>
            <w:delText>Jesus is the One who is ultimately building His church (Matt. 16:18). But He has graciously allowed us [local church] to participate in the construction process, ant it is therefore according to His biblical blueprint that we must build the structure and life of the church.</w:delText>
          </w:r>
          <w:r w:rsidRPr="00EC4C2B" w:rsidDel="00B10445">
            <w:rPr>
              <w:rStyle w:val="FootnoteReference"/>
              <w:rFonts w:eastAsia="MS ??"/>
              <w:color w:val="auto"/>
              <w:sz w:val="22"/>
              <w:szCs w:val="22"/>
              <w:lang w:eastAsia="en-US"/>
            </w:rPr>
            <w:footnoteReference w:id="182"/>
          </w:r>
        </w:del>
      </w:moveTo>
    </w:p>
    <w:moveToRangeEnd w:id="1258"/>
    <w:p w14:paraId="6075D2BD" w14:textId="460C8B1D" w:rsidR="008D3EA6" w:rsidDel="00B10445" w:rsidRDefault="007F2818" w:rsidP="008D3EA6">
      <w:pPr>
        <w:widowControl w:val="0"/>
        <w:spacing w:line="480" w:lineRule="auto"/>
        <w:ind w:firstLine="720"/>
        <w:contextualSpacing/>
        <w:rPr>
          <w:del w:id="1300" w:author="Lekhnath Poudel" w:date="2023-07-13T16:10:00Z"/>
          <w:rFonts w:eastAsia="MS ??"/>
          <w:color w:val="auto"/>
          <w:lang w:eastAsia="en-US"/>
        </w:rPr>
      </w:pPr>
      <w:del w:id="1301" w:author="Lekhnath Poudel" w:date="2023-07-13T16:10:00Z">
        <w:r w:rsidDel="00B10445">
          <w:rPr>
            <w:rFonts w:eastAsia="MS ??"/>
            <w:color w:val="auto"/>
            <w:lang w:eastAsia="en-US"/>
          </w:rPr>
          <w:delText>The key function of the church is to transform people</w:delText>
        </w:r>
        <w:r w:rsidR="00042BD5" w:rsidDel="00B10445">
          <w:rPr>
            <w:rFonts w:eastAsia="MS ??"/>
            <w:color w:val="auto"/>
            <w:lang w:eastAsia="en-US"/>
          </w:rPr>
          <w:delText>'</w:delText>
        </w:r>
        <w:r w:rsidDel="00B10445">
          <w:rPr>
            <w:rFonts w:eastAsia="MS ??"/>
            <w:color w:val="auto"/>
            <w:lang w:eastAsia="en-US"/>
          </w:rPr>
          <w:delText xml:space="preserve">s lives in Christ. </w:delText>
        </w:r>
        <w:r w:rsidR="008D3EA6" w:rsidDel="00B10445">
          <w:rPr>
            <w:rFonts w:eastAsia="MS ??"/>
            <w:color w:val="auto"/>
            <w:lang w:eastAsia="en-US"/>
          </w:rPr>
          <w:delText xml:space="preserve">Stetzer and Rainer states, </w:delText>
        </w:r>
      </w:del>
    </w:p>
    <w:p w14:paraId="2322821D" w14:textId="339D19D6" w:rsidR="008D3EA6" w:rsidRPr="00A54FDF" w:rsidDel="00B10445" w:rsidRDefault="008D3EA6" w:rsidP="00A54FDF">
      <w:pPr>
        <w:widowControl w:val="0"/>
        <w:ind w:left="720"/>
        <w:contextualSpacing/>
        <w:rPr>
          <w:del w:id="1302" w:author="Lekhnath Poudel" w:date="2023-07-13T16:10:00Z"/>
          <w:rFonts w:eastAsia="MS ??"/>
          <w:color w:val="auto"/>
          <w:sz w:val="22"/>
          <w:szCs w:val="22"/>
          <w:lang w:eastAsia="en-US"/>
        </w:rPr>
      </w:pPr>
      <w:del w:id="1303" w:author="Lekhnath Poudel" w:date="2023-07-13T16:10:00Z">
        <w:r w:rsidRPr="00A54FDF" w:rsidDel="00B10445">
          <w:rPr>
            <w:rFonts w:eastAsia="MS ??"/>
            <w:color w:val="auto"/>
            <w:sz w:val="22"/>
            <w:szCs w:val="22"/>
            <w:lang w:eastAsia="en-US"/>
          </w:rPr>
          <w:delText>Christian</w:delText>
        </w:r>
        <w:r w:rsidR="003E0730" w:rsidRPr="00A54FDF" w:rsidDel="00B10445">
          <w:rPr>
            <w:rFonts w:eastAsia="MS ??"/>
            <w:color w:val="auto"/>
            <w:sz w:val="22"/>
            <w:szCs w:val="22"/>
            <w:lang w:eastAsia="en-US"/>
          </w:rPr>
          <w:delText>s</w:delText>
        </w:r>
        <w:r w:rsidRPr="00A54FDF" w:rsidDel="00B10445">
          <w:rPr>
            <w:rFonts w:eastAsia="MS ??"/>
            <w:color w:val="auto"/>
            <w:sz w:val="22"/>
            <w:szCs w:val="22"/>
            <w:lang w:eastAsia="en-US"/>
          </w:rPr>
          <w:delText xml:space="preserve"> love "church," because God has chosen the community of Christ followers to make know His manifold wisdom (Eph. 3:10). When God transforms lives, He doesn't just build temples of the Holy Spirit in individuals, He builds His church by adding more lives to the body. God uses the individuals in the church to bring about the transformation of more individuals and, consequently, the growth of the church. The church is God's tool and instrument for His kingdom agenda.</w:delText>
        </w:r>
        <w:r w:rsidRPr="00A54FDF" w:rsidDel="00B10445">
          <w:rPr>
            <w:rStyle w:val="FootnoteReference"/>
            <w:rFonts w:eastAsia="MS ??"/>
            <w:color w:val="auto"/>
            <w:sz w:val="22"/>
            <w:szCs w:val="22"/>
            <w:lang w:eastAsia="en-US"/>
          </w:rPr>
          <w:footnoteReference w:id="183"/>
        </w:r>
      </w:del>
    </w:p>
    <w:p w14:paraId="1CFA4E7E" w14:textId="2CF4E41C" w:rsidR="00A54FDF" w:rsidDel="00B10445" w:rsidRDefault="00A54FDF" w:rsidP="00A54FDF">
      <w:pPr>
        <w:widowControl w:val="0"/>
        <w:ind w:left="720"/>
        <w:contextualSpacing/>
        <w:rPr>
          <w:del w:id="1306" w:author="Lekhnath Poudel" w:date="2023-07-13T16:10:00Z"/>
          <w:rFonts w:eastAsia="MS ??"/>
          <w:color w:val="auto"/>
          <w:lang w:eastAsia="en-US"/>
        </w:rPr>
      </w:pPr>
    </w:p>
    <w:p w14:paraId="7DE66A1F" w14:textId="5D8BB28C" w:rsidR="008D3EA6" w:rsidDel="00B10445" w:rsidRDefault="008D3EA6" w:rsidP="008D3EA6">
      <w:pPr>
        <w:widowControl w:val="0"/>
        <w:spacing w:line="480" w:lineRule="auto"/>
        <w:ind w:firstLine="720"/>
        <w:contextualSpacing/>
        <w:rPr>
          <w:del w:id="1307" w:author="Lekhnath Poudel" w:date="2023-07-13T16:10:00Z"/>
          <w:rFonts w:eastAsia="MS ??"/>
          <w:color w:val="auto"/>
          <w:lang w:eastAsia="en-US"/>
        </w:rPr>
      </w:pPr>
      <w:del w:id="1308" w:author="Lekhnath Poudel" w:date="2023-07-13T16:10:00Z">
        <w:r w:rsidRPr="00AF181B" w:rsidDel="00B10445">
          <w:rPr>
            <w:rFonts w:eastAsia="MS ??"/>
            <w:color w:val="auto"/>
            <w:lang w:eastAsia="en-US"/>
          </w:rPr>
          <w:delText>Stetzer and Rainer rightly say, "Growth for the church and growth of the individual believer occur</w:delText>
        </w:r>
        <w:r w:rsidR="00042BD5" w:rsidDel="00B10445">
          <w:rPr>
            <w:rFonts w:eastAsia="MS ??"/>
            <w:color w:val="auto"/>
            <w:lang w:eastAsia="en-US"/>
          </w:rPr>
          <w:delText>s</w:delText>
        </w:r>
        <w:r w:rsidRPr="00AF181B" w:rsidDel="00B10445">
          <w:rPr>
            <w:rFonts w:eastAsia="MS ??"/>
            <w:color w:val="auto"/>
            <w:lang w:eastAsia="en-US"/>
          </w:rPr>
          <w:delText xml:space="preserve"> when</w:delText>
        </w:r>
        <w:r w:rsidDel="00B10445">
          <w:rPr>
            <w:rFonts w:eastAsia="MS ??"/>
            <w:color w:val="auto"/>
            <w:lang w:eastAsia="en-US"/>
          </w:rPr>
          <w:delText xml:space="preserve"> we move 'out' by participating in God's mission."</w:delText>
        </w:r>
        <w:r w:rsidDel="00B10445">
          <w:rPr>
            <w:rStyle w:val="FootnoteReference"/>
            <w:rFonts w:eastAsia="MS ??"/>
            <w:color w:val="auto"/>
            <w:lang w:eastAsia="en-US"/>
          </w:rPr>
          <w:footnoteReference w:id="184"/>
        </w:r>
        <w:r w:rsidDel="00B10445">
          <w:rPr>
            <w:rFonts w:eastAsia="MS ??"/>
            <w:color w:val="auto"/>
            <w:lang w:eastAsia="en-US"/>
          </w:rPr>
          <w:delText xml:space="preserve"> The church is God's missionary seeking </w:delText>
        </w:r>
        <w:r w:rsidR="00042BD5" w:rsidDel="00B10445">
          <w:rPr>
            <w:rFonts w:eastAsia="MS ??"/>
            <w:color w:val="auto"/>
            <w:lang w:eastAsia="en-US"/>
          </w:rPr>
          <w:delText xml:space="preserve">the </w:delText>
        </w:r>
        <w:r w:rsidDel="00B10445">
          <w:rPr>
            <w:rFonts w:eastAsia="MS ??"/>
            <w:color w:val="auto"/>
            <w:lang w:eastAsia="en-US"/>
          </w:rPr>
          <w:delText>transformation of people and the community.</w:delText>
        </w:r>
        <w:r w:rsidDel="00B10445">
          <w:rPr>
            <w:rStyle w:val="FootnoteReference"/>
            <w:rFonts w:eastAsia="MS ??"/>
            <w:color w:val="auto"/>
            <w:lang w:eastAsia="en-US"/>
          </w:rPr>
          <w:footnoteReference w:id="185"/>
        </w:r>
        <w:r w:rsidDel="00B10445">
          <w:rPr>
            <w:rFonts w:eastAsia="MS ??"/>
            <w:color w:val="auto"/>
            <w:lang w:eastAsia="en-US"/>
          </w:rPr>
          <w:delText xml:space="preserve"> </w:delText>
        </w:r>
      </w:del>
    </w:p>
    <w:p w14:paraId="1D221B88" w14:textId="26D0629D" w:rsidR="008D3EA6" w:rsidDel="00B10445" w:rsidRDefault="008D3EA6" w:rsidP="008D3EA6">
      <w:pPr>
        <w:widowControl w:val="0"/>
        <w:spacing w:line="480" w:lineRule="auto"/>
        <w:ind w:firstLine="720"/>
        <w:contextualSpacing/>
        <w:rPr>
          <w:del w:id="1313" w:author="Lekhnath Poudel" w:date="2023-07-13T16:10:00Z"/>
          <w:rFonts w:eastAsia="MS ??"/>
          <w:color w:val="auto"/>
          <w:lang w:eastAsia="en-US"/>
        </w:rPr>
      </w:pPr>
      <w:commentRangeStart w:id="1314"/>
      <w:del w:id="1315" w:author="Lekhnath Poudel" w:date="2023-07-13T16:10:00Z">
        <w:r w:rsidRPr="000729B8" w:rsidDel="00B10445">
          <w:rPr>
            <w:rFonts w:eastAsia="MS ??"/>
            <w:color w:val="auto"/>
            <w:lang w:eastAsia="en-US"/>
          </w:rPr>
          <w:delText>Dever is correct in saying,</w:delText>
        </w:r>
      </w:del>
    </w:p>
    <w:p w14:paraId="14342C02" w14:textId="29358667" w:rsidR="008D3EA6" w:rsidRPr="004E0609" w:rsidDel="00B10445" w:rsidRDefault="008D3EA6" w:rsidP="004E0609">
      <w:pPr>
        <w:widowControl w:val="0"/>
        <w:ind w:left="720"/>
        <w:contextualSpacing/>
        <w:rPr>
          <w:del w:id="1316" w:author="Lekhnath Poudel" w:date="2023-07-13T16:10:00Z"/>
          <w:rFonts w:eastAsia="MS ??"/>
          <w:color w:val="auto"/>
          <w:sz w:val="22"/>
          <w:szCs w:val="22"/>
          <w:lang w:eastAsia="en-US"/>
        </w:rPr>
      </w:pPr>
      <w:del w:id="1317" w:author="Lekhnath Poudel" w:date="2023-07-13T16:10:00Z">
        <w:r w:rsidRPr="004E0609" w:rsidDel="00B10445">
          <w:rPr>
            <w:rFonts w:eastAsia="MS ??"/>
            <w:color w:val="auto"/>
            <w:sz w:val="22"/>
            <w:szCs w:val="22"/>
            <w:lang w:eastAsia="en-US"/>
          </w:rPr>
          <w:delText>If we are to grow as individual believers and as churches, we must sit under the Word. We must pray for the Holy Spirit to plant and to weed the gardens of our hearts. This spiritual growth is not optional; it is vital, because spiritual growth indicates life. Things that are truly alive, grow.</w:delText>
        </w:r>
        <w:r w:rsidRPr="004E0609" w:rsidDel="00B10445">
          <w:rPr>
            <w:rStyle w:val="FootnoteReference"/>
            <w:rFonts w:eastAsia="MS ??"/>
            <w:color w:val="auto"/>
            <w:sz w:val="22"/>
            <w:szCs w:val="22"/>
            <w:lang w:eastAsia="en-US"/>
          </w:rPr>
          <w:footnoteReference w:id="186"/>
        </w:r>
      </w:del>
    </w:p>
    <w:p w14:paraId="76C6D171" w14:textId="0571D565" w:rsidR="004E0609" w:rsidDel="00B10445" w:rsidRDefault="004E0609" w:rsidP="004E0609">
      <w:pPr>
        <w:widowControl w:val="0"/>
        <w:ind w:left="720"/>
        <w:contextualSpacing/>
        <w:rPr>
          <w:del w:id="1320" w:author="Lekhnath Poudel" w:date="2023-07-13T16:10:00Z"/>
          <w:rFonts w:eastAsia="MS ??"/>
          <w:color w:val="auto"/>
          <w:lang w:eastAsia="en-US"/>
        </w:rPr>
      </w:pPr>
    </w:p>
    <w:p w14:paraId="3088F2B0" w14:textId="4FC6731D" w:rsidR="008D3EA6" w:rsidDel="00B10445" w:rsidRDefault="008D3EA6" w:rsidP="008D3EA6">
      <w:pPr>
        <w:widowControl w:val="0"/>
        <w:spacing w:line="480" w:lineRule="auto"/>
        <w:ind w:firstLine="720"/>
        <w:contextualSpacing/>
        <w:rPr>
          <w:del w:id="1321" w:author="Lekhnath Poudel" w:date="2023-07-13T16:10:00Z"/>
          <w:rFonts w:eastAsia="MS ??"/>
          <w:color w:val="auto"/>
          <w:lang w:eastAsia="en-US"/>
        </w:rPr>
      </w:pPr>
      <w:del w:id="1322" w:author="Lekhnath Poudel" w:date="2023-07-13T16:10:00Z">
        <w:r w:rsidDel="00B10445">
          <w:rPr>
            <w:rFonts w:eastAsia="MS ??"/>
            <w:color w:val="auto"/>
            <w:lang w:eastAsia="en-US"/>
          </w:rPr>
          <w:delText xml:space="preserve">Stetzer and Rainer asserts, </w:delText>
        </w:r>
      </w:del>
    </w:p>
    <w:p w14:paraId="10D318FD" w14:textId="5E4CB86C" w:rsidR="008D3EA6" w:rsidRPr="00917F95" w:rsidDel="00B10445" w:rsidRDefault="008D3EA6" w:rsidP="004E0609">
      <w:pPr>
        <w:widowControl w:val="0"/>
        <w:ind w:left="720"/>
        <w:contextualSpacing/>
        <w:rPr>
          <w:del w:id="1323" w:author="Lekhnath Poudel" w:date="2023-07-13T16:10:00Z"/>
          <w:rFonts w:eastAsia="MS ??"/>
          <w:color w:val="auto"/>
          <w:sz w:val="22"/>
          <w:szCs w:val="22"/>
          <w:lang w:eastAsia="en-US"/>
        </w:rPr>
      </w:pPr>
      <w:del w:id="1324" w:author="Lekhnath Poudel" w:date="2023-07-13T16:10:00Z">
        <w:r w:rsidRPr="00917F95" w:rsidDel="00B10445">
          <w:rPr>
            <w:rFonts w:eastAsia="MS ??"/>
            <w:color w:val="auto"/>
            <w:sz w:val="22"/>
            <w:szCs w:val="22"/>
            <w:lang w:eastAsia="en-US"/>
          </w:rPr>
          <w:delText xml:space="preserve">As an example of </w:delText>
        </w:r>
        <w:r w:rsidR="00042BD5" w:rsidDel="00B10445">
          <w:rPr>
            <w:rFonts w:eastAsia="MS ??"/>
            <w:color w:val="auto"/>
            <w:sz w:val="22"/>
            <w:szCs w:val="22"/>
            <w:lang w:eastAsia="en-US"/>
          </w:rPr>
          <w:delText xml:space="preserve">a </w:delText>
        </w:r>
        <w:r w:rsidRPr="00917F95" w:rsidDel="00B10445">
          <w:rPr>
            <w:rFonts w:eastAsia="MS ??"/>
            <w:color w:val="auto"/>
            <w:sz w:val="22"/>
            <w:szCs w:val="22"/>
            <w:lang w:eastAsia="en-US"/>
          </w:rPr>
          <w:delText>transformational leader, Jesus gave to others, invested in people, saw far and wide, sent people on missions away from Him, grieved for communities, lived a balanced life, accepted other cultures, gave up His will, surrounded Himself with lost people, and felt the needs of others.</w:delText>
        </w:r>
        <w:r w:rsidRPr="00917F95" w:rsidDel="00B10445">
          <w:rPr>
            <w:rStyle w:val="FootnoteReference"/>
            <w:rFonts w:eastAsia="MS ??"/>
            <w:color w:val="auto"/>
            <w:sz w:val="22"/>
            <w:szCs w:val="22"/>
            <w:lang w:eastAsia="en-US"/>
          </w:rPr>
          <w:footnoteReference w:id="187"/>
        </w:r>
        <w:r w:rsidRPr="00917F95" w:rsidDel="00B10445">
          <w:rPr>
            <w:rFonts w:eastAsia="MS ??"/>
            <w:color w:val="auto"/>
            <w:sz w:val="22"/>
            <w:szCs w:val="22"/>
            <w:lang w:eastAsia="en-US"/>
          </w:rPr>
          <w:delText xml:space="preserve">  </w:delText>
        </w:r>
        <w:commentRangeEnd w:id="1314"/>
        <w:r w:rsidR="004B39BA" w:rsidDel="00B10445">
          <w:rPr>
            <w:rStyle w:val="CommentReference"/>
          </w:rPr>
          <w:commentReference w:id="1314"/>
        </w:r>
      </w:del>
    </w:p>
    <w:p w14:paraId="57E6267A" w14:textId="404BEB44" w:rsidR="00A062D8" w:rsidDel="00B10445" w:rsidRDefault="00A062D8" w:rsidP="004E0609">
      <w:pPr>
        <w:widowControl w:val="0"/>
        <w:ind w:firstLine="720"/>
        <w:contextualSpacing/>
        <w:rPr>
          <w:del w:id="1327" w:author="Lekhnath Poudel" w:date="2023-07-13T16:10:00Z"/>
          <w:rFonts w:eastAsia="MS ??"/>
          <w:color w:val="auto"/>
          <w:lang w:eastAsia="en-US"/>
        </w:rPr>
      </w:pPr>
    </w:p>
    <w:p w14:paraId="7EDA7CC6" w14:textId="101CCF51" w:rsidR="00A062D8" w:rsidRDefault="00A062D8" w:rsidP="00A062D8">
      <w:pPr>
        <w:pStyle w:val="Heading2"/>
        <w:rPr>
          <w:lang w:eastAsia="en-US"/>
        </w:rPr>
      </w:pPr>
      <w:bookmarkStart w:id="1328" w:name="_Toc138167471"/>
      <w:r>
        <w:rPr>
          <w:lang w:eastAsia="en-US"/>
        </w:rPr>
        <w:t xml:space="preserve">Church </w:t>
      </w:r>
      <w:del w:id="1329" w:author="Lekhnath Poudel" w:date="2023-07-13T16:25:00Z">
        <w:r w:rsidR="00E97C73" w:rsidDel="00B10445">
          <w:rPr>
            <w:lang w:eastAsia="en-US"/>
          </w:rPr>
          <w:delText>Health</w:delText>
        </w:r>
      </w:del>
      <w:bookmarkEnd w:id="1328"/>
      <w:ins w:id="1330" w:author="Lekhnath Poudel" w:date="2023-07-13T16:25:00Z">
        <w:r w:rsidR="00B10445">
          <w:rPr>
            <w:lang w:eastAsia="en-US"/>
          </w:rPr>
          <w:t>Growth</w:t>
        </w:r>
      </w:ins>
    </w:p>
    <w:p w14:paraId="1EF1AF98" w14:textId="785DD6AE" w:rsidR="00A062D8" w:rsidDel="00B10445" w:rsidRDefault="00A062D8" w:rsidP="00A062D8">
      <w:pPr>
        <w:widowControl w:val="0"/>
        <w:spacing w:line="480" w:lineRule="auto"/>
        <w:ind w:firstLine="720"/>
        <w:contextualSpacing/>
        <w:rPr>
          <w:moveFrom w:id="1331" w:author="Lekhnath Poudel" w:date="2023-07-13T16:13:00Z"/>
          <w:rFonts w:eastAsia="MS ??"/>
          <w:color w:val="auto"/>
          <w:lang w:eastAsia="en-US"/>
        </w:rPr>
      </w:pPr>
      <w:moveFromRangeStart w:id="1332" w:author="Lekhnath Poudel" w:date="2023-07-13T16:13:00Z" w:name="move140157213"/>
      <w:moveFrom w:id="1333" w:author="Lekhnath Poudel" w:date="2023-07-13T16:13:00Z">
        <w:r w:rsidDel="00B10445">
          <w:rPr>
            <w:rFonts w:eastAsia="MS ??"/>
            <w:color w:val="auto"/>
            <w:lang w:eastAsia="en-US"/>
          </w:rPr>
          <w:t xml:space="preserve">Cole states, "Church attendance, however, is not the barometer of how Christianity is doing. Ultimately, transformation is the product of </w:t>
        </w:r>
        <w:r w:rsidR="00042BD5" w:rsidDel="00B10445">
          <w:rPr>
            <w:rFonts w:eastAsia="MS ??"/>
            <w:color w:val="auto"/>
            <w:lang w:eastAsia="en-US"/>
          </w:rPr>
          <w:t xml:space="preserve">the </w:t>
        </w:r>
        <w:r w:rsidDel="00B10445">
          <w:rPr>
            <w:rFonts w:eastAsia="MS ??"/>
            <w:color w:val="auto"/>
            <w:lang w:eastAsia="en-US"/>
          </w:rPr>
          <w:t>Gospel. It is not enough to fill our churches; we must transform our world."</w:t>
        </w:r>
        <w:r w:rsidDel="00B10445">
          <w:rPr>
            <w:rStyle w:val="FootnoteReference"/>
            <w:rFonts w:eastAsia="MS ??"/>
            <w:color w:val="auto"/>
            <w:lang w:eastAsia="en-US"/>
          </w:rPr>
          <w:footnoteReference w:id="188"/>
        </w:r>
      </w:moveFrom>
    </w:p>
    <w:p w14:paraId="38EA10D8" w14:textId="34C423F2" w:rsidR="00A062D8" w:rsidRDefault="00A062D8" w:rsidP="00A062D8">
      <w:pPr>
        <w:widowControl w:val="0"/>
        <w:spacing w:line="480" w:lineRule="auto"/>
        <w:ind w:firstLine="720"/>
        <w:contextualSpacing/>
        <w:rPr>
          <w:rFonts w:eastAsia="MS ??"/>
          <w:color w:val="auto"/>
          <w:lang w:eastAsia="en-US"/>
        </w:rPr>
      </w:pPr>
      <w:moveFrom w:id="1336" w:author="Lekhnath Poudel" w:date="2023-07-13T16:13:00Z">
        <w:r w:rsidDel="00B10445">
          <w:rPr>
            <w:rFonts w:eastAsia="MS ??"/>
            <w:color w:val="auto"/>
            <w:lang w:eastAsia="en-US"/>
          </w:rPr>
          <w:t>According to Cole, transformation</w:t>
        </w:r>
        <w:r w:rsidRPr="00A25452" w:rsidDel="00B10445">
          <w:rPr>
            <w:rFonts w:eastAsia="MS ??"/>
            <w:color w:val="auto"/>
            <w:lang w:eastAsia="en-US"/>
          </w:rPr>
          <w:t xml:space="preserve"> is intended for the Church to </w:t>
        </w:r>
        <w:r w:rsidDel="00B10445">
          <w:rPr>
            <w:rFonts w:eastAsia="MS ??"/>
            <w:color w:val="auto"/>
            <w:lang w:eastAsia="en-US"/>
          </w:rPr>
          <w:t>grow</w:t>
        </w:r>
        <w:r w:rsidRPr="00A25452" w:rsidDel="00B10445">
          <w:rPr>
            <w:rFonts w:eastAsia="MS ??"/>
            <w:color w:val="auto"/>
            <w:lang w:eastAsia="en-US"/>
          </w:rPr>
          <w:t>. It should undergo spiritual growth, and one aspect of it is witnessing new souls brought into the Kingdom of God.</w:t>
        </w:r>
        <w:r w:rsidDel="00B10445">
          <w:rPr>
            <w:rStyle w:val="FootnoteReference"/>
            <w:rFonts w:eastAsia="MS ??"/>
            <w:color w:val="auto"/>
            <w:lang w:eastAsia="en-US"/>
          </w:rPr>
          <w:footnoteReference w:id="189"/>
        </w:r>
        <w:r w:rsidDel="00B10445">
          <w:rPr>
            <w:rFonts w:eastAsia="MS ??"/>
            <w:color w:val="auto"/>
            <w:lang w:eastAsia="en-US"/>
          </w:rPr>
          <w:t xml:space="preserve"> </w:t>
        </w:r>
      </w:moveFrom>
      <w:moveFromRangeEnd w:id="1332"/>
      <w:r>
        <w:rPr>
          <w:rFonts w:eastAsia="MS ??"/>
          <w:color w:val="auto"/>
          <w:lang w:eastAsia="en-US"/>
        </w:rPr>
        <w:t>Neil Cole rightly says, "Most warm-blooded living things grow to a point and reproduce. This is how the body of Christ is to grow."</w:t>
      </w:r>
      <w:r>
        <w:rPr>
          <w:rStyle w:val="FootnoteReference"/>
          <w:rFonts w:eastAsia="MS ??"/>
          <w:color w:val="auto"/>
          <w:lang w:eastAsia="en-US"/>
        </w:rPr>
        <w:footnoteReference w:id="190"/>
      </w:r>
      <w:r>
        <w:rPr>
          <w:rFonts w:eastAsia="MS ??"/>
          <w:color w:val="auto"/>
          <w:lang w:eastAsia="en-US"/>
        </w:rPr>
        <w:t xml:space="preserve"> </w:t>
      </w:r>
      <w:r w:rsidRPr="00A25452">
        <w:rPr>
          <w:rFonts w:eastAsia="MS ??"/>
          <w:color w:val="auto"/>
          <w:lang w:eastAsia="en-US"/>
        </w:rPr>
        <w:t>God has always wanted people to multiply and cover the earth with His glory, and this reality has implications for local churches as well.</w:t>
      </w:r>
      <w:r>
        <w:rPr>
          <w:rFonts w:eastAsia="MS ??"/>
          <w:color w:val="auto"/>
          <w:lang w:eastAsia="en-US"/>
        </w:rPr>
        <w:t xml:space="preserve"> </w:t>
      </w:r>
      <w:r w:rsidRPr="00A25452">
        <w:rPr>
          <w:rFonts w:eastAsia="MS ??"/>
          <w:color w:val="auto"/>
          <w:lang w:eastAsia="en-US"/>
        </w:rPr>
        <w:t>Cole is correct when he says</w:t>
      </w:r>
      <w:r>
        <w:rPr>
          <w:rFonts w:eastAsia="MS ??"/>
          <w:color w:val="auto"/>
          <w:lang w:eastAsia="en-US"/>
        </w:rPr>
        <w:t>, "The kingdom of God is meant to be decentralized, but people tend to centralize. ... The Church has been given a command to spread out and fill the earth as well."</w:t>
      </w:r>
      <w:r>
        <w:rPr>
          <w:rStyle w:val="FootnoteReference"/>
          <w:rFonts w:eastAsia="MS ??"/>
          <w:color w:val="auto"/>
          <w:lang w:eastAsia="en-US"/>
        </w:rPr>
        <w:footnoteReference w:id="191"/>
      </w:r>
      <w:r>
        <w:rPr>
          <w:rFonts w:eastAsia="MS ??"/>
          <w:color w:val="auto"/>
          <w:lang w:eastAsia="en-US"/>
        </w:rPr>
        <w:t xml:space="preserve"> </w:t>
      </w:r>
    </w:p>
    <w:p w14:paraId="608AE968" w14:textId="77777777" w:rsidR="00B10445" w:rsidRDefault="00A062D8" w:rsidP="00A062D8">
      <w:pPr>
        <w:widowControl w:val="0"/>
        <w:spacing w:line="480" w:lineRule="auto"/>
        <w:ind w:firstLine="720"/>
        <w:contextualSpacing/>
        <w:rPr>
          <w:ins w:id="1339" w:author="Lekhnath Poudel" w:date="2023-07-13T16:13:00Z"/>
          <w:rFonts w:eastAsia="MS ??"/>
          <w:color w:val="auto"/>
          <w:lang w:eastAsia="en-US"/>
        </w:rPr>
      </w:pPr>
      <w:r>
        <w:rPr>
          <w:rFonts w:eastAsia="MS ??"/>
          <w:color w:val="auto"/>
          <w:lang w:eastAsia="en-US"/>
        </w:rPr>
        <w:t>Similarly, local churches also need to be grown, multiply, and spread. Cole claims, "The New Covenant, established by Jesus' own blood spilled as a sacrifice, was to release a decentralized nation of priests who would multiply and fill the earth with His presence."</w:t>
      </w:r>
      <w:r>
        <w:rPr>
          <w:rStyle w:val="FootnoteReference"/>
          <w:rFonts w:eastAsia="MS ??"/>
          <w:color w:val="auto"/>
          <w:lang w:eastAsia="en-US"/>
        </w:rPr>
        <w:footnoteReference w:id="192"/>
      </w:r>
      <w:r>
        <w:rPr>
          <w:rFonts w:eastAsia="MS ??"/>
          <w:color w:val="auto"/>
          <w:lang w:eastAsia="en-US"/>
        </w:rPr>
        <w:t xml:space="preserve"> </w:t>
      </w:r>
    </w:p>
    <w:p w14:paraId="39A19A4E" w14:textId="3333F525" w:rsidR="00B10445" w:rsidDel="00B10445" w:rsidRDefault="00B10445" w:rsidP="00B10445">
      <w:pPr>
        <w:widowControl w:val="0"/>
        <w:spacing w:line="480" w:lineRule="auto"/>
        <w:ind w:firstLine="720"/>
        <w:contextualSpacing/>
        <w:rPr>
          <w:del w:id="1340" w:author="Lekhnath Poudel" w:date="2023-07-13T16:15:00Z"/>
          <w:moveTo w:id="1341" w:author="Lekhnath Poudel" w:date="2023-07-13T16:13:00Z"/>
          <w:rFonts w:eastAsia="MS ??"/>
          <w:color w:val="auto"/>
          <w:lang w:eastAsia="en-US"/>
        </w:rPr>
      </w:pPr>
      <w:ins w:id="1342" w:author="Lekhnath Poudel" w:date="2023-07-13T16:14:00Z">
        <w:r w:rsidRPr="00B10445">
          <w:rPr>
            <w:rFonts w:eastAsia="MS ??"/>
            <w:color w:val="auto"/>
            <w:lang w:eastAsia="en-US"/>
          </w:rPr>
          <w:t xml:space="preserve">Cole, however, provides important remarks regarding </w:t>
        </w:r>
      </w:ins>
      <w:ins w:id="1343" w:author="Lekhnath Poudel" w:date="2023-07-13T16:15:00Z">
        <w:r>
          <w:rPr>
            <w:rFonts w:eastAsia="MS ??"/>
            <w:color w:val="auto"/>
            <w:lang w:eastAsia="en-US"/>
          </w:rPr>
          <w:t>church growth</w:t>
        </w:r>
      </w:ins>
      <w:moveToRangeStart w:id="1344" w:author="Lekhnath Poudel" w:date="2023-07-13T16:13:00Z" w:name="move140157213"/>
      <w:moveTo w:id="1345" w:author="Lekhnath Poudel" w:date="2023-07-13T16:13:00Z">
        <w:del w:id="1346" w:author="Lekhnath Poudel" w:date="2023-07-13T16:14:00Z">
          <w:r w:rsidDel="00B10445">
            <w:rPr>
              <w:rFonts w:eastAsia="MS ??"/>
              <w:color w:val="auto"/>
              <w:lang w:eastAsia="en-US"/>
            </w:rPr>
            <w:delText>Cole state</w:delText>
          </w:r>
        </w:del>
        <w:del w:id="1347" w:author="Lekhnath Poudel" w:date="2023-07-13T16:13:00Z">
          <w:r w:rsidDel="00B10445">
            <w:rPr>
              <w:rFonts w:eastAsia="MS ??"/>
              <w:color w:val="auto"/>
              <w:lang w:eastAsia="en-US"/>
            </w:rPr>
            <w:delText>s</w:delText>
          </w:r>
        </w:del>
        <w:r>
          <w:rPr>
            <w:rFonts w:eastAsia="MS ??"/>
            <w:color w:val="auto"/>
            <w:lang w:eastAsia="en-US"/>
          </w:rPr>
          <w:t>, "Church attendance, however, is not the barometer of how Christianity is doing. Ultimately, transformation is the product of the Gospel. It is not enough to fill our churches; we must transform our world."</w:t>
        </w:r>
        <w:r>
          <w:rPr>
            <w:rStyle w:val="FootnoteReference"/>
            <w:rFonts w:eastAsia="MS ??"/>
            <w:color w:val="auto"/>
            <w:lang w:eastAsia="en-US"/>
          </w:rPr>
          <w:footnoteReference w:id="193"/>
        </w:r>
      </w:moveTo>
      <w:ins w:id="1350" w:author="Lekhnath Poudel" w:date="2023-07-13T16:15:00Z">
        <w:r>
          <w:rPr>
            <w:rFonts w:eastAsia="MS ??"/>
            <w:color w:val="auto"/>
            <w:lang w:eastAsia="en-US"/>
          </w:rPr>
          <w:t xml:space="preserve"> </w:t>
        </w:r>
      </w:ins>
    </w:p>
    <w:p w14:paraId="3C39564F" w14:textId="07A982EC" w:rsidR="00B10445" w:rsidRDefault="00B10445" w:rsidP="00B10445">
      <w:pPr>
        <w:widowControl w:val="0"/>
        <w:spacing w:line="480" w:lineRule="auto"/>
        <w:ind w:firstLine="720"/>
        <w:contextualSpacing/>
        <w:rPr>
          <w:ins w:id="1351" w:author="Lekhnath Poudel" w:date="2023-07-13T16:13:00Z"/>
          <w:rFonts w:eastAsia="MS ??"/>
          <w:color w:val="auto"/>
          <w:lang w:eastAsia="en-US"/>
        </w:rPr>
      </w:pPr>
      <w:moveTo w:id="1352" w:author="Lekhnath Poudel" w:date="2023-07-13T16:13:00Z">
        <w:r>
          <w:rPr>
            <w:rFonts w:eastAsia="MS ??"/>
            <w:color w:val="auto"/>
            <w:lang w:eastAsia="en-US"/>
          </w:rPr>
          <w:t>According to Cole, transformation</w:t>
        </w:r>
        <w:r w:rsidRPr="00A25452">
          <w:rPr>
            <w:rFonts w:eastAsia="MS ??"/>
            <w:color w:val="auto"/>
            <w:lang w:eastAsia="en-US"/>
          </w:rPr>
          <w:t xml:space="preserve"> is intended for the </w:t>
        </w:r>
        <w:r w:rsidRPr="00A25452">
          <w:rPr>
            <w:rFonts w:eastAsia="MS ??"/>
            <w:color w:val="auto"/>
            <w:lang w:eastAsia="en-US"/>
          </w:rPr>
          <w:lastRenderedPageBreak/>
          <w:t xml:space="preserve">Church to </w:t>
        </w:r>
        <w:r>
          <w:rPr>
            <w:rFonts w:eastAsia="MS ??"/>
            <w:color w:val="auto"/>
            <w:lang w:eastAsia="en-US"/>
          </w:rPr>
          <w:t>grow</w:t>
        </w:r>
        <w:r w:rsidRPr="00A25452">
          <w:rPr>
            <w:rFonts w:eastAsia="MS ??"/>
            <w:color w:val="auto"/>
            <w:lang w:eastAsia="en-US"/>
          </w:rPr>
          <w:t>. It should undergo spiritual growth, and one aspect of it is witnessing new souls brought into the Kingdom of God.</w:t>
        </w:r>
        <w:r>
          <w:rPr>
            <w:rStyle w:val="FootnoteReference"/>
            <w:rFonts w:eastAsia="MS ??"/>
            <w:color w:val="auto"/>
            <w:lang w:eastAsia="en-US"/>
          </w:rPr>
          <w:footnoteReference w:id="194"/>
        </w:r>
      </w:moveTo>
      <w:moveToRangeEnd w:id="1344"/>
    </w:p>
    <w:p w14:paraId="0694F1E8" w14:textId="01F87A9D" w:rsidR="00A062D8" w:rsidDel="00B10445" w:rsidRDefault="00B10445" w:rsidP="00A062D8">
      <w:pPr>
        <w:widowControl w:val="0"/>
        <w:spacing w:line="480" w:lineRule="auto"/>
        <w:ind w:firstLine="720"/>
        <w:contextualSpacing/>
        <w:rPr>
          <w:del w:id="1355" w:author="Lekhnath Poudel" w:date="2023-07-13T16:15:00Z"/>
          <w:rFonts w:eastAsia="MS ??"/>
          <w:color w:val="auto"/>
          <w:lang w:eastAsia="en-US"/>
        </w:rPr>
      </w:pPr>
      <w:ins w:id="1356" w:author="Lekhnath Poudel" w:date="2023-07-13T16:18:00Z">
        <w:r w:rsidRPr="00B10445">
          <w:rPr>
            <w:rFonts w:eastAsia="MS ??"/>
            <w:color w:val="auto"/>
            <w:lang w:eastAsia="en-US"/>
          </w:rPr>
          <w:t xml:space="preserve">Regarding the expansion of the church Cole makes a very important point: growth can only be brought about by God. </w:t>
        </w:r>
      </w:ins>
      <w:del w:id="1357" w:author="Lekhnath Poudel" w:date="2023-07-13T16:15:00Z">
        <w:r w:rsidR="00A062D8" w:rsidRPr="00E67779" w:rsidDel="00B10445">
          <w:rPr>
            <w:rFonts w:eastAsia="MS ??"/>
            <w:color w:val="auto"/>
            <w:lang w:eastAsia="en-US"/>
          </w:rPr>
          <w:delText>Cole makes a valid point when he says</w:delText>
        </w:r>
        <w:r w:rsidR="00A062D8" w:rsidDel="00B10445">
          <w:rPr>
            <w:rFonts w:eastAsia="MS ??"/>
            <w:color w:val="auto"/>
            <w:lang w:eastAsia="en-US"/>
          </w:rPr>
          <w:delText xml:space="preserve">, </w:delText>
        </w:r>
        <w:commentRangeStart w:id="1358"/>
        <w:r w:rsidR="00A062D8" w:rsidDel="00B10445">
          <w:rPr>
            <w:rFonts w:eastAsia="MS ??"/>
            <w:color w:val="auto"/>
            <w:lang w:eastAsia="en-US"/>
          </w:rPr>
          <w:delText>"In our organic church movement we have come to understand church as this: the presence of Jesus among His people called out as a spiritual family to pursue His mission on this planted."</w:delText>
        </w:r>
        <w:commentRangeEnd w:id="1358"/>
        <w:r w:rsidR="004E3259" w:rsidDel="00B10445">
          <w:rPr>
            <w:rStyle w:val="CommentReference"/>
          </w:rPr>
          <w:commentReference w:id="1358"/>
        </w:r>
        <w:r w:rsidR="00A062D8" w:rsidDel="00B10445">
          <w:rPr>
            <w:rStyle w:val="FootnoteReference"/>
            <w:rFonts w:eastAsia="MS ??"/>
            <w:color w:val="auto"/>
            <w:lang w:eastAsia="en-US"/>
          </w:rPr>
          <w:footnoteReference w:id="195"/>
        </w:r>
        <w:r w:rsidR="00A062D8" w:rsidDel="00B10445">
          <w:rPr>
            <w:rFonts w:eastAsia="MS ??"/>
            <w:color w:val="auto"/>
            <w:lang w:eastAsia="en-US"/>
          </w:rPr>
          <w:delText xml:space="preserve"> </w:delText>
        </w:r>
      </w:del>
    </w:p>
    <w:p w14:paraId="1B11170B" w14:textId="0F0AF367" w:rsidR="00A062D8" w:rsidRDefault="00A062D8" w:rsidP="00A062D8">
      <w:pPr>
        <w:widowControl w:val="0"/>
        <w:spacing w:line="480" w:lineRule="auto"/>
        <w:ind w:firstLine="720"/>
        <w:contextualSpacing/>
        <w:rPr>
          <w:rFonts w:eastAsia="MS ??"/>
          <w:color w:val="auto"/>
          <w:lang w:eastAsia="en-US"/>
        </w:rPr>
      </w:pPr>
      <w:commentRangeStart w:id="1361"/>
      <w:del w:id="1362" w:author="Lekhnath Poudel" w:date="2023-07-13T16:18:00Z">
        <w:r w:rsidRPr="003573DC" w:rsidDel="00B10445">
          <w:rPr>
            <w:rFonts w:eastAsia="MS ??"/>
            <w:color w:val="auto"/>
            <w:lang w:eastAsia="en-US"/>
          </w:rPr>
          <w:delText xml:space="preserve">Cole presents a crucial point </w:delText>
        </w:r>
      </w:del>
      <w:del w:id="1363" w:author="Lekhnath Poudel" w:date="2023-07-13T16:19:00Z">
        <w:r w:rsidRPr="003573DC" w:rsidDel="00B10445">
          <w:rPr>
            <w:rFonts w:eastAsia="MS ??"/>
            <w:color w:val="auto"/>
            <w:lang w:eastAsia="en-US"/>
          </w:rPr>
          <w:delText>on church growth. H</w:delText>
        </w:r>
      </w:del>
      <w:ins w:id="1364" w:author="Lekhnath Poudel" w:date="2023-07-13T16:19:00Z">
        <w:r w:rsidR="00B10445">
          <w:rPr>
            <w:rFonts w:eastAsia="MS ??"/>
            <w:color w:val="auto"/>
            <w:lang w:eastAsia="en-US"/>
          </w:rPr>
          <w:t>H</w:t>
        </w:r>
      </w:ins>
      <w:r w:rsidRPr="003573DC">
        <w:rPr>
          <w:rFonts w:eastAsia="MS ??"/>
          <w:color w:val="auto"/>
          <w:lang w:eastAsia="en-US"/>
        </w:rPr>
        <w:t>e states</w:t>
      </w:r>
      <w:r>
        <w:rPr>
          <w:rFonts w:eastAsia="MS ??"/>
          <w:color w:val="auto"/>
          <w:lang w:eastAsia="en-US"/>
        </w:rPr>
        <w:t xml:space="preserve">, </w:t>
      </w:r>
    </w:p>
    <w:p w14:paraId="79ADB897" w14:textId="77777777" w:rsidR="00A062D8" w:rsidRPr="00FE5DE7" w:rsidRDefault="00A062D8" w:rsidP="00FE5DE7">
      <w:pPr>
        <w:widowControl w:val="0"/>
        <w:ind w:left="720"/>
        <w:contextualSpacing/>
        <w:rPr>
          <w:rFonts w:eastAsia="MS ??"/>
          <w:color w:val="auto"/>
          <w:sz w:val="22"/>
          <w:szCs w:val="22"/>
          <w:lang w:eastAsia="en-US"/>
        </w:rPr>
      </w:pPr>
      <w:r w:rsidRPr="00FE5DE7">
        <w:rPr>
          <w:rFonts w:eastAsia="MS ??"/>
          <w:color w:val="auto"/>
          <w:sz w:val="22"/>
          <w:szCs w:val="22"/>
          <w:lang w:eastAsia="en-US"/>
        </w:rPr>
        <w:t>Bible tells us throughout that only God can cause growth. Trying to cause growth is not possible for us and only confuses people. Worse than that, when we try to cause growth, we take upon our shoulders God's work, which can be blasphemous, human-centered, and prideful. This also sets many people up for disappointment when we promise them growth and we do not deliver.</w:t>
      </w:r>
      <w:r w:rsidRPr="00FE5DE7">
        <w:rPr>
          <w:rStyle w:val="FootnoteReference"/>
          <w:rFonts w:eastAsia="MS ??"/>
          <w:color w:val="auto"/>
          <w:sz w:val="22"/>
          <w:szCs w:val="22"/>
          <w:lang w:eastAsia="en-US"/>
        </w:rPr>
        <w:footnoteReference w:id="196"/>
      </w:r>
    </w:p>
    <w:p w14:paraId="6F9BAA58" w14:textId="77777777" w:rsidR="00FE5DE7" w:rsidRDefault="00FE5DE7" w:rsidP="00FE5DE7">
      <w:pPr>
        <w:widowControl w:val="0"/>
        <w:ind w:left="720"/>
        <w:contextualSpacing/>
        <w:rPr>
          <w:rFonts w:eastAsia="MS ??"/>
          <w:color w:val="auto"/>
          <w:lang w:eastAsia="en-US"/>
        </w:rPr>
      </w:pPr>
    </w:p>
    <w:p w14:paraId="188F7085" w14:textId="5B0A9C56" w:rsidR="00A062D8" w:rsidRDefault="00A062D8" w:rsidP="00B10445">
      <w:pPr>
        <w:widowControl w:val="0"/>
        <w:spacing w:line="480" w:lineRule="auto"/>
        <w:ind w:firstLine="720"/>
        <w:contextualSpacing/>
        <w:rPr>
          <w:rFonts w:eastAsia="MS ??"/>
          <w:color w:val="auto"/>
          <w:lang w:eastAsia="en-US"/>
        </w:rPr>
        <w:pPrChange w:id="1365" w:author="Lekhnath Poudel" w:date="2023-07-13T16:21:00Z">
          <w:pPr>
            <w:widowControl w:val="0"/>
            <w:spacing w:line="480" w:lineRule="auto"/>
            <w:ind w:left="720"/>
            <w:contextualSpacing/>
          </w:pPr>
        </w:pPrChange>
      </w:pPr>
      <w:del w:id="1366" w:author="Lekhnath Poudel" w:date="2023-07-13T16:19:00Z">
        <w:r w:rsidDel="00B10445">
          <w:rPr>
            <w:rFonts w:eastAsia="MS ??"/>
            <w:color w:val="auto"/>
            <w:lang w:eastAsia="en-US"/>
          </w:rPr>
          <w:delText xml:space="preserve">Cole gives significant statements on growth, </w:delText>
        </w:r>
      </w:del>
      <w:ins w:id="1367" w:author="Lekhnath Poudel" w:date="2023-07-13T16:23:00Z">
        <w:r w:rsidR="00B10445" w:rsidRPr="00B10445">
          <w:rPr>
            <w:rFonts w:eastAsia="MS ??"/>
            <w:color w:val="auto"/>
            <w:lang w:eastAsia="en-US"/>
          </w:rPr>
          <w:t xml:space="preserve">Cole is correct to point out that God is the </w:t>
        </w:r>
        <w:r w:rsidR="00B10445">
          <w:rPr>
            <w:rFonts w:eastAsia="MS ??"/>
            <w:color w:val="auto"/>
            <w:lang w:eastAsia="en-US"/>
          </w:rPr>
          <w:t xml:space="preserve">primary </w:t>
        </w:r>
      </w:ins>
      <w:ins w:id="1368" w:author="Lekhnath Poudel" w:date="2023-07-13T16:24:00Z">
        <w:r w:rsidR="00B10445">
          <w:rPr>
            <w:rFonts w:eastAsia="MS ??"/>
            <w:color w:val="auto"/>
            <w:lang w:eastAsia="en-US"/>
          </w:rPr>
          <w:t>author of</w:t>
        </w:r>
      </w:ins>
      <w:ins w:id="1369" w:author="Lekhnath Poudel" w:date="2023-07-13T16:23:00Z">
        <w:r w:rsidR="00B10445" w:rsidRPr="00B10445">
          <w:rPr>
            <w:rFonts w:eastAsia="MS ??"/>
            <w:color w:val="auto"/>
            <w:lang w:eastAsia="en-US"/>
          </w:rPr>
          <w:t xml:space="preserve"> church growth.</w:t>
        </w:r>
      </w:ins>
      <w:ins w:id="1370" w:author="Lekhnath Poudel" w:date="2023-07-13T16:22:00Z">
        <w:r w:rsidR="00B10445">
          <w:rPr>
            <w:rFonts w:eastAsia="MS ??"/>
            <w:color w:val="auto"/>
            <w:lang w:eastAsia="en-US"/>
          </w:rPr>
          <w:t xml:space="preserve"> </w:t>
        </w:r>
      </w:ins>
      <w:ins w:id="1371" w:author="Lekhnath Poudel" w:date="2023-07-13T16:21:00Z">
        <w:r w:rsidR="00B10445" w:rsidRPr="00B10445">
          <w:rPr>
            <w:rFonts w:eastAsia="MS ??"/>
            <w:color w:val="auto"/>
            <w:lang w:eastAsia="en-US"/>
          </w:rPr>
          <w:t>Many times, mission agencies and groups make futile attempts to build the church simply via human labor.</w:t>
        </w:r>
      </w:ins>
      <w:ins w:id="1372" w:author="Lekhnath Poudel" w:date="2023-07-13T16:24:00Z">
        <w:r w:rsidR="00B10445">
          <w:rPr>
            <w:rFonts w:eastAsia="MS ??"/>
            <w:color w:val="auto"/>
            <w:lang w:eastAsia="en-US"/>
          </w:rPr>
          <w:t xml:space="preserve"> Cole further says,</w:t>
        </w:r>
      </w:ins>
    </w:p>
    <w:p w14:paraId="51DC54F0" w14:textId="77777777" w:rsidR="00A062D8" w:rsidRPr="00FE5DE7" w:rsidRDefault="00A062D8" w:rsidP="00FE5DE7">
      <w:pPr>
        <w:widowControl w:val="0"/>
        <w:ind w:left="720"/>
        <w:contextualSpacing/>
        <w:rPr>
          <w:rFonts w:eastAsia="MS ??"/>
          <w:color w:val="auto"/>
          <w:sz w:val="22"/>
          <w:szCs w:val="22"/>
          <w:lang w:eastAsia="en-US"/>
        </w:rPr>
      </w:pPr>
      <w:r w:rsidRPr="00FE5DE7">
        <w:rPr>
          <w:rFonts w:eastAsia="MS ??"/>
          <w:color w:val="auto"/>
          <w:sz w:val="22"/>
          <w:szCs w:val="22"/>
          <w:lang w:eastAsia="en-US"/>
        </w:rPr>
        <w:t>Pouring more money time into growing strategies does not create any more growth... if churches invested more time, energy, and money in planting seeds, they would not have to work hard at growing, and the harvest would be much more abundant.</w:t>
      </w:r>
      <w:r w:rsidRPr="00FE5DE7">
        <w:rPr>
          <w:rStyle w:val="FootnoteReference"/>
          <w:rFonts w:eastAsia="MS ??"/>
          <w:color w:val="auto"/>
          <w:sz w:val="22"/>
          <w:szCs w:val="22"/>
          <w:lang w:eastAsia="en-US"/>
        </w:rPr>
        <w:footnoteReference w:id="197"/>
      </w:r>
      <w:commentRangeEnd w:id="1361"/>
      <w:r w:rsidR="004E3259">
        <w:rPr>
          <w:rStyle w:val="CommentReference"/>
        </w:rPr>
        <w:commentReference w:id="1361"/>
      </w:r>
    </w:p>
    <w:p w14:paraId="0CB364FD" w14:textId="77777777" w:rsidR="00A062D8" w:rsidRDefault="00A062D8" w:rsidP="00FE5DE7">
      <w:pPr>
        <w:widowControl w:val="0"/>
        <w:ind w:firstLine="720"/>
        <w:contextualSpacing/>
        <w:rPr>
          <w:rFonts w:eastAsia="MS ??"/>
          <w:color w:val="auto"/>
          <w:lang w:eastAsia="en-US"/>
        </w:rPr>
      </w:pPr>
    </w:p>
    <w:p w14:paraId="41903F62" w14:textId="16C155B6" w:rsidR="004014AA" w:rsidRPr="00FE5DE7" w:rsidRDefault="004014AA" w:rsidP="004014AA">
      <w:pPr>
        <w:widowControl w:val="0"/>
        <w:spacing w:line="480" w:lineRule="auto"/>
        <w:ind w:firstLine="720"/>
        <w:contextualSpacing/>
        <w:rPr>
          <w:ins w:id="1373" w:author="Lekhnath Poudel" w:date="2023-07-13T16:28:00Z"/>
          <w:rFonts w:eastAsia="MS ??"/>
          <w:color w:val="auto"/>
          <w:sz w:val="22"/>
          <w:szCs w:val="22"/>
          <w:lang w:eastAsia="en-US"/>
        </w:rPr>
        <w:pPrChange w:id="1374" w:author="Lekhnath Poudel" w:date="2023-07-13T16:28:00Z">
          <w:pPr>
            <w:widowControl w:val="0"/>
            <w:ind w:left="720"/>
            <w:contextualSpacing/>
          </w:pPr>
        </w:pPrChange>
      </w:pPr>
      <w:bookmarkStart w:id="1375" w:name="_Toc138167472"/>
      <w:ins w:id="1376" w:author="Lekhnath Poudel" w:date="2023-07-13T16:29:00Z">
        <w:r w:rsidRPr="004014AA">
          <w:rPr>
            <w:rFonts w:eastAsia="MS ??"/>
            <w:color w:val="auto"/>
            <w:lang w:eastAsia="en-US"/>
          </w:rPr>
          <w:t>It demonstrates that while church growth is important, it is not the main goal. The goal is to see lives transformed through Christ.</w:t>
        </w:r>
      </w:ins>
      <w:ins w:id="1377" w:author="Lekhnath Poudel" w:date="2023-07-13T16:30:00Z">
        <w:r>
          <w:rPr>
            <w:rFonts w:eastAsia="MS ??"/>
            <w:color w:val="auto"/>
            <w:lang w:eastAsia="en-US"/>
          </w:rPr>
          <w:t xml:space="preserve"> </w:t>
        </w:r>
      </w:ins>
    </w:p>
    <w:p w14:paraId="55DC7BE0" w14:textId="77777777" w:rsidR="004014AA" w:rsidRDefault="004014AA" w:rsidP="004014AA">
      <w:pPr>
        <w:widowControl w:val="0"/>
        <w:ind w:firstLine="720"/>
        <w:contextualSpacing/>
        <w:rPr>
          <w:ins w:id="1378" w:author="Lekhnath Poudel" w:date="2023-07-13T16:28:00Z"/>
          <w:rFonts w:eastAsia="MS ??"/>
          <w:color w:val="auto"/>
          <w:lang w:eastAsia="en-US"/>
        </w:rPr>
      </w:pPr>
    </w:p>
    <w:p w14:paraId="3787A325" w14:textId="002A743F" w:rsidR="008A269B" w:rsidDel="00B10445" w:rsidRDefault="00042BD5" w:rsidP="008A269B">
      <w:pPr>
        <w:pStyle w:val="Heading3"/>
        <w:rPr>
          <w:del w:id="1379" w:author="Lekhnath Poudel" w:date="2023-07-13T16:24:00Z"/>
        </w:rPr>
      </w:pPr>
      <w:del w:id="1380" w:author="Lekhnath Poudel" w:date="2023-07-13T16:24:00Z">
        <w:r w:rsidDel="00B10445">
          <w:delText>The k</w:delText>
        </w:r>
        <w:r w:rsidR="004710BD" w:rsidDel="00B10445">
          <w:delText>ey function</w:delText>
        </w:r>
        <w:r w:rsidR="00213322" w:rsidDel="00B10445">
          <w:delText xml:space="preserve"> of </w:delText>
        </w:r>
        <w:r w:rsidDel="00B10445">
          <w:delText xml:space="preserve">the </w:delText>
        </w:r>
        <w:r w:rsidR="00213322" w:rsidDel="00B10445">
          <w:delText>Church</w:delText>
        </w:r>
        <w:bookmarkEnd w:id="1375"/>
      </w:del>
    </w:p>
    <w:p w14:paraId="697CB22A" w14:textId="018D516B" w:rsidR="00E95A8D" w:rsidDel="00B10445" w:rsidRDefault="00042BD5" w:rsidP="00E95A8D">
      <w:pPr>
        <w:widowControl w:val="0"/>
        <w:spacing w:line="480" w:lineRule="auto"/>
        <w:ind w:firstLine="720"/>
        <w:contextualSpacing/>
        <w:rPr>
          <w:moveFrom w:id="1381" w:author="Lekhnath Poudel" w:date="2023-07-13T16:08:00Z"/>
          <w:rFonts w:eastAsia="MS ??"/>
          <w:color w:val="auto"/>
          <w:lang w:eastAsia="en-US"/>
        </w:rPr>
      </w:pPr>
      <w:moveFromRangeStart w:id="1382" w:author="Lekhnath Poudel" w:date="2023-07-13T16:08:00Z" w:name="move140156940"/>
      <w:moveFrom w:id="1383" w:author="Lekhnath Poudel" w:date="2023-07-13T16:08:00Z">
        <w:r w:rsidDel="00B10445">
          <w:rPr>
            <w:rFonts w:eastAsia="MS ??"/>
            <w:color w:val="auto"/>
            <w:lang w:eastAsia="en-US"/>
          </w:rPr>
          <w:t>The k</w:t>
        </w:r>
        <w:r w:rsidR="005942C7" w:rsidDel="00B10445">
          <w:rPr>
            <w:rFonts w:eastAsia="MS ??"/>
            <w:color w:val="auto"/>
            <w:lang w:eastAsia="en-US"/>
          </w:rPr>
          <w:t xml:space="preserve">ey function of </w:t>
        </w:r>
        <w:r w:rsidDel="00B10445">
          <w:rPr>
            <w:rFonts w:eastAsia="MS ??"/>
            <w:color w:val="auto"/>
            <w:lang w:eastAsia="en-US"/>
          </w:rPr>
          <w:t xml:space="preserve">the </w:t>
        </w:r>
        <w:r w:rsidR="005942C7" w:rsidDel="00B10445">
          <w:rPr>
            <w:rFonts w:eastAsia="MS ??"/>
            <w:color w:val="auto"/>
            <w:lang w:eastAsia="en-US"/>
          </w:rPr>
          <w:t xml:space="preserve">church </w:t>
        </w:r>
        <w:r w:rsidDel="00B10445">
          <w:rPr>
            <w:rFonts w:eastAsia="MS ??"/>
            <w:color w:val="auto"/>
            <w:lang w:eastAsia="en-US"/>
          </w:rPr>
          <w:t xml:space="preserve">is </w:t>
        </w:r>
        <w:r w:rsidR="005942C7" w:rsidDel="00B10445">
          <w:rPr>
            <w:rFonts w:eastAsia="MS ??"/>
            <w:color w:val="auto"/>
            <w:lang w:eastAsia="en-US"/>
          </w:rPr>
          <w:t xml:space="preserve">to transform lives in Christ. </w:t>
        </w:r>
        <w:r w:rsidR="00E95A8D" w:rsidDel="00B10445">
          <w:rPr>
            <w:rFonts w:eastAsia="MS ??"/>
            <w:color w:val="auto"/>
            <w:lang w:eastAsia="en-US"/>
          </w:rPr>
          <w:t>Stetzer and Rainer say, "The heart of the gospel we carry into the world is</w:t>
        </w:r>
        <w:r w:rsidDel="00B10445">
          <w:rPr>
            <w:rFonts w:eastAsia="MS ??"/>
            <w:color w:val="auto"/>
            <w:lang w:eastAsia="en-US"/>
          </w:rPr>
          <w:t xml:space="preserve"> the</w:t>
        </w:r>
        <w:r w:rsidR="00E95A8D" w:rsidDel="00B10445">
          <w:rPr>
            <w:rFonts w:eastAsia="MS ??"/>
            <w:color w:val="auto"/>
            <w:lang w:eastAsia="en-US"/>
          </w:rPr>
          <w:t xml:space="preserve"> transformation. The transformation brings freedom from sin, rigid legalism, and hopelessness."</w:t>
        </w:r>
        <w:r w:rsidR="00E95A8D" w:rsidDel="00B10445">
          <w:rPr>
            <w:rStyle w:val="FootnoteReference"/>
            <w:rFonts w:eastAsia="MS ??"/>
            <w:color w:val="auto"/>
            <w:lang w:eastAsia="en-US"/>
          </w:rPr>
          <w:footnoteReference w:id="198"/>
        </w:r>
      </w:moveFrom>
    </w:p>
    <w:p w14:paraId="787325E4" w14:textId="7672F137" w:rsidR="00213322" w:rsidDel="00B10445" w:rsidRDefault="008A269B" w:rsidP="00213322">
      <w:pPr>
        <w:widowControl w:val="0"/>
        <w:spacing w:line="480" w:lineRule="auto"/>
        <w:ind w:firstLine="720"/>
        <w:contextualSpacing/>
        <w:rPr>
          <w:moveFrom w:id="1386" w:author="Lekhnath Poudel" w:date="2023-07-13T16:08:00Z"/>
          <w:rFonts w:eastAsia="MS ??"/>
          <w:color w:val="auto"/>
          <w:lang w:eastAsia="en-US"/>
        </w:rPr>
      </w:pPr>
      <w:moveFrom w:id="1387" w:author="Lekhnath Poudel" w:date="2023-07-13T16:08:00Z">
        <w:r w:rsidDel="00B10445">
          <w:rPr>
            <w:rFonts w:eastAsia="MS ??"/>
            <w:color w:val="auto"/>
            <w:lang w:eastAsia="en-US"/>
          </w:rPr>
          <w:t xml:space="preserve">Church attendance, however, is not the barometer of how Christianity is doing. Ultimately, transformation is the product of </w:t>
        </w:r>
        <w:r w:rsidR="00042BD5" w:rsidDel="00B10445">
          <w:rPr>
            <w:rFonts w:eastAsia="MS ??"/>
            <w:color w:val="auto"/>
            <w:lang w:eastAsia="en-US"/>
          </w:rPr>
          <w:t xml:space="preserve">the </w:t>
        </w:r>
        <w:r w:rsidDel="00B10445">
          <w:rPr>
            <w:rFonts w:eastAsia="MS ??"/>
            <w:color w:val="auto"/>
            <w:lang w:eastAsia="en-US"/>
          </w:rPr>
          <w:t>Gospel. It is not enough to fill our churches; we must transform our world. Society and culture should change if the church has been truly effective.</w:t>
        </w:r>
        <w:r w:rsidDel="00B10445">
          <w:rPr>
            <w:rStyle w:val="FootnoteReference"/>
            <w:rFonts w:eastAsia="MS ??"/>
            <w:color w:val="auto"/>
            <w:lang w:eastAsia="en-US"/>
          </w:rPr>
          <w:footnoteReference w:id="199"/>
        </w:r>
        <w:r w:rsidR="00213322" w:rsidDel="00B10445">
          <w:rPr>
            <w:rFonts w:eastAsia="MS ??"/>
            <w:color w:val="auto"/>
            <w:lang w:eastAsia="en-US"/>
          </w:rPr>
          <w:t xml:space="preserve"> Dever and Alexander rightly define the essence of the church:</w:t>
        </w:r>
      </w:moveFrom>
    </w:p>
    <w:p w14:paraId="748192A9" w14:textId="76827DEC" w:rsidR="00213322" w:rsidRPr="00FE5DE7" w:rsidDel="00B10445" w:rsidRDefault="00213322" w:rsidP="00FE5DE7">
      <w:pPr>
        <w:widowControl w:val="0"/>
        <w:ind w:left="720"/>
        <w:contextualSpacing/>
        <w:rPr>
          <w:moveFrom w:id="1390" w:author="Lekhnath Poudel" w:date="2023-07-13T16:08:00Z"/>
          <w:rFonts w:eastAsia="MS ??"/>
          <w:color w:val="auto"/>
          <w:sz w:val="22"/>
          <w:szCs w:val="22"/>
          <w:lang w:eastAsia="en-US"/>
        </w:rPr>
      </w:pPr>
      <w:moveFrom w:id="1391" w:author="Lekhnath Poudel" w:date="2023-07-13T16:08:00Z">
        <w:r w:rsidRPr="00FE5DE7" w:rsidDel="00B10445">
          <w:rPr>
            <w:rFonts w:eastAsia="MS ??"/>
            <w:color w:val="auto"/>
            <w:sz w:val="22"/>
            <w:szCs w:val="22"/>
            <w:lang w:eastAsia="en-US"/>
          </w:rPr>
          <w:t>Fundamentally, God intends the local church to be a corporate display of His glory and wisdom, both to unbelievers and to unseen spiritual powers ... The church is the only institution entrusted by God with the message of repentance of sins and belief in Jesus Christ for forgiveness.</w:t>
        </w:r>
        <w:r w:rsidRPr="00FE5DE7" w:rsidDel="00B10445">
          <w:rPr>
            <w:rStyle w:val="FootnoteReference"/>
            <w:rFonts w:eastAsia="MS ??"/>
            <w:color w:val="auto"/>
            <w:sz w:val="22"/>
            <w:szCs w:val="22"/>
            <w:lang w:eastAsia="en-US"/>
          </w:rPr>
          <w:footnoteReference w:id="200"/>
        </w:r>
      </w:moveFrom>
    </w:p>
    <w:p w14:paraId="0EB2A707" w14:textId="0725BED9" w:rsidR="00FE5DE7" w:rsidDel="00B10445" w:rsidRDefault="00FE5DE7" w:rsidP="00FE5DE7">
      <w:pPr>
        <w:widowControl w:val="0"/>
        <w:ind w:left="720"/>
        <w:contextualSpacing/>
        <w:rPr>
          <w:moveFrom w:id="1394" w:author="Lekhnath Poudel" w:date="2023-07-13T16:08:00Z"/>
          <w:rFonts w:eastAsia="MS ??"/>
          <w:color w:val="auto"/>
          <w:lang w:eastAsia="en-US"/>
        </w:rPr>
      </w:pPr>
    </w:p>
    <w:p w14:paraId="222F50CF" w14:textId="6DBB22FD" w:rsidR="00042BD5" w:rsidDel="00B10445" w:rsidRDefault="00042BD5" w:rsidP="00213322">
      <w:pPr>
        <w:widowControl w:val="0"/>
        <w:spacing w:line="480" w:lineRule="auto"/>
        <w:ind w:firstLine="720"/>
        <w:contextualSpacing/>
        <w:rPr>
          <w:moveFrom w:id="1395" w:author="Lekhnath Poudel" w:date="2023-07-13T16:08:00Z"/>
          <w:rFonts w:eastAsia="MS ??"/>
          <w:color w:val="auto"/>
          <w:lang w:eastAsia="en-US"/>
        </w:rPr>
      </w:pPr>
      <w:moveFrom w:id="1396" w:author="Lekhnath Poudel" w:date="2023-07-13T16:08:00Z">
        <w:r w:rsidDel="00B10445">
          <w:rPr>
            <w:rFonts w:eastAsia="MS ??"/>
            <w:color w:val="auto"/>
            <w:lang w:eastAsia="en-US"/>
          </w:rPr>
          <w:t xml:space="preserve">Cole says, </w:t>
        </w:r>
      </w:moveFrom>
    </w:p>
    <w:p w14:paraId="74236B19" w14:textId="1096F3A4" w:rsidR="00042BD5" w:rsidRPr="00042BD5" w:rsidDel="00B10445" w:rsidRDefault="008A269B" w:rsidP="00042BD5">
      <w:pPr>
        <w:widowControl w:val="0"/>
        <w:ind w:left="720"/>
        <w:contextualSpacing/>
        <w:rPr>
          <w:moveFrom w:id="1397" w:author="Lekhnath Poudel" w:date="2023-07-13T16:08:00Z"/>
          <w:rFonts w:eastAsia="MS ??"/>
          <w:color w:val="auto"/>
          <w:sz w:val="22"/>
          <w:szCs w:val="22"/>
          <w:lang w:eastAsia="en-US"/>
        </w:rPr>
      </w:pPr>
      <w:moveFrom w:id="1398" w:author="Lekhnath Poudel" w:date="2023-07-13T16:08:00Z">
        <w:r w:rsidRPr="00042BD5" w:rsidDel="00B10445">
          <w:rPr>
            <w:rFonts w:eastAsia="MS ??"/>
            <w:color w:val="auto"/>
            <w:sz w:val="22"/>
            <w:szCs w:val="22"/>
            <w:lang w:eastAsia="en-US"/>
          </w:rPr>
          <w:t>The Church in the West has sacrificed so much of what she is supposed to be about that her relevance is lost to the lost. Parachurch organizations such as seminaries, mission agencies, Christian counseling agencies, and evangelistic ministries, have risen to accomplish so much of what God intended the Church to do. She expects other to do evangelism, leadership development, and social care.</w:t>
        </w:r>
        <w:r w:rsidRPr="00042BD5" w:rsidDel="00B10445">
          <w:rPr>
            <w:rStyle w:val="FootnoteReference"/>
            <w:rFonts w:eastAsia="MS ??"/>
            <w:color w:val="auto"/>
            <w:sz w:val="22"/>
            <w:szCs w:val="22"/>
            <w:lang w:eastAsia="en-US"/>
          </w:rPr>
          <w:footnoteReference w:id="201"/>
        </w:r>
        <w:r w:rsidR="00213322" w:rsidRPr="00042BD5" w:rsidDel="00B10445">
          <w:rPr>
            <w:rFonts w:eastAsia="MS ??"/>
            <w:color w:val="auto"/>
            <w:sz w:val="22"/>
            <w:szCs w:val="22"/>
            <w:lang w:eastAsia="en-US"/>
          </w:rPr>
          <w:t xml:space="preserve"> </w:t>
        </w:r>
      </w:moveFrom>
    </w:p>
    <w:p w14:paraId="18076040" w14:textId="0A0D9CF8" w:rsidR="00042BD5" w:rsidDel="00B10445" w:rsidRDefault="00042BD5" w:rsidP="00042BD5">
      <w:pPr>
        <w:widowControl w:val="0"/>
        <w:ind w:left="720"/>
        <w:contextualSpacing/>
        <w:rPr>
          <w:moveFrom w:id="1401" w:author="Lekhnath Poudel" w:date="2023-07-13T16:08:00Z"/>
          <w:rFonts w:eastAsia="MS ??"/>
          <w:color w:val="auto"/>
          <w:lang w:eastAsia="en-US"/>
        </w:rPr>
      </w:pPr>
    </w:p>
    <w:p w14:paraId="717633B1" w14:textId="3787BC1C" w:rsidR="00213322" w:rsidDel="00B10445" w:rsidRDefault="00213322" w:rsidP="00042BD5">
      <w:pPr>
        <w:widowControl w:val="0"/>
        <w:spacing w:line="480" w:lineRule="auto"/>
        <w:ind w:left="720"/>
        <w:contextualSpacing/>
        <w:rPr>
          <w:moveFrom w:id="1402" w:author="Lekhnath Poudel" w:date="2023-07-13T16:08:00Z"/>
          <w:rFonts w:eastAsia="MS ??"/>
          <w:color w:val="auto"/>
          <w:lang w:eastAsia="en-US"/>
        </w:rPr>
      </w:pPr>
      <w:moveFrom w:id="1403" w:author="Lekhnath Poudel" w:date="2023-07-13T16:08:00Z">
        <w:r w:rsidDel="00B10445">
          <w:rPr>
            <w:rFonts w:eastAsia="MS ??"/>
            <w:color w:val="auto"/>
            <w:lang w:eastAsia="en-US"/>
          </w:rPr>
          <w:t>Dever and Alexander rightly assert,</w:t>
        </w:r>
      </w:moveFrom>
    </w:p>
    <w:p w14:paraId="5EA9F167" w14:textId="4CFE6617" w:rsidR="00213322" w:rsidRPr="00EC4C2B" w:rsidDel="00B10445" w:rsidRDefault="00213322" w:rsidP="00EC4C2B">
      <w:pPr>
        <w:widowControl w:val="0"/>
        <w:ind w:left="720"/>
        <w:contextualSpacing/>
        <w:rPr>
          <w:moveFrom w:id="1404" w:author="Lekhnath Poudel" w:date="2023-07-13T16:08:00Z"/>
          <w:rFonts w:eastAsia="MS ??"/>
          <w:color w:val="auto"/>
          <w:sz w:val="22"/>
          <w:szCs w:val="22"/>
          <w:lang w:eastAsia="en-US"/>
        </w:rPr>
      </w:pPr>
      <w:moveFrom w:id="1405" w:author="Lekhnath Poudel" w:date="2023-07-13T16:08:00Z">
        <w:r w:rsidRPr="00EC4C2B" w:rsidDel="00B10445">
          <w:rPr>
            <w:rFonts w:eastAsia="MS ??"/>
            <w:color w:val="auto"/>
            <w:sz w:val="22"/>
            <w:szCs w:val="22"/>
            <w:lang w:eastAsia="en-US"/>
          </w:rPr>
          <w:t>Jesus is the One who is ultimately building His church (Matt. 16:18). But He has graciously allowed us [local church] to participate in the construction process, ant it is therefore according to His biblical blueprint that we must build the structure and life of the church.</w:t>
        </w:r>
        <w:r w:rsidRPr="00EC4C2B" w:rsidDel="00B10445">
          <w:rPr>
            <w:rStyle w:val="FootnoteReference"/>
            <w:rFonts w:eastAsia="MS ??"/>
            <w:color w:val="auto"/>
            <w:sz w:val="22"/>
            <w:szCs w:val="22"/>
            <w:lang w:eastAsia="en-US"/>
          </w:rPr>
          <w:footnoteReference w:id="202"/>
        </w:r>
      </w:moveFrom>
    </w:p>
    <w:moveFromRangeEnd w:id="1382"/>
    <w:p w14:paraId="7411E090" w14:textId="77777777" w:rsidR="00EC4C2B" w:rsidRDefault="00EC4C2B" w:rsidP="00213322">
      <w:pPr>
        <w:widowControl w:val="0"/>
        <w:spacing w:line="480" w:lineRule="auto"/>
        <w:ind w:left="720" w:firstLine="60"/>
        <w:contextualSpacing/>
        <w:rPr>
          <w:rFonts w:eastAsia="MS ??"/>
          <w:color w:val="auto"/>
          <w:lang w:eastAsia="en-US"/>
        </w:rPr>
      </w:pPr>
    </w:p>
    <w:p w14:paraId="1BA33A8C" w14:textId="77777777" w:rsidR="009D5271" w:rsidRPr="009C3097" w:rsidRDefault="009D5271" w:rsidP="009D5271">
      <w:pPr>
        <w:pStyle w:val="Heading3"/>
      </w:pPr>
      <w:bookmarkStart w:id="1408" w:name="_Toc138167473"/>
      <w:r w:rsidRPr="009C3097">
        <w:t xml:space="preserve">Healthy Church </w:t>
      </w:r>
      <w:r>
        <w:t>E</w:t>
      </w:r>
      <w:r w:rsidRPr="009C3097">
        <w:t xml:space="preserve">nvironment </w:t>
      </w:r>
      <w:commentRangeStart w:id="1409"/>
      <w:r>
        <w:t>and Church Growth</w:t>
      </w:r>
      <w:bookmarkEnd w:id="1408"/>
      <w:commentRangeEnd w:id="1409"/>
      <w:r w:rsidR="00E95562">
        <w:rPr>
          <w:rStyle w:val="CommentReference"/>
          <w:rFonts w:eastAsia="Arial Unicode MS"/>
          <w:color w:val="000000"/>
          <w:spacing w:val="0"/>
          <w:lang w:eastAsia="zh-CN" w:bidi="ar-SA"/>
        </w:rPr>
        <w:commentReference w:id="1409"/>
      </w:r>
    </w:p>
    <w:p w14:paraId="6009C654" w14:textId="558AC138" w:rsidR="009D5271" w:rsidRDefault="009D5271" w:rsidP="009D5271">
      <w:pPr>
        <w:spacing w:line="480" w:lineRule="auto"/>
        <w:ind w:firstLine="720"/>
      </w:pPr>
      <w:r w:rsidRPr="00112ECC">
        <w:t xml:space="preserve">The church is the place where believers exercise their faith most. If they find a healthy environment, they can grow more. </w:t>
      </w:r>
      <w:r>
        <w:t>Rainer</w:t>
      </w:r>
      <w:r w:rsidRPr="00112ECC">
        <w:t xml:space="preserve"> and </w:t>
      </w:r>
      <w:r>
        <w:t xml:space="preserve">Geiger </w:t>
      </w:r>
      <w:r w:rsidRPr="00112ECC">
        <w:t>in their book called 'Simple Church', emphasi</w:t>
      </w:r>
      <w:r w:rsidR="00042BD5">
        <w:t>ze</w:t>
      </w:r>
      <w:r w:rsidRPr="00112ECC">
        <w:t xml:space="preserve"> the healthy environment. They called it a healthy church. </w:t>
      </w:r>
      <w:r w:rsidR="00D269E4">
        <w:t xml:space="preserve">Rainer and Geiger asserts, </w:t>
      </w:r>
    </w:p>
    <w:p w14:paraId="720A6A91" w14:textId="26A8B292" w:rsidR="009D5271" w:rsidRPr="003B0B8E" w:rsidRDefault="009D5271" w:rsidP="009D5271">
      <w:pPr>
        <w:ind w:left="720"/>
        <w:rPr>
          <w:sz w:val="22"/>
          <w:szCs w:val="22"/>
        </w:rPr>
      </w:pPr>
      <w:r w:rsidRPr="003B0B8E">
        <w:rPr>
          <w:sz w:val="22"/>
          <w:szCs w:val="22"/>
        </w:rPr>
        <w:t xml:space="preserve">In 1 Corinthians 3, believers are called God's children (v. 1), God's field (v. 9), and God's building (v. 9).  We are God's children. We begin as spiritual babies because we are born again (John 3:3). Our movement into spiritual adulthood is a process, that process is critical. Just as babies need the right environments to grow physically, people need the right environment to grow spiritually. We are God's field. Fields do not bear fruit or crops on command. They blossom in process, and to do so properly, they need the right environment and the right nutrients. Children, fields, and </w:t>
      </w:r>
      <w:r w:rsidRPr="003B0B8E">
        <w:rPr>
          <w:sz w:val="22"/>
          <w:szCs w:val="22"/>
        </w:rPr>
        <w:lastRenderedPageBreak/>
        <w:t>buildings grow in the process. They do not mature overnight. They are not built in a day... Children, Fields, and buildings need the right environments to facilitate the process of growth. Children need nurturing, touch, food, and love. The field needs water, care, and farming. A building needs workers, materials.</w:t>
      </w:r>
      <w:r w:rsidRPr="003B0B8E">
        <w:rPr>
          <w:rStyle w:val="FootnoteReference"/>
          <w:sz w:val="22"/>
          <w:szCs w:val="22"/>
        </w:rPr>
        <w:footnoteReference w:id="203"/>
      </w:r>
      <w:r w:rsidRPr="003B0B8E">
        <w:rPr>
          <w:sz w:val="22"/>
          <w:szCs w:val="22"/>
        </w:rPr>
        <w:t xml:space="preserve"> </w:t>
      </w:r>
    </w:p>
    <w:p w14:paraId="14A725A7" w14:textId="77777777" w:rsidR="009D5271" w:rsidRDefault="009D5271" w:rsidP="009D5271">
      <w:pPr>
        <w:autoSpaceDE w:val="0"/>
        <w:autoSpaceDN w:val="0"/>
        <w:adjustRightInd w:val="0"/>
        <w:ind w:firstLine="720"/>
      </w:pPr>
    </w:p>
    <w:p w14:paraId="6B5C3D93" w14:textId="7E0BC263" w:rsidR="009D5271" w:rsidRDefault="00D269E4" w:rsidP="009D5271">
      <w:pPr>
        <w:autoSpaceDE w:val="0"/>
        <w:autoSpaceDN w:val="0"/>
        <w:adjustRightInd w:val="0"/>
        <w:spacing w:line="480" w:lineRule="auto"/>
        <w:ind w:firstLine="720"/>
      </w:pPr>
      <w:r>
        <w:t>According to Rainer and Geiger</w:t>
      </w:r>
      <w:r w:rsidR="00042BD5">
        <w:t>,</w:t>
      </w:r>
      <w:r w:rsidR="009D5271" w:rsidRPr="00112ECC">
        <w:t xml:space="preserve"> </w:t>
      </w:r>
      <w:r w:rsidR="00042BD5">
        <w:t>a healthy</w:t>
      </w:r>
      <w:r w:rsidR="009D5271" w:rsidRPr="00112ECC">
        <w:t xml:space="preserve"> environment is </w:t>
      </w:r>
      <w:r>
        <w:t xml:space="preserve">essential for </w:t>
      </w:r>
      <w:r w:rsidR="009D5271" w:rsidRPr="00112ECC">
        <w:t xml:space="preserve">church growth. The right environment in the church </w:t>
      </w:r>
      <w:r w:rsidR="00C36A4E" w:rsidRPr="00112ECC">
        <w:t>includes</w:t>
      </w:r>
      <w:r w:rsidR="009D5271" w:rsidRPr="00112ECC">
        <w:t xml:space="preserve"> </w:t>
      </w:r>
      <w:r w:rsidR="00C36A4E">
        <w:t>c</w:t>
      </w:r>
      <w:r w:rsidR="009D5271" w:rsidRPr="00112ECC">
        <w:t xml:space="preserve">aring, </w:t>
      </w:r>
      <w:r w:rsidR="00C36A4E">
        <w:t>l</w:t>
      </w:r>
      <w:r w:rsidR="009D5271" w:rsidRPr="00112ECC">
        <w:t>eading</w:t>
      </w:r>
      <w:r w:rsidR="00042BD5">
        <w:t>,</w:t>
      </w:r>
      <w:r w:rsidR="009D5271" w:rsidRPr="00112ECC">
        <w:t xml:space="preserve"> and </w:t>
      </w:r>
      <w:r w:rsidR="00C36A4E">
        <w:t>f</w:t>
      </w:r>
      <w:r w:rsidR="009D5271" w:rsidRPr="00112ECC">
        <w:t xml:space="preserve">eeding the believers. We can see another great example of </w:t>
      </w:r>
      <w:r w:rsidR="00042BD5">
        <w:t>a healthy</w:t>
      </w:r>
      <w:r w:rsidR="009D5271" w:rsidRPr="00112ECC">
        <w:t xml:space="preserve"> environment in the </w:t>
      </w:r>
      <w:r w:rsidR="00042BD5">
        <w:t>B</w:t>
      </w:r>
      <w:r w:rsidR="009D5271" w:rsidRPr="00112ECC">
        <w:t xml:space="preserve">ook of Acts: </w:t>
      </w:r>
    </w:p>
    <w:p w14:paraId="4CB31C4C" w14:textId="77777777" w:rsidR="009D5271" w:rsidRPr="003B0B8E" w:rsidRDefault="009D5271" w:rsidP="009D5271">
      <w:pPr>
        <w:autoSpaceDE w:val="0"/>
        <w:autoSpaceDN w:val="0"/>
        <w:adjustRightInd w:val="0"/>
        <w:ind w:left="720"/>
        <w:rPr>
          <w:rFonts w:eastAsiaTheme="minorHAnsi"/>
          <w:sz w:val="22"/>
          <w:szCs w:val="22"/>
          <w:lang w:bidi="he-IL"/>
        </w:rPr>
      </w:pPr>
      <w:r w:rsidRPr="003B0B8E">
        <w:rPr>
          <w:rFonts w:eastAsiaTheme="minorHAnsi"/>
          <w:sz w:val="22"/>
          <w:szCs w:val="22"/>
          <w:lang w:bidi="he-IL"/>
        </w:rPr>
        <w:t xml:space="preserve">They were continually devoting themselves to the apostles' teaching and to fellowship, to the breaking of bread and to prayer. Everyone kept feeling a sense of awe, and many wonders and signs were taking place through the apostles. And all those who had believed were together and had all things in common; and they </w:t>
      </w:r>
      <w:r w:rsidRPr="003B0B8E">
        <w:rPr>
          <w:rFonts w:eastAsiaTheme="minorHAnsi"/>
          <w:i/>
          <w:iCs/>
          <w:sz w:val="22"/>
          <w:szCs w:val="22"/>
          <w:lang w:bidi="he-IL"/>
        </w:rPr>
        <w:t xml:space="preserve">began </w:t>
      </w:r>
      <w:r w:rsidRPr="003B0B8E">
        <w:rPr>
          <w:rFonts w:eastAsiaTheme="minorHAnsi"/>
          <w:sz w:val="22"/>
          <w:szCs w:val="22"/>
          <w:lang w:bidi="he-IL"/>
        </w:rPr>
        <w:t xml:space="preserve">selling their property and possessions and were sharing them with all, as anyone might have need.  Day by day continuing with one mind in the temple, and breaking bread from house to house, they were taking their meals together with gladness and sincerity of heart, praising God and having favor with all the people. And the Lord was adding to their number day by day those who were being saved.  (Acts 2:42-47 NAU). </w:t>
      </w:r>
    </w:p>
    <w:p w14:paraId="0E517F08" w14:textId="77777777" w:rsidR="009D5271" w:rsidRDefault="009D5271" w:rsidP="009D5271">
      <w:pPr>
        <w:autoSpaceDE w:val="0"/>
        <w:autoSpaceDN w:val="0"/>
        <w:adjustRightInd w:val="0"/>
        <w:ind w:left="720"/>
        <w:rPr>
          <w:rFonts w:eastAsiaTheme="minorHAnsi"/>
          <w:sz w:val="22"/>
          <w:szCs w:val="22"/>
          <w:lang w:bidi="he-IL"/>
        </w:rPr>
      </w:pPr>
    </w:p>
    <w:p w14:paraId="1A487159" w14:textId="77777777" w:rsidR="00D30DE4" w:rsidRDefault="00D30DE4" w:rsidP="00D30DE4">
      <w:pPr>
        <w:spacing w:line="480" w:lineRule="auto"/>
        <w:ind w:firstLine="720"/>
      </w:pPr>
      <w:r>
        <w:t xml:space="preserve">Giving brief description of a healthy church, Day asserts, </w:t>
      </w:r>
    </w:p>
    <w:p w14:paraId="68311648" w14:textId="77777777" w:rsidR="00D30DE4" w:rsidRPr="00AE0901" w:rsidRDefault="00D30DE4" w:rsidP="00D30DE4">
      <w:pPr>
        <w:ind w:left="720"/>
        <w:rPr>
          <w:sz w:val="22"/>
          <w:szCs w:val="22"/>
        </w:rPr>
      </w:pPr>
      <w:commentRangeStart w:id="1410"/>
      <w:r w:rsidRPr="00AE0901">
        <w:rPr>
          <w:sz w:val="22"/>
          <w:szCs w:val="22"/>
        </w:rPr>
        <w:t>A church guided by its context, a church where the connectedness and uniqueness of each member is understood, a praying church, a church empowered by the Holy Spirit, a church that equips its members for ministry, an evangelistic church, a Bible believing church, a loving church, a worshiping church, a unified church, a church with exemplary leaders, a growing church, a disciple-making church, a servant led church, a church with small groups, a church as community, a church with one Lord – Jesus, a visionary church, a caring church, a church passionate for its mission, a disciple-building church, a church with every member involved, a church where members serve according to their giftedness, a church that sought to fulfill the Great Commission, a church that sought to live according to the Great Commandments, a church that is balanced in its functions, a serving church, a church with empowering leaders, and a church with authentic community.</w:t>
      </w:r>
      <w:r w:rsidRPr="00AE0901">
        <w:rPr>
          <w:rStyle w:val="FootnoteReference"/>
          <w:sz w:val="22"/>
          <w:szCs w:val="22"/>
        </w:rPr>
        <w:footnoteReference w:id="204"/>
      </w:r>
      <w:commentRangeEnd w:id="1410"/>
      <w:r w:rsidR="00F45300">
        <w:rPr>
          <w:rStyle w:val="CommentReference"/>
        </w:rPr>
        <w:commentReference w:id="1410"/>
      </w:r>
    </w:p>
    <w:p w14:paraId="3E30B5C7" w14:textId="77777777" w:rsidR="00D30DE4" w:rsidRDefault="00D30DE4" w:rsidP="00D30DE4">
      <w:pPr>
        <w:spacing w:line="480" w:lineRule="auto"/>
        <w:ind w:firstLine="720"/>
      </w:pPr>
    </w:p>
    <w:p w14:paraId="280FA596" w14:textId="77777777" w:rsidR="006A24E1" w:rsidRDefault="006A24E1" w:rsidP="006A24E1">
      <w:pPr>
        <w:pStyle w:val="Heading3"/>
      </w:pPr>
      <w:bookmarkStart w:id="1411" w:name="_Toc138167474"/>
      <w:r>
        <w:t>Marks of Healthy Church</w:t>
      </w:r>
      <w:bookmarkEnd w:id="1411"/>
    </w:p>
    <w:p w14:paraId="7B503E6F" w14:textId="77777777" w:rsidR="006A24E1" w:rsidRDefault="006A24E1" w:rsidP="006A24E1">
      <w:pPr>
        <w:widowControl w:val="0"/>
        <w:spacing w:line="480" w:lineRule="auto"/>
        <w:ind w:firstLine="720"/>
        <w:contextualSpacing/>
        <w:rPr>
          <w:rFonts w:eastAsia="MS ??"/>
          <w:color w:val="auto"/>
          <w:lang w:eastAsia="en-US"/>
        </w:rPr>
      </w:pPr>
      <w:commentRangeStart w:id="1412"/>
      <w:r w:rsidRPr="00A008C5">
        <w:rPr>
          <w:rFonts w:eastAsia="MS ??"/>
          <w:color w:val="auto"/>
          <w:lang w:eastAsia="en-US"/>
        </w:rPr>
        <w:t>A healthy church has a pervasive concern with church growth—not simply growing numbers but growing members.</w:t>
      </w:r>
      <w:commentRangeEnd w:id="1412"/>
      <w:r w:rsidR="00E95562">
        <w:rPr>
          <w:rStyle w:val="CommentReference"/>
        </w:rPr>
        <w:commentReference w:id="1412"/>
      </w:r>
    </w:p>
    <w:p w14:paraId="50782B73" w14:textId="723C2146" w:rsidR="006A24E1" w:rsidRDefault="006A24E1" w:rsidP="006A24E1">
      <w:pPr>
        <w:widowControl w:val="0"/>
        <w:spacing w:line="480" w:lineRule="auto"/>
        <w:ind w:firstLine="720"/>
        <w:contextualSpacing/>
        <w:rPr>
          <w:rFonts w:eastAsia="MS ??"/>
          <w:color w:val="auto"/>
          <w:lang w:eastAsia="en-US"/>
        </w:rPr>
      </w:pPr>
      <w:r w:rsidRPr="005F3C64">
        <w:rPr>
          <w:rFonts w:eastAsia="MS ??"/>
          <w:color w:val="auto"/>
          <w:lang w:eastAsia="en-US"/>
        </w:rPr>
        <w:t>In his book</w:t>
      </w:r>
      <w:r w:rsidR="00C738BA">
        <w:rPr>
          <w:rFonts w:eastAsia="MS ??"/>
          <w:color w:val="auto"/>
          <w:lang w:eastAsia="en-US"/>
        </w:rPr>
        <w:t>,</w:t>
      </w:r>
      <w:r w:rsidRPr="005F3C64">
        <w:rPr>
          <w:rFonts w:eastAsia="MS ??"/>
          <w:color w:val="auto"/>
          <w:lang w:eastAsia="en-US"/>
        </w:rPr>
        <w:t xml:space="preserve"> </w:t>
      </w:r>
      <w:r w:rsidRPr="00B56A54">
        <w:rPr>
          <w:rFonts w:eastAsia="MS ??"/>
          <w:i/>
          <w:iCs/>
          <w:color w:val="auto"/>
          <w:lang w:eastAsia="en-US"/>
        </w:rPr>
        <w:t>Nine Marks of a Healthy Church</w:t>
      </w:r>
      <w:r w:rsidRPr="005F3C64">
        <w:rPr>
          <w:rFonts w:eastAsia="MS ??"/>
          <w:color w:val="auto"/>
          <w:lang w:eastAsia="en-US"/>
        </w:rPr>
        <w:t xml:space="preserve">, Mark </w:t>
      </w:r>
      <w:proofErr w:type="spellStart"/>
      <w:r w:rsidRPr="005F3C64">
        <w:rPr>
          <w:rFonts w:eastAsia="MS ??"/>
          <w:color w:val="auto"/>
          <w:lang w:eastAsia="en-US"/>
        </w:rPr>
        <w:t>Dever</w:t>
      </w:r>
      <w:proofErr w:type="spellEnd"/>
      <w:r w:rsidRPr="005F3C64">
        <w:rPr>
          <w:rFonts w:eastAsia="MS ??"/>
          <w:color w:val="auto"/>
          <w:lang w:eastAsia="en-US"/>
        </w:rPr>
        <w:t xml:space="preserve"> outlines nine </w:t>
      </w:r>
      <w:r w:rsidRPr="005F3C64">
        <w:rPr>
          <w:rFonts w:eastAsia="MS ??"/>
          <w:color w:val="auto"/>
          <w:lang w:eastAsia="en-US"/>
        </w:rPr>
        <w:lastRenderedPageBreak/>
        <w:t>characteristics of a healthy church.</w:t>
      </w:r>
      <w:r>
        <w:rPr>
          <w:rFonts w:eastAsia="MS ??"/>
          <w:color w:val="auto"/>
          <w:lang w:eastAsia="en-US"/>
        </w:rPr>
        <w:t xml:space="preserve"> He claims, "</w:t>
      </w:r>
      <w:r w:rsidRPr="00A008C5">
        <w:rPr>
          <w:rFonts w:eastAsia="MS ??"/>
          <w:color w:val="auto"/>
          <w:lang w:eastAsia="en-US"/>
        </w:rPr>
        <w:t>A healthy church has a pervasive concern with church growth—not simply growing numbers but growing members.</w:t>
      </w:r>
      <w:r>
        <w:rPr>
          <w:rFonts w:eastAsia="MS ??"/>
          <w:color w:val="auto"/>
          <w:lang w:eastAsia="en-US"/>
        </w:rPr>
        <w:t xml:space="preserve">" </w:t>
      </w:r>
      <w:r w:rsidRPr="00A008C5">
        <w:rPr>
          <w:rFonts w:eastAsia="MS ??"/>
          <w:color w:val="auto"/>
          <w:lang w:eastAsia="en-US"/>
        </w:rPr>
        <w:t xml:space="preserve">He correctly asserts that the church is a healthy church whose members are </w:t>
      </w:r>
      <w:commentRangeStart w:id="1413"/>
      <w:r w:rsidRPr="00A008C5">
        <w:rPr>
          <w:rFonts w:eastAsia="MS ??"/>
          <w:color w:val="auto"/>
          <w:lang w:eastAsia="en-US"/>
        </w:rPr>
        <w:t>healthy</w:t>
      </w:r>
      <w:commentRangeEnd w:id="1413"/>
      <w:r w:rsidR="00421CF7">
        <w:rPr>
          <w:rStyle w:val="CommentReference"/>
        </w:rPr>
        <w:commentReference w:id="1413"/>
      </w:r>
      <w:r w:rsidRPr="00A008C5">
        <w:rPr>
          <w:rFonts w:eastAsia="MS ??"/>
          <w:color w:val="auto"/>
          <w:lang w:eastAsia="en-US"/>
        </w:rPr>
        <w:t>.</w:t>
      </w:r>
      <w:r>
        <w:rPr>
          <w:rFonts w:eastAsia="MS ??"/>
          <w:color w:val="auto"/>
          <w:lang w:eastAsia="en-US"/>
        </w:rPr>
        <w:t xml:space="preserve"> </w:t>
      </w:r>
      <w:r w:rsidRPr="00A008C5">
        <w:rPr>
          <w:rFonts w:eastAsia="MS ??"/>
          <w:color w:val="auto"/>
          <w:lang w:eastAsia="en-US"/>
        </w:rPr>
        <w:t xml:space="preserve">He lists nine characteristics of a healthy church that also apply to healthy </w:t>
      </w:r>
      <w:commentRangeStart w:id="1414"/>
      <w:r w:rsidRPr="00A008C5">
        <w:rPr>
          <w:rFonts w:eastAsia="MS ??"/>
          <w:color w:val="auto"/>
          <w:lang w:eastAsia="en-US"/>
        </w:rPr>
        <w:t>Christians</w:t>
      </w:r>
      <w:commentRangeEnd w:id="1414"/>
      <w:r w:rsidR="00421CF7">
        <w:rPr>
          <w:rStyle w:val="CommentReference"/>
        </w:rPr>
        <w:commentReference w:id="1414"/>
      </w:r>
      <w:r w:rsidRPr="00A008C5">
        <w:rPr>
          <w:rFonts w:eastAsia="MS ??"/>
          <w:color w:val="auto"/>
          <w:lang w:eastAsia="en-US"/>
        </w:rPr>
        <w:t>.</w:t>
      </w:r>
    </w:p>
    <w:p w14:paraId="2D27AFD3" w14:textId="77777777" w:rsidR="006A24E1" w:rsidRDefault="006A24E1" w:rsidP="006A24E1">
      <w:pPr>
        <w:widowControl w:val="0"/>
        <w:spacing w:line="480" w:lineRule="auto"/>
        <w:ind w:firstLine="720"/>
        <w:contextualSpacing/>
        <w:rPr>
          <w:rFonts w:eastAsia="MS ??"/>
          <w:color w:val="auto"/>
          <w:lang w:eastAsia="en-US"/>
        </w:rPr>
      </w:pPr>
    </w:p>
    <w:p w14:paraId="6690EB58" w14:textId="77777777" w:rsidR="006A24E1" w:rsidRDefault="006A24E1" w:rsidP="006A24E1">
      <w:pPr>
        <w:pStyle w:val="Heading4"/>
      </w:pPr>
      <w:r>
        <w:t>Expositional Preaching</w:t>
      </w:r>
    </w:p>
    <w:p w14:paraId="60A189ED" w14:textId="76727582" w:rsidR="006A24E1" w:rsidRDefault="006A24E1" w:rsidP="006A24E1">
      <w:pPr>
        <w:widowControl w:val="0"/>
        <w:spacing w:line="480" w:lineRule="auto"/>
        <w:ind w:firstLine="720"/>
        <w:contextualSpacing/>
        <w:rPr>
          <w:rFonts w:eastAsia="MS ??"/>
          <w:color w:val="auto"/>
          <w:lang w:eastAsia="en-US"/>
        </w:rPr>
      </w:pPr>
      <w:r>
        <w:rPr>
          <w:rFonts w:eastAsia="MS ??"/>
          <w:color w:val="auto"/>
          <w:lang w:eastAsia="en-US"/>
        </w:rPr>
        <w:t xml:space="preserve">According to </w:t>
      </w:r>
      <w:proofErr w:type="spellStart"/>
      <w:r>
        <w:rPr>
          <w:rFonts w:eastAsia="MS ??"/>
          <w:color w:val="auto"/>
          <w:lang w:eastAsia="en-US"/>
        </w:rPr>
        <w:t>Dever</w:t>
      </w:r>
      <w:proofErr w:type="spellEnd"/>
      <w:r>
        <w:rPr>
          <w:rFonts w:eastAsia="MS ??"/>
          <w:color w:val="auto"/>
          <w:lang w:eastAsia="en-US"/>
        </w:rPr>
        <w:t xml:space="preserve">, the first mark of </w:t>
      </w:r>
      <w:r w:rsidR="00042BD5">
        <w:rPr>
          <w:rFonts w:eastAsia="MS ??"/>
          <w:color w:val="auto"/>
          <w:lang w:eastAsia="en-US"/>
        </w:rPr>
        <w:t xml:space="preserve">a </w:t>
      </w:r>
      <w:r>
        <w:rPr>
          <w:rFonts w:eastAsia="MS ??"/>
          <w:color w:val="auto"/>
          <w:lang w:eastAsia="en-US"/>
        </w:rPr>
        <w:t>healthy church is 'Expositional Preaching'. He claims,</w:t>
      </w:r>
    </w:p>
    <w:p w14:paraId="303525B6" w14:textId="30EBB9E8" w:rsidR="006A24E1" w:rsidRPr="003B0B8E" w:rsidRDefault="006A24E1" w:rsidP="003B0B8E">
      <w:pPr>
        <w:widowControl w:val="0"/>
        <w:ind w:left="720"/>
        <w:contextualSpacing/>
        <w:rPr>
          <w:rFonts w:eastAsia="MS ??"/>
          <w:color w:val="auto"/>
          <w:sz w:val="22"/>
          <w:szCs w:val="22"/>
          <w:lang w:eastAsia="en-US"/>
        </w:rPr>
      </w:pPr>
      <w:r w:rsidRPr="003B0B8E">
        <w:rPr>
          <w:rFonts w:eastAsia="MS ??"/>
          <w:color w:val="auto"/>
          <w:sz w:val="22"/>
          <w:szCs w:val="22"/>
          <w:lang w:eastAsia="en-US"/>
        </w:rPr>
        <w:t>We're not called to preach merely moral exhortations or history lessons ore social commentaries (Though any of those things may be a prat of good preaching). We are called to preach the Word of God to the church of God and to everyone in his creation.</w:t>
      </w:r>
      <w:r w:rsidRPr="003B0B8E">
        <w:rPr>
          <w:rStyle w:val="FootnoteReference"/>
          <w:rFonts w:eastAsia="MS ??"/>
          <w:color w:val="auto"/>
          <w:sz w:val="22"/>
          <w:szCs w:val="22"/>
          <w:lang w:eastAsia="en-US"/>
        </w:rPr>
        <w:footnoteReference w:id="205"/>
      </w:r>
      <w:r w:rsidRPr="003B0B8E">
        <w:rPr>
          <w:rFonts w:eastAsia="MS ??"/>
          <w:color w:val="auto"/>
          <w:sz w:val="22"/>
          <w:szCs w:val="22"/>
          <w:lang w:eastAsia="en-US"/>
        </w:rPr>
        <w:t xml:space="preserve"> </w:t>
      </w:r>
    </w:p>
    <w:p w14:paraId="02AF32A1" w14:textId="77777777" w:rsidR="003B0B8E" w:rsidRDefault="003B0B8E" w:rsidP="003B0B8E">
      <w:pPr>
        <w:widowControl w:val="0"/>
        <w:ind w:left="720"/>
        <w:contextualSpacing/>
        <w:rPr>
          <w:rFonts w:eastAsia="MS ??"/>
          <w:color w:val="auto"/>
          <w:lang w:eastAsia="en-US"/>
        </w:rPr>
      </w:pPr>
    </w:p>
    <w:p w14:paraId="01F47E14" w14:textId="2012EA60" w:rsidR="006A24E1" w:rsidRDefault="00245244" w:rsidP="003B0B8E">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w:t>
      </w:r>
      <w:r w:rsidR="00D1522B">
        <w:rPr>
          <w:rFonts w:eastAsia="MS ??"/>
          <w:color w:val="auto"/>
          <w:lang w:eastAsia="en-US"/>
        </w:rPr>
        <w:t>claims</w:t>
      </w:r>
      <w:r>
        <w:rPr>
          <w:rFonts w:eastAsia="MS ??"/>
          <w:color w:val="auto"/>
          <w:lang w:eastAsia="en-US"/>
        </w:rPr>
        <w:t>,</w:t>
      </w:r>
      <w:r w:rsidR="006A24E1">
        <w:rPr>
          <w:rFonts w:eastAsia="MS ??"/>
          <w:color w:val="auto"/>
          <w:lang w:eastAsia="en-US"/>
        </w:rPr>
        <w:t xml:space="preserve"> </w:t>
      </w:r>
      <w:r w:rsidR="003B0B8E">
        <w:rPr>
          <w:rFonts w:eastAsia="MS ??"/>
          <w:color w:val="auto"/>
          <w:lang w:eastAsia="en-US"/>
        </w:rPr>
        <w:t>"</w:t>
      </w:r>
      <w:r w:rsidR="006A24E1">
        <w:rPr>
          <w:rFonts w:eastAsia="MS ??"/>
          <w:color w:val="auto"/>
          <w:lang w:eastAsia="en-US"/>
        </w:rPr>
        <w:t>The great task of the preacher is to 'hold out the word of life' to people who need it for their souls."</w:t>
      </w:r>
      <w:r w:rsidR="006A24E1">
        <w:rPr>
          <w:rStyle w:val="FootnoteReference"/>
          <w:rFonts w:eastAsia="MS ??"/>
          <w:color w:val="auto"/>
          <w:lang w:eastAsia="en-US"/>
        </w:rPr>
        <w:footnoteReference w:id="206"/>
      </w:r>
      <w:r w:rsidR="006A24E1">
        <w:rPr>
          <w:rFonts w:eastAsia="MS ??"/>
          <w:color w:val="auto"/>
          <w:lang w:eastAsia="en-US"/>
        </w:rPr>
        <w:t xml:space="preserve"> He </w:t>
      </w:r>
      <w:r w:rsidR="003B0B8E">
        <w:rPr>
          <w:rFonts w:eastAsia="MS ??"/>
          <w:color w:val="auto"/>
          <w:lang w:eastAsia="en-US"/>
        </w:rPr>
        <w:t>further says</w:t>
      </w:r>
      <w:r w:rsidR="006A24E1">
        <w:rPr>
          <w:rFonts w:eastAsia="MS ??"/>
          <w:color w:val="auto"/>
          <w:lang w:eastAsia="en-US"/>
        </w:rPr>
        <w:t>, "The preaching of the Word must be central. Sound, expositional preaching is often the fountainhead of growth in a church.</w:t>
      </w:r>
      <w:r w:rsidR="006A24E1">
        <w:rPr>
          <w:rStyle w:val="FootnoteReference"/>
          <w:rFonts w:eastAsia="MS ??"/>
          <w:color w:val="auto"/>
          <w:lang w:eastAsia="en-US"/>
        </w:rPr>
        <w:footnoteReference w:id="207"/>
      </w:r>
    </w:p>
    <w:p w14:paraId="1B957945" w14:textId="77777777" w:rsidR="006A24E1" w:rsidRDefault="006A24E1" w:rsidP="006A24E1">
      <w:pPr>
        <w:widowControl w:val="0"/>
        <w:spacing w:line="480" w:lineRule="auto"/>
        <w:ind w:firstLine="720"/>
        <w:contextualSpacing/>
        <w:rPr>
          <w:rFonts w:eastAsia="MS ??"/>
          <w:color w:val="auto"/>
          <w:lang w:eastAsia="en-US"/>
        </w:rPr>
      </w:pPr>
    </w:p>
    <w:p w14:paraId="505A01CB" w14:textId="77777777" w:rsidR="006A24E1" w:rsidRDefault="006A24E1" w:rsidP="006A24E1">
      <w:pPr>
        <w:pStyle w:val="Heading4"/>
      </w:pPr>
      <w:r>
        <w:t>Biblical Theology</w:t>
      </w:r>
    </w:p>
    <w:p w14:paraId="28039C4B" w14:textId="61F0E3BE" w:rsidR="006A24E1" w:rsidRDefault="00D1522B" w:rsidP="006A24E1">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asserts, </w:t>
      </w:r>
      <w:r w:rsidR="006A24E1">
        <w:rPr>
          <w:rFonts w:eastAsia="MS ??"/>
          <w:color w:val="auto"/>
          <w:lang w:eastAsia="en-US"/>
        </w:rPr>
        <w:t>"One of the chief marks of a healthy church is a biblical understanding of God in his character and his ways with us."</w:t>
      </w:r>
      <w:r w:rsidR="006A24E1">
        <w:rPr>
          <w:rStyle w:val="FootnoteReference"/>
          <w:rFonts w:eastAsia="MS ??"/>
          <w:color w:val="auto"/>
          <w:lang w:eastAsia="en-US"/>
        </w:rPr>
        <w:footnoteReference w:id="208"/>
      </w:r>
      <w:r w:rsidR="006A24E1">
        <w:rPr>
          <w:rFonts w:eastAsia="MS ??"/>
          <w:color w:val="auto"/>
          <w:lang w:eastAsia="en-US"/>
        </w:rPr>
        <w:t xml:space="preserve"> </w:t>
      </w:r>
      <w:r w:rsidR="006A24E1" w:rsidRPr="00AE7747">
        <w:rPr>
          <w:rFonts w:eastAsia="MS ??"/>
          <w:color w:val="auto"/>
          <w:lang w:eastAsia="en-US"/>
        </w:rPr>
        <w:t>We must comprehend the truths the Bible reveals about God and ourselves.</w:t>
      </w:r>
      <w:r w:rsidR="006A24E1">
        <w:rPr>
          <w:rStyle w:val="FootnoteReference"/>
          <w:rFonts w:eastAsia="MS ??"/>
          <w:color w:val="auto"/>
          <w:lang w:eastAsia="en-US"/>
        </w:rPr>
        <w:footnoteReference w:id="209"/>
      </w:r>
      <w:r w:rsidR="006A24E1">
        <w:rPr>
          <w:rFonts w:eastAsia="MS ??"/>
          <w:color w:val="auto"/>
          <w:lang w:eastAsia="en-US"/>
        </w:rPr>
        <w:t xml:space="preserve"> </w:t>
      </w:r>
      <w:proofErr w:type="spellStart"/>
      <w:r w:rsidR="006A24E1">
        <w:rPr>
          <w:rFonts w:eastAsia="MS ??"/>
          <w:color w:val="auto"/>
          <w:lang w:eastAsia="en-US"/>
        </w:rPr>
        <w:t>Dever</w:t>
      </w:r>
      <w:proofErr w:type="spellEnd"/>
      <w:r w:rsidR="006A24E1">
        <w:rPr>
          <w:rFonts w:eastAsia="MS ??"/>
          <w:color w:val="auto"/>
          <w:lang w:eastAsia="en-US"/>
        </w:rPr>
        <w:t xml:space="preserve"> states, </w:t>
      </w:r>
    </w:p>
    <w:p w14:paraId="2D8FB107" w14:textId="77777777" w:rsidR="006A24E1" w:rsidRPr="007B4A34" w:rsidRDefault="006A24E1" w:rsidP="007B4A34">
      <w:pPr>
        <w:widowControl w:val="0"/>
        <w:ind w:left="720"/>
        <w:contextualSpacing/>
        <w:rPr>
          <w:rFonts w:eastAsia="MS ??"/>
          <w:color w:val="auto"/>
          <w:sz w:val="22"/>
          <w:szCs w:val="22"/>
          <w:lang w:eastAsia="en-US"/>
        </w:rPr>
      </w:pPr>
      <w:r w:rsidRPr="007B4A34">
        <w:rPr>
          <w:rFonts w:eastAsia="MS ??"/>
          <w:color w:val="auto"/>
          <w:sz w:val="22"/>
          <w:szCs w:val="22"/>
          <w:lang w:eastAsia="en-US"/>
        </w:rPr>
        <w:t>Sound teaching in our churches must include a clear commitment to the teaching of the Bible, even if those teachings are neglected by many churches. If we are to learn the sound doctrine of the Bible, we must study even the doctrines that may be difficult or potentially divisive, but that are foundational for our understanding of God. Theology is not merely and abstruse, abstract, academic affair.</w:t>
      </w:r>
      <w:r w:rsidRPr="007B4A34">
        <w:rPr>
          <w:rStyle w:val="FootnoteReference"/>
          <w:rFonts w:eastAsia="MS ??"/>
          <w:color w:val="auto"/>
          <w:sz w:val="22"/>
          <w:szCs w:val="22"/>
          <w:lang w:eastAsia="en-US"/>
        </w:rPr>
        <w:footnoteReference w:id="210"/>
      </w:r>
    </w:p>
    <w:p w14:paraId="7C8733D4" w14:textId="77777777" w:rsidR="006A24E1" w:rsidRDefault="006A24E1" w:rsidP="007B4A34">
      <w:pPr>
        <w:widowControl w:val="0"/>
        <w:ind w:firstLine="720"/>
        <w:contextualSpacing/>
        <w:rPr>
          <w:rFonts w:eastAsia="MS ??"/>
          <w:color w:val="auto"/>
          <w:lang w:eastAsia="en-US"/>
        </w:rPr>
      </w:pPr>
    </w:p>
    <w:p w14:paraId="69DC477F" w14:textId="77777777" w:rsidR="006A24E1" w:rsidRDefault="006A24E1" w:rsidP="006A24E1">
      <w:pPr>
        <w:pStyle w:val="Heading4"/>
      </w:pPr>
      <w:r>
        <w:lastRenderedPageBreak/>
        <w:t>The Gospel</w:t>
      </w:r>
      <w:r w:rsidRPr="00C35764">
        <w:t xml:space="preserve"> </w:t>
      </w:r>
    </w:p>
    <w:p w14:paraId="42AFBA2A" w14:textId="77777777" w:rsidR="006A24E1" w:rsidRDefault="006A24E1" w:rsidP="006A24E1">
      <w:pPr>
        <w:widowControl w:val="0"/>
        <w:spacing w:line="480" w:lineRule="auto"/>
        <w:ind w:firstLine="720"/>
        <w:contextualSpacing/>
      </w:pPr>
      <w:proofErr w:type="spellStart"/>
      <w:r>
        <w:rPr>
          <w:rFonts w:eastAsia="MS ??"/>
          <w:color w:val="auto"/>
          <w:lang w:eastAsia="en-US"/>
        </w:rPr>
        <w:t>Dever</w:t>
      </w:r>
      <w:proofErr w:type="spellEnd"/>
      <w:r>
        <w:rPr>
          <w:rFonts w:eastAsia="MS ??"/>
          <w:color w:val="auto"/>
          <w:lang w:eastAsia="en-US"/>
        </w:rPr>
        <w:t xml:space="preserve"> states, "</w:t>
      </w:r>
      <w:r w:rsidRPr="00D53E2B">
        <w:rPr>
          <w:rFonts w:eastAsia="MS ??"/>
          <w:color w:val="auto"/>
          <w:lang w:eastAsia="en-US"/>
        </w:rPr>
        <w:t xml:space="preserve">Christianity has a specific, cognitive content. It is not a religious enthusiasm. It is not a deep personal intuition. It is news—news that says something about </w:t>
      </w:r>
      <w:proofErr w:type="gramStart"/>
      <w:r w:rsidRPr="00D53E2B">
        <w:rPr>
          <w:rFonts w:eastAsia="MS ??"/>
          <w:color w:val="auto"/>
          <w:lang w:eastAsia="en-US"/>
        </w:rPr>
        <w:t>ourselves</w:t>
      </w:r>
      <w:proofErr w:type="gramEnd"/>
      <w:r w:rsidRPr="00D53E2B">
        <w:rPr>
          <w:rFonts w:eastAsia="MS ??"/>
          <w:color w:val="auto"/>
          <w:lang w:eastAsia="en-US"/>
        </w:rPr>
        <w:t>, about God, about Jesus.</w:t>
      </w:r>
      <w:r>
        <w:rPr>
          <w:rFonts w:eastAsia="MS ??"/>
          <w:color w:val="auto"/>
          <w:lang w:eastAsia="en-US"/>
        </w:rPr>
        <w:t>"</w:t>
      </w:r>
      <w:r>
        <w:rPr>
          <w:rStyle w:val="FootnoteReference"/>
          <w:rFonts w:eastAsia="MS ??"/>
          <w:color w:val="auto"/>
          <w:lang w:eastAsia="en-US"/>
        </w:rPr>
        <w:footnoteReference w:id="211"/>
      </w:r>
      <w:r>
        <w:rPr>
          <w:rFonts w:eastAsia="MS ??"/>
          <w:color w:val="auto"/>
          <w:lang w:eastAsia="en-US"/>
        </w:rPr>
        <w:t xml:space="preserve"> </w:t>
      </w:r>
      <w:r>
        <w:t xml:space="preserve">He </w:t>
      </w:r>
      <w:r w:rsidRPr="00C35764">
        <w:t>makes the following arguments on the Gospel</w:t>
      </w:r>
      <w:r>
        <w:t>,</w:t>
      </w:r>
    </w:p>
    <w:p w14:paraId="6A85ADBB" w14:textId="77777777" w:rsidR="006A24E1" w:rsidRPr="00F07CB8" w:rsidRDefault="006A24E1" w:rsidP="00F07CB8">
      <w:pPr>
        <w:widowControl w:val="0"/>
        <w:ind w:left="720"/>
        <w:contextualSpacing/>
        <w:rPr>
          <w:rFonts w:eastAsia="MS ??"/>
          <w:color w:val="auto"/>
          <w:sz w:val="22"/>
          <w:szCs w:val="22"/>
          <w:lang w:eastAsia="en-US"/>
        </w:rPr>
      </w:pPr>
      <w:r w:rsidRPr="00F07CB8">
        <w:rPr>
          <w:rFonts w:eastAsia="MS ??"/>
          <w:color w:val="auto"/>
          <w:sz w:val="22"/>
          <w:szCs w:val="22"/>
          <w:lang w:eastAsia="en-US"/>
        </w:rPr>
        <w:t xml:space="preserve">True Christianity is realistic about the dark side of our world, our life, our nature, our hearts. But true Christianity is not ultimately pessimistic or morally indifferent, encouraging us to settle in and accept the truth about our fallen state. No, the news that Christians </w:t>
      </w:r>
      <w:proofErr w:type="gramStart"/>
      <w:r w:rsidRPr="00F07CB8">
        <w:rPr>
          <w:rFonts w:eastAsia="MS ??"/>
          <w:color w:val="auto"/>
          <w:sz w:val="22"/>
          <w:szCs w:val="22"/>
          <w:lang w:eastAsia="en-US"/>
        </w:rPr>
        <w:t>have to</w:t>
      </w:r>
      <w:proofErr w:type="gramEnd"/>
      <w:r w:rsidRPr="00F07CB8">
        <w:rPr>
          <w:rFonts w:eastAsia="MS ??"/>
          <w:color w:val="auto"/>
          <w:sz w:val="22"/>
          <w:szCs w:val="22"/>
          <w:lang w:eastAsia="en-US"/>
        </w:rPr>
        <w:t xml:space="preserve"> bring is not just that our depravity is so pervasive but that God’s plans for us are so wonderful—because he knows what he made us for.</w:t>
      </w:r>
      <w:r w:rsidRPr="00F07CB8">
        <w:rPr>
          <w:rStyle w:val="FootnoteReference"/>
          <w:rFonts w:eastAsia="MS ??"/>
          <w:color w:val="auto"/>
          <w:sz w:val="22"/>
          <w:szCs w:val="22"/>
          <w:lang w:eastAsia="en-US"/>
        </w:rPr>
        <w:footnoteReference w:id="212"/>
      </w:r>
    </w:p>
    <w:p w14:paraId="2566BBEC" w14:textId="77777777" w:rsidR="006A24E1" w:rsidRDefault="006A24E1" w:rsidP="00F07CB8">
      <w:pPr>
        <w:widowControl w:val="0"/>
        <w:ind w:firstLine="720"/>
        <w:contextualSpacing/>
        <w:rPr>
          <w:rFonts w:eastAsia="MS ??"/>
          <w:color w:val="auto"/>
          <w:lang w:eastAsia="en-US"/>
        </w:rPr>
      </w:pPr>
    </w:p>
    <w:p w14:paraId="7144102B" w14:textId="77777777" w:rsidR="006A24E1" w:rsidRDefault="006A24E1" w:rsidP="006A24E1">
      <w:pPr>
        <w:pStyle w:val="Heading4"/>
      </w:pPr>
      <w:r>
        <w:t xml:space="preserve">A Biblical Understanding of Conversion  </w:t>
      </w:r>
    </w:p>
    <w:p w14:paraId="5B2D2DBE" w14:textId="77777777" w:rsidR="006A24E1" w:rsidRDefault="006A24E1" w:rsidP="006A24E1">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argues, "</w:t>
      </w:r>
      <w:r w:rsidRPr="00330CE3">
        <w:rPr>
          <w:rFonts w:eastAsia="MS ??"/>
          <w:color w:val="auto"/>
          <w:lang w:eastAsia="en-US"/>
        </w:rPr>
        <w:t>Conversion includes both the change of the heart toward God that is repentance, and the belief and trust in Christ and his Word that is faith.</w:t>
      </w:r>
      <w:r>
        <w:rPr>
          <w:rFonts w:eastAsia="MS ??"/>
          <w:color w:val="auto"/>
          <w:lang w:eastAsia="en-US"/>
        </w:rPr>
        <w:t>"</w:t>
      </w:r>
      <w:r>
        <w:rPr>
          <w:rStyle w:val="FootnoteReference"/>
          <w:rFonts w:eastAsia="MS ??"/>
          <w:color w:val="auto"/>
          <w:lang w:eastAsia="en-US"/>
        </w:rPr>
        <w:footnoteReference w:id="213"/>
      </w:r>
    </w:p>
    <w:p w14:paraId="18C7D06C" w14:textId="77777777" w:rsidR="006A24E1" w:rsidRDefault="006A24E1" w:rsidP="006A24E1">
      <w:pPr>
        <w:pStyle w:val="Heading4"/>
      </w:pPr>
      <w:r>
        <w:t>A Biblical Understanding of Evangelism</w:t>
      </w:r>
      <w:r w:rsidRPr="00D00994">
        <w:t xml:space="preserve"> </w:t>
      </w:r>
    </w:p>
    <w:p w14:paraId="44938A03" w14:textId="10B618F4" w:rsidR="006A24E1" w:rsidRDefault="006A24E1" w:rsidP="006A24E1">
      <w:pPr>
        <w:widowControl w:val="0"/>
        <w:spacing w:line="480" w:lineRule="auto"/>
        <w:ind w:firstLine="720"/>
        <w:contextualSpacing/>
      </w:pPr>
      <w:r w:rsidRPr="00D00994">
        <w:rPr>
          <w:rFonts w:eastAsia="MS ??"/>
          <w:color w:val="auto"/>
          <w:lang w:eastAsia="en-US"/>
        </w:rPr>
        <w:t>True biblical evangelism is never forced onto anyone.</w:t>
      </w:r>
      <w:r>
        <w:rPr>
          <w:rFonts w:eastAsia="MS ??"/>
          <w:color w:val="auto"/>
          <w:lang w:eastAsia="en-US"/>
        </w:rPr>
        <w:t xml:space="preserve"> It is not personal testimony nor social action or political involvement. </w:t>
      </w:r>
      <w:r w:rsidRPr="00D00994">
        <w:rPr>
          <w:rFonts w:eastAsia="MS ??"/>
          <w:color w:val="auto"/>
          <w:lang w:eastAsia="en-US"/>
        </w:rPr>
        <w:t>It does not come via evangelism or apologetics.</w:t>
      </w:r>
      <w:r>
        <w:rPr>
          <w:rFonts w:eastAsia="MS ??"/>
          <w:color w:val="auto"/>
          <w:lang w:eastAsia="en-US"/>
        </w:rPr>
        <w:t xml:space="preserve"> </w:t>
      </w:r>
      <w:r w:rsidRPr="00D00994">
        <w:rPr>
          <w:rFonts w:eastAsia="MS ??"/>
          <w:color w:val="auto"/>
          <w:lang w:eastAsia="en-US"/>
        </w:rPr>
        <w:t>Evangelizing involves warning people of their lost state, leading them to repent, and encouraging them to believe in the Lord Jesus Christ. It also involves declaring on behalf of God what He has done to save sinners.</w:t>
      </w:r>
      <w:r>
        <w:rPr>
          <w:rFonts w:eastAsia="MS ??"/>
          <w:color w:val="auto"/>
          <w:lang w:eastAsia="en-US"/>
        </w:rPr>
        <w:t xml:space="preserve"> </w:t>
      </w:r>
      <w:proofErr w:type="spellStart"/>
      <w:r>
        <w:t>Dever</w:t>
      </w:r>
      <w:proofErr w:type="spellEnd"/>
      <w:r>
        <w:t xml:space="preserve"> claims, </w:t>
      </w:r>
    </w:p>
    <w:p w14:paraId="6B227991" w14:textId="77777777" w:rsidR="006A24E1" w:rsidRPr="00F07CB8" w:rsidRDefault="006A24E1" w:rsidP="00F07CB8">
      <w:pPr>
        <w:widowControl w:val="0"/>
        <w:ind w:left="720"/>
        <w:contextualSpacing/>
        <w:rPr>
          <w:rFonts w:eastAsia="MS ??"/>
          <w:color w:val="auto"/>
          <w:sz w:val="22"/>
          <w:szCs w:val="22"/>
          <w:lang w:eastAsia="en-US"/>
        </w:rPr>
      </w:pPr>
      <w:r w:rsidRPr="00F07CB8">
        <w:rPr>
          <w:sz w:val="22"/>
          <w:szCs w:val="22"/>
        </w:rPr>
        <w:t>According to the Bible, e</w:t>
      </w:r>
      <w:r w:rsidRPr="00F07CB8">
        <w:rPr>
          <w:rFonts w:eastAsia="MS ??"/>
          <w:color w:val="auto"/>
          <w:sz w:val="22"/>
          <w:szCs w:val="22"/>
          <w:lang w:eastAsia="en-US"/>
        </w:rPr>
        <w:t>vangelism is simply telling the good news; it does not include making sure that the other person responds to it correctly... the fruit of evangelism comes from God, not from our clever techniques or personal passion for what we are doing.</w:t>
      </w:r>
      <w:r w:rsidRPr="00F07CB8">
        <w:rPr>
          <w:rStyle w:val="FootnoteReference"/>
          <w:rFonts w:eastAsia="MS ??"/>
          <w:color w:val="auto"/>
          <w:sz w:val="22"/>
          <w:szCs w:val="22"/>
          <w:lang w:eastAsia="en-US"/>
        </w:rPr>
        <w:footnoteReference w:id="214"/>
      </w:r>
      <w:r w:rsidRPr="00F07CB8">
        <w:rPr>
          <w:rFonts w:eastAsia="MS ??"/>
          <w:color w:val="auto"/>
          <w:sz w:val="22"/>
          <w:szCs w:val="22"/>
          <w:lang w:eastAsia="en-US"/>
        </w:rPr>
        <w:t xml:space="preserve"> </w:t>
      </w:r>
    </w:p>
    <w:p w14:paraId="249E9FC5" w14:textId="77777777" w:rsidR="006A24E1" w:rsidRDefault="006A24E1" w:rsidP="00F07CB8">
      <w:pPr>
        <w:widowControl w:val="0"/>
        <w:ind w:firstLine="720"/>
        <w:contextualSpacing/>
        <w:rPr>
          <w:rFonts w:eastAsia="MS ??"/>
          <w:color w:val="auto"/>
          <w:lang w:eastAsia="en-US"/>
        </w:rPr>
      </w:pPr>
    </w:p>
    <w:p w14:paraId="74641836" w14:textId="77777777" w:rsidR="006A24E1" w:rsidRDefault="006A24E1" w:rsidP="006A24E1">
      <w:pPr>
        <w:pStyle w:val="Heading4"/>
      </w:pPr>
      <w:r>
        <w:t>A Biblical Understanding of Church Membership</w:t>
      </w:r>
    </w:p>
    <w:p w14:paraId="3F01D30B" w14:textId="78CC8A44" w:rsidR="006A24E1" w:rsidRDefault="006A24E1" w:rsidP="006A24E1">
      <w:pPr>
        <w:widowControl w:val="0"/>
        <w:spacing w:line="480" w:lineRule="auto"/>
        <w:ind w:firstLine="720"/>
        <w:contextualSpacing/>
        <w:rPr>
          <w:rFonts w:eastAsia="MS ??"/>
          <w:color w:val="auto"/>
          <w:lang w:eastAsia="en-US"/>
        </w:rPr>
      </w:pPr>
      <w:r w:rsidRPr="00A03E4B">
        <w:rPr>
          <w:rFonts w:eastAsia="MS ??"/>
          <w:color w:val="auto"/>
          <w:lang w:eastAsia="en-US"/>
        </w:rPr>
        <w:t xml:space="preserve">The church is a group of individuals who affirm and provide proof that they have been saved only by God's mercy, for his glory, by faith alone, and in Christ </w:t>
      </w:r>
      <w:r w:rsidRPr="00A03E4B">
        <w:rPr>
          <w:rFonts w:eastAsia="MS ??"/>
          <w:color w:val="auto"/>
          <w:lang w:eastAsia="en-US"/>
        </w:rPr>
        <w:lastRenderedPageBreak/>
        <w:t>alone.</w:t>
      </w:r>
      <w:r>
        <w:rPr>
          <w:rStyle w:val="FootnoteReference"/>
          <w:rFonts w:eastAsia="MS ??"/>
          <w:color w:val="auto"/>
          <w:lang w:eastAsia="en-US"/>
        </w:rPr>
        <w:footnoteReference w:id="215"/>
      </w:r>
      <w:r>
        <w:rPr>
          <w:rFonts w:eastAsia="MS ??"/>
          <w:color w:val="auto"/>
          <w:lang w:eastAsia="en-US"/>
        </w:rPr>
        <w:t xml:space="preserve"> </w:t>
      </w:r>
      <w:r w:rsidRPr="00A03E4B">
        <w:rPr>
          <w:rFonts w:eastAsia="MS ??"/>
          <w:color w:val="auto"/>
          <w:lang w:eastAsia="en-US"/>
        </w:rPr>
        <w:t xml:space="preserve">The primary purposes of the church are to strengthen </w:t>
      </w:r>
      <w:r w:rsidR="00042BD5">
        <w:rPr>
          <w:rFonts w:eastAsia="MS ??"/>
          <w:color w:val="auto"/>
          <w:lang w:eastAsia="en-US"/>
        </w:rPr>
        <w:t>the</w:t>
      </w:r>
      <w:r w:rsidRPr="00A03E4B">
        <w:rPr>
          <w:rFonts w:eastAsia="MS ??"/>
          <w:color w:val="auto"/>
          <w:lang w:eastAsia="en-US"/>
        </w:rPr>
        <w:t xml:space="preserve"> faith in Christ, evangelize the world with the gospel of Christ, expose false teachings and false gospels, edify the church via mutual support, and glorify God with praise and </w:t>
      </w:r>
      <w:r>
        <w:rPr>
          <w:rFonts w:eastAsia="MS ??"/>
          <w:color w:val="auto"/>
          <w:lang w:eastAsia="en-US"/>
        </w:rPr>
        <w:t>honor</w:t>
      </w:r>
      <w:r w:rsidRPr="00A03E4B">
        <w:rPr>
          <w:rFonts w:eastAsia="MS ??"/>
          <w:color w:val="auto"/>
          <w:lang w:eastAsia="en-US"/>
        </w:rPr>
        <w:t>.</w:t>
      </w:r>
      <w:r>
        <w:rPr>
          <w:rFonts w:eastAsia="MS ??"/>
          <w:color w:val="auto"/>
          <w:lang w:eastAsia="en-US"/>
        </w:rPr>
        <w:t xml:space="preserve"> </w:t>
      </w:r>
      <w:proofErr w:type="spellStart"/>
      <w:r>
        <w:rPr>
          <w:rFonts w:eastAsia="MS ??"/>
          <w:color w:val="auto"/>
          <w:lang w:eastAsia="en-US"/>
        </w:rPr>
        <w:t>Dever</w:t>
      </w:r>
      <w:proofErr w:type="spellEnd"/>
      <w:r>
        <w:rPr>
          <w:rFonts w:eastAsia="MS ??"/>
          <w:color w:val="auto"/>
          <w:lang w:eastAsia="en-US"/>
        </w:rPr>
        <w:t xml:space="preserve"> rightly claims, "</w:t>
      </w:r>
      <w:r w:rsidRPr="00A03E4B">
        <w:rPr>
          <w:rFonts w:eastAsia="MS ??"/>
          <w:color w:val="auto"/>
          <w:lang w:eastAsia="en-US"/>
        </w:rPr>
        <w:t>Church membership puts into practice what the Bible teaches about the self-conscious commitments that should exist within a church—the commitments between an individual Christian, his or her pastors, and a defined gathering of Christians.</w:t>
      </w:r>
      <w:r>
        <w:rPr>
          <w:rFonts w:eastAsia="MS ??"/>
          <w:color w:val="auto"/>
          <w:lang w:eastAsia="en-US"/>
        </w:rPr>
        <w:t>"</w:t>
      </w:r>
      <w:r>
        <w:rPr>
          <w:rStyle w:val="FootnoteReference"/>
          <w:rFonts w:eastAsia="MS ??"/>
          <w:color w:val="auto"/>
          <w:lang w:eastAsia="en-US"/>
        </w:rPr>
        <w:footnoteReference w:id="216"/>
      </w:r>
    </w:p>
    <w:p w14:paraId="440A178D" w14:textId="105A000C" w:rsidR="006A24E1" w:rsidRDefault="00213322" w:rsidP="006A24E1">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sidR="006A24E1">
        <w:rPr>
          <w:rFonts w:eastAsia="MS ??"/>
          <w:color w:val="auto"/>
          <w:lang w:eastAsia="en-US"/>
        </w:rPr>
        <w:t xml:space="preserve"> </w:t>
      </w:r>
      <w:r>
        <w:rPr>
          <w:rFonts w:eastAsia="MS ??"/>
          <w:color w:val="auto"/>
          <w:lang w:eastAsia="en-US"/>
        </w:rPr>
        <w:t>asserts</w:t>
      </w:r>
      <w:r w:rsidR="006A24E1">
        <w:rPr>
          <w:rFonts w:eastAsia="MS ??"/>
          <w:color w:val="auto"/>
          <w:lang w:eastAsia="en-US"/>
        </w:rPr>
        <w:t>,</w:t>
      </w:r>
    </w:p>
    <w:p w14:paraId="52364BCC" w14:textId="77777777" w:rsidR="006A24E1" w:rsidRPr="00F07CB8" w:rsidRDefault="006A24E1" w:rsidP="00F07CB8">
      <w:pPr>
        <w:widowControl w:val="0"/>
        <w:ind w:left="720"/>
        <w:contextualSpacing/>
        <w:rPr>
          <w:rFonts w:eastAsia="MS ??"/>
          <w:color w:val="auto"/>
          <w:sz w:val="22"/>
          <w:szCs w:val="22"/>
          <w:lang w:eastAsia="en-US"/>
        </w:rPr>
      </w:pPr>
      <w:r w:rsidRPr="00F07CB8">
        <w:rPr>
          <w:rFonts w:eastAsia="MS ??"/>
          <w:color w:val="auto"/>
          <w:sz w:val="22"/>
          <w:szCs w:val="22"/>
          <w:lang w:eastAsia="en-US"/>
        </w:rPr>
        <w:t>The responsibilities and duties of members of a Christian church are simply the responsibilities and duties of Christians. Church members, like Christians, are to be baptized and to regularly attend the Lord’s Table. We are to hear God’s Word and to obey it. We are to regularly fellowship together for mutual edification. We are to love God, one another, and those outside our fellowship, and we are to evidence the fruit of the Spirit (Gal. 5:22–23). We are to worship God in all the activities of our home, work, community, and life.</w:t>
      </w:r>
      <w:r w:rsidRPr="00F07CB8">
        <w:rPr>
          <w:rStyle w:val="FootnoteReference"/>
          <w:rFonts w:eastAsia="MS ??"/>
          <w:color w:val="auto"/>
          <w:sz w:val="22"/>
          <w:szCs w:val="22"/>
          <w:lang w:eastAsia="en-US"/>
        </w:rPr>
        <w:footnoteReference w:id="217"/>
      </w:r>
    </w:p>
    <w:p w14:paraId="0806A735" w14:textId="77777777" w:rsidR="006A24E1" w:rsidRDefault="006A24E1" w:rsidP="00F07CB8">
      <w:pPr>
        <w:widowControl w:val="0"/>
        <w:ind w:firstLine="720"/>
        <w:contextualSpacing/>
        <w:rPr>
          <w:rFonts w:eastAsia="MS ??"/>
          <w:color w:val="auto"/>
          <w:lang w:eastAsia="en-US"/>
        </w:rPr>
      </w:pPr>
    </w:p>
    <w:p w14:paraId="0249446B" w14:textId="77777777" w:rsidR="006A24E1" w:rsidRDefault="006A24E1" w:rsidP="006A24E1">
      <w:pPr>
        <w:pStyle w:val="Heading4"/>
      </w:pPr>
      <w:r>
        <w:t>Biblical Church Discipline</w:t>
      </w:r>
    </w:p>
    <w:p w14:paraId="4FD27E22" w14:textId="77777777" w:rsidR="006A24E1" w:rsidRDefault="006A24E1" w:rsidP="006A24E1">
      <w:pPr>
        <w:widowControl w:val="0"/>
        <w:spacing w:line="480" w:lineRule="auto"/>
        <w:ind w:firstLine="720"/>
        <w:contextualSpacing/>
        <w:rPr>
          <w:rFonts w:eastAsia="MS ??"/>
          <w:color w:val="auto"/>
          <w:lang w:eastAsia="en-US"/>
        </w:rPr>
      </w:pPr>
      <w:r w:rsidRPr="00A03E4B">
        <w:rPr>
          <w:rFonts w:eastAsia="MS ??"/>
          <w:color w:val="auto"/>
          <w:lang w:eastAsia="en-US"/>
        </w:rPr>
        <w:t>The church, as the bride of Christ is obligated to uphold holiness and purity. Discipline is a significant phenomenon that helps keep the church blameless and holy.</w:t>
      </w:r>
      <w:r>
        <w:rPr>
          <w:rFonts w:eastAsia="MS ??"/>
          <w:color w:val="auto"/>
          <w:lang w:eastAsia="en-US"/>
        </w:rPr>
        <w:t xml:space="preserve"> </w:t>
      </w:r>
      <w:r w:rsidRPr="00A03E4B">
        <w:rPr>
          <w:rFonts w:eastAsia="MS ??"/>
          <w:color w:val="auto"/>
          <w:lang w:eastAsia="en-US"/>
        </w:rPr>
        <w:t xml:space="preserve">According to </w:t>
      </w:r>
      <w:proofErr w:type="spellStart"/>
      <w:r w:rsidRPr="00A03E4B">
        <w:rPr>
          <w:rFonts w:eastAsia="MS ??"/>
          <w:color w:val="auto"/>
          <w:lang w:eastAsia="en-US"/>
        </w:rPr>
        <w:t>Dever</w:t>
      </w:r>
      <w:proofErr w:type="spellEnd"/>
      <w:r w:rsidRPr="00A03E4B">
        <w:rPr>
          <w:rFonts w:eastAsia="MS ??"/>
          <w:color w:val="auto"/>
          <w:lang w:eastAsia="en-US"/>
        </w:rPr>
        <w:t>, there are five excellent reasons for enforcing church discipline: 1) for the benefit of the offender; 2) for the benefit of other Christians, who will be made aware of the dangers of sin; 3) for the health of the church as a whole; 4) for the church's public witness; and 5) for the glory of God, as we serve as an example of his holiness.</w:t>
      </w:r>
      <w:r>
        <w:rPr>
          <w:rStyle w:val="FootnoteReference"/>
          <w:rFonts w:eastAsia="MS ??"/>
          <w:color w:val="auto"/>
          <w:lang w:eastAsia="en-US"/>
        </w:rPr>
        <w:footnoteReference w:id="218"/>
      </w:r>
      <w:r>
        <w:rPr>
          <w:rFonts w:eastAsia="MS ??"/>
          <w:color w:val="auto"/>
          <w:lang w:eastAsia="en-US"/>
        </w:rPr>
        <w:t xml:space="preserve"> </w:t>
      </w:r>
      <w:proofErr w:type="spellStart"/>
      <w:r w:rsidRPr="00A03E4B">
        <w:rPr>
          <w:rFonts w:eastAsia="MS ??"/>
          <w:color w:val="auto"/>
          <w:lang w:eastAsia="en-US"/>
        </w:rPr>
        <w:t>Dever</w:t>
      </w:r>
      <w:proofErr w:type="spellEnd"/>
      <w:r w:rsidRPr="00A03E4B">
        <w:rPr>
          <w:rFonts w:eastAsia="MS ??"/>
          <w:color w:val="auto"/>
          <w:lang w:eastAsia="en-US"/>
        </w:rPr>
        <w:t xml:space="preserve"> is right when he states</w:t>
      </w:r>
      <w:r>
        <w:rPr>
          <w:rFonts w:eastAsia="MS ??"/>
          <w:color w:val="auto"/>
          <w:lang w:eastAsia="en-US"/>
        </w:rPr>
        <w:t>,</w:t>
      </w:r>
    </w:p>
    <w:p w14:paraId="593DC036" w14:textId="77777777" w:rsidR="006A24E1" w:rsidRPr="00687138" w:rsidRDefault="006A24E1" w:rsidP="00687138">
      <w:pPr>
        <w:widowControl w:val="0"/>
        <w:ind w:left="720"/>
        <w:contextualSpacing/>
        <w:rPr>
          <w:rFonts w:eastAsia="MS ??"/>
          <w:color w:val="auto"/>
          <w:sz w:val="22"/>
          <w:szCs w:val="22"/>
          <w:lang w:eastAsia="en-US"/>
        </w:rPr>
      </w:pPr>
      <w:r w:rsidRPr="00687138">
        <w:rPr>
          <w:rFonts w:eastAsia="MS ??"/>
          <w:color w:val="auto"/>
          <w:sz w:val="22"/>
          <w:szCs w:val="22"/>
          <w:lang w:eastAsia="en-US"/>
        </w:rPr>
        <w:t xml:space="preserve">Biblical church discipline is simple obedience to God and a simple confession that we need help. We cannot live the Christian life alone. Our purpose in church discipline is positive for the individual disciplined, for other Christians as they see the real danger of sin, for the health of the </w:t>
      </w:r>
      <w:proofErr w:type="gramStart"/>
      <w:r w:rsidRPr="00687138">
        <w:rPr>
          <w:rFonts w:eastAsia="MS ??"/>
          <w:color w:val="auto"/>
          <w:sz w:val="22"/>
          <w:szCs w:val="22"/>
          <w:lang w:eastAsia="en-US"/>
        </w:rPr>
        <w:t>church as a whole, and</w:t>
      </w:r>
      <w:proofErr w:type="gramEnd"/>
      <w:r w:rsidRPr="00687138">
        <w:rPr>
          <w:rFonts w:eastAsia="MS ??"/>
          <w:color w:val="auto"/>
          <w:sz w:val="22"/>
          <w:szCs w:val="22"/>
          <w:lang w:eastAsia="en-US"/>
        </w:rPr>
        <w:t xml:space="preserve"> for the corporate witness of the church to those outside. Most of all, our holiness is to reflect the holiness of God. It should mean something to be a member of the church, not for our pride’s sake but for </w:t>
      </w:r>
      <w:r w:rsidRPr="00687138">
        <w:rPr>
          <w:rFonts w:eastAsia="MS ??"/>
          <w:color w:val="auto"/>
          <w:sz w:val="22"/>
          <w:szCs w:val="22"/>
          <w:lang w:eastAsia="en-US"/>
        </w:rPr>
        <w:lastRenderedPageBreak/>
        <w:t>God’s name’s sake. Biblical church discipline is a mark of a healthy church.</w:t>
      </w:r>
      <w:r w:rsidRPr="00687138">
        <w:rPr>
          <w:rStyle w:val="FootnoteReference"/>
          <w:rFonts w:eastAsia="MS ??"/>
          <w:color w:val="auto"/>
          <w:sz w:val="22"/>
          <w:szCs w:val="22"/>
          <w:lang w:eastAsia="en-US"/>
        </w:rPr>
        <w:footnoteReference w:id="219"/>
      </w:r>
    </w:p>
    <w:p w14:paraId="3103AAA4" w14:textId="77777777" w:rsidR="006A24E1" w:rsidRDefault="006A24E1" w:rsidP="00687138">
      <w:pPr>
        <w:widowControl w:val="0"/>
        <w:ind w:left="720"/>
        <w:contextualSpacing/>
        <w:rPr>
          <w:rFonts w:eastAsia="MS ??"/>
          <w:color w:val="auto"/>
          <w:lang w:eastAsia="en-US"/>
        </w:rPr>
      </w:pPr>
    </w:p>
    <w:p w14:paraId="74B612F1" w14:textId="3D95F0F9" w:rsidR="006A24E1" w:rsidRDefault="006A24E1" w:rsidP="006A24E1">
      <w:pPr>
        <w:pStyle w:val="Heading4"/>
      </w:pPr>
      <w:r>
        <w:t xml:space="preserve">A </w:t>
      </w:r>
      <w:r w:rsidR="00042BD5">
        <w:t>C</w:t>
      </w:r>
      <w:r>
        <w:t xml:space="preserve">oncern for Discipleship and Growth </w:t>
      </w:r>
    </w:p>
    <w:p w14:paraId="08019EB1" w14:textId="77777777" w:rsidR="006A24E1" w:rsidRDefault="006A24E1" w:rsidP="006A24E1">
      <w:pPr>
        <w:widowControl w:val="0"/>
        <w:spacing w:line="480" w:lineRule="auto"/>
        <w:ind w:firstLine="720"/>
        <w:contextualSpacing/>
        <w:rPr>
          <w:rFonts w:eastAsia="MS ??"/>
          <w:color w:val="auto"/>
          <w:lang w:eastAsia="en-US"/>
        </w:rPr>
      </w:pPr>
      <w:r w:rsidRPr="00A03E4B">
        <w:rPr>
          <w:rFonts w:eastAsia="MS ??"/>
          <w:color w:val="auto"/>
          <w:lang w:eastAsia="en-US"/>
        </w:rPr>
        <w:t>Members who are sincerely concerned for their spiritual development are indicative of a good church. In a flourishing church, members strive to become better followers of Jesus.</w:t>
      </w:r>
      <w:r>
        <w:rPr>
          <w:rStyle w:val="FootnoteReference"/>
          <w:rFonts w:eastAsia="MS ??"/>
          <w:color w:val="auto"/>
          <w:lang w:eastAsia="en-US"/>
        </w:rPr>
        <w:footnoteReference w:id="220"/>
      </w:r>
      <w:r>
        <w:rPr>
          <w:rFonts w:eastAsia="MS ??"/>
          <w:color w:val="auto"/>
          <w:lang w:eastAsia="en-US"/>
        </w:rPr>
        <w:t xml:space="preserve"> </w:t>
      </w:r>
      <w:r w:rsidRPr="00A03E4B">
        <w:rPr>
          <w:rFonts w:eastAsia="MS ??"/>
          <w:color w:val="auto"/>
          <w:lang w:eastAsia="en-US"/>
        </w:rPr>
        <w:t>The church will undoubtedly expand as members follow Christ as disciples.</w:t>
      </w:r>
      <w:r>
        <w:rPr>
          <w:rFonts w:eastAsia="MS ??"/>
          <w:color w:val="auto"/>
          <w:lang w:eastAsia="en-US"/>
        </w:rPr>
        <w:t xml:space="preserve"> Bible says, "</w:t>
      </w:r>
      <w:r w:rsidRPr="00A03E4B">
        <w:rPr>
          <w:rFonts w:eastAsia="MS ??"/>
          <w:color w:val="auto"/>
          <w:lang w:eastAsia="en-US"/>
        </w:rPr>
        <w:t>Now at this time while the disciples were increasing in number</w:t>
      </w:r>
      <w:r>
        <w:rPr>
          <w:rFonts w:eastAsia="MS ??"/>
          <w:color w:val="auto"/>
          <w:lang w:eastAsia="en-US"/>
        </w:rPr>
        <w:t>, t</w:t>
      </w:r>
      <w:r w:rsidRPr="00A03E4B">
        <w:rPr>
          <w:rFonts w:eastAsia="MS ??"/>
          <w:color w:val="auto"/>
          <w:lang w:eastAsia="en-US"/>
        </w:rPr>
        <w:t>he word of God kept on spreading; and the number of the disciples continued to increase greatly in Jerusalem, and a great many of the priests were becoming obedient to the faith</w:t>
      </w:r>
      <w:r>
        <w:rPr>
          <w:rFonts w:eastAsia="MS ??"/>
          <w:color w:val="auto"/>
          <w:lang w:eastAsia="en-US"/>
        </w:rPr>
        <w:t xml:space="preserve">" </w:t>
      </w:r>
      <w:r w:rsidRPr="00A03E4B">
        <w:rPr>
          <w:rFonts w:eastAsia="MS ??"/>
          <w:color w:val="auto"/>
          <w:lang w:eastAsia="en-US"/>
        </w:rPr>
        <w:t>(Act 6:</w:t>
      </w:r>
      <w:r>
        <w:rPr>
          <w:rFonts w:eastAsia="MS ??"/>
          <w:color w:val="auto"/>
          <w:lang w:eastAsia="en-US"/>
        </w:rPr>
        <w:t xml:space="preserve">1, </w:t>
      </w:r>
      <w:r w:rsidRPr="00A03E4B">
        <w:rPr>
          <w:rFonts w:eastAsia="MS ??"/>
          <w:color w:val="auto"/>
          <w:lang w:eastAsia="en-US"/>
        </w:rPr>
        <w:t>7 NAU)</w:t>
      </w:r>
      <w:r>
        <w:rPr>
          <w:rFonts w:eastAsia="MS ??"/>
          <w:color w:val="auto"/>
          <w:lang w:eastAsia="en-US"/>
        </w:rPr>
        <w:t xml:space="preserve">.  </w:t>
      </w:r>
    </w:p>
    <w:p w14:paraId="26B77362" w14:textId="77777777" w:rsidR="006A24E1" w:rsidRDefault="006A24E1" w:rsidP="006A24E1">
      <w:pPr>
        <w:pStyle w:val="Heading4"/>
      </w:pPr>
      <w:r>
        <w:t>Biblical Church Leadership</w:t>
      </w:r>
    </w:p>
    <w:p w14:paraId="66D2359D" w14:textId="09DBD9C7" w:rsidR="006A24E1" w:rsidRDefault="006A24E1" w:rsidP="006A24E1">
      <w:pPr>
        <w:widowControl w:val="0"/>
        <w:spacing w:line="480" w:lineRule="auto"/>
        <w:ind w:firstLine="720"/>
        <w:contextualSpacing/>
        <w:rPr>
          <w:rFonts w:eastAsia="MS ??"/>
          <w:color w:val="auto"/>
          <w:lang w:eastAsia="en-US"/>
        </w:rPr>
      </w:pPr>
      <w:r w:rsidRPr="000729B8">
        <w:rPr>
          <w:rFonts w:eastAsia="MS ??"/>
          <w:color w:val="auto"/>
          <w:lang w:eastAsia="en-US"/>
        </w:rPr>
        <w:t>The necessity for authority in society, the home, and the church has always been acknowledged by Christianity.</w:t>
      </w:r>
      <w:r>
        <w:rPr>
          <w:rStyle w:val="FootnoteReference"/>
          <w:rFonts w:eastAsia="MS ??"/>
          <w:color w:val="auto"/>
          <w:lang w:eastAsia="en-US"/>
        </w:rPr>
        <w:footnoteReference w:id="221"/>
      </w:r>
      <w:r>
        <w:rPr>
          <w:rFonts w:eastAsia="MS ??"/>
          <w:color w:val="auto"/>
          <w:lang w:eastAsia="en-US"/>
        </w:rPr>
        <w:t xml:space="preserve"> Christ is the head and</w:t>
      </w:r>
      <w:r w:rsidRPr="000729B8">
        <w:rPr>
          <w:rFonts w:eastAsia="MS ??"/>
          <w:i/>
          <w:iCs/>
          <w:color w:val="auto"/>
          <w:lang w:eastAsia="en-US"/>
        </w:rPr>
        <w:t xml:space="preserve"> the</w:t>
      </w:r>
      <w:r>
        <w:rPr>
          <w:rFonts w:eastAsia="MS ??"/>
          <w:i/>
          <w:iCs/>
          <w:color w:val="auto"/>
          <w:lang w:eastAsia="en-US"/>
        </w:rPr>
        <w:t xml:space="preserve"> Leader</w:t>
      </w:r>
      <w:r>
        <w:rPr>
          <w:rFonts w:eastAsia="MS ??"/>
          <w:color w:val="auto"/>
          <w:lang w:eastAsia="en-US"/>
        </w:rPr>
        <w:t xml:space="preserve"> of the church. The Bible says, "</w:t>
      </w:r>
      <w:r w:rsidRPr="000602A2">
        <w:rPr>
          <w:rFonts w:eastAsia="MS ??"/>
          <w:color w:val="auto"/>
          <w:lang w:eastAsia="en-US"/>
        </w:rPr>
        <w:t>He is also head of the body, the church; and He is the beginning, the firstborn from the dead, so that He Himself will come to have first place in everything</w:t>
      </w:r>
      <w:r>
        <w:rPr>
          <w:rFonts w:eastAsia="MS ??"/>
          <w:color w:val="auto"/>
          <w:lang w:eastAsia="en-US"/>
        </w:rPr>
        <w:t xml:space="preserve">" </w:t>
      </w:r>
      <w:r w:rsidRPr="000602A2">
        <w:rPr>
          <w:rFonts w:eastAsia="MS ??"/>
          <w:color w:val="auto"/>
          <w:lang w:eastAsia="en-US"/>
        </w:rPr>
        <w:t>(Col 1:18 NAU)</w:t>
      </w:r>
      <w:r>
        <w:rPr>
          <w:rFonts w:eastAsia="MS ??"/>
          <w:color w:val="auto"/>
          <w:lang w:eastAsia="en-US"/>
        </w:rPr>
        <w:t xml:space="preserve">. It also says, "... </w:t>
      </w:r>
      <w:r w:rsidRPr="000602A2">
        <w:rPr>
          <w:rFonts w:eastAsia="MS ??"/>
          <w:color w:val="auto"/>
          <w:lang w:eastAsia="en-US"/>
        </w:rPr>
        <w:t>Christ is the head of every man, and the man is the head of a woman</w:t>
      </w:r>
      <w:r>
        <w:rPr>
          <w:rFonts w:eastAsia="MS ??"/>
          <w:color w:val="auto"/>
          <w:lang w:eastAsia="en-US"/>
        </w:rPr>
        <w:t xml:space="preserve">..." </w:t>
      </w:r>
      <w:r w:rsidRPr="000602A2">
        <w:rPr>
          <w:rFonts w:eastAsia="MS ??"/>
          <w:color w:val="auto"/>
          <w:lang w:eastAsia="en-US"/>
        </w:rPr>
        <w:t>(1</w:t>
      </w:r>
      <w:r w:rsidR="00042BD5">
        <w:rPr>
          <w:rFonts w:eastAsia="MS ??"/>
          <w:color w:val="auto"/>
          <w:lang w:eastAsia="en-US"/>
        </w:rPr>
        <w:t xml:space="preserve"> </w:t>
      </w:r>
      <w:r w:rsidRPr="000602A2">
        <w:rPr>
          <w:rFonts w:eastAsia="MS ??"/>
          <w:color w:val="auto"/>
          <w:lang w:eastAsia="en-US"/>
        </w:rPr>
        <w:t>Co</w:t>
      </w:r>
      <w:r>
        <w:rPr>
          <w:rFonts w:eastAsia="MS ??"/>
          <w:color w:val="auto"/>
          <w:lang w:eastAsia="en-US"/>
        </w:rPr>
        <w:t>r</w:t>
      </w:r>
      <w:r w:rsidR="00042BD5">
        <w:rPr>
          <w:rFonts w:eastAsia="MS ??"/>
          <w:color w:val="auto"/>
          <w:lang w:eastAsia="en-US"/>
        </w:rPr>
        <w:t>.</w:t>
      </w:r>
      <w:r w:rsidRPr="000602A2">
        <w:rPr>
          <w:rFonts w:eastAsia="MS ??"/>
          <w:color w:val="auto"/>
          <w:lang w:eastAsia="en-US"/>
        </w:rPr>
        <w:t> 11:3 NAU)</w:t>
      </w:r>
      <w:r>
        <w:rPr>
          <w:rFonts w:eastAsia="MS ??"/>
          <w:color w:val="auto"/>
          <w:lang w:eastAsia="en-US"/>
        </w:rPr>
        <w:t xml:space="preserve">. </w:t>
      </w:r>
      <w:proofErr w:type="spellStart"/>
      <w:r>
        <w:rPr>
          <w:rFonts w:eastAsia="MS ??"/>
          <w:color w:val="auto"/>
          <w:lang w:eastAsia="en-US"/>
        </w:rPr>
        <w:t>Dever</w:t>
      </w:r>
      <w:proofErr w:type="spellEnd"/>
      <w:r>
        <w:rPr>
          <w:rFonts w:eastAsia="MS ??"/>
          <w:color w:val="auto"/>
          <w:lang w:eastAsia="en-US"/>
        </w:rPr>
        <w:t xml:space="preserve"> asserts, "It's no surprise then, that inside local congregations, the leaders are to reflect the character of Christ, something of his roles and responsibilities."</w:t>
      </w:r>
      <w:r>
        <w:rPr>
          <w:rStyle w:val="FootnoteReference"/>
          <w:rFonts w:eastAsia="MS ??"/>
          <w:color w:val="auto"/>
          <w:lang w:eastAsia="en-US"/>
        </w:rPr>
        <w:footnoteReference w:id="222"/>
      </w:r>
      <w:r>
        <w:rPr>
          <w:rFonts w:eastAsia="MS ??"/>
          <w:color w:val="auto"/>
          <w:lang w:eastAsia="en-US"/>
        </w:rPr>
        <w:t xml:space="preserve">  </w:t>
      </w:r>
    </w:p>
    <w:p w14:paraId="295FBF06" w14:textId="77777777" w:rsidR="006A24E1" w:rsidRDefault="006A24E1" w:rsidP="006A24E1">
      <w:pPr>
        <w:widowControl w:val="0"/>
        <w:spacing w:line="480" w:lineRule="auto"/>
        <w:ind w:firstLine="720"/>
        <w:contextualSpacing/>
        <w:rPr>
          <w:rFonts w:eastAsia="MS ??"/>
          <w:color w:val="auto"/>
          <w:lang w:eastAsia="en-US"/>
        </w:rPr>
      </w:pPr>
      <w:r w:rsidRPr="00B47257">
        <w:rPr>
          <w:rFonts w:eastAsia="MS ??"/>
          <w:color w:val="auto"/>
          <w:lang w:eastAsia="en-US"/>
        </w:rPr>
        <w:t>Hybels is correct to assert,</w:t>
      </w:r>
    </w:p>
    <w:p w14:paraId="59300DBD" w14:textId="77777777" w:rsidR="006A24E1" w:rsidRPr="006842D8" w:rsidRDefault="006A24E1" w:rsidP="006842D8">
      <w:pPr>
        <w:widowControl w:val="0"/>
        <w:ind w:left="720"/>
        <w:contextualSpacing/>
        <w:rPr>
          <w:rFonts w:eastAsia="MS ??"/>
          <w:color w:val="auto"/>
          <w:sz w:val="22"/>
          <w:szCs w:val="22"/>
          <w:lang w:eastAsia="en-US"/>
        </w:rPr>
      </w:pPr>
      <w:r w:rsidRPr="006842D8">
        <w:rPr>
          <w:rFonts w:eastAsia="MS ??"/>
          <w:color w:val="auto"/>
          <w:sz w:val="22"/>
          <w:szCs w:val="22"/>
          <w:lang w:eastAsia="en-US"/>
        </w:rPr>
        <w:t>Behind the scenes of every prevailing ministry, I discovered courageous, servant-oriented leaders. Throughout history, whenever God was ready to begin a new work, he would tap a potential leader on the shoulder and give him or her a leadership assignment. In the Old Testament, he chose leaders like Moses, David, Nehemiah, and Esther.</w:t>
      </w:r>
      <w:r w:rsidRPr="006842D8">
        <w:rPr>
          <w:sz w:val="22"/>
          <w:szCs w:val="22"/>
        </w:rPr>
        <w:t xml:space="preserve"> </w:t>
      </w:r>
      <w:r w:rsidRPr="006842D8">
        <w:rPr>
          <w:rFonts w:eastAsia="MS ??"/>
          <w:color w:val="auto"/>
          <w:sz w:val="22"/>
          <w:szCs w:val="22"/>
          <w:lang w:eastAsia="en-US"/>
        </w:rPr>
        <w:t>New Testament he chose people like Peter and Paul.</w:t>
      </w:r>
      <w:r w:rsidRPr="006842D8">
        <w:rPr>
          <w:rStyle w:val="FootnoteReference"/>
          <w:rFonts w:eastAsia="MS ??"/>
          <w:color w:val="auto"/>
          <w:sz w:val="22"/>
          <w:szCs w:val="22"/>
          <w:lang w:eastAsia="en-US"/>
        </w:rPr>
        <w:footnoteReference w:id="223"/>
      </w:r>
    </w:p>
    <w:p w14:paraId="0DDD8650" w14:textId="77777777" w:rsidR="006842D8" w:rsidRDefault="006842D8" w:rsidP="006A24E1">
      <w:pPr>
        <w:widowControl w:val="0"/>
        <w:spacing w:line="480" w:lineRule="auto"/>
        <w:ind w:left="720"/>
        <w:contextualSpacing/>
        <w:rPr>
          <w:rFonts w:eastAsia="MS ??"/>
          <w:color w:val="auto"/>
          <w:lang w:eastAsia="en-US"/>
        </w:rPr>
      </w:pPr>
    </w:p>
    <w:p w14:paraId="57914C3F" w14:textId="62D041D0" w:rsidR="004C5034" w:rsidRDefault="004C5034" w:rsidP="00791536">
      <w:pPr>
        <w:pStyle w:val="Heading2"/>
      </w:pPr>
      <w:bookmarkStart w:id="1415" w:name="_Toc138167475"/>
      <w:r>
        <w:lastRenderedPageBreak/>
        <w:t>Church Growth</w:t>
      </w:r>
      <w:bookmarkEnd w:id="1415"/>
    </w:p>
    <w:p w14:paraId="09BF1AE6" w14:textId="77777777" w:rsidR="00C738BA" w:rsidRDefault="004C5034" w:rsidP="00C738BA">
      <w:pPr>
        <w:widowControl w:val="0"/>
        <w:spacing w:line="480" w:lineRule="auto"/>
        <w:ind w:firstLine="720"/>
        <w:contextualSpacing/>
      </w:pPr>
      <w:r>
        <w:rPr>
          <w:rFonts w:eastAsia="MS ??"/>
          <w:color w:val="auto"/>
          <w:lang w:eastAsia="en-US"/>
        </w:rPr>
        <w:t xml:space="preserve">The church growth movement exploded on the scene in the </w:t>
      </w:r>
      <w:proofErr w:type="spellStart"/>
      <w:r>
        <w:rPr>
          <w:rFonts w:eastAsia="MS ??"/>
          <w:color w:val="auto"/>
          <w:lang w:eastAsia="en-US"/>
        </w:rPr>
        <w:t>1970s</w:t>
      </w:r>
      <w:proofErr w:type="spellEnd"/>
      <w:r>
        <w:rPr>
          <w:rFonts w:eastAsia="MS ??"/>
          <w:color w:val="auto"/>
          <w:lang w:eastAsia="en-US"/>
        </w:rPr>
        <w:t xml:space="preserve"> by Donald </w:t>
      </w:r>
      <w:proofErr w:type="spellStart"/>
      <w:r>
        <w:rPr>
          <w:rFonts w:eastAsia="MS ??"/>
          <w:color w:val="auto"/>
          <w:lang w:eastAsia="en-US"/>
        </w:rPr>
        <w:t>McGavran</w:t>
      </w:r>
      <w:proofErr w:type="spellEnd"/>
      <w:r>
        <w:rPr>
          <w:rFonts w:eastAsia="MS ??"/>
          <w:color w:val="auto"/>
          <w:lang w:eastAsia="en-US"/>
        </w:rPr>
        <w:t xml:space="preserve"> of Fuller Seminary, who brought his insights gained as a missionary to the North Church</w:t>
      </w:r>
      <w:commentRangeStart w:id="1416"/>
      <w:r>
        <w:rPr>
          <w:rFonts w:eastAsia="MS ??"/>
          <w:color w:val="auto"/>
          <w:lang w:eastAsia="en-US"/>
        </w:rPr>
        <w:t>.</w:t>
      </w:r>
      <w:r>
        <w:rPr>
          <w:rStyle w:val="FootnoteReference"/>
          <w:rFonts w:eastAsia="MS ??"/>
          <w:color w:val="auto"/>
          <w:lang w:eastAsia="en-US"/>
        </w:rPr>
        <w:footnoteReference w:id="224"/>
      </w:r>
      <w:commentRangeEnd w:id="1416"/>
      <w:r w:rsidR="00421CF7">
        <w:rPr>
          <w:rStyle w:val="CommentReference"/>
        </w:rPr>
        <w:commentReference w:id="1416"/>
      </w:r>
      <w:r>
        <w:rPr>
          <w:rFonts w:eastAsia="MS ??"/>
          <w:color w:val="auto"/>
          <w:lang w:eastAsia="en-US"/>
        </w:rPr>
        <w:t xml:space="preserve"> </w:t>
      </w:r>
      <w:r w:rsidR="00C738BA" w:rsidRPr="0028489A">
        <w:rPr>
          <w:rFonts w:eastAsia="MS ??"/>
          <w:color w:val="auto"/>
          <w:lang w:eastAsia="en-US"/>
        </w:rPr>
        <w:t xml:space="preserve">As a missionary in India during the </w:t>
      </w:r>
      <w:proofErr w:type="spellStart"/>
      <w:r w:rsidR="00C738BA" w:rsidRPr="0028489A">
        <w:rPr>
          <w:rFonts w:eastAsia="MS ??"/>
          <w:color w:val="auto"/>
          <w:lang w:eastAsia="en-US"/>
        </w:rPr>
        <w:t>1930s</w:t>
      </w:r>
      <w:proofErr w:type="spellEnd"/>
      <w:r w:rsidR="00C738BA" w:rsidRPr="0028489A">
        <w:rPr>
          <w:rFonts w:eastAsia="MS ??"/>
          <w:color w:val="auto"/>
          <w:lang w:eastAsia="en-US"/>
        </w:rPr>
        <w:t xml:space="preserve">, </w:t>
      </w:r>
      <w:proofErr w:type="spellStart"/>
      <w:r w:rsidR="00C738BA" w:rsidRPr="0028489A">
        <w:rPr>
          <w:rFonts w:eastAsia="MS ??"/>
          <w:color w:val="auto"/>
          <w:lang w:eastAsia="en-US"/>
        </w:rPr>
        <w:t>McGavran</w:t>
      </w:r>
      <w:proofErr w:type="spellEnd"/>
      <w:r w:rsidR="00C738BA" w:rsidRPr="0028489A">
        <w:rPr>
          <w:rFonts w:eastAsia="MS ??"/>
          <w:color w:val="auto"/>
          <w:lang w:eastAsia="en-US"/>
        </w:rPr>
        <w:t xml:space="preserve"> witnessed a failed effort on the part of the Christian church to evangelize the lost.</w:t>
      </w:r>
      <w:r w:rsidR="00C738BA">
        <w:rPr>
          <w:rStyle w:val="FootnoteReference"/>
          <w:rFonts w:eastAsia="MS ??"/>
          <w:color w:val="auto"/>
          <w:lang w:eastAsia="en-US"/>
        </w:rPr>
        <w:footnoteReference w:id="225"/>
      </w:r>
      <w:r w:rsidR="00C738BA">
        <w:rPr>
          <w:rFonts w:eastAsia="MS ??"/>
          <w:color w:val="auto"/>
          <w:lang w:eastAsia="en-US"/>
        </w:rPr>
        <w:t xml:space="preserve"> </w:t>
      </w:r>
      <w:proofErr w:type="spellStart"/>
      <w:r w:rsidR="00C738BA" w:rsidRPr="0028489A">
        <w:rPr>
          <w:rFonts w:eastAsia="MS ??"/>
          <w:color w:val="auto"/>
          <w:lang w:eastAsia="en-US"/>
        </w:rPr>
        <w:t>McGavran</w:t>
      </w:r>
      <w:proofErr w:type="spellEnd"/>
      <w:r w:rsidR="00C738BA" w:rsidRPr="0028489A">
        <w:rPr>
          <w:rFonts w:eastAsia="MS ??"/>
          <w:color w:val="auto"/>
          <w:lang w:eastAsia="en-US"/>
        </w:rPr>
        <w:t xml:space="preserve"> gradually developed numerous assumptions, which over time turned out to be the cornerstones of the present Church Growth movement.</w:t>
      </w:r>
      <w:r w:rsidR="00C738BA">
        <w:rPr>
          <w:rStyle w:val="FootnoteReference"/>
          <w:rFonts w:eastAsia="MS ??"/>
          <w:color w:val="auto"/>
          <w:lang w:eastAsia="en-US"/>
        </w:rPr>
        <w:footnoteReference w:id="226"/>
      </w:r>
      <w:r w:rsidR="00C738BA" w:rsidRPr="0028489A">
        <w:t xml:space="preserve"> </w:t>
      </w:r>
    </w:p>
    <w:p w14:paraId="13C1CCA6" w14:textId="77777777" w:rsidR="004C5034" w:rsidRDefault="004C5034" w:rsidP="004C5034">
      <w:pPr>
        <w:widowControl w:val="0"/>
        <w:spacing w:line="480" w:lineRule="auto"/>
        <w:ind w:firstLine="720"/>
        <w:contextualSpacing/>
        <w:rPr>
          <w:rFonts w:eastAsia="MS ??"/>
          <w:color w:val="auto"/>
          <w:lang w:eastAsia="en-US"/>
        </w:rPr>
      </w:pPr>
      <w:r>
        <w:rPr>
          <w:rFonts w:eastAsia="MS ??"/>
          <w:color w:val="auto"/>
          <w:lang w:eastAsia="en-US"/>
        </w:rPr>
        <w:t>Towns argues,</w:t>
      </w:r>
    </w:p>
    <w:p w14:paraId="0CD4B448" w14:textId="77777777" w:rsidR="004C5034" w:rsidRPr="000B0A3D" w:rsidRDefault="004C5034" w:rsidP="000B0A3D">
      <w:pPr>
        <w:widowControl w:val="0"/>
        <w:ind w:left="720"/>
        <w:contextualSpacing/>
        <w:rPr>
          <w:rFonts w:eastAsia="MS ??"/>
          <w:color w:val="auto"/>
          <w:sz w:val="22"/>
          <w:szCs w:val="22"/>
          <w:lang w:eastAsia="en-US"/>
        </w:rPr>
      </w:pPr>
      <w:r w:rsidRPr="000B0A3D">
        <w:rPr>
          <w:rFonts w:eastAsia="MS ??"/>
          <w:color w:val="auto"/>
          <w:sz w:val="22"/>
          <w:szCs w:val="22"/>
          <w:lang w:eastAsia="en-US"/>
        </w:rPr>
        <w:t xml:space="preserve">To </w:t>
      </w:r>
      <w:proofErr w:type="spellStart"/>
      <w:r w:rsidRPr="000B0A3D">
        <w:rPr>
          <w:rFonts w:eastAsia="MS ??"/>
          <w:color w:val="auto"/>
          <w:sz w:val="22"/>
          <w:szCs w:val="22"/>
          <w:lang w:eastAsia="en-US"/>
        </w:rPr>
        <w:t>McGavran</w:t>
      </w:r>
      <w:proofErr w:type="spellEnd"/>
      <w:r w:rsidRPr="000B0A3D">
        <w:rPr>
          <w:rFonts w:eastAsia="MS ??"/>
          <w:color w:val="auto"/>
          <w:sz w:val="22"/>
          <w:szCs w:val="22"/>
          <w:lang w:eastAsia="en-US"/>
        </w:rPr>
        <w:t xml:space="preserve">, evangelism was an input term, meaning first the lost should be evangelized (i.e., “gospelized”), and when that was done, they would be baptized and brought into the church. (As a result, the church grew, i.e., the output of evangelism). To </w:t>
      </w:r>
      <w:proofErr w:type="spellStart"/>
      <w:r w:rsidRPr="000B0A3D">
        <w:rPr>
          <w:rFonts w:eastAsia="MS ??"/>
          <w:color w:val="auto"/>
          <w:sz w:val="22"/>
          <w:szCs w:val="22"/>
          <w:lang w:eastAsia="en-US"/>
        </w:rPr>
        <w:t>McGavran</w:t>
      </w:r>
      <w:proofErr w:type="spellEnd"/>
      <w:r w:rsidRPr="000B0A3D">
        <w:rPr>
          <w:rFonts w:eastAsia="MS ??"/>
          <w:color w:val="auto"/>
          <w:sz w:val="22"/>
          <w:szCs w:val="22"/>
          <w:lang w:eastAsia="en-US"/>
        </w:rPr>
        <w:t xml:space="preserve">, Church Growth occurred </w:t>
      </w:r>
      <w:proofErr w:type="gramStart"/>
      <w:r w:rsidRPr="000B0A3D">
        <w:rPr>
          <w:rFonts w:eastAsia="MS ??"/>
          <w:color w:val="auto"/>
          <w:sz w:val="22"/>
          <w:szCs w:val="22"/>
          <w:lang w:eastAsia="en-US"/>
        </w:rPr>
        <w:t>as a result of</w:t>
      </w:r>
      <w:proofErr w:type="gramEnd"/>
      <w:r w:rsidRPr="000B0A3D">
        <w:rPr>
          <w:rFonts w:eastAsia="MS ??"/>
          <w:color w:val="auto"/>
          <w:sz w:val="22"/>
          <w:szCs w:val="22"/>
          <w:lang w:eastAsia="en-US"/>
        </w:rPr>
        <w:t xml:space="preserve"> evangelism. </w:t>
      </w:r>
      <w:proofErr w:type="spellStart"/>
      <w:r w:rsidRPr="000B0A3D">
        <w:rPr>
          <w:rFonts w:eastAsia="MS ??"/>
          <w:color w:val="auto"/>
          <w:sz w:val="22"/>
          <w:szCs w:val="22"/>
          <w:lang w:eastAsia="en-US"/>
        </w:rPr>
        <w:t>McGavran</w:t>
      </w:r>
      <w:proofErr w:type="spellEnd"/>
      <w:r w:rsidRPr="000B0A3D">
        <w:rPr>
          <w:rFonts w:eastAsia="MS ??"/>
          <w:color w:val="auto"/>
          <w:sz w:val="22"/>
          <w:szCs w:val="22"/>
          <w:lang w:eastAsia="en-US"/>
        </w:rPr>
        <w:t xml:space="preserve"> rationalized: Why not use the term “Church Growth” as an output term to give new meaning to the movement of evangelism. Hence, he used the term “Church Growth” synonymously with evangelism, but to him the name “Church Growth” meant more than just getting people saved.</w:t>
      </w:r>
      <w:r w:rsidRPr="000B0A3D">
        <w:rPr>
          <w:rStyle w:val="FootnoteReference"/>
          <w:rFonts w:eastAsia="MS ??"/>
          <w:color w:val="auto"/>
          <w:sz w:val="22"/>
          <w:szCs w:val="22"/>
          <w:lang w:eastAsia="en-US"/>
        </w:rPr>
        <w:footnoteReference w:id="227"/>
      </w:r>
      <w:r w:rsidRPr="000B0A3D">
        <w:rPr>
          <w:rFonts w:eastAsia="MS ??"/>
          <w:color w:val="auto"/>
          <w:sz w:val="22"/>
          <w:szCs w:val="22"/>
          <w:lang w:eastAsia="en-US"/>
        </w:rPr>
        <w:t xml:space="preserve"> </w:t>
      </w:r>
    </w:p>
    <w:p w14:paraId="0AC86244" w14:textId="77777777" w:rsidR="000B0A3D" w:rsidRDefault="000B0A3D" w:rsidP="000B0A3D">
      <w:pPr>
        <w:widowControl w:val="0"/>
        <w:ind w:left="720"/>
        <w:contextualSpacing/>
        <w:rPr>
          <w:rFonts w:eastAsia="MS ??"/>
          <w:color w:val="auto"/>
          <w:lang w:eastAsia="en-US"/>
        </w:rPr>
      </w:pPr>
    </w:p>
    <w:p w14:paraId="55520A58" w14:textId="77777777" w:rsidR="004C5034" w:rsidRDefault="004C5034" w:rsidP="004C5034">
      <w:pPr>
        <w:widowControl w:val="0"/>
        <w:spacing w:line="480" w:lineRule="auto"/>
        <w:ind w:firstLine="720"/>
        <w:contextualSpacing/>
        <w:rPr>
          <w:rFonts w:eastAsia="MS ??"/>
          <w:color w:val="auto"/>
          <w:lang w:eastAsia="en-US"/>
        </w:rPr>
      </w:pPr>
      <w:r w:rsidRPr="0028489A">
        <w:rPr>
          <w:rFonts w:eastAsia="MS ??"/>
          <w:color w:val="auto"/>
          <w:lang w:eastAsia="en-US"/>
        </w:rPr>
        <w:t xml:space="preserve">Towns provides the following three definitions of </w:t>
      </w:r>
      <w:proofErr w:type="spellStart"/>
      <w:r w:rsidRPr="0028489A">
        <w:rPr>
          <w:rFonts w:eastAsia="MS ??"/>
          <w:color w:val="auto"/>
          <w:lang w:eastAsia="en-US"/>
        </w:rPr>
        <w:t>McGavran's</w:t>
      </w:r>
      <w:proofErr w:type="spellEnd"/>
      <w:r w:rsidRPr="0028489A">
        <w:rPr>
          <w:rFonts w:eastAsia="MS ??"/>
          <w:color w:val="auto"/>
          <w:lang w:eastAsia="en-US"/>
        </w:rPr>
        <w:t xml:space="preserve"> Church Growth Theory:</w:t>
      </w:r>
      <w:r>
        <w:rPr>
          <w:rFonts w:eastAsia="MS ??"/>
          <w:color w:val="auto"/>
          <w:lang w:eastAsia="en-US"/>
        </w:rPr>
        <w:t xml:space="preserve"> </w:t>
      </w:r>
    </w:p>
    <w:p w14:paraId="4763B6AC" w14:textId="77777777" w:rsidR="004C5034" w:rsidRPr="000B0A3D" w:rsidRDefault="004C5034" w:rsidP="000B0A3D">
      <w:pPr>
        <w:widowControl w:val="0"/>
        <w:ind w:left="720"/>
        <w:contextualSpacing/>
        <w:rPr>
          <w:rFonts w:eastAsia="MS ??"/>
          <w:color w:val="auto"/>
          <w:sz w:val="22"/>
          <w:szCs w:val="22"/>
          <w:lang w:eastAsia="en-US"/>
        </w:rPr>
      </w:pPr>
      <w:r w:rsidRPr="000B0A3D">
        <w:rPr>
          <w:rFonts w:eastAsia="MS ??"/>
          <w:color w:val="auto"/>
          <w:sz w:val="22"/>
          <w:szCs w:val="22"/>
          <w:lang w:eastAsia="en-US"/>
        </w:rPr>
        <w:t xml:space="preserve">First, many people see Church Growth as growth in numbers (i.e., the growth of the church) ...The second meaning to the term is that Church Growth is church planting. </w:t>
      </w:r>
      <w:proofErr w:type="spellStart"/>
      <w:r w:rsidRPr="000B0A3D">
        <w:rPr>
          <w:rFonts w:eastAsia="MS ??"/>
          <w:color w:val="auto"/>
          <w:sz w:val="22"/>
          <w:szCs w:val="22"/>
          <w:lang w:eastAsia="en-US"/>
        </w:rPr>
        <w:t>McGavran</w:t>
      </w:r>
      <w:proofErr w:type="spellEnd"/>
      <w:r w:rsidRPr="000B0A3D">
        <w:rPr>
          <w:rFonts w:eastAsia="MS ??"/>
          <w:color w:val="auto"/>
          <w:sz w:val="22"/>
          <w:szCs w:val="22"/>
          <w:lang w:eastAsia="en-US"/>
        </w:rPr>
        <w:t xml:space="preserve"> saw the challenge of carrying out the Great Commission, </w:t>
      </w:r>
      <w:proofErr w:type="spellStart"/>
      <w:r w:rsidRPr="000B0A3D">
        <w:rPr>
          <w:rFonts w:eastAsia="MS ??"/>
          <w:i/>
          <w:iCs/>
          <w:color w:val="auto"/>
          <w:sz w:val="22"/>
          <w:szCs w:val="22"/>
          <w:lang w:eastAsia="en-US"/>
        </w:rPr>
        <w:t>matheteusate</w:t>
      </w:r>
      <w:proofErr w:type="spellEnd"/>
      <w:r w:rsidRPr="000B0A3D">
        <w:rPr>
          <w:rFonts w:eastAsia="MS ??"/>
          <w:i/>
          <w:iCs/>
          <w:color w:val="auto"/>
          <w:sz w:val="22"/>
          <w:szCs w:val="22"/>
          <w:lang w:eastAsia="en-US"/>
        </w:rPr>
        <w:t xml:space="preserve"> </w:t>
      </w:r>
      <w:proofErr w:type="spellStart"/>
      <w:r w:rsidRPr="000B0A3D">
        <w:rPr>
          <w:rFonts w:eastAsia="MS ??"/>
          <w:i/>
          <w:iCs/>
          <w:color w:val="auto"/>
          <w:sz w:val="22"/>
          <w:szCs w:val="22"/>
          <w:lang w:eastAsia="en-US"/>
        </w:rPr>
        <w:t>panta</w:t>
      </w:r>
      <w:proofErr w:type="spellEnd"/>
      <w:r w:rsidRPr="000B0A3D">
        <w:rPr>
          <w:rFonts w:eastAsia="MS ??"/>
          <w:i/>
          <w:iCs/>
          <w:color w:val="auto"/>
          <w:sz w:val="22"/>
          <w:szCs w:val="22"/>
          <w:lang w:eastAsia="en-US"/>
        </w:rPr>
        <w:t xml:space="preserve"> ta ethne</w:t>
      </w:r>
      <w:r w:rsidRPr="000B0A3D">
        <w:rPr>
          <w:rFonts w:eastAsia="MS ??"/>
          <w:color w:val="auto"/>
          <w:sz w:val="22"/>
          <w:szCs w:val="22"/>
          <w:lang w:eastAsia="en-US"/>
        </w:rPr>
        <w:t xml:space="preserve"> (Matt. 28:19) ... The third aspect of Church Growth is seen in its scientific base of research (i.e., Church Growth is a discipline that takes its place under systematic theology).</w:t>
      </w:r>
      <w:r w:rsidRPr="000B0A3D">
        <w:rPr>
          <w:rStyle w:val="FootnoteReference"/>
          <w:rFonts w:eastAsia="MS ??"/>
          <w:color w:val="auto"/>
          <w:sz w:val="22"/>
          <w:szCs w:val="22"/>
          <w:lang w:eastAsia="en-US"/>
        </w:rPr>
        <w:footnoteReference w:id="228"/>
      </w:r>
    </w:p>
    <w:p w14:paraId="0D50D42B" w14:textId="77777777" w:rsidR="000B0A3D" w:rsidRDefault="000B0A3D" w:rsidP="000B0A3D">
      <w:pPr>
        <w:widowControl w:val="0"/>
        <w:ind w:left="720"/>
        <w:contextualSpacing/>
        <w:rPr>
          <w:rFonts w:eastAsia="MS ??"/>
          <w:color w:val="auto"/>
          <w:lang w:eastAsia="en-US"/>
        </w:rPr>
      </w:pPr>
    </w:p>
    <w:p w14:paraId="29413F8D" w14:textId="77777777" w:rsidR="004C5034" w:rsidRDefault="004C5034" w:rsidP="004C5034">
      <w:pPr>
        <w:widowControl w:val="0"/>
        <w:spacing w:line="480" w:lineRule="auto"/>
        <w:ind w:firstLine="720"/>
        <w:contextualSpacing/>
        <w:rPr>
          <w:rFonts w:eastAsia="MS ??"/>
          <w:color w:val="auto"/>
          <w:lang w:eastAsia="en-US"/>
        </w:rPr>
      </w:pPr>
      <w:r>
        <w:rPr>
          <w:rFonts w:eastAsia="MS ??"/>
          <w:color w:val="auto"/>
          <w:lang w:eastAsia="en-US"/>
        </w:rPr>
        <w:t xml:space="preserve">There are several criticisms of </w:t>
      </w:r>
      <w:proofErr w:type="spellStart"/>
      <w:r>
        <w:rPr>
          <w:rFonts w:eastAsia="MS ??"/>
          <w:color w:val="auto"/>
          <w:lang w:eastAsia="en-US"/>
        </w:rPr>
        <w:t>McGavran's</w:t>
      </w:r>
      <w:proofErr w:type="spellEnd"/>
      <w:r>
        <w:rPr>
          <w:rFonts w:eastAsia="MS ??"/>
          <w:color w:val="auto"/>
          <w:lang w:eastAsia="en-US"/>
        </w:rPr>
        <w:t xml:space="preserve"> Church Growth </w:t>
      </w:r>
      <w:commentRangeStart w:id="1417"/>
      <w:r>
        <w:rPr>
          <w:rFonts w:eastAsia="MS ??"/>
          <w:color w:val="auto"/>
          <w:lang w:eastAsia="en-US"/>
        </w:rPr>
        <w:t>theory</w:t>
      </w:r>
      <w:commentRangeEnd w:id="1417"/>
      <w:r w:rsidR="00AE4B4F">
        <w:rPr>
          <w:rStyle w:val="CommentReference"/>
        </w:rPr>
        <w:commentReference w:id="1417"/>
      </w:r>
      <w:r>
        <w:rPr>
          <w:rFonts w:eastAsia="MS ??"/>
          <w:color w:val="auto"/>
          <w:lang w:eastAsia="en-US"/>
        </w:rPr>
        <w:t>. However, Tucker rightly says,</w:t>
      </w:r>
    </w:p>
    <w:p w14:paraId="472FBC0B" w14:textId="77777777" w:rsidR="004C5034" w:rsidRPr="000B0A3D" w:rsidRDefault="004C5034" w:rsidP="000B0A3D">
      <w:pPr>
        <w:widowControl w:val="0"/>
        <w:ind w:left="720"/>
        <w:contextualSpacing/>
        <w:rPr>
          <w:rFonts w:eastAsia="MS ??"/>
          <w:color w:val="auto"/>
          <w:sz w:val="22"/>
          <w:szCs w:val="22"/>
          <w:lang w:eastAsia="en-US"/>
        </w:rPr>
      </w:pPr>
      <w:r w:rsidRPr="000B0A3D">
        <w:rPr>
          <w:rFonts w:eastAsia="MS ??"/>
          <w:color w:val="auto"/>
          <w:sz w:val="22"/>
          <w:szCs w:val="22"/>
          <w:lang w:eastAsia="en-US"/>
        </w:rPr>
        <w:t xml:space="preserve">True historic, </w:t>
      </w:r>
      <w:proofErr w:type="spellStart"/>
      <w:r w:rsidRPr="000B0A3D">
        <w:rPr>
          <w:rFonts w:eastAsia="MS ??"/>
          <w:color w:val="auto"/>
          <w:sz w:val="22"/>
          <w:szCs w:val="22"/>
          <w:lang w:eastAsia="en-US"/>
        </w:rPr>
        <w:t>McGavran</w:t>
      </w:r>
      <w:proofErr w:type="spellEnd"/>
      <w:r w:rsidRPr="000B0A3D">
        <w:rPr>
          <w:rFonts w:eastAsia="MS ??"/>
          <w:color w:val="auto"/>
          <w:sz w:val="22"/>
          <w:szCs w:val="22"/>
          <w:lang w:eastAsia="en-US"/>
        </w:rPr>
        <w:t xml:space="preserve"> church growth thinking is a viable, Bible-centered missiological approach whether contextualized to the United States or focused on any people group in the world. It is deeply passionate about a harvest of souls that retains its growth and moves its converts into meaningful church membership. It has a </w:t>
      </w:r>
      <w:r w:rsidRPr="000B0A3D">
        <w:rPr>
          <w:rFonts w:eastAsia="MS ??"/>
          <w:color w:val="auto"/>
          <w:sz w:val="22"/>
          <w:szCs w:val="22"/>
          <w:lang w:eastAsia="en-US"/>
        </w:rPr>
        <w:lastRenderedPageBreak/>
        <w:t>conservative, evangelical theological base and focuses on conversion growth.</w:t>
      </w:r>
      <w:r w:rsidRPr="000B0A3D">
        <w:rPr>
          <w:rStyle w:val="FootnoteReference"/>
          <w:rFonts w:eastAsia="MS ??"/>
          <w:color w:val="auto"/>
          <w:sz w:val="22"/>
          <w:szCs w:val="22"/>
          <w:lang w:eastAsia="en-US"/>
        </w:rPr>
        <w:footnoteReference w:id="229"/>
      </w:r>
    </w:p>
    <w:p w14:paraId="4D9E97F2" w14:textId="77777777" w:rsidR="000B0A3D" w:rsidRDefault="000B0A3D" w:rsidP="000B0A3D">
      <w:pPr>
        <w:widowControl w:val="0"/>
        <w:ind w:left="720"/>
        <w:contextualSpacing/>
        <w:rPr>
          <w:rFonts w:eastAsia="MS ??"/>
          <w:color w:val="auto"/>
          <w:lang w:eastAsia="en-US"/>
        </w:rPr>
      </w:pPr>
    </w:p>
    <w:p w14:paraId="7E6BED12" w14:textId="523E682E" w:rsidR="004C5034" w:rsidRDefault="004C5034" w:rsidP="004C5034">
      <w:pPr>
        <w:widowControl w:val="0"/>
        <w:spacing w:line="480" w:lineRule="auto"/>
        <w:ind w:firstLine="720"/>
        <w:contextualSpacing/>
        <w:rPr>
          <w:rFonts w:eastAsia="MS ??"/>
          <w:color w:val="auto"/>
          <w:lang w:eastAsia="en-US"/>
        </w:rPr>
      </w:pPr>
      <w:r w:rsidRPr="00EA2934">
        <w:rPr>
          <w:rFonts w:eastAsia="MS ??"/>
          <w:color w:val="auto"/>
          <w:lang w:eastAsia="en-US"/>
        </w:rPr>
        <w:t xml:space="preserve">Criticism of </w:t>
      </w:r>
      <w:r w:rsidR="00042BD5">
        <w:rPr>
          <w:rFonts w:eastAsia="MS ??"/>
          <w:color w:val="auto"/>
          <w:lang w:eastAsia="en-US"/>
        </w:rPr>
        <w:t xml:space="preserve">the </w:t>
      </w:r>
      <w:r w:rsidRPr="00EA2934">
        <w:rPr>
          <w:rFonts w:eastAsia="MS ??"/>
          <w:color w:val="auto"/>
          <w:lang w:eastAsia="en-US"/>
        </w:rPr>
        <w:t xml:space="preserve">Church Growth </w:t>
      </w:r>
      <w:r>
        <w:rPr>
          <w:rFonts w:eastAsia="MS ??"/>
          <w:color w:val="auto"/>
          <w:lang w:eastAsia="en-US"/>
        </w:rPr>
        <w:t xml:space="preserve">Movement </w:t>
      </w:r>
      <w:r w:rsidRPr="00EA2934">
        <w:rPr>
          <w:rFonts w:eastAsia="MS ??"/>
          <w:color w:val="auto"/>
          <w:lang w:eastAsia="en-US"/>
        </w:rPr>
        <w:t>is nothing new.</w:t>
      </w:r>
      <w:r>
        <w:rPr>
          <w:rStyle w:val="FootnoteReference"/>
          <w:rFonts w:eastAsia="MS ??"/>
          <w:color w:val="auto"/>
          <w:lang w:eastAsia="en-US"/>
        </w:rPr>
        <w:footnoteReference w:id="230"/>
      </w:r>
      <w:r>
        <w:rPr>
          <w:rFonts w:eastAsia="MS ??"/>
          <w:color w:val="auto"/>
          <w:lang w:eastAsia="en-US"/>
        </w:rPr>
        <w:t xml:space="preserve"> McIntosh says, "</w:t>
      </w:r>
      <w:r w:rsidRPr="00EA2934">
        <w:rPr>
          <w:rFonts w:eastAsia="MS ??"/>
          <w:color w:val="auto"/>
          <w:lang w:eastAsia="en-US"/>
        </w:rPr>
        <w:t>Since the</w:t>
      </w:r>
      <w:r>
        <w:rPr>
          <w:rFonts w:eastAsia="MS ??"/>
          <w:color w:val="auto"/>
          <w:lang w:eastAsia="en-US"/>
        </w:rPr>
        <w:t xml:space="preserve"> </w:t>
      </w:r>
      <w:r w:rsidRPr="00EA2934">
        <w:rPr>
          <w:rFonts w:eastAsia="MS ??"/>
          <w:color w:val="auto"/>
          <w:lang w:eastAsia="en-US"/>
        </w:rPr>
        <w:t>founding of the Church Growth Movement in 1955</w:t>
      </w:r>
      <w:r>
        <w:rPr>
          <w:rFonts w:eastAsia="MS ??"/>
          <w:color w:val="auto"/>
          <w:lang w:eastAsia="en-US"/>
        </w:rPr>
        <w:t xml:space="preserve"> </w:t>
      </w:r>
      <w:r w:rsidRPr="00EA2934">
        <w:rPr>
          <w:rFonts w:eastAsia="MS ??"/>
          <w:color w:val="auto"/>
          <w:lang w:eastAsia="en-US"/>
        </w:rPr>
        <w:t xml:space="preserve">with the publication of Donald </w:t>
      </w:r>
      <w:proofErr w:type="spellStart"/>
      <w:r w:rsidRPr="00EA2934">
        <w:rPr>
          <w:rFonts w:eastAsia="MS ??"/>
          <w:color w:val="auto"/>
          <w:lang w:eastAsia="en-US"/>
        </w:rPr>
        <w:t>McGavran’s</w:t>
      </w:r>
      <w:proofErr w:type="spellEnd"/>
      <w:r w:rsidRPr="00EA2934">
        <w:rPr>
          <w:rFonts w:eastAsia="MS ??"/>
          <w:color w:val="auto"/>
          <w:lang w:eastAsia="en-US"/>
        </w:rPr>
        <w:t xml:space="preserve"> landmark</w:t>
      </w:r>
      <w:r>
        <w:rPr>
          <w:rFonts w:eastAsia="MS ??"/>
          <w:color w:val="auto"/>
          <w:lang w:eastAsia="en-US"/>
        </w:rPr>
        <w:t xml:space="preserve"> </w:t>
      </w:r>
      <w:r w:rsidRPr="00EA2934">
        <w:rPr>
          <w:rFonts w:eastAsia="MS ??"/>
          <w:color w:val="auto"/>
          <w:lang w:eastAsia="en-US"/>
        </w:rPr>
        <w:t>book The Bridges of God, debate over the theology,</w:t>
      </w:r>
      <w:r>
        <w:rPr>
          <w:rFonts w:eastAsia="MS ??"/>
          <w:color w:val="auto"/>
          <w:lang w:eastAsia="en-US"/>
        </w:rPr>
        <w:t xml:space="preserve"> </w:t>
      </w:r>
      <w:r w:rsidRPr="00EA2934">
        <w:rPr>
          <w:rFonts w:eastAsia="MS ??"/>
          <w:color w:val="auto"/>
          <w:lang w:eastAsia="en-US"/>
        </w:rPr>
        <w:t>theory, and principles of the movement has come and</w:t>
      </w:r>
      <w:r>
        <w:rPr>
          <w:rFonts w:eastAsia="MS ??"/>
          <w:color w:val="auto"/>
          <w:lang w:eastAsia="en-US"/>
        </w:rPr>
        <w:t xml:space="preserve"> </w:t>
      </w:r>
      <w:r w:rsidRPr="00EA2934">
        <w:rPr>
          <w:rFonts w:eastAsia="MS ??"/>
          <w:color w:val="auto"/>
          <w:lang w:eastAsia="en-US"/>
        </w:rPr>
        <w:t>gone almost yearly.</w:t>
      </w:r>
      <w:r>
        <w:rPr>
          <w:rFonts w:eastAsia="MS ??"/>
          <w:color w:val="auto"/>
          <w:lang w:eastAsia="en-US"/>
        </w:rPr>
        <w:t>"</w:t>
      </w:r>
      <w:r>
        <w:rPr>
          <w:rStyle w:val="FootnoteReference"/>
          <w:rFonts w:eastAsia="MS ??"/>
          <w:color w:val="auto"/>
          <w:lang w:eastAsia="en-US"/>
        </w:rPr>
        <w:footnoteReference w:id="231"/>
      </w:r>
    </w:p>
    <w:p w14:paraId="0D72D5DC" w14:textId="77777777" w:rsidR="004C5034" w:rsidRPr="000B0A3D" w:rsidRDefault="004C5034" w:rsidP="000B0A3D">
      <w:pPr>
        <w:widowControl w:val="0"/>
        <w:ind w:firstLine="720"/>
        <w:contextualSpacing/>
        <w:rPr>
          <w:rFonts w:eastAsia="MS ??"/>
          <w:color w:val="auto"/>
          <w:sz w:val="22"/>
          <w:szCs w:val="22"/>
          <w:lang w:eastAsia="en-US"/>
        </w:rPr>
      </w:pPr>
      <w:r w:rsidRPr="000B0A3D">
        <w:rPr>
          <w:rFonts w:eastAsia="MS ??"/>
          <w:color w:val="auto"/>
          <w:sz w:val="22"/>
          <w:szCs w:val="22"/>
          <w:lang w:eastAsia="en-US"/>
        </w:rPr>
        <w:t xml:space="preserve">Supporting the Church Growth Movement McIntosh further asserts, </w:t>
      </w:r>
    </w:p>
    <w:p w14:paraId="09831864" w14:textId="77777777" w:rsidR="004C5034" w:rsidRPr="000B0A3D" w:rsidRDefault="004C5034" w:rsidP="000B0A3D">
      <w:pPr>
        <w:widowControl w:val="0"/>
        <w:ind w:left="720"/>
        <w:contextualSpacing/>
        <w:rPr>
          <w:rFonts w:eastAsia="MS ??"/>
          <w:color w:val="auto"/>
          <w:sz w:val="22"/>
          <w:szCs w:val="22"/>
          <w:lang w:eastAsia="en-US"/>
        </w:rPr>
      </w:pPr>
      <w:r w:rsidRPr="000B0A3D">
        <w:rPr>
          <w:rFonts w:eastAsia="MS ??"/>
          <w:color w:val="auto"/>
          <w:sz w:val="22"/>
          <w:szCs w:val="22"/>
          <w:lang w:eastAsia="en-US"/>
        </w:rPr>
        <w:t>It seems apparent that the recent critics of the Church Growth Movement have been concerned with popular church growth practice, rather than core Church Growth theory. In fairness, future criticisms need to be more careful in defining terms and differentiating concerns between core Church Growth Thought and popular church growth practice.</w:t>
      </w:r>
      <w:r w:rsidRPr="000B0A3D">
        <w:rPr>
          <w:rStyle w:val="FootnoteReference"/>
          <w:rFonts w:eastAsia="MS ??"/>
          <w:color w:val="auto"/>
          <w:sz w:val="22"/>
          <w:szCs w:val="22"/>
          <w:lang w:eastAsia="en-US"/>
        </w:rPr>
        <w:footnoteReference w:id="232"/>
      </w:r>
    </w:p>
    <w:p w14:paraId="4ADD3451" w14:textId="77777777" w:rsidR="000B0A3D" w:rsidRDefault="000B0A3D" w:rsidP="000B0A3D">
      <w:pPr>
        <w:widowControl w:val="0"/>
        <w:ind w:left="720"/>
        <w:contextualSpacing/>
        <w:rPr>
          <w:rFonts w:eastAsia="MS ??"/>
          <w:color w:val="auto"/>
          <w:lang w:eastAsia="en-US"/>
        </w:rPr>
      </w:pPr>
    </w:p>
    <w:p w14:paraId="37FCC577" w14:textId="77777777" w:rsidR="004C5034" w:rsidRDefault="004C5034" w:rsidP="004C5034">
      <w:pPr>
        <w:widowControl w:val="0"/>
        <w:spacing w:line="480" w:lineRule="auto"/>
        <w:ind w:firstLine="720"/>
        <w:contextualSpacing/>
        <w:rPr>
          <w:rFonts w:eastAsia="MS ??"/>
          <w:color w:val="auto"/>
          <w:lang w:eastAsia="en-US"/>
        </w:rPr>
      </w:pPr>
      <w:r>
        <w:rPr>
          <w:rFonts w:eastAsia="MS ??"/>
          <w:color w:val="auto"/>
          <w:lang w:eastAsia="en-US"/>
        </w:rPr>
        <w:t>Focusing upon the important facts, Rainer rightly says, "</w:t>
      </w:r>
      <w:r w:rsidRPr="00EA2934">
        <w:rPr>
          <w:rFonts w:eastAsia="MS ??"/>
          <w:color w:val="auto"/>
          <w:lang w:eastAsia="en-US"/>
        </w:rPr>
        <w:t>Whether the Church</w:t>
      </w:r>
      <w:r>
        <w:rPr>
          <w:rFonts w:eastAsia="MS ??"/>
          <w:color w:val="auto"/>
          <w:lang w:eastAsia="en-US"/>
        </w:rPr>
        <w:t xml:space="preserve"> </w:t>
      </w:r>
      <w:r w:rsidRPr="00EA2934">
        <w:rPr>
          <w:rFonts w:eastAsia="MS ??"/>
          <w:color w:val="auto"/>
          <w:lang w:eastAsia="en-US"/>
        </w:rPr>
        <w:t xml:space="preserve">Growth Movement </w:t>
      </w:r>
      <w:proofErr w:type="gramStart"/>
      <w:r w:rsidRPr="00EA2934">
        <w:rPr>
          <w:rFonts w:eastAsia="MS ??"/>
          <w:color w:val="auto"/>
          <w:lang w:eastAsia="en-US"/>
        </w:rPr>
        <w:t>thrives</w:t>
      </w:r>
      <w:proofErr w:type="gramEnd"/>
      <w:r>
        <w:rPr>
          <w:rFonts w:eastAsia="MS ??"/>
          <w:color w:val="auto"/>
          <w:lang w:eastAsia="en-US"/>
        </w:rPr>
        <w:t xml:space="preserve"> </w:t>
      </w:r>
      <w:r w:rsidRPr="00EA2934">
        <w:rPr>
          <w:rFonts w:eastAsia="MS ??"/>
          <w:color w:val="auto"/>
          <w:lang w:eastAsia="en-US"/>
        </w:rPr>
        <w:t>or</w:t>
      </w:r>
      <w:r>
        <w:rPr>
          <w:rFonts w:eastAsia="MS ??"/>
          <w:color w:val="auto"/>
          <w:lang w:eastAsia="en-US"/>
        </w:rPr>
        <w:t xml:space="preserve"> </w:t>
      </w:r>
      <w:r w:rsidRPr="00EA2934">
        <w:rPr>
          <w:rFonts w:eastAsia="MS ??"/>
          <w:color w:val="auto"/>
          <w:lang w:eastAsia="en-US"/>
        </w:rPr>
        <w:t>dies is not the real issue or concern.</w:t>
      </w:r>
      <w:r>
        <w:rPr>
          <w:rFonts w:eastAsia="MS ??"/>
          <w:color w:val="auto"/>
          <w:lang w:eastAsia="en-US"/>
        </w:rPr>
        <w:t xml:space="preserve"> </w:t>
      </w:r>
      <w:r w:rsidRPr="00EA2934">
        <w:rPr>
          <w:rFonts w:eastAsia="MS ??"/>
          <w:color w:val="auto"/>
          <w:lang w:eastAsia="en-US"/>
        </w:rPr>
        <w:t>Our concern should be the</w:t>
      </w:r>
      <w:r>
        <w:rPr>
          <w:rFonts w:eastAsia="MS ??"/>
          <w:color w:val="auto"/>
          <w:lang w:eastAsia="en-US"/>
        </w:rPr>
        <w:t xml:space="preserve"> </w:t>
      </w:r>
      <w:r w:rsidRPr="00EA2934">
        <w:rPr>
          <w:rFonts w:eastAsia="MS ??"/>
          <w:color w:val="auto"/>
          <w:lang w:eastAsia="en-US"/>
        </w:rPr>
        <w:t>winning of people to Christ, particularly</w:t>
      </w:r>
      <w:r>
        <w:rPr>
          <w:rFonts w:eastAsia="MS ??"/>
          <w:color w:val="auto"/>
          <w:lang w:eastAsia="en-US"/>
        </w:rPr>
        <w:t xml:space="preserve"> </w:t>
      </w:r>
      <w:r w:rsidRPr="00EA2934">
        <w:rPr>
          <w:rFonts w:eastAsia="MS ??"/>
          <w:color w:val="auto"/>
          <w:lang w:eastAsia="en-US"/>
        </w:rPr>
        <w:t>through the ministries</w:t>
      </w:r>
      <w:r>
        <w:rPr>
          <w:rFonts w:eastAsia="MS ??"/>
          <w:color w:val="auto"/>
          <w:lang w:eastAsia="en-US"/>
        </w:rPr>
        <w:t xml:space="preserve"> </w:t>
      </w:r>
      <w:r w:rsidRPr="00EA2934">
        <w:rPr>
          <w:rFonts w:eastAsia="MS ??"/>
          <w:color w:val="auto"/>
          <w:lang w:eastAsia="en-US"/>
        </w:rPr>
        <w:t>of the local church.</w:t>
      </w:r>
      <w:r>
        <w:rPr>
          <w:rFonts w:eastAsia="MS ??"/>
          <w:color w:val="auto"/>
          <w:lang w:eastAsia="en-US"/>
        </w:rPr>
        <w:t>"</w:t>
      </w:r>
      <w:r>
        <w:rPr>
          <w:rStyle w:val="FootnoteReference"/>
          <w:rFonts w:eastAsia="MS ??"/>
          <w:color w:val="auto"/>
          <w:lang w:eastAsia="en-US"/>
        </w:rPr>
        <w:footnoteReference w:id="233"/>
      </w:r>
    </w:p>
    <w:p w14:paraId="6FC90473" w14:textId="77777777" w:rsidR="00D0514D" w:rsidRDefault="00D0514D" w:rsidP="004C5034">
      <w:pPr>
        <w:widowControl w:val="0"/>
        <w:spacing w:line="480" w:lineRule="auto"/>
        <w:ind w:firstLine="720"/>
        <w:contextualSpacing/>
        <w:rPr>
          <w:rFonts w:eastAsia="MS ??"/>
          <w:color w:val="auto"/>
          <w:lang w:eastAsia="en-US"/>
        </w:rPr>
      </w:pPr>
    </w:p>
    <w:p w14:paraId="25650369" w14:textId="231DE576" w:rsidR="004C5034" w:rsidRDefault="004C5034" w:rsidP="00FF4C62">
      <w:pPr>
        <w:pStyle w:val="Heading3"/>
      </w:pPr>
      <w:bookmarkStart w:id="1418" w:name="_Toc138167476"/>
      <w:r>
        <w:t>Discovering Church Growth Principle</w:t>
      </w:r>
      <w:bookmarkEnd w:id="1418"/>
    </w:p>
    <w:p w14:paraId="2A53D145" w14:textId="6287AE44" w:rsidR="007604CC" w:rsidRDefault="00C738BA" w:rsidP="004C5034">
      <w:pPr>
        <w:widowControl w:val="0"/>
        <w:spacing w:line="480" w:lineRule="auto"/>
        <w:ind w:firstLine="720"/>
        <w:contextualSpacing/>
        <w:rPr>
          <w:rFonts w:eastAsia="MS ??"/>
          <w:color w:val="auto"/>
          <w:lang w:eastAsia="en-US"/>
        </w:rPr>
      </w:pPr>
      <w:r>
        <w:rPr>
          <w:rFonts w:eastAsia="MS ??"/>
          <w:color w:val="auto"/>
          <w:lang w:eastAsia="en-US"/>
        </w:rPr>
        <w:t xml:space="preserve">Defining the Church Growth Principle, </w:t>
      </w:r>
      <w:proofErr w:type="spellStart"/>
      <w:r w:rsidR="007604CC">
        <w:rPr>
          <w:rFonts w:eastAsia="MS ??"/>
          <w:color w:val="auto"/>
          <w:lang w:eastAsia="en-US"/>
        </w:rPr>
        <w:t>McGavran</w:t>
      </w:r>
      <w:proofErr w:type="spellEnd"/>
      <w:r w:rsidR="007604CC">
        <w:rPr>
          <w:rFonts w:eastAsia="MS ??"/>
          <w:color w:val="auto"/>
          <w:lang w:eastAsia="en-US"/>
        </w:rPr>
        <w:t xml:space="preserve"> and </w:t>
      </w:r>
      <w:proofErr w:type="spellStart"/>
      <w:r w:rsidR="007604CC">
        <w:rPr>
          <w:rFonts w:eastAsia="MS ??"/>
          <w:color w:val="auto"/>
          <w:lang w:eastAsia="en-US"/>
        </w:rPr>
        <w:t>Arn</w:t>
      </w:r>
      <w:proofErr w:type="spellEnd"/>
      <w:r w:rsidR="007604CC">
        <w:rPr>
          <w:rFonts w:eastAsia="MS ??"/>
          <w:color w:val="auto"/>
          <w:lang w:eastAsia="en-US"/>
        </w:rPr>
        <w:t xml:space="preserve"> </w:t>
      </w:r>
      <w:r>
        <w:rPr>
          <w:rFonts w:eastAsia="MS ??"/>
          <w:color w:val="auto"/>
          <w:lang w:eastAsia="en-US"/>
        </w:rPr>
        <w:t>assert</w:t>
      </w:r>
      <w:r w:rsidR="007604CC">
        <w:rPr>
          <w:rFonts w:eastAsia="MS ??"/>
          <w:color w:val="auto"/>
          <w:lang w:eastAsia="en-US"/>
        </w:rPr>
        <w:t xml:space="preserve">, </w:t>
      </w:r>
    </w:p>
    <w:p w14:paraId="2F40A950" w14:textId="6C900819" w:rsidR="004C5034" w:rsidRPr="007A15A7" w:rsidRDefault="004C5034" w:rsidP="007A15A7">
      <w:pPr>
        <w:widowControl w:val="0"/>
        <w:ind w:left="720"/>
        <w:contextualSpacing/>
        <w:rPr>
          <w:rFonts w:eastAsia="MS ??"/>
          <w:color w:val="auto"/>
          <w:sz w:val="22"/>
          <w:szCs w:val="22"/>
          <w:lang w:eastAsia="en-US"/>
        </w:rPr>
      </w:pPr>
      <w:r w:rsidRPr="007A15A7">
        <w:rPr>
          <w:rFonts w:eastAsia="MS ??"/>
          <w:color w:val="auto"/>
          <w:sz w:val="22"/>
          <w:szCs w:val="22"/>
          <w:lang w:eastAsia="en-US"/>
        </w:rPr>
        <w:t>Discovering Church Growth principles is not difficult. One observes where the church is growing, where God is blessing the efforts of his servants with factual, actual church growth, where the number of members is increasing and new congregations are being born, and where men and women are introduced to Jesus Christ, commit their lives to him, and become responsible members of his church.</w:t>
      </w:r>
      <w:r w:rsidRPr="007A15A7">
        <w:rPr>
          <w:rStyle w:val="FootnoteReference"/>
          <w:rFonts w:eastAsia="MS ??"/>
          <w:color w:val="auto"/>
          <w:sz w:val="22"/>
          <w:szCs w:val="22"/>
          <w:lang w:eastAsia="en-US"/>
        </w:rPr>
        <w:footnoteReference w:id="234"/>
      </w:r>
    </w:p>
    <w:p w14:paraId="5B048DA0" w14:textId="77777777" w:rsidR="007A15A7" w:rsidRDefault="007A15A7" w:rsidP="007A15A7">
      <w:pPr>
        <w:widowControl w:val="0"/>
        <w:ind w:left="720"/>
        <w:contextualSpacing/>
        <w:rPr>
          <w:rFonts w:eastAsia="MS ??"/>
          <w:color w:val="auto"/>
          <w:lang w:eastAsia="en-US"/>
        </w:rPr>
      </w:pPr>
    </w:p>
    <w:p w14:paraId="0FDC2618" w14:textId="3BBBE671" w:rsidR="004C5034" w:rsidRDefault="007604CC" w:rsidP="004C5034">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t>
      </w:r>
      <w:proofErr w:type="spellStart"/>
      <w:r>
        <w:rPr>
          <w:rFonts w:eastAsia="MS ??"/>
          <w:color w:val="auto"/>
          <w:lang w:eastAsia="en-US"/>
        </w:rPr>
        <w:t>Arn</w:t>
      </w:r>
      <w:proofErr w:type="spellEnd"/>
      <w:r w:rsidR="00313639">
        <w:rPr>
          <w:rFonts w:eastAsia="MS ??"/>
          <w:color w:val="auto"/>
          <w:lang w:eastAsia="en-US"/>
        </w:rPr>
        <w:t xml:space="preserve"> rightly says</w:t>
      </w:r>
      <w:r>
        <w:rPr>
          <w:rFonts w:eastAsia="MS ??"/>
          <w:color w:val="auto"/>
          <w:lang w:eastAsia="en-US"/>
        </w:rPr>
        <w:t xml:space="preserve">, </w:t>
      </w:r>
      <w:r w:rsidR="004C5034">
        <w:rPr>
          <w:rFonts w:eastAsia="MS ??"/>
          <w:color w:val="auto"/>
          <w:lang w:eastAsia="en-US"/>
        </w:rPr>
        <w:t xml:space="preserve">"There is a beautiful combination of God and </w:t>
      </w:r>
      <w:r w:rsidR="004C5034">
        <w:rPr>
          <w:rFonts w:eastAsia="MS ??"/>
          <w:color w:val="auto"/>
          <w:lang w:eastAsia="en-US"/>
        </w:rPr>
        <w:lastRenderedPageBreak/>
        <w:t>man in the growth of his church. Churches intensely conscious of God's presence and God's passion for the salvation of men find they have all kinds of unsuspected resources in themselves."</w:t>
      </w:r>
      <w:r w:rsidR="004C5034">
        <w:rPr>
          <w:rStyle w:val="FootnoteReference"/>
          <w:rFonts w:eastAsia="MS ??"/>
          <w:color w:val="auto"/>
          <w:lang w:eastAsia="en-US"/>
        </w:rPr>
        <w:footnoteReference w:id="235"/>
      </w:r>
      <w:r w:rsidR="00E61855">
        <w:rPr>
          <w:rFonts w:eastAsia="MS ??"/>
          <w:color w:val="auto"/>
          <w:lang w:eastAsia="en-US"/>
        </w:rPr>
        <w:t xml:space="preserve"> </w:t>
      </w:r>
    </w:p>
    <w:p w14:paraId="3E8A146D" w14:textId="77777777" w:rsidR="00E61855" w:rsidRDefault="007604CC" w:rsidP="00E61855">
      <w:pPr>
        <w:widowControl w:val="0"/>
        <w:spacing w:line="480" w:lineRule="auto"/>
        <w:ind w:firstLine="720"/>
        <w:contextualSpacing/>
        <w:rPr>
          <w:rFonts w:eastAsia="MS ??"/>
          <w:color w:val="auto"/>
          <w:lang w:eastAsia="en-US"/>
        </w:rPr>
      </w:pPr>
      <w:commentRangeStart w:id="1419"/>
      <w:r>
        <w:rPr>
          <w:rFonts w:eastAsia="MS ??"/>
          <w:color w:val="auto"/>
          <w:lang w:eastAsia="en-US"/>
        </w:rPr>
        <w:t xml:space="preserve">According to </w:t>
      </w:r>
      <w:proofErr w:type="spellStart"/>
      <w:r>
        <w:rPr>
          <w:rFonts w:eastAsia="MS ??"/>
          <w:color w:val="auto"/>
          <w:lang w:eastAsia="en-US"/>
        </w:rPr>
        <w:t>McGavran</w:t>
      </w:r>
      <w:proofErr w:type="spellEnd"/>
      <w:r>
        <w:rPr>
          <w:rFonts w:eastAsia="MS ??"/>
          <w:color w:val="auto"/>
          <w:lang w:eastAsia="en-US"/>
        </w:rPr>
        <w:t xml:space="preserve"> and </w:t>
      </w:r>
      <w:proofErr w:type="spellStart"/>
      <w:r>
        <w:rPr>
          <w:rFonts w:eastAsia="MS ??"/>
          <w:color w:val="auto"/>
          <w:lang w:eastAsia="en-US"/>
        </w:rPr>
        <w:t>Arn</w:t>
      </w:r>
      <w:proofErr w:type="spellEnd"/>
      <w:r>
        <w:rPr>
          <w:rFonts w:eastAsia="MS ??"/>
          <w:color w:val="auto"/>
          <w:lang w:eastAsia="en-US"/>
        </w:rPr>
        <w:t>, c</w:t>
      </w:r>
      <w:r w:rsidR="004C5034">
        <w:rPr>
          <w:rFonts w:eastAsia="MS ??"/>
          <w:color w:val="auto"/>
          <w:lang w:eastAsia="en-US"/>
        </w:rPr>
        <w:t xml:space="preserve">hurch Growth is not optional; it is </w:t>
      </w:r>
      <w:r w:rsidR="00313639">
        <w:rPr>
          <w:rFonts w:eastAsia="MS ??"/>
          <w:color w:val="auto"/>
          <w:lang w:eastAsia="en-US"/>
        </w:rPr>
        <w:t xml:space="preserve">a </w:t>
      </w:r>
      <w:r w:rsidR="004C5034">
        <w:rPr>
          <w:rFonts w:eastAsia="MS ??"/>
          <w:color w:val="auto"/>
          <w:lang w:eastAsia="en-US"/>
        </w:rPr>
        <w:t>command</w:t>
      </w:r>
      <w:r w:rsidR="00313639">
        <w:rPr>
          <w:rFonts w:eastAsia="MS ??"/>
          <w:color w:val="auto"/>
          <w:lang w:eastAsia="en-US"/>
        </w:rPr>
        <w:t xml:space="preserve">ment </w:t>
      </w:r>
      <w:proofErr w:type="gramStart"/>
      <w:r w:rsidR="00313639">
        <w:rPr>
          <w:rFonts w:eastAsia="MS ??"/>
          <w:color w:val="auto"/>
          <w:lang w:eastAsia="en-US"/>
        </w:rPr>
        <w:t xml:space="preserve">of </w:t>
      </w:r>
      <w:r w:rsidR="004C5034">
        <w:rPr>
          <w:rFonts w:eastAsia="MS ??"/>
          <w:color w:val="auto"/>
          <w:lang w:eastAsia="en-US"/>
        </w:rPr>
        <w:t xml:space="preserve"> God</w:t>
      </w:r>
      <w:proofErr w:type="gramEnd"/>
      <w:r w:rsidR="004C5034">
        <w:rPr>
          <w:rFonts w:eastAsia="MS ??"/>
          <w:color w:val="auto"/>
          <w:lang w:eastAsia="en-US"/>
        </w:rPr>
        <w:t>.</w:t>
      </w:r>
      <w:r>
        <w:rPr>
          <w:rFonts w:eastAsia="MS ??"/>
          <w:color w:val="auto"/>
          <w:lang w:eastAsia="en-US"/>
        </w:rPr>
        <w:t xml:space="preserve"> </w:t>
      </w:r>
      <w:r w:rsidR="004C5034">
        <w:rPr>
          <w:rFonts w:eastAsia="MS ??"/>
          <w:color w:val="auto"/>
          <w:lang w:eastAsia="en-US"/>
        </w:rPr>
        <w:t xml:space="preserve">Churches must grow by </w:t>
      </w:r>
      <w:r w:rsidR="00313639">
        <w:rPr>
          <w:rFonts w:eastAsia="MS ??"/>
          <w:color w:val="auto"/>
          <w:lang w:eastAsia="en-US"/>
        </w:rPr>
        <w:t xml:space="preserve">the </w:t>
      </w:r>
      <w:r w:rsidR="004C5034">
        <w:rPr>
          <w:rFonts w:eastAsia="MS ??"/>
          <w:color w:val="auto"/>
          <w:lang w:eastAsia="en-US"/>
        </w:rPr>
        <w:t>expansion of existing congregations and by extension establishing new congregation</w:t>
      </w:r>
      <w:r w:rsidR="00313639">
        <w:rPr>
          <w:rFonts w:eastAsia="MS ??"/>
          <w:color w:val="auto"/>
          <w:lang w:eastAsia="en-US"/>
        </w:rPr>
        <w:t>s</w:t>
      </w:r>
      <w:r w:rsidR="004C5034">
        <w:rPr>
          <w:rFonts w:eastAsia="MS ??"/>
          <w:color w:val="auto"/>
          <w:lang w:eastAsia="en-US"/>
        </w:rPr>
        <w:t>.</w:t>
      </w:r>
      <w:commentRangeEnd w:id="1419"/>
      <w:r w:rsidR="00E84BE6">
        <w:rPr>
          <w:rStyle w:val="CommentReference"/>
        </w:rPr>
        <w:commentReference w:id="1419"/>
      </w:r>
      <w:r w:rsidR="004C5034">
        <w:rPr>
          <w:rStyle w:val="FootnoteReference"/>
          <w:rFonts w:eastAsia="MS ??"/>
          <w:color w:val="auto"/>
          <w:lang w:eastAsia="en-US"/>
        </w:rPr>
        <w:footnoteReference w:id="236"/>
      </w:r>
      <w:r w:rsidR="009D3CB5">
        <w:rPr>
          <w:rFonts w:eastAsia="MS ??"/>
          <w:color w:val="auto"/>
          <w:lang w:eastAsia="en-US"/>
        </w:rPr>
        <w:t xml:space="preserve"> </w:t>
      </w:r>
      <w:commentRangeStart w:id="1420"/>
      <w:proofErr w:type="spellStart"/>
      <w:r w:rsidR="009D3CB5">
        <w:rPr>
          <w:rFonts w:eastAsia="MS ??"/>
          <w:color w:val="auto"/>
          <w:lang w:eastAsia="en-US"/>
        </w:rPr>
        <w:t>McGavran</w:t>
      </w:r>
      <w:proofErr w:type="spellEnd"/>
      <w:r w:rsidR="009D3CB5">
        <w:rPr>
          <w:rFonts w:eastAsia="MS ??"/>
          <w:color w:val="auto"/>
          <w:lang w:eastAsia="en-US"/>
        </w:rPr>
        <w:t xml:space="preserve"> and </w:t>
      </w:r>
      <w:proofErr w:type="spellStart"/>
      <w:r w:rsidR="009D3CB5">
        <w:rPr>
          <w:rFonts w:eastAsia="MS ??"/>
          <w:color w:val="auto"/>
          <w:lang w:eastAsia="en-US"/>
        </w:rPr>
        <w:t>Arn</w:t>
      </w:r>
      <w:proofErr w:type="spellEnd"/>
      <w:r w:rsidR="009D3CB5">
        <w:rPr>
          <w:rFonts w:eastAsia="MS ??"/>
          <w:color w:val="auto"/>
          <w:lang w:eastAsia="en-US"/>
        </w:rPr>
        <w:t xml:space="preserve"> say, "Growth occurs as specific congregations increase their membership (expansion) and as churches plant new congregation (extension)."</w:t>
      </w:r>
      <w:r w:rsidR="009D3CB5">
        <w:rPr>
          <w:rStyle w:val="FootnoteReference"/>
          <w:rFonts w:eastAsia="MS ??"/>
          <w:color w:val="auto"/>
          <w:lang w:eastAsia="en-US"/>
        </w:rPr>
        <w:footnoteReference w:id="237"/>
      </w:r>
      <w:r w:rsidR="00E61855">
        <w:rPr>
          <w:rFonts w:eastAsia="MS ??"/>
          <w:color w:val="auto"/>
          <w:lang w:eastAsia="en-US"/>
        </w:rPr>
        <w:t xml:space="preserve"> However, </w:t>
      </w:r>
      <w:proofErr w:type="spellStart"/>
      <w:r w:rsidR="00E61855">
        <w:rPr>
          <w:rFonts w:eastAsia="MS ??"/>
          <w:color w:val="auto"/>
          <w:lang w:eastAsia="en-US"/>
        </w:rPr>
        <w:t>Linssen</w:t>
      </w:r>
      <w:proofErr w:type="spellEnd"/>
      <w:r w:rsidR="00E61855">
        <w:rPr>
          <w:rFonts w:eastAsia="MS ??"/>
          <w:color w:val="auto"/>
          <w:lang w:eastAsia="en-US"/>
        </w:rPr>
        <w:t xml:space="preserve"> argues, "</w:t>
      </w:r>
      <w:r w:rsidR="00E61855" w:rsidRPr="00E61855">
        <w:rPr>
          <w:rFonts w:eastAsia="MS ??"/>
          <w:color w:val="auto"/>
          <w:lang w:eastAsia="en-US"/>
        </w:rPr>
        <w:t>Any leader who desires to see their church grow numerically needs to focus, not on growing numerically, but on becoming better. Big does not equal great and great does not equal big.</w:t>
      </w:r>
      <w:r w:rsidR="00E61855">
        <w:rPr>
          <w:rFonts w:eastAsia="MS ??"/>
          <w:color w:val="auto"/>
          <w:lang w:eastAsia="en-US"/>
        </w:rPr>
        <w:t>"</w:t>
      </w:r>
      <w:r w:rsidR="00E61855">
        <w:rPr>
          <w:rStyle w:val="FootnoteReference"/>
          <w:rFonts w:eastAsia="MS ??"/>
          <w:color w:val="auto"/>
          <w:lang w:eastAsia="en-US"/>
        </w:rPr>
        <w:footnoteReference w:id="238"/>
      </w:r>
    </w:p>
    <w:p w14:paraId="01F6476F" w14:textId="3E8BA823" w:rsidR="004C5034" w:rsidRDefault="009D3CB5" w:rsidP="00E61855">
      <w:pPr>
        <w:widowControl w:val="0"/>
        <w:spacing w:line="480" w:lineRule="auto"/>
        <w:ind w:firstLine="720"/>
        <w:contextualSpacing/>
        <w:rPr>
          <w:rFonts w:eastAsia="MS ??"/>
          <w:color w:val="auto"/>
          <w:lang w:eastAsia="en-US"/>
        </w:rPr>
      </w:pPr>
      <w:r>
        <w:rPr>
          <w:rFonts w:eastAsia="MS ??"/>
          <w:color w:val="auto"/>
          <w:lang w:eastAsia="en-US"/>
        </w:rPr>
        <w:t xml:space="preserve">According to </w:t>
      </w:r>
      <w:proofErr w:type="spellStart"/>
      <w:r>
        <w:rPr>
          <w:rFonts w:eastAsia="MS ??"/>
          <w:color w:val="auto"/>
          <w:lang w:eastAsia="en-US"/>
        </w:rPr>
        <w:t>McGavran</w:t>
      </w:r>
      <w:proofErr w:type="spellEnd"/>
      <w:r>
        <w:rPr>
          <w:rFonts w:eastAsia="MS ??"/>
          <w:color w:val="auto"/>
          <w:lang w:eastAsia="en-US"/>
        </w:rPr>
        <w:t xml:space="preserve"> and </w:t>
      </w:r>
      <w:proofErr w:type="spellStart"/>
      <w:r>
        <w:rPr>
          <w:rFonts w:eastAsia="MS ??"/>
          <w:color w:val="auto"/>
          <w:lang w:eastAsia="en-US"/>
        </w:rPr>
        <w:t>Arn</w:t>
      </w:r>
      <w:proofErr w:type="spellEnd"/>
      <w:r>
        <w:rPr>
          <w:rFonts w:eastAsia="MS ??"/>
          <w:color w:val="auto"/>
          <w:lang w:eastAsia="en-US"/>
        </w:rPr>
        <w:t>, e</w:t>
      </w:r>
      <w:r w:rsidR="004C5034">
        <w:rPr>
          <w:rFonts w:eastAsia="MS ??"/>
          <w:color w:val="auto"/>
          <w:lang w:eastAsia="en-US"/>
        </w:rPr>
        <w:t>ach church grows in different ways and has different growth potential, and the potential of the same church will be different at different times.</w:t>
      </w:r>
      <w:r w:rsidR="004C5034">
        <w:rPr>
          <w:rStyle w:val="FootnoteReference"/>
          <w:rFonts w:eastAsia="MS ??"/>
          <w:color w:val="auto"/>
          <w:lang w:eastAsia="en-US"/>
        </w:rPr>
        <w:footnoteReference w:id="239"/>
      </w:r>
      <w:r w:rsidR="00E61855">
        <w:rPr>
          <w:rFonts w:eastAsia="MS ??"/>
          <w:color w:val="auto"/>
          <w:lang w:eastAsia="en-US"/>
        </w:rPr>
        <w:t xml:space="preserve"> </w:t>
      </w:r>
      <w:commentRangeEnd w:id="1420"/>
      <w:r w:rsidR="00E84BE6">
        <w:rPr>
          <w:rStyle w:val="CommentReference"/>
        </w:rPr>
        <w:commentReference w:id="1420"/>
      </w:r>
    </w:p>
    <w:p w14:paraId="1A3F475D" w14:textId="77777777" w:rsidR="00D0514D" w:rsidRDefault="00D0514D" w:rsidP="00E61855">
      <w:pPr>
        <w:widowControl w:val="0"/>
        <w:spacing w:line="480" w:lineRule="auto"/>
        <w:ind w:firstLine="720"/>
        <w:contextualSpacing/>
        <w:rPr>
          <w:rFonts w:eastAsia="MS ??"/>
          <w:color w:val="auto"/>
          <w:lang w:eastAsia="en-US"/>
        </w:rPr>
      </w:pPr>
    </w:p>
    <w:p w14:paraId="7ADC150F" w14:textId="6AEE745C" w:rsidR="00C07651" w:rsidRDefault="00C738BA" w:rsidP="00BE7EBD">
      <w:pPr>
        <w:pStyle w:val="Heading3"/>
      </w:pPr>
      <w:bookmarkStart w:id="1421" w:name="_Toc138167477"/>
      <w:r>
        <w:t>Importance of Church Growth</w:t>
      </w:r>
      <w:bookmarkEnd w:id="1421"/>
    </w:p>
    <w:p w14:paraId="1FCB1209" w14:textId="2373D4AB" w:rsidR="00A022AB" w:rsidRDefault="00A022AB" w:rsidP="00A022AB">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Wagner give </w:t>
      </w:r>
      <w:r w:rsidR="00313639">
        <w:rPr>
          <w:rFonts w:eastAsia="MS ??"/>
          <w:color w:val="auto"/>
          <w:lang w:eastAsia="en-US"/>
        </w:rPr>
        <w:t xml:space="preserve">an </w:t>
      </w:r>
      <w:r>
        <w:rPr>
          <w:rFonts w:eastAsia="MS ??"/>
          <w:color w:val="auto"/>
          <w:lang w:eastAsia="en-US"/>
        </w:rPr>
        <w:t>important statement, "</w:t>
      </w:r>
      <w:r w:rsidRPr="00481058">
        <w:rPr>
          <w:rFonts w:eastAsia="MS ??"/>
          <w:color w:val="auto"/>
          <w:lang w:eastAsia="en-US"/>
        </w:rPr>
        <w:t xml:space="preserve">In this world, mission must be what God desires. It is not a human activity but </w:t>
      </w:r>
      <w:proofErr w:type="spellStart"/>
      <w:r w:rsidRPr="00481058">
        <w:rPr>
          <w:rFonts w:eastAsia="MS ??"/>
          <w:i/>
          <w:iCs/>
          <w:color w:val="auto"/>
          <w:lang w:eastAsia="en-US"/>
        </w:rPr>
        <w:t>missio</w:t>
      </w:r>
      <w:proofErr w:type="spellEnd"/>
      <w:r w:rsidRPr="00481058">
        <w:rPr>
          <w:rFonts w:eastAsia="MS ??"/>
          <w:i/>
          <w:iCs/>
          <w:color w:val="auto"/>
          <w:lang w:eastAsia="en-US"/>
        </w:rPr>
        <w:t xml:space="preserve"> Dei</w:t>
      </w:r>
      <w:r w:rsidRPr="00481058">
        <w:rPr>
          <w:rFonts w:eastAsia="MS ??"/>
          <w:color w:val="auto"/>
          <w:lang w:eastAsia="en-US"/>
        </w:rPr>
        <w:t>, the mission of God, who himself remains in charge of it.</w:t>
      </w:r>
      <w:r>
        <w:rPr>
          <w:rFonts w:eastAsia="MS ??"/>
          <w:color w:val="auto"/>
          <w:lang w:eastAsia="en-US"/>
        </w:rPr>
        <w:t>"</w:t>
      </w:r>
      <w:r>
        <w:rPr>
          <w:rStyle w:val="FootnoteReference"/>
          <w:rFonts w:eastAsia="MS ??"/>
          <w:color w:val="auto"/>
          <w:lang w:eastAsia="en-US"/>
        </w:rPr>
        <w:footnoteReference w:id="240"/>
      </w:r>
      <w:r>
        <w:rPr>
          <w:rFonts w:eastAsia="MS ??"/>
          <w:color w:val="auto"/>
          <w:lang w:eastAsia="en-US"/>
        </w:rPr>
        <w:t xml:space="preserve"> According to </w:t>
      </w:r>
      <w:proofErr w:type="spellStart"/>
      <w:r>
        <w:rPr>
          <w:rFonts w:eastAsia="MS ??"/>
          <w:color w:val="auto"/>
          <w:lang w:eastAsia="en-US"/>
        </w:rPr>
        <w:t>McGavran</w:t>
      </w:r>
      <w:proofErr w:type="spellEnd"/>
      <w:r>
        <w:rPr>
          <w:rFonts w:eastAsia="MS ??"/>
          <w:color w:val="auto"/>
          <w:lang w:eastAsia="en-US"/>
        </w:rPr>
        <w:t xml:space="preserve"> and Wagner, God is </w:t>
      </w:r>
      <w:r w:rsidR="00313639">
        <w:rPr>
          <w:rFonts w:eastAsia="MS ??"/>
          <w:color w:val="auto"/>
          <w:lang w:eastAsia="en-US"/>
        </w:rPr>
        <w:t xml:space="preserve">the </w:t>
      </w:r>
      <w:r>
        <w:rPr>
          <w:rFonts w:eastAsia="MS ??"/>
          <w:color w:val="auto"/>
          <w:lang w:eastAsia="en-US"/>
        </w:rPr>
        <w:t>in</w:t>
      </w:r>
      <w:r w:rsidR="00313639">
        <w:rPr>
          <w:rFonts w:eastAsia="MS ??"/>
          <w:color w:val="auto"/>
          <w:lang w:eastAsia="en-US"/>
        </w:rPr>
        <w:t>-</w:t>
      </w:r>
      <w:r>
        <w:rPr>
          <w:rFonts w:eastAsia="MS ??"/>
          <w:color w:val="auto"/>
          <w:lang w:eastAsia="en-US"/>
        </w:rPr>
        <w:t xml:space="preserve">charge of the church growth movement, however, the church also has its role to assist God's mission. </w:t>
      </w:r>
    </w:p>
    <w:p w14:paraId="41E3924D" w14:textId="6C0A2D2B" w:rsidR="00A022AB" w:rsidRDefault="00A022AB" w:rsidP="00A022AB">
      <w:pPr>
        <w:pStyle w:val="Heading3"/>
      </w:pPr>
      <w:bookmarkStart w:id="1422" w:name="_Toc138167478"/>
      <w:r>
        <w:lastRenderedPageBreak/>
        <w:t>Types of Church Growth</w:t>
      </w:r>
      <w:bookmarkEnd w:id="1422"/>
    </w:p>
    <w:p w14:paraId="39AB3CD6" w14:textId="2C7E1A44" w:rsidR="00C07651" w:rsidRDefault="00C2675D" w:rsidP="00C07651">
      <w:pPr>
        <w:widowControl w:val="0"/>
        <w:spacing w:line="480" w:lineRule="auto"/>
        <w:ind w:firstLine="720"/>
        <w:contextualSpacing/>
        <w:rPr>
          <w:rFonts w:eastAsia="MS ??"/>
          <w:color w:val="auto"/>
          <w:lang w:eastAsia="en-US"/>
        </w:rPr>
      </w:pPr>
      <w:r>
        <w:rPr>
          <w:rFonts w:eastAsia="MS ??"/>
          <w:color w:val="auto"/>
          <w:lang w:eastAsia="en-US"/>
        </w:rPr>
        <w:t xml:space="preserve">According to </w:t>
      </w:r>
      <w:proofErr w:type="spellStart"/>
      <w:r>
        <w:rPr>
          <w:rFonts w:eastAsia="MS ??"/>
          <w:color w:val="auto"/>
          <w:lang w:eastAsia="en-US"/>
        </w:rPr>
        <w:t>McGavran</w:t>
      </w:r>
      <w:proofErr w:type="spellEnd"/>
      <w:r>
        <w:rPr>
          <w:rFonts w:eastAsia="MS ??"/>
          <w:color w:val="auto"/>
          <w:lang w:eastAsia="en-US"/>
        </w:rPr>
        <w:t xml:space="preserve"> and Wagner, t</w:t>
      </w:r>
      <w:r w:rsidR="00C07651" w:rsidRPr="00352DDB">
        <w:rPr>
          <w:rFonts w:eastAsia="MS ??"/>
          <w:color w:val="auto"/>
          <w:lang w:eastAsia="en-US"/>
        </w:rPr>
        <w:t>hree kinds of church growth should be distinguished: biological, transfer, and conversion.</w:t>
      </w:r>
      <w:r w:rsidR="00C07651">
        <w:rPr>
          <w:rStyle w:val="FootnoteReference"/>
          <w:rFonts w:eastAsia="MS ??"/>
          <w:color w:val="auto"/>
          <w:lang w:eastAsia="en-US"/>
        </w:rPr>
        <w:footnoteReference w:id="241"/>
      </w:r>
      <w:r w:rsidR="00C07651">
        <w:rPr>
          <w:rFonts w:eastAsia="MS ??"/>
          <w:color w:val="auto"/>
          <w:lang w:eastAsia="en-US"/>
        </w:rPr>
        <w:t xml:space="preserve"> </w:t>
      </w:r>
      <w:proofErr w:type="spellStart"/>
      <w:r>
        <w:rPr>
          <w:rFonts w:eastAsia="MS ??"/>
          <w:color w:val="auto"/>
          <w:lang w:eastAsia="en-US"/>
        </w:rPr>
        <w:t>McGavran</w:t>
      </w:r>
      <w:proofErr w:type="spellEnd"/>
      <w:r>
        <w:rPr>
          <w:rFonts w:eastAsia="MS ??"/>
          <w:color w:val="auto"/>
          <w:lang w:eastAsia="en-US"/>
        </w:rPr>
        <w:t xml:space="preserve"> and Wagner</w:t>
      </w:r>
    </w:p>
    <w:p w14:paraId="7949B614" w14:textId="77777777" w:rsidR="00C07651" w:rsidRPr="001B1BBF" w:rsidRDefault="00C07651" w:rsidP="001B1BBF">
      <w:pPr>
        <w:widowControl w:val="0"/>
        <w:ind w:left="720"/>
        <w:contextualSpacing/>
        <w:rPr>
          <w:rFonts w:eastAsia="MS ??"/>
          <w:color w:val="auto"/>
          <w:sz w:val="22"/>
          <w:szCs w:val="22"/>
          <w:lang w:eastAsia="en-US"/>
        </w:rPr>
      </w:pPr>
      <w:r w:rsidRPr="001B1BBF">
        <w:rPr>
          <w:rFonts w:eastAsia="MS ??"/>
          <w:color w:val="auto"/>
          <w:sz w:val="22"/>
          <w:szCs w:val="22"/>
          <w:lang w:eastAsia="en-US"/>
        </w:rPr>
        <w:t>Biological growth derives from those born into Christian families...</w:t>
      </w:r>
      <w:r w:rsidRPr="001B1BBF">
        <w:rPr>
          <w:sz w:val="22"/>
          <w:szCs w:val="22"/>
        </w:rPr>
        <w:t xml:space="preserve"> </w:t>
      </w:r>
      <w:r w:rsidRPr="001B1BBF">
        <w:rPr>
          <w:rFonts w:eastAsia="MS ??"/>
          <w:color w:val="auto"/>
          <w:sz w:val="22"/>
          <w:szCs w:val="22"/>
          <w:lang w:eastAsia="en-US"/>
        </w:rPr>
        <w:t>Biological growth is good growth...By transfer growth is meant the increase of certain congregations at the expense of others. Transfer growth is important. Every church should follow up its members and conserve as many of them as possible. But transfer growth will never extend the church, for unavoidably many are lost along the way ... The third kind is conversion growth, in which those outside the church come to rest their faith intelligently on Jesus Christ and are baptized and added to the Lord in his church. This is the only kind of growth by which the good news of salvation can spread to all ...The goal of mission is to have a truly indigenous congregation in every community of every culture.</w:t>
      </w:r>
      <w:r w:rsidRPr="001B1BBF">
        <w:rPr>
          <w:rStyle w:val="FootnoteReference"/>
          <w:rFonts w:eastAsia="MS ??"/>
          <w:color w:val="auto"/>
          <w:sz w:val="22"/>
          <w:szCs w:val="22"/>
          <w:lang w:eastAsia="en-US"/>
        </w:rPr>
        <w:footnoteReference w:id="242"/>
      </w:r>
      <w:r w:rsidRPr="001B1BBF">
        <w:rPr>
          <w:rFonts w:eastAsia="MS ??"/>
          <w:color w:val="auto"/>
          <w:sz w:val="22"/>
          <w:szCs w:val="22"/>
          <w:lang w:eastAsia="en-US"/>
        </w:rPr>
        <w:t xml:space="preserve"> </w:t>
      </w:r>
    </w:p>
    <w:p w14:paraId="02759268" w14:textId="77777777" w:rsidR="001B1BBF" w:rsidRDefault="001B1BBF" w:rsidP="001B1BBF">
      <w:pPr>
        <w:widowControl w:val="0"/>
        <w:ind w:left="720"/>
        <w:contextualSpacing/>
        <w:rPr>
          <w:rFonts w:eastAsia="MS ??"/>
          <w:color w:val="auto"/>
          <w:lang w:eastAsia="en-US"/>
        </w:rPr>
      </w:pPr>
    </w:p>
    <w:p w14:paraId="4AE205C5" w14:textId="77777777" w:rsidR="00C2675D" w:rsidRDefault="00C2675D" w:rsidP="00C2675D">
      <w:pPr>
        <w:widowControl w:val="0"/>
        <w:spacing w:line="480" w:lineRule="auto"/>
        <w:ind w:firstLine="720"/>
        <w:contextualSpacing/>
        <w:rPr>
          <w:rFonts w:eastAsia="MS ??"/>
          <w:color w:val="auto"/>
          <w:lang w:eastAsia="en-US"/>
        </w:rPr>
      </w:pPr>
      <w:r>
        <w:rPr>
          <w:rFonts w:eastAsia="MS ??"/>
          <w:color w:val="auto"/>
          <w:lang w:eastAsia="en-US"/>
        </w:rPr>
        <w:t xml:space="preserve">According to </w:t>
      </w:r>
      <w:proofErr w:type="spellStart"/>
      <w:r>
        <w:rPr>
          <w:rFonts w:eastAsia="MS ??"/>
          <w:color w:val="auto"/>
          <w:lang w:eastAsia="en-US"/>
        </w:rPr>
        <w:t>McGavran</w:t>
      </w:r>
      <w:proofErr w:type="spellEnd"/>
      <w:r>
        <w:rPr>
          <w:rFonts w:eastAsia="MS ??"/>
          <w:color w:val="auto"/>
          <w:lang w:eastAsia="en-US"/>
        </w:rPr>
        <w:t xml:space="preserve"> church growth occurs in four ways</w:t>
      </w:r>
      <w:r>
        <w:rPr>
          <w:rStyle w:val="FootnoteReference"/>
          <w:rFonts w:eastAsia="MS ??"/>
          <w:color w:val="auto"/>
          <w:lang w:eastAsia="en-US"/>
        </w:rPr>
        <w:footnoteReference w:id="243"/>
      </w:r>
    </w:p>
    <w:p w14:paraId="5C042E15" w14:textId="77777777" w:rsidR="00C2675D" w:rsidRPr="0000714D" w:rsidRDefault="00C2675D" w:rsidP="0000714D">
      <w:pPr>
        <w:pStyle w:val="ListParagraph"/>
        <w:widowControl w:val="0"/>
        <w:numPr>
          <w:ilvl w:val="0"/>
          <w:numId w:val="66"/>
        </w:numPr>
        <w:rPr>
          <w:rFonts w:eastAsia="MS ??"/>
          <w:color w:val="auto"/>
          <w:sz w:val="22"/>
          <w:szCs w:val="22"/>
          <w:lang w:eastAsia="en-US"/>
        </w:rPr>
      </w:pPr>
      <w:r w:rsidRPr="00A27F61">
        <w:rPr>
          <w:rFonts w:eastAsia="MS ??"/>
          <w:i/>
          <w:iCs/>
          <w:color w:val="auto"/>
          <w:sz w:val="22"/>
          <w:szCs w:val="22"/>
          <w:lang w:eastAsia="en-US"/>
        </w:rPr>
        <w:t>Internal growth:</w:t>
      </w:r>
      <w:r w:rsidRPr="0000714D">
        <w:rPr>
          <w:rFonts w:eastAsia="MS ??"/>
          <w:color w:val="auto"/>
          <w:sz w:val="22"/>
          <w:szCs w:val="22"/>
          <w:lang w:eastAsia="en-US"/>
        </w:rPr>
        <w:t xml:space="preserve"> increase in subgroups within existing churches and continually perfecting Christians, men and women who know the Bible and practice the faith ... Evangelism, or bringing nominal Christian to active commitment to Christ, is included here.</w:t>
      </w:r>
    </w:p>
    <w:p w14:paraId="2768BB77" w14:textId="77777777" w:rsidR="00C2675D" w:rsidRPr="0000714D" w:rsidRDefault="00C2675D" w:rsidP="0000714D">
      <w:pPr>
        <w:pStyle w:val="ListParagraph"/>
        <w:widowControl w:val="0"/>
        <w:numPr>
          <w:ilvl w:val="0"/>
          <w:numId w:val="66"/>
        </w:numPr>
        <w:rPr>
          <w:rFonts w:eastAsia="MS ??"/>
          <w:color w:val="auto"/>
          <w:sz w:val="22"/>
          <w:szCs w:val="22"/>
          <w:lang w:eastAsia="en-US"/>
        </w:rPr>
      </w:pPr>
      <w:r w:rsidRPr="00A27F61">
        <w:rPr>
          <w:rFonts w:eastAsia="MS ??"/>
          <w:i/>
          <w:iCs/>
          <w:color w:val="auto"/>
          <w:sz w:val="22"/>
          <w:szCs w:val="22"/>
          <w:lang w:eastAsia="en-US"/>
        </w:rPr>
        <w:t xml:space="preserve">Expansion growth: </w:t>
      </w:r>
      <w:r w:rsidRPr="0000714D">
        <w:rPr>
          <w:rFonts w:eastAsia="MS ??"/>
          <w:color w:val="auto"/>
          <w:sz w:val="22"/>
          <w:szCs w:val="22"/>
          <w:lang w:eastAsia="en-US"/>
        </w:rPr>
        <w:t>each congregation expands as it converts non-Christians and take more of them, as well as transfer members, into self.</w:t>
      </w:r>
    </w:p>
    <w:p w14:paraId="77EC83EB" w14:textId="77777777" w:rsidR="00C2675D" w:rsidRPr="0000714D" w:rsidRDefault="00C2675D" w:rsidP="0000714D">
      <w:pPr>
        <w:pStyle w:val="ListParagraph"/>
        <w:widowControl w:val="0"/>
        <w:numPr>
          <w:ilvl w:val="0"/>
          <w:numId w:val="66"/>
        </w:numPr>
        <w:rPr>
          <w:rFonts w:eastAsia="MS ??"/>
          <w:color w:val="auto"/>
          <w:sz w:val="22"/>
          <w:szCs w:val="22"/>
          <w:lang w:eastAsia="en-US"/>
        </w:rPr>
      </w:pPr>
      <w:r w:rsidRPr="00A27F61">
        <w:rPr>
          <w:rFonts w:eastAsia="MS ??"/>
          <w:i/>
          <w:iCs/>
          <w:color w:val="auto"/>
          <w:sz w:val="22"/>
          <w:szCs w:val="22"/>
          <w:lang w:eastAsia="en-US"/>
        </w:rPr>
        <w:t xml:space="preserve">Extension growth: </w:t>
      </w:r>
      <w:r w:rsidRPr="0000714D">
        <w:rPr>
          <w:rFonts w:eastAsia="MS ??"/>
          <w:color w:val="auto"/>
          <w:sz w:val="22"/>
          <w:szCs w:val="22"/>
          <w:lang w:eastAsia="en-US"/>
        </w:rPr>
        <w:t>each congregation plants daughter churches among its own kind of people in its neighborhood or region.</w:t>
      </w:r>
    </w:p>
    <w:p w14:paraId="478DB758" w14:textId="77777777" w:rsidR="00C2675D" w:rsidRPr="0000714D" w:rsidRDefault="00C2675D" w:rsidP="0000714D">
      <w:pPr>
        <w:pStyle w:val="ListParagraph"/>
        <w:widowControl w:val="0"/>
        <w:numPr>
          <w:ilvl w:val="0"/>
          <w:numId w:val="66"/>
        </w:numPr>
        <w:rPr>
          <w:rFonts w:eastAsia="MS ??"/>
          <w:color w:val="auto"/>
          <w:sz w:val="22"/>
          <w:szCs w:val="22"/>
          <w:lang w:eastAsia="en-US"/>
        </w:rPr>
      </w:pPr>
      <w:r w:rsidRPr="00A27F61">
        <w:rPr>
          <w:rFonts w:eastAsia="MS ??"/>
          <w:i/>
          <w:iCs/>
          <w:color w:val="auto"/>
          <w:sz w:val="22"/>
          <w:szCs w:val="22"/>
          <w:lang w:eastAsia="en-US"/>
        </w:rPr>
        <w:t>Bridging growth:</w:t>
      </w:r>
      <w:r w:rsidRPr="0000714D">
        <w:rPr>
          <w:rFonts w:eastAsia="MS ??"/>
          <w:color w:val="auto"/>
          <w:sz w:val="22"/>
          <w:szCs w:val="22"/>
          <w:lang w:eastAsia="en-US"/>
        </w:rPr>
        <w:t xml:space="preserve"> congregations and denominations find bridges to other segments of the population and, crossing the bridges of God, multiply companies of the committed on the other side.</w:t>
      </w:r>
    </w:p>
    <w:p w14:paraId="1CC9E33C" w14:textId="77777777" w:rsidR="0000714D" w:rsidRDefault="0000714D" w:rsidP="0000714D">
      <w:pPr>
        <w:widowControl w:val="0"/>
        <w:ind w:firstLine="720"/>
        <w:contextualSpacing/>
        <w:rPr>
          <w:rFonts w:eastAsia="MS ??"/>
          <w:color w:val="auto"/>
          <w:lang w:eastAsia="en-US"/>
        </w:rPr>
      </w:pPr>
    </w:p>
    <w:p w14:paraId="2497F9BA" w14:textId="332CBCD3" w:rsidR="0023244E" w:rsidRDefault="0023244E" w:rsidP="0023244E">
      <w:pPr>
        <w:widowControl w:val="0"/>
        <w:spacing w:line="480" w:lineRule="auto"/>
        <w:ind w:firstLine="720"/>
        <w:contextualSpacing/>
        <w:rPr>
          <w:rFonts w:eastAsia="MS ??"/>
          <w:color w:val="auto"/>
          <w:lang w:eastAsia="en-US"/>
        </w:rPr>
      </w:pPr>
      <w:commentRangeStart w:id="1423"/>
      <w:r>
        <w:rPr>
          <w:rFonts w:eastAsia="MS ??"/>
          <w:color w:val="auto"/>
          <w:lang w:eastAsia="en-US"/>
        </w:rPr>
        <w:t xml:space="preserve">In any type of church </w:t>
      </w:r>
      <w:r w:rsidR="000B676A">
        <w:rPr>
          <w:rFonts w:eastAsia="MS ??"/>
          <w:color w:val="auto"/>
          <w:lang w:eastAsia="en-US"/>
        </w:rPr>
        <w:t>growth,</w:t>
      </w:r>
      <w:r>
        <w:rPr>
          <w:rFonts w:eastAsia="MS ??"/>
          <w:color w:val="auto"/>
          <w:lang w:eastAsia="en-US"/>
        </w:rPr>
        <w:t xml:space="preserve"> the numerical approach is important. </w:t>
      </w:r>
      <w:proofErr w:type="spellStart"/>
      <w:r>
        <w:rPr>
          <w:rFonts w:eastAsia="MS ??"/>
          <w:color w:val="auto"/>
          <w:lang w:eastAsia="en-US"/>
        </w:rPr>
        <w:t>McGavran</w:t>
      </w:r>
      <w:proofErr w:type="spellEnd"/>
      <w:r>
        <w:rPr>
          <w:rFonts w:eastAsia="MS ??"/>
          <w:color w:val="auto"/>
          <w:lang w:eastAsia="en-US"/>
        </w:rPr>
        <w:t xml:space="preserve"> and Wager assert, "</w:t>
      </w:r>
      <w:r w:rsidRPr="00352DDB">
        <w:rPr>
          <w:rFonts w:eastAsia="MS ??"/>
          <w:color w:val="auto"/>
          <w:lang w:eastAsia="en-US"/>
        </w:rPr>
        <w:t>The numerical approach is essential to understanding church growth. The church is made up of countable people and there is nothing particularly spiritual in not counting them.</w:t>
      </w:r>
      <w:r w:rsidRPr="00352DDB">
        <w:t xml:space="preserve"> </w:t>
      </w:r>
      <w:r w:rsidRPr="00352DDB">
        <w:rPr>
          <w:rFonts w:eastAsia="MS ??"/>
          <w:color w:val="auto"/>
          <w:lang w:eastAsia="en-US"/>
        </w:rPr>
        <w:t>The numerical approach is used in all worthwhile human endeavor.</w:t>
      </w:r>
      <w:r>
        <w:rPr>
          <w:rFonts w:eastAsia="MS ??"/>
          <w:color w:val="auto"/>
          <w:lang w:eastAsia="en-US"/>
        </w:rPr>
        <w:t>"</w:t>
      </w:r>
      <w:r>
        <w:rPr>
          <w:rStyle w:val="FootnoteReference"/>
          <w:rFonts w:eastAsia="MS ??"/>
          <w:color w:val="auto"/>
          <w:lang w:eastAsia="en-US"/>
        </w:rPr>
        <w:footnoteReference w:id="244"/>
      </w:r>
      <w:commentRangeEnd w:id="1423"/>
      <w:r w:rsidR="00E84BE6">
        <w:rPr>
          <w:rStyle w:val="CommentReference"/>
        </w:rPr>
        <w:commentReference w:id="1423"/>
      </w:r>
    </w:p>
    <w:p w14:paraId="37FB04E1" w14:textId="77777777" w:rsidR="00D0514D" w:rsidRDefault="00D0514D" w:rsidP="00D0514D">
      <w:pPr>
        <w:widowControl w:val="0"/>
        <w:spacing w:line="480" w:lineRule="auto"/>
        <w:ind w:firstLine="720"/>
        <w:contextualSpacing/>
        <w:jc w:val="center"/>
        <w:rPr>
          <w:rFonts w:eastAsia="MS ??"/>
          <w:color w:val="auto"/>
          <w:lang w:eastAsia="en-US"/>
        </w:rPr>
      </w:pPr>
    </w:p>
    <w:p w14:paraId="229FF7D9" w14:textId="0A66F519" w:rsidR="0023244E" w:rsidRDefault="0023244E" w:rsidP="0023244E">
      <w:pPr>
        <w:pStyle w:val="Heading2"/>
        <w:rPr>
          <w:lang w:eastAsia="en-US"/>
        </w:rPr>
      </w:pPr>
      <w:bookmarkStart w:id="1424" w:name="_Toc138167479"/>
      <w:r>
        <w:rPr>
          <w:lang w:eastAsia="en-US"/>
        </w:rPr>
        <w:t xml:space="preserve">Key Factors </w:t>
      </w:r>
      <w:r w:rsidR="007A6E10">
        <w:rPr>
          <w:lang w:eastAsia="en-US"/>
        </w:rPr>
        <w:t xml:space="preserve">for </w:t>
      </w:r>
      <w:r>
        <w:rPr>
          <w:lang w:eastAsia="en-US"/>
        </w:rPr>
        <w:t>Church Growth</w:t>
      </w:r>
      <w:bookmarkEnd w:id="1424"/>
    </w:p>
    <w:p w14:paraId="3998ECA6" w14:textId="47A06690" w:rsidR="00C738BA" w:rsidRDefault="00C738BA" w:rsidP="00C738BA">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Wagner assert, "</w:t>
      </w:r>
      <w:r w:rsidRPr="00A861F2">
        <w:rPr>
          <w:rFonts w:eastAsia="MS ??"/>
          <w:color w:val="auto"/>
          <w:lang w:eastAsia="en-US"/>
        </w:rPr>
        <w:t xml:space="preserve">As we look at any case of growth or </w:t>
      </w:r>
      <w:r w:rsidRPr="00A861F2">
        <w:rPr>
          <w:rFonts w:eastAsia="MS ??"/>
          <w:color w:val="auto"/>
          <w:lang w:eastAsia="en-US"/>
        </w:rPr>
        <w:lastRenderedPageBreak/>
        <w:t>nongrowth, whether it be a local church or an entire denomination, we find that understanding it involves consideration of three important sets of factors.</w:t>
      </w:r>
      <w:r w:rsidR="001A35BC" w:rsidRPr="001A35BC">
        <w:rPr>
          <w:rFonts w:eastAsia="MS ??"/>
          <w:color w:val="auto"/>
          <w:lang w:eastAsia="en-US"/>
        </w:rPr>
        <w:t xml:space="preserve"> </w:t>
      </w:r>
      <w:r w:rsidR="001A35BC">
        <w:rPr>
          <w:rFonts w:eastAsia="MS ??"/>
          <w:color w:val="auto"/>
          <w:lang w:eastAsia="en-US"/>
        </w:rPr>
        <w:t>A</w:t>
      </w:r>
      <w:r w:rsidR="001A35BC" w:rsidRPr="008030CF">
        <w:rPr>
          <w:rFonts w:eastAsia="MS ??"/>
          <w:color w:val="auto"/>
          <w:lang w:eastAsia="en-US"/>
        </w:rPr>
        <w:t xml:space="preserve">ccording to </w:t>
      </w:r>
      <w:proofErr w:type="spellStart"/>
      <w:r w:rsidR="001A35BC" w:rsidRPr="008030CF">
        <w:rPr>
          <w:rFonts w:eastAsia="MS ??"/>
          <w:color w:val="auto"/>
          <w:lang w:eastAsia="en-US"/>
        </w:rPr>
        <w:t>McGavran</w:t>
      </w:r>
      <w:proofErr w:type="spellEnd"/>
      <w:r w:rsidR="001A35BC">
        <w:rPr>
          <w:rFonts w:eastAsia="MS ??"/>
          <w:color w:val="auto"/>
          <w:lang w:eastAsia="en-US"/>
        </w:rPr>
        <w:t xml:space="preserve"> and Wagner, t</w:t>
      </w:r>
      <w:r w:rsidRPr="008030CF">
        <w:rPr>
          <w:rFonts w:eastAsia="MS ??"/>
          <w:color w:val="auto"/>
          <w:lang w:eastAsia="en-US"/>
        </w:rPr>
        <w:t>he following are the three sets of factors</w:t>
      </w:r>
      <w:r w:rsidR="001A35BC">
        <w:rPr>
          <w:rFonts w:eastAsia="MS ??"/>
          <w:color w:val="auto"/>
          <w:lang w:eastAsia="en-US"/>
        </w:rPr>
        <w:t>:</w:t>
      </w:r>
      <w:r>
        <w:rPr>
          <w:rStyle w:val="FootnoteReference"/>
          <w:rFonts w:eastAsia="MS ??"/>
          <w:color w:val="auto"/>
          <w:lang w:eastAsia="en-US"/>
        </w:rPr>
        <w:footnoteReference w:id="245"/>
      </w:r>
      <w:r w:rsidRPr="008030CF">
        <w:rPr>
          <w:rFonts w:eastAsia="MS ??"/>
          <w:color w:val="auto"/>
          <w:lang w:eastAsia="en-US"/>
        </w:rPr>
        <w:t>:</w:t>
      </w:r>
    </w:p>
    <w:p w14:paraId="3ABB81D5" w14:textId="77777777" w:rsidR="00C738BA" w:rsidRPr="0000714D" w:rsidRDefault="00C738BA" w:rsidP="0000714D">
      <w:pPr>
        <w:widowControl w:val="0"/>
        <w:ind w:left="720"/>
        <w:contextualSpacing/>
        <w:rPr>
          <w:rFonts w:eastAsia="MS ??"/>
          <w:color w:val="auto"/>
          <w:sz w:val="22"/>
          <w:szCs w:val="22"/>
          <w:lang w:eastAsia="en-US"/>
        </w:rPr>
      </w:pPr>
      <w:r w:rsidRPr="0000714D">
        <w:rPr>
          <w:rFonts w:eastAsia="MS ??"/>
          <w:i/>
          <w:iCs/>
          <w:color w:val="auto"/>
          <w:sz w:val="22"/>
          <w:szCs w:val="22"/>
          <w:lang w:eastAsia="en-US"/>
        </w:rPr>
        <w:t>Contextual factors:</w:t>
      </w:r>
      <w:r w:rsidRPr="0000714D">
        <w:rPr>
          <w:rFonts w:eastAsia="MS ??"/>
          <w:color w:val="auto"/>
          <w:sz w:val="22"/>
          <w:szCs w:val="22"/>
          <w:lang w:eastAsia="en-US"/>
        </w:rPr>
        <w:t xml:space="preserve"> These are political, sociological, cultural, and environmental factors over which the church or the mission has no control. They may be local factors, or they may extend to regions and entire nations. </w:t>
      </w:r>
    </w:p>
    <w:p w14:paraId="4670A6F0" w14:textId="77777777" w:rsidR="00C738BA" w:rsidRPr="0000714D" w:rsidRDefault="00C738BA" w:rsidP="0000714D">
      <w:pPr>
        <w:widowControl w:val="0"/>
        <w:ind w:left="720"/>
        <w:contextualSpacing/>
        <w:rPr>
          <w:rFonts w:eastAsia="MS ??"/>
          <w:color w:val="auto"/>
          <w:sz w:val="22"/>
          <w:szCs w:val="22"/>
          <w:lang w:eastAsia="en-US"/>
        </w:rPr>
      </w:pPr>
      <w:r w:rsidRPr="0000714D">
        <w:rPr>
          <w:rFonts w:eastAsia="MS ??"/>
          <w:i/>
          <w:iCs/>
          <w:color w:val="auto"/>
          <w:sz w:val="22"/>
          <w:szCs w:val="22"/>
          <w:lang w:eastAsia="en-US"/>
        </w:rPr>
        <w:t>Institutional factors:</w:t>
      </w:r>
      <w:r w:rsidRPr="0000714D">
        <w:rPr>
          <w:rFonts w:eastAsia="MS ??"/>
          <w:color w:val="auto"/>
          <w:sz w:val="22"/>
          <w:szCs w:val="22"/>
          <w:lang w:eastAsia="en-US"/>
        </w:rPr>
        <w:t xml:space="preserve"> These are factors that the church or denomination can control.</w:t>
      </w:r>
    </w:p>
    <w:p w14:paraId="6AC127DE" w14:textId="77777777" w:rsidR="00C738BA" w:rsidRPr="0000714D" w:rsidRDefault="00C738BA" w:rsidP="0000714D">
      <w:pPr>
        <w:widowControl w:val="0"/>
        <w:ind w:left="720"/>
        <w:contextualSpacing/>
        <w:rPr>
          <w:rFonts w:eastAsia="MS ??"/>
          <w:color w:val="auto"/>
          <w:sz w:val="22"/>
          <w:szCs w:val="22"/>
          <w:lang w:eastAsia="en-US"/>
        </w:rPr>
      </w:pPr>
      <w:r w:rsidRPr="0000714D">
        <w:rPr>
          <w:rFonts w:eastAsia="MS ??"/>
          <w:i/>
          <w:iCs/>
          <w:color w:val="auto"/>
          <w:sz w:val="22"/>
          <w:szCs w:val="22"/>
          <w:lang w:eastAsia="en-US"/>
        </w:rPr>
        <w:t>Spiritual factors:</w:t>
      </w:r>
      <w:r w:rsidRPr="0000714D">
        <w:rPr>
          <w:rFonts w:eastAsia="MS ??"/>
          <w:color w:val="auto"/>
          <w:sz w:val="22"/>
          <w:szCs w:val="22"/>
          <w:lang w:eastAsia="en-US"/>
        </w:rPr>
        <w:t xml:space="preserve"> The Holy Spirit is sovereign, and he is not subject to contextual or institutional factors. He frequently acts in surprising, nontraditional ways, and it is up to those Christian leaders who want to be effective in growth to have an ear to hear what the Spirit is saying to the churches.</w:t>
      </w:r>
    </w:p>
    <w:p w14:paraId="17A9C954" w14:textId="77777777" w:rsidR="0000714D" w:rsidRDefault="0000714D" w:rsidP="0000714D">
      <w:pPr>
        <w:widowControl w:val="0"/>
        <w:ind w:left="720"/>
        <w:contextualSpacing/>
        <w:rPr>
          <w:rFonts w:eastAsia="MS ??"/>
          <w:color w:val="auto"/>
          <w:lang w:eastAsia="en-US"/>
        </w:rPr>
      </w:pPr>
    </w:p>
    <w:p w14:paraId="3B2CF3BD" w14:textId="2ACECBCC" w:rsidR="00C738BA" w:rsidRDefault="00B5125B" w:rsidP="00C738BA">
      <w:pPr>
        <w:widowControl w:val="0"/>
        <w:spacing w:line="480" w:lineRule="auto"/>
        <w:ind w:firstLine="720"/>
        <w:contextualSpacing/>
        <w:rPr>
          <w:rFonts w:eastAsia="MS ??"/>
          <w:color w:val="auto"/>
          <w:lang w:eastAsia="en-US"/>
        </w:rPr>
      </w:pPr>
      <w:r>
        <w:rPr>
          <w:rFonts w:eastAsia="MS ??"/>
          <w:color w:val="auto"/>
          <w:lang w:eastAsia="en-US"/>
        </w:rPr>
        <w:t>Based upon three important sets of factors for church growth,</w:t>
      </w:r>
      <w:r w:rsidR="00B1010B">
        <w:rPr>
          <w:rFonts w:eastAsia="MS ??"/>
          <w:color w:val="auto"/>
          <w:lang w:eastAsia="en-US"/>
        </w:rPr>
        <w:t xml:space="preserve"> it is appropriate to say that </w:t>
      </w:r>
      <w:r>
        <w:rPr>
          <w:rFonts w:eastAsia="MS ??"/>
          <w:color w:val="auto"/>
          <w:lang w:eastAsia="en-US"/>
        </w:rPr>
        <w:t>God is sovereign in His work of mission.</w:t>
      </w:r>
      <w:r w:rsidR="00B1010B">
        <w:rPr>
          <w:rFonts w:eastAsia="MS ??"/>
          <w:color w:val="auto"/>
          <w:lang w:eastAsia="en-US"/>
        </w:rPr>
        <w:t xml:space="preserve"> The church can only rely on God for </w:t>
      </w:r>
      <w:r w:rsidR="00B1010B">
        <w:rPr>
          <w:rFonts w:eastAsia="MS ??"/>
          <w:i/>
          <w:iCs/>
          <w:color w:val="auto"/>
          <w:lang w:eastAsia="en-US"/>
        </w:rPr>
        <w:t>spiritual factors.</w:t>
      </w:r>
      <w:r>
        <w:rPr>
          <w:rFonts w:eastAsia="MS ??"/>
          <w:color w:val="auto"/>
          <w:lang w:eastAsia="en-US"/>
        </w:rPr>
        <w:t xml:space="preserve"> </w:t>
      </w:r>
      <w:r w:rsidR="00B1010B">
        <w:rPr>
          <w:rFonts w:eastAsia="MS ??"/>
          <w:color w:val="auto"/>
          <w:lang w:eastAsia="en-US"/>
        </w:rPr>
        <w:t xml:space="preserve">For the </w:t>
      </w:r>
      <w:r>
        <w:rPr>
          <w:rFonts w:eastAsia="MS ??"/>
          <w:i/>
          <w:iCs/>
          <w:color w:val="auto"/>
          <w:lang w:eastAsia="en-US"/>
        </w:rPr>
        <w:t>contextual factors</w:t>
      </w:r>
      <w:r w:rsidR="00B1010B">
        <w:rPr>
          <w:rFonts w:eastAsia="MS ??"/>
          <w:color w:val="auto"/>
          <w:lang w:eastAsia="en-US"/>
        </w:rPr>
        <w:t>, the</w:t>
      </w:r>
      <w:r w:rsidR="00B1010B" w:rsidRPr="00B1010B">
        <w:rPr>
          <w:rFonts w:eastAsia="MS ??"/>
          <w:color w:val="auto"/>
          <w:lang w:eastAsia="en-US"/>
        </w:rPr>
        <w:t xml:space="preserve"> only thing the church can do is respond appropriately because it has no control over the </w:t>
      </w:r>
      <w:r w:rsidR="00B1010B">
        <w:rPr>
          <w:rFonts w:eastAsia="MS ??"/>
          <w:color w:val="auto"/>
          <w:lang w:eastAsia="en-US"/>
        </w:rPr>
        <w:t>environmental factors</w:t>
      </w:r>
      <w:r w:rsidR="00B1010B" w:rsidRPr="00B1010B">
        <w:rPr>
          <w:rFonts w:eastAsia="MS ??"/>
          <w:color w:val="auto"/>
          <w:lang w:eastAsia="en-US"/>
        </w:rPr>
        <w:t xml:space="preserve">. </w:t>
      </w:r>
      <w:r w:rsidR="00B1010B">
        <w:rPr>
          <w:rFonts w:eastAsia="MS ??"/>
          <w:color w:val="auto"/>
          <w:lang w:eastAsia="en-US"/>
        </w:rPr>
        <w:t>Thus,</w:t>
      </w:r>
      <w:r>
        <w:rPr>
          <w:rFonts w:eastAsia="MS ??"/>
          <w:color w:val="auto"/>
          <w:lang w:eastAsia="en-US"/>
        </w:rPr>
        <w:t xml:space="preserve"> </w:t>
      </w:r>
      <w:r w:rsidR="00B1010B">
        <w:rPr>
          <w:rFonts w:eastAsia="MS ??"/>
          <w:color w:val="auto"/>
          <w:lang w:eastAsia="en-US"/>
        </w:rPr>
        <w:t xml:space="preserve">this study will focus on </w:t>
      </w:r>
      <w:r w:rsidR="00B1010B" w:rsidRPr="00B5125B">
        <w:rPr>
          <w:rFonts w:eastAsia="MS ??"/>
          <w:i/>
          <w:iCs/>
          <w:color w:val="auto"/>
          <w:lang w:eastAsia="en-US"/>
        </w:rPr>
        <w:t>institutional factors</w:t>
      </w:r>
      <w:r w:rsidR="00B1010B">
        <w:rPr>
          <w:rFonts w:eastAsia="MS ??"/>
          <w:color w:val="auto"/>
          <w:lang w:eastAsia="en-US"/>
        </w:rPr>
        <w:t xml:space="preserve"> for church growth. </w:t>
      </w:r>
      <w:r w:rsidR="00B1010B" w:rsidRPr="00B1010B">
        <w:rPr>
          <w:rFonts w:eastAsia="MS ??"/>
          <w:color w:val="auto"/>
          <w:lang w:eastAsia="en-US"/>
        </w:rPr>
        <w:t xml:space="preserve">The church or institution is always in charge of its strategy and choices. </w:t>
      </w:r>
      <w:r w:rsidR="00B1010B">
        <w:rPr>
          <w:rFonts w:eastAsia="MS ??"/>
          <w:color w:val="auto"/>
          <w:lang w:eastAsia="en-US"/>
        </w:rPr>
        <w:t xml:space="preserve">There are many </w:t>
      </w:r>
      <w:r w:rsidR="00B1010B">
        <w:rPr>
          <w:rFonts w:eastAsia="MS ??"/>
          <w:i/>
          <w:iCs/>
          <w:color w:val="auto"/>
          <w:lang w:eastAsia="en-US"/>
        </w:rPr>
        <w:t>institutional factors</w:t>
      </w:r>
      <w:r w:rsidR="00B1010B">
        <w:rPr>
          <w:rFonts w:eastAsia="MS ??"/>
          <w:color w:val="auto"/>
          <w:lang w:eastAsia="en-US"/>
        </w:rPr>
        <w:t xml:space="preserve"> for church growth. However, this study will focus on </w:t>
      </w:r>
      <w:r w:rsidR="00313639">
        <w:rPr>
          <w:rFonts w:eastAsia="MS ??"/>
          <w:color w:val="auto"/>
          <w:lang w:eastAsia="en-US"/>
        </w:rPr>
        <w:t xml:space="preserve">a </w:t>
      </w:r>
      <w:r w:rsidR="00B1010B">
        <w:rPr>
          <w:rFonts w:eastAsia="MS ??"/>
          <w:color w:val="auto"/>
          <w:lang w:eastAsia="en-US"/>
        </w:rPr>
        <w:t xml:space="preserve">few </w:t>
      </w:r>
      <w:r w:rsidR="00313639">
        <w:rPr>
          <w:rFonts w:eastAsia="MS ??"/>
          <w:color w:val="auto"/>
          <w:lang w:eastAsia="en-US"/>
        </w:rPr>
        <w:t xml:space="preserve">important </w:t>
      </w:r>
      <w:r w:rsidR="00B1010B">
        <w:rPr>
          <w:rFonts w:eastAsia="MS ??"/>
          <w:color w:val="auto"/>
          <w:lang w:eastAsia="en-US"/>
        </w:rPr>
        <w:t>key factors for church growth.</w:t>
      </w:r>
    </w:p>
    <w:p w14:paraId="23BB11AD" w14:textId="77777777" w:rsidR="00D0514D" w:rsidRPr="00B1010B" w:rsidRDefault="00D0514D" w:rsidP="00C738BA">
      <w:pPr>
        <w:widowControl w:val="0"/>
        <w:spacing w:line="480" w:lineRule="auto"/>
        <w:ind w:firstLine="720"/>
        <w:contextualSpacing/>
        <w:rPr>
          <w:rFonts w:eastAsia="MS ??"/>
          <w:color w:val="auto"/>
          <w:lang w:eastAsia="en-US"/>
        </w:rPr>
      </w:pPr>
    </w:p>
    <w:p w14:paraId="30DEECF1" w14:textId="77777777" w:rsidR="001C55BF" w:rsidRDefault="001C55BF" w:rsidP="001C55BF">
      <w:pPr>
        <w:pStyle w:val="Heading3"/>
      </w:pPr>
      <w:bookmarkStart w:id="1425" w:name="_Toc138167480"/>
      <w:r>
        <w:t>Vision</w:t>
      </w:r>
      <w:bookmarkEnd w:id="1425"/>
    </w:p>
    <w:p w14:paraId="7334A41A" w14:textId="27AE2E1E" w:rsidR="001C55BF" w:rsidRDefault="001C55BF" w:rsidP="001C55BF">
      <w:pPr>
        <w:widowControl w:val="0"/>
        <w:spacing w:line="480" w:lineRule="auto"/>
        <w:ind w:firstLine="720"/>
        <w:contextualSpacing/>
        <w:rPr>
          <w:rFonts w:eastAsia="MS ??"/>
          <w:color w:val="auto"/>
          <w:lang w:eastAsia="en-US"/>
        </w:rPr>
      </w:pPr>
      <w:r>
        <w:rPr>
          <w:rFonts w:eastAsia="MS ??"/>
          <w:color w:val="auto"/>
          <w:lang w:eastAsia="en-US"/>
        </w:rPr>
        <w:t>According to Malphurs and Penfold, a</w:t>
      </w:r>
      <w:r w:rsidRPr="009F7C77">
        <w:rPr>
          <w:rFonts w:eastAsia="MS ??"/>
          <w:color w:val="auto"/>
          <w:lang w:eastAsia="en-US"/>
        </w:rPr>
        <w:t xml:space="preserve">ny ministry, whether it be in a church or parachurch, needs vision. Without a distinct, God-inspired vision, </w:t>
      </w:r>
      <w:r w:rsidR="00313639">
        <w:rPr>
          <w:rFonts w:eastAsia="MS ??"/>
          <w:color w:val="auto"/>
          <w:lang w:eastAsia="en-US"/>
        </w:rPr>
        <w:t xml:space="preserve">the </w:t>
      </w:r>
      <w:r w:rsidRPr="009F7C77">
        <w:rPr>
          <w:rFonts w:eastAsia="MS ??"/>
          <w:color w:val="auto"/>
          <w:lang w:eastAsia="en-US"/>
        </w:rPr>
        <w:t>ministry is useless because it cannot express what God has commissioned it to achieve.</w:t>
      </w:r>
      <w:r>
        <w:rPr>
          <w:rStyle w:val="FootnoteReference"/>
          <w:rFonts w:eastAsia="MS ??"/>
          <w:color w:val="auto"/>
          <w:lang w:eastAsia="en-US"/>
        </w:rPr>
        <w:footnoteReference w:id="246"/>
      </w:r>
      <w:r>
        <w:rPr>
          <w:rFonts w:eastAsia="MS ??"/>
          <w:color w:val="auto"/>
          <w:lang w:eastAsia="en-US"/>
        </w:rPr>
        <w:t xml:space="preserve"> </w:t>
      </w:r>
      <w:r w:rsidRPr="00526A32">
        <w:rPr>
          <w:rFonts w:eastAsia="MS ??"/>
          <w:color w:val="auto"/>
          <w:lang w:eastAsia="en-US"/>
        </w:rPr>
        <w:t xml:space="preserve">Leadership would be severely hampered in the absence of a vision. Without having a clear vision, a pastor will be unable to describe where he is headed or even where the </w:t>
      </w:r>
      <w:r w:rsidRPr="00526A32">
        <w:rPr>
          <w:rFonts w:eastAsia="MS ??"/>
          <w:color w:val="auto"/>
          <w:lang w:eastAsia="en-US"/>
        </w:rPr>
        <w:lastRenderedPageBreak/>
        <w:t>church is heading.</w:t>
      </w:r>
      <w:r>
        <w:rPr>
          <w:rStyle w:val="FootnoteReference"/>
          <w:rFonts w:eastAsia="MS ??"/>
          <w:color w:val="auto"/>
          <w:lang w:eastAsia="en-US"/>
        </w:rPr>
        <w:footnoteReference w:id="247"/>
      </w:r>
      <w:r>
        <w:rPr>
          <w:rFonts w:eastAsia="MS ??"/>
          <w:color w:val="auto"/>
          <w:lang w:eastAsia="en-US"/>
        </w:rPr>
        <w:t xml:space="preserve"> </w:t>
      </w:r>
    </w:p>
    <w:p w14:paraId="45886F62" w14:textId="4A3280AA" w:rsidR="001C55BF" w:rsidRDefault="001C55BF" w:rsidP="001C55BF">
      <w:pPr>
        <w:widowControl w:val="0"/>
        <w:spacing w:line="480" w:lineRule="auto"/>
        <w:ind w:firstLine="720"/>
        <w:contextualSpacing/>
        <w:rPr>
          <w:rFonts w:eastAsia="MS ??"/>
          <w:color w:val="auto"/>
          <w:lang w:eastAsia="en-US"/>
        </w:rPr>
      </w:pPr>
      <w:r>
        <w:rPr>
          <w:rFonts w:eastAsia="MS ??"/>
          <w:color w:val="auto"/>
          <w:lang w:eastAsia="en-US"/>
        </w:rPr>
        <w:t>Vision is a clear, exciting picture of God's future for your ministry as you believe it can and must be.</w:t>
      </w:r>
      <w:r>
        <w:rPr>
          <w:rStyle w:val="FootnoteReference"/>
          <w:rFonts w:eastAsia="MS ??"/>
          <w:color w:val="auto"/>
          <w:lang w:eastAsia="en-US"/>
        </w:rPr>
        <w:footnoteReference w:id="248"/>
      </w:r>
      <w:r>
        <w:rPr>
          <w:rFonts w:eastAsia="MS ??"/>
          <w:color w:val="auto"/>
          <w:lang w:eastAsia="en-US"/>
        </w:rPr>
        <w:t xml:space="preserve"> </w:t>
      </w:r>
      <w:r w:rsidRPr="000539B8">
        <w:rPr>
          <w:rFonts w:eastAsia="MS ??"/>
          <w:color w:val="auto"/>
          <w:lang w:eastAsia="en-US"/>
        </w:rPr>
        <w:t xml:space="preserve">Malphurs and Penfold make some excellent observations about the significance of vision: </w:t>
      </w:r>
      <w:r>
        <w:rPr>
          <w:rFonts w:eastAsia="MS ??"/>
          <w:color w:val="auto"/>
          <w:lang w:eastAsia="en-US"/>
        </w:rPr>
        <w:t xml:space="preserve"> "Vision clarifies direction of where to go. Vision impacts the leadership. Vision motivates People. Vision prompts giving. Vision creates energy. Vision fosters risk</w:t>
      </w:r>
      <w:r w:rsidR="00313639">
        <w:rPr>
          <w:rFonts w:eastAsia="MS ??"/>
          <w:color w:val="auto"/>
          <w:lang w:eastAsia="en-US"/>
        </w:rPr>
        <w:t xml:space="preserve"> </w:t>
      </w:r>
      <w:r>
        <w:rPr>
          <w:rFonts w:eastAsia="MS ??"/>
          <w:color w:val="auto"/>
          <w:lang w:eastAsia="en-US"/>
        </w:rPr>
        <w:t>taking. Vision sustains ministry."</w:t>
      </w:r>
      <w:r>
        <w:rPr>
          <w:rStyle w:val="FootnoteReference"/>
          <w:rFonts w:eastAsia="MS ??"/>
          <w:color w:val="auto"/>
          <w:lang w:eastAsia="en-US"/>
        </w:rPr>
        <w:footnoteReference w:id="249"/>
      </w:r>
      <w:r>
        <w:rPr>
          <w:rFonts w:eastAsia="MS ??"/>
          <w:color w:val="auto"/>
          <w:lang w:eastAsia="en-US"/>
        </w:rPr>
        <w:t xml:space="preserve"> </w:t>
      </w:r>
    </w:p>
    <w:p w14:paraId="1E25D8D9" w14:textId="77777777" w:rsidR="001C55BF" w:rsidRDefault="001C55BF" w:rsidP="001C55BF">
      <w:pPr>
        <w:widowControl w:val="0"/>
        <w:spacing w:line="480" w:lineRule="auto"/>
        <w:ind w:firstLine="720"/>
        <w:contextualSpacing/>
        <w:rPr>
          <w:rFonts w:eastAsia="MS ??"/>
          <w:color w:val="auto"/>
          <w:lang w:eastAsia="en-US"/>
        </w:rPr>
      </w:pPr>
      <w:r>
        <w:rPr>
          <w:rFonts w:eastAsia="MS ??"/>
          <w:color w:val="auto"/>
          <w:lang w:eastAsia="en-US"/>
        </w:rPr>
        <w:t>Malphurs and Penfold say, "The church's mission is to make disciples. It includes evangelism, winning people to Christ, and edification, growing people up or maturing them in Christ."</w:t>
      </w:r>
      <w:r>
        <w:rPr>
          <w:rStyle w:val="FootnoteReference"/>
          <w:rFonts w:eastAsia="MS ??"/>
          <w:color w:val="auto"/>
          <w:lang w:eastAsia="en-US"/>
        </w:rPr>
        <w:footnoteReference w:id="250"/>
      </w:r>
      <w:r>
        <w:rPr>
          <w:rFonts w:eastAsia="MS ??"/>
          <w:color w:val="auto"/>
          <w:lang w:eastAsia="en-US"/>
        </w:rPr>
        <w:t xml:space="preserve"> </w:t>
      </w:r>
      <w:r w:rsidRPr="00526A32">
        <w:rPr>
          <w:rFonts w:eastAsia="MS ??"/>
          <w:color w:val="auto"/>
          <w:lang w:eastAsia="en-US"/>
        </w:rPr>
        <w:t>They emphasize the importance of vision in carrying out the mission of the Church by stating the following:</w:t>
      </w:r>
    </w:p>
    <w:p w14:paraId="2CFCB2EF" w14:textId="77777777" w:rsidR="001C55BF" w:rsidRPr="00A27F61" w:rsidRDefault="001C55BF" w:rsidP="00A27F61">
      <w:pPr>
        <w:widowControl w:val="0"/>
        <w:ind w:left="720"/>
        <w:contextualSpacing/>
        <w:rPr>
          <w:rFonts w:eastAsia="MS ??"/>
          <w:color w:val="auto"/>
          <w:sz w:val="22"/>
          <w:szCs w:val="22"/>
          <w:lang w:eastAsia="en-US"/>
        </w:rPr>
      </w:pPr>
      <w:r w:rsidRPr="00A27F61">
        <w:rPr>
          <w:rFonts w:eastAsia="MS ??"/>
          <w:color w:val="auto"/>
          <w:sz w:val="22"/>
          <w:szCs w:val="22"/>
          <w:lang w:eastAsia="en-US"/>
        </w:rPr>
        <w:t>The vision paints a picture of what the church will look like when it arrives at or accomplishes its mission. The painter of the picture is is the vision caster. The mission clarifies the church's future, while the vision inspires people to want to go there.</w:t>
      </w:r>
      <w:r w:rsidRPr="00A27F61">
        <w:rPr>
          <w:rStyle w:val="FootnoteReference"/>
          <w:rFonts w:eastAsia="MS ??"/>
          <w:color w:val="auto"/>
          <w:sz w:val="22"/>
          <w:szCs w:val="22"/>
          <w:lang w:eastAsia="en-US"/>
        </w:rPr>
        <w:footnoteReference w:id="251"/>
      </w:r>
    </w:p>
    <w:p w14:paraId="074FCECE" w14:textId="77777777" w:rsidR="00A27F61" w:rsidRDefault="00A27F61" w:rsidP="00A27F61">
      <w:pPr>
        <w:widowControl w:val="0"/>
        <w:ind w:left="720"/>
        <w:contextualSpacing/>
        <w:rPr>
          <w:rFonts w:eastAsia="MS ??"/>
          <w:color w:val="auto"/>
          <w:lang w:eastAsia="en-US"/>
        </w:rPr>
      </w:pPr>
    </w:p>
    <w:p w14:paraId="3253BFBF" w14:textId="77777777" w:rsidR="001C55BF" w:rsidRDefault="001C55BF" w:rsidP="001C55BF">
      <w:pPr>
        <w:pStyle w:val="Heading3"/>
      </w:pPr>
      <w:bookmarkStart w:id="1426" w:name="_Toc138167481"/>
      <w:r>
        <w:t>Prayer</w:t>
      </w:r>
      <w:bookmarkEnd w:id="1426"/>
    </w:p>
    <w:p w14:paraId="51EFC719" w14:textId="32FE40F4" w:rsidR="001C55BF" w:rsidRDefault="001C55BF" w:rsidP="001C55BF">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and Alexander assert, "Prayer shows our dependence on God. It honors Him as the source of all blessings, and it reminds us that converting individuals and growing churches are His works, not ours (1 Cor. 2:14-16; 3:6-7)."</w:t>
      </w:r>
      <w:r>
        <w:rPr>
          <w:rStyle w:val="FootnoteReference"/>
          <w:rFonts w:eastAsia="MS ??"/>
          <w:color w:val="auto"/>
          <w:lang w:eastAsia="en-US"/>
        </w:rPr>
        <w:footnoteReference w:id="252"/>
      </w:r>
      <w:r>
        <w:rPr>
          <w:rFonts w:eastAsia="MS ??"/>
          <w:color w:val="auto"/>
          <w:lang w:eastAsia="en-US"/>
        </w:rPr>
        <w:t xml:space="preserve"> </w:t>
      </w:r>
      <w:proofErr w:type="spellStart"/>
      <w:r>
        <w:rPr>
          <w:rFonts w:eastAsia="MS ??"/>
          <w:color w:val="auto"/>
          <w:lang w:eastAsia="en-US"/>
        </w:rPr>
        <w:t>McGavran</w:t>
      </w:r>
      <w:proofErr w:type="spellEnd"/>
      <w:r>
        <w:rPr>
          <w:rFonts w:eastAsia="MS ??"/>
          <w:color w:val="auto"/>
          <w:lang w:eastAsia="en-US"/>
        </w:rPr>
        <w:t xml:space="preserve"> and Wagner rightly say, "</w:t>
      </w:r>
      <w:r w:rsidRPr="005D11C7">
        <w:rPr>
          <w:rFonts w:eastAsia="MS ??"/>
          <w:color w:val="auto"/>
          <w:lang w:eastAsia="en-US"/>
        </w:rPr>
        <w:t>While an evangelical awakening is a movement of the Holy Spirit in the church of Christ and thus depends on the initiative of almighty God, it is usually granted to those who pray earnestly for it.</w:t>
      </w:r>
      <w:r>
        <w:rPr>
          <w:rFonts w:eastAsia="MS ??"/>
          <w:color w:val="auto"/>
          <w:lang w:eastAsia="en-US"/>
        </w:rPr>
        <w:t>"</w:t>
      </w:r>
      <w:r>
        <w:rPr>
          <w:rStyle w:val="FootnoteReference"/>
          <w:rFonts w:eastAsia="MS ??"/>
          <w:color w:val="auto"/>
          <w:lang w:eastAsia="en-US"/>
        </w:rPr>
        <w:footnoteReference w:id="253"/>
      </w:r>
    </w:p>
    <w:p w14:paraId="0FBB7362" w14:textId="77777777" w:rsidR="00D0514D" w:rsidRDefault="00D0514D" w:rsidP="001C55BF">
      <w:pPr>
        <w:widowControl w:val="0"/>
        <w:spacing w:line="480" w:lineRule="auto"/>
        <w:ind w:firstLine="720"/>
        <w:contextualSpacing/>
        <w:rPr>
          <w:rFonts w:eastAsia="MS ??"/>
          <w:color w:val="auto"/>
          <w:lang w:eastAsia="en-US"/>
        </w:rPr>
      </w:pPr>
    </w:p>
    <w:p w14:paraId="645C1BC8" w14:textId="77777777" w:rsidR="001C55BF" w:rsidRDefault="001C55BF" w:rsidP="001C55BF">
      <w:pPr>
        <w:pStyle w:val="Heading3"/>
      </w:pPr>
      <w:bookmarkStart w:id="1427" w:name="_Toc138167482"/>
      <w:r>
        <w:lastRenderedPageBreak/>
        <w:t>Power Evangelism</w:t>
      </w:r>
      <w:bookmarkEnd w:id="1427"/>
    </w:p>
    <w:p w14:paraId="3A2823FF" w14:textId="4E4ABDE7" w:rsidR="008B4A51" w:rsidRDefault="008B4A51" w:rsidP="008B4A51">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t>
      </w:r>
      <w:proofErr w:type="spellStart"/>
      <w:r>
        <w:rPr>
          <w:rFonts w:eastAsia="MS ??"/>
          <w:color w:val="auto"/>
          <w:lang w:eastAsia="en-US"/>
        </w:rPr>
        <w:t>Arn</w:t>
      </w:r>
      <w:proofErr w:type="spellEnd"/>
      <w:r>
        <w:rPr>
          <w:rFonts w:eastAsia="MS ??"/>
          <w:color w:val="auto"/>
          <w:lang w:eastAsia="en-US"/>
        </w:rPr>
        <w:t xml:space="preserve"> c</w:t>
      </w:r>
      <w:r w:rsidR="00313639">
        <w:rPr>
          <w:rFonts w:eastAsia="MS ??"/>
          <w:color w:val="auto"/>
          <w:lang w:eastAsia="en-US"/>
        </w:rPr>
        <w:t>laim</w:t>
      </w:r>
      <w:r>
        <w:rPr>
          <w:rFonts w:eastAsia="MS ??"/>
          <w:color w:val="auto"/>
          <w:lang w:eastAsia="en-US"/>
        </w:rPr>
        <w:t>, "Churches grow when priority is given to effective evangelism, which includes 'proclamation and persuasion'... We proclaim Christ in the 'heart language' of the person, in his or her dialect, vocabulary, way of thinking, income, and education."</w:t>
      </w:r>
      <w:r>
        <w:rPr>
          <w:rStyle w:val="FootnoteReference"/>
          <w:rFonts w:eastAsia="MS ??"/>
          <w:color w:val="auto"/>
          <w:lang w:eastAsia="en-US"/>
        </w:rPr>
        <w:footnoteReference w:id="254"/>
      </w:r>
    </w:p>
    <w:p w14:paraId="3CA2C310" w14:textId="051A635B" w:rsidR="001C55BF" w:rsidRDefault="001C55BF" w:rsidP="001C55BF">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Wagner say, "T</w:t>
      </w:r>
      <w:r w:rsidRPr="00B172E8">
        <w:rPr>
          <w:rFonts w:eastAsia="MS ??"/>
          <w:color w:val="auto"/>
          <w:lang w:eastAsia="en-US"/>
        </w:rPr>
        <w:t xml:space="preserve">he role of the </w:t>
      </w:r>
      <w:r>
        <w:rPr>
          <w:rFonts w:eastAsia="MS ??"/>
          <w:color w:val="auto"/>
          <w:lang w:eastAsia="en-US"/>
        </w:rPr>
        <w:t>H</w:t>
      </w:r>
      <w:r w:rsidRPr="00B172E8">
        <w:rPr>
          <w:rFonts w:eastAsia="MS ??"/>
          <w:color w:val="auto"/>
          <w:lang w:eastAsia="en-US"/>
        </w:rPr>
        <w:t xml:space="preserve">oly </w:t>
      </w:r>
      <w:r>
        <w:rPr>
          <w:rFonts w:eastAsia="MS ??"/>
          <w:color w:val="auto"/>
          <w:lang w:eastAsia="en-US"/>
        </w:rPr>
        <w:t>S</w:t>
      </w:r>
      <w:r w:rsidRPr="00B172E8">
        <w:rPr>
          <w:rFonts w:eastAsia="MS ??"/>
          <w:color w:val="auto"/>
          <w:lang w:eastAsia="en-US"/>
        </w:rPr>
        <w:t xml:space="preserve">pirit in the growth of the church is supreme. Only God, not human forces, builds the church. Jesus said, </w:t>
      </w:r>
      <w:r>
        <w:rPr>
          <w:rFonts w:eastAsia="MS ??"/>
          <w:color w:val="auto"/>
          <w:lang w:eastAsia="en-US"/>
        </w:rPr>
        <w:t>'</w:t>
      </w:r>
      <w:r w:rsidRPr="00B172E8">
        <w:rPr>
          <w:rFonts w:eastAsia="MS ??"/>
          <w:color w:val="auto"/>
          <w:lang w:eastAsia="en-US"/>
        </w:rPr>
        <w:t>I will build my church</w:t>
      </w:r>
      <w:r>
        <w:rPr>
          <w:rFonts w:eastAsia="MS ??"/>
          <w:color w:val="auto"/>
          <w:lang w:eastAsia="en-US"/>
        </w:rPr>
        <w:t>'</w:t>
      </w:r>
      <w:r w:rsidRPr="00B172E8">
        <w:rPr>
          <w:rFonts w:eastAsia="MS ??"/>
          <w:color w:val="auto"/>
          <w:lang w:eastAsia="en-US"/>
        </w:rPr>
        <w:t xml:space="preserve"> (see Matt. 16:18).</w:t>
      </w:r>
      <w:r>
        <w:rPr>
          <w:rFonts w:eastAsia="MS ??"/>
          <w:color w:val="auto"/>
          <w:lang w:eastAsia="en-US"/>
        </w:rPr>
        <w:t>"</w:t>
      </w:r>
      <w:r>
        <w:rPr>
          <w:rStyle w:val="FootnoteReference"/>
          <w:rFonts w:eastAsia="MS ??"/>
          <w:color w:val="auto"/>
          <w:lang w:eastAsia="en-US"/>
        </w:rPr>
        <w:footnoteReference w:id="255"/>
      </w:r>
      <w:r w:rsidR="00313639">
        <w:rPr>
          <w:rFonts w:eastAsia="MS ??"/>
          <w:color w:val="auto"/>
          <w:lang w:eastAsia="en-US"/>
        </w:rPr>
        <w:t xml:space="preserve"> Emphasizing the importance of healing ministry in the church </w:t>
      </w:r>
      <w:proofErr w:type="spellStart"/>
      <w:r w:rsidR="00313639">
        <w:rPr>
          <w:rFonts w:eastAsia="MS ??"/>
          <w:color w:val="auto"/>
          <w:lang w:eastAsia="en-US"/>
        </w:rPr>
        <w:t>McGavran</w:t>
      </w:r>
      <w:proofErr w:type="spellEnd"/>
      <w:r w:rsidR="00313639">
        <w:rPr>
          <w:rFonts w:eastAsia="MS ??"/>
          <w:color w:val="auto"/>
          <w:lang w:eastAsia="en-US"/>
        </w:rPr>
        <w:t xml:space="preserve"> and Wagner give a significant statement,</w:t>
      </w:r>
    </w:p>
    <w:p w14:paraId="4B221CDF" w14:textId="77777777" w:rsidR="001C55BF" w:rsidRPr="006A5BC2" w:rsidRDefault="001C55BF" w:rsidP="006A5BC2">
      <w:pPr>
        <w:widowControl w:val="0"/>
        <w:ind w:left="720"/>
        <w:contextualSpacing/>
        <w:rPr>
          <w:rFonts w:eastAsia="MS ??"/>
          <w:color w:val="auto"/>
          <w:sz w:val="22"/>
          <w:szCs w:val="22"/>
          <w:lang w:eastAsia="en-US"/>
        </w:rPr>
      </w:pPr>
      <w:r w:rsidRPr="006A5BC2">
        <w:rPr>
          <w:rFonts w:eastAsia="MS ??"/>
          <w:color w:val="auto"/>
          <w:sz w:val="22"/>
          <w:szCs w:val="22"/>
          <w:lang w:eastAsia="en-US"/>
        </w:rPr>
        <w:t>My considered recommendation is that missionaries and Christian believers in most populations ought to be following the biblical injunction to pray for the sick (James 5:14-15). When notable healings have taken place in your denomination, when some Pentecostals mount a great healing campaign, then say to yourself, “This is the time to strike, while the iron is hot.”</w:t>
      </w:r>
      <w:r w:rsidRPr="006A5BC2">
        <w:rPr>
          <w:rStyle w:val="FootnoteReference"/>
          <w:rFonts w:eastAsia="MS ??"/>
          <w:color w:val="auto"/>
          <w:sz w:val="22"/>
          <w:szCs w:val="22"/>
          <w:lang w:eastAsia="en-US"/>
        </w:rPr>
        <w:footnoteReference w:id="256"/>
      </w:r>
    </w:p>
    <w:p w14:paraId="2B5D9533" w14:textId="77777777" w:rsidR="006A5BC2" w:rsidRDefault="006A5BC2" w:rsidP="006A5BC2">
      <w:pPr>
        <w:widowControl w:val="0"/>
        <w:ind w:left="720"/>
        <w:contextualSpacing/>
        <w:rPr>
          <w:rFonts w:eastAsia="MS ??"/>
          <w:color w:val="auto"/>
          <w:lang w:eastAsia="en-US"/>
        </w:rPr>
      </w:pPr>
    </w:p>
    <w:p w14:paraId="45DB7B19" w14:textId="24CBD1AB" w:rsidR="00C36A4E" w:rsidRPr="009C3097" w:rsidRDefault="0023244E" w:rsidP="00C36A4E">
      <w:pPr>
        <w:pStyle w:val="Heading3"/>
      </w:pPr>
      <w:bookmarkStart w:id="1428" w:name="_Toc138167483"/>
      <w:r>
        <w:t>Worship</w:t>
      </w:r>
      <w:bookmarkEnd w:id="1428"/>
    </w:p>
    <w:p w14:paraId="100E4A79" w14:textId="004CEAD4" w:rsidR="00C36A4E" w:rsidRDefault="00C36A4E" w:rsidP="00F82FE0">
      <w:pPr>
        <w:spacing w:line="480" w:lineRule="auto"/>
        <w:ind w:firstLine="720"/>
      </w:pPr>
      <w:r w:rsidRPr="00112ECC">
        <w:t xml:space="preserve">The church is here on earth as a </w:t>
      </w:r>
      <w:r>
        <w:t xml:space="preserve">glimpse of </w:t>
      </w:r>
      <w:r w:rsidRPr="00112ECC">
        <w:t xml:space="preserve">God's assemblies in Heaven. We can taste heaven when we honor God in worship. Public worship in the church seems so important for church growth. Preaching Gospel in the church or in the community, both are also vital to renew and save people. Stetzer and Dodson say in their book called </w:t>
      </w:r>
      <w:r w:rsidRPr="008B47AF">
        <w:rPr>
          <w:i/>
          <w:iCs/>
        </w:rPr>
        <w:t>Comeback Churches</w:t>
      </w:r>
      <w:r w:rsidRPr="00112ECC">
        <w:t>, "Most growing churches we know have dynamic worship and excellent preaching. If the Word is preached faithfully and fervently, it will accomplish God's objectives."</w:t>
      </w:r>
      <w:r>
        <w:rPr>
          <w:rStyle w:val="FootnoteReference"/>
        </w:rPr>
        <w:footnoteReference w:id="257"/>
      </w:r>
      <w:r w:rsidR="00F82FE0" w:rsidRPr="00F82FE0">
        <w:t xml:space="preserve"> </w:t>
      </w:r>
      <w:r w:rsidR="00F82FE0">
        <w:t>Almost every book on church growth mentions the worship experience is the catalyzer for the growth of the church.</w:t>
      </w:r>
      <w:r w:rsidR="00F82FE0">
        <w:rPr>
          <w:rStyle w:val="FootnoteReference"/>
        </w:rPr>
        <w:footnoteReference w:id="258"/>
      </w:r>
    </w:p>
    <w:p w14:paraId="30D53315" w14:textId="77777777" w:rsidR="00F82FE0" w:rsidRDefault="00F82FE0" w:rsidP="00F82FE0">
      <w:pPr>
        <w:spacing w:line="480" w:lineRule="auto"/>
        <w:ind w:firstLine="720"/>
      </w:pPr>
    </w:p>
    <w:p w14:paraId="12778DAA" w14:textId="77777777" w:rsidR="0023244E" w:rsidRDefault="0023244E" w:rsidP="0023244E">
      <w:pPr>
        <w:pStyle w:val="Heading3"/>
      </w:pPr>
      <w:bookmarkStart w:id="1429" w:name="_Toc138167484"/>
      <w:r>
        <w:lastRenderedPageBreak/>
        <w:t>Preaching the Word of God</w:t>
      </w:r>
      <w:bookmarkEnd w:id="1429"/>
    </w:p>
    <w:p w14:paraId="0F826F87" w14:textId="77777777" w:rsidR="0023244E" w:rsidRDefault="0023244E" w:rsidP="0023244E">
      <w:pPr>
        <w:widowControl w:val="0"/>
        <w:spacing w:line="480" w:lineRule="auto"/>
        <w:ind w:firstLine="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and Alexander assert, </w:t>
      </w:r>
    </w:p>
    <w:p w14:paraId="19FD4D6F" w14:textId="77777777" w:rsidR="0023244E" w:rsidRPr="00007DEF" w:rsidRDefault="0023244E" w:rsidP="00007DEF">
      <w:pPr>
        <w:widowControl w:val="0"/>
        <w:ind w:left="720"/>
        <w:contextualSpacing/>
        <w:rPr>
          <w:rFonts w:eastAsia="MS ??"/>
          <w:color w:val="auto"/>
          <w:sz w:val="22"/>
          <w:szCs w:val="22"/>
          <w:lang w:eastAsia="en-US"/>
        </w:rPr>
      </w:pPr>
      <w:r w:rsidRPr="00007DEF">
        <w:rPr>
          <w:rFonts w:eastAsia="MS ??"/>
          <w:color w:val="auto"/>
          <w:sz w:val="22"/>
          <w:szCs w:val="22"/>
          <w:lang w:eastAsia="en-US"/>
        </w:rPr>
        <w:t>There's only one thing that's biblically necessary for building the church, and that's the preached Word of God ... God's Word has always been His chosen instrument to create, convict, convert, and conform His people.</w:t>
      </w:r>
      <w:r w:rsidRPr="00007DEF">
        <w:rPr>
          <w:rStyle w:val="FootnoteReference"/>
          <w:rFonts w:eastAsia="MS ??"/>
          <w:color w:val="auto"/>
          <w:sz w:val="22"/>
          <w:szCs w:val="22"/>
          <w:lang w:eastAsia="en-US"/>
        </w:rPr>
        <w:footnoteReference w:id="259"/>
      </w:r>
    </w:p>
    <w:p w14:paraId="1FF92476" w14:textId="77777777" w:rsidR="00007DEF" w:rsidRDefault="00007DEF" w:rsidP="00007DEF">
      <w:pPr>
        <w:widowControl w:val="0"/>
        <w:ind w:left="720"/>
        <w:contextualSpacing/>
        <w:rPr>
          <w:rFonts w:eastAsia="MS ??"/>
          <w:color w:val="auto"/>
          <w:lang w:eastAsia="en-US"/>
        </w:rPr>
      </w:pPr>
    </w:p>
    <w:p w14:paraId="2590686D" w14:textId="47CD4159" w:rsidR="0023244E" w:rsidRDefault="0023244E" w:rsidP="0023244E">
      <w:pPr>
        <w:widowControl w:val="0"/>
        <w:spacing w:line="480" w:lineRule="auto"/>
        <w:ind w:left="720"/>
        <w:contextualSpacing/>
        <w:rPr>
          <w:rFonts w:eastAsia="MS ??"/>
          <w:color w:val="auto"/>
          <w:lang w:eastAsia="en-US"/>
        </w:rPr>
      </w:pPr>
      <w:proofErr w:type="spellStart"/>
      <w:r>
        <w:rPr>
          <w:rFonts w:eastAsia="MS ??"/>
          <w:color w:val="auto"/>
          <w:lang w:eastAsia="en-US"/>
        </w:rPr>
        <w:t>Dever</w:t>
      </w:r>
      <w:proofErr w:type="spellEnd"/>
      <w:r>
        <w:rPr>
          <w:rFonts w:eastAsia="MS ??"/>
          <w:color w:val="auto"/>
          <w:lang w:eastAsia="en-US"/>
        </w:rPr>
        <w:t xml:space="preserve"> and Alexander claim,</w:t>
      </w:r>
    </w:p>
    <w:p w14:paraId="3002F3EB" w14:textId="77777777" w:rsidR="0023244E" w:rsidRPr="00007DEF" w:rsidRDefault="0023244E" w:rsidP="00007DEF">
      <w:pPr>
        <w:widowControl w:val="0"/>
        <w:ind w:left="720"/>
        <w:contextualSpacing/>
        <w:rPr>
          <w:rFonts w:eastAsia="MS ??"/>
          <w:color w:val="auto"/>
          <w:sz w:val="22"/>
          <w:szCs w:val="22"/>
          <w:lang w:eastAsia="en-US"/>
        </w:rPr>
      </w:pPr>
      <w:r w:rsidRPr="00007DEF">
        <w:rPr>
          <w:rFonts w:eastAsia="MS ??"/>
          <w:color w:val="auto"/>
          <w:sz w:val="22"/>
          <w:szCs w:val="22"/>
          <w:lang w:eastAsia="en-US"/>
        </w:rPr>
        <w:t xml:space="preserve">Preaching the content and intent of God's Word is what unleashes the power of God on the people of God, because God's power for building His people is in His Word, particularly as we find it in Gospel (Rom. 1:16). God's Word builds His church. </w:t>
      </w:r>
      <w:proofErr w:type="gramStart"/>
      <w:r w:rsidRPr="00007DEF">
        <w:rPr>
          <w:rFonts w:eastAsia="MS ??"/>
          <w:color w:val="auto"/>
          <w:sz w:val="22"/>
          <w:szCs w:val="22"/>
          <w:lang w:eastAsia="en-US"/>
        </w:rPr>
        <w:t>So</w:t>
      </w:r>
      <w:proofErr w:type="gramEnd"/>
      <w:r w:rsidRPr="00007DEF">
        <w:rPr>
          <w:rFonts w:eastAsia="MS ??"/>
          <w:color w:val="auto"/>
          <w:sz w:val="22"/>
          <w:szCs w:val="22"/>
          <w:lang w:eastAsia="en-US"/>
        </w:rPr>
        <w:t xml:space="preserve"> preaching His Gospel is primary.</w:t>
      </w:r>
      <w:r w:rsidRPr="00007DEF">
        <w:rPr>
          <w:rStyle w:val="FootnoteReference"/>
          <w:rFonts w:eastAsia="MS ??"/>
          <w:color w:val="auto"/>
          <w:sz w:val="22"/>
          <w:szCs w:val="22"/>
          <w:lang w:eastAsia="en-US"/>
        </w:rPr>
        <w:footnoteReference w:id="260"/>
      </w:r>
    </w:p>
    <w:p w14:paraId="25250D8E" w14:textId="77777777" w:rsidR="00007DEF" w:rsidRDefault="00007DEF" w:rsidP="00007DEF">
      <w:pPr>
        <w:widowControl w:val="0"/>
        <w:ind w:left="720"/>
        <w:contextualSpacing/>
        <w:rPr>
          <w:rFonts w:eastAsia="MS ??"/>
          <w:color w:val="auto"/>
          <w:lang w:eastAsia="en-US"/>
        </w:rPr>
      </w:pPr>
    </w:p>
    <w:p w14:paraId="7C543B6F" w14:textId="2850CF7F" w:rsidR="0023244E" w:rsidRDefault="0023244E" w:rsidP="0023244E">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Wagner rightly say, </w:t>
      </w:r>
    </w:p>
    <w:p w14:paraId="467912F3" w14:textId="77777777" w:rsidR="0023244E" w:rsidRPr="00557648" w:rsidRDefault="0023244E" w:rsidP="00557648">
      <w:pPr>
        <w:widowControl w:val="0"/>
        <w:ind w:left="720"/>
        <w:contextualSpacing/>
        <w:rPr>
          <w:rFonts w:eastAsia="MS ??"/>
          <w:color w:val="auto"/>
          <w:sz w:val="22"/>
          <w:szCs w:val="22"/>
          <w:lang w:eastAsia="en-US"/>
        </w:rPr>
      </w:pPr>
      <w:r w:rsidRPr="00557648">
        <w:rPr>
          <w:rFonts w:eastAsia="MS ??"/>
          <w:color w:val="auto"/>
          <w:sz w:val="22"/>
          <w:szCs w:val="22"/>
          <w:lang w:eastAsia="en-US"/>
        </w:rPr>
        <w:t>Other factors are essential to the growth of the church: the Bible must be taught (and often translated), the word must be proclaimed, and—constrained by love—Christians must seek to persuade their intimates and relatives that it is a wonderful thing to become a follower of the Lord of life."</w:t>
      </w:r>
      <w:r w:rsidRPr="00557648">
        <w:rPr>
          <w:rStyle w:val="FootnoteReference"/>
          <w:rFonts w:eastAsia="MS ??"/>
          <w:color w:val="auto"/>
          <w:sz w:val="22"/>
          <w:szCs w:val="22"/>
          <w:lang w:eastAsia="en-US"/>
        </w:rPr>
        <w:footnoteReference w:id="261"/>
      </w:r>
    </w:p>
    <w:p w14:paraId="6FD69330" w14:textId="77777777" w:rsidR="00557648" w:rsidRDefault="00557648" w:rsidP="00557648">
      <w:pPr>
        <w:widowControl w:val="0"/>
        <w:ind w:left="720"/>
        <w:contextualSpacing/>
        <w:rPr>
          <w:rFonts w:eastAsia="MS ??"/>
          <w:color w:val="auto"/>
          <w:lang w:eastAsia="en-US"/>
        </w:rPr>
      </w:pPr>
    </w:p>
    <w:p w14:paraId="7102AD3E" w14:textId="3F34FEA6" w:rsidR="0023244E" w:rsidRDefault="0023244E" w:rsidP="0023244E">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Wagner assert, </w:t>
      </w:r>
    </w:p>
    <w:p w14:paraId="0EBD060F" w14:textId="77777777" w:rsidR="0023244E" w:rsidRPr="00557648" w:rsidRDefault="0023244E" w:rsidP="00557648">
      <w:pPr>
        <w:widowControl w:val="0"/>
        <w:ind w:left="720"/>
        <w:contextualSpacing/>
        <w:rPr>
          <w:rFonts w:eastAsia="MS ??"/>
          <w:color w:val="auto"/>
          <w:sz w:val="22"/>
          <w:szCs w:val="22"/>
          <w:lang w:eastAsia="en-US"/>
        </w:rPr>
      </w:pPr>
      <w:r w:rsidRPr="00557648">
        <w:rPr>
          <w:rFonts w:eastAsia="MS ??"/>
          <w:color w:val="auto"/>
          <w:sz w:val="22"/>
          <w:szCs w:val="22"/>
          <w:lang w:eastAsia="en-US"/>
        </w:rPr>
        <w:t xml:space="preserve">Knowledge of the Bible is also necessary. It does not invariably lead to revival; but unless it is there, revival in the classic sense does not usually occur." </w:t>
      </w:r>
      <w:r w:rsidRPr="00557648">
        <w:rPr>
          <w:rStyle w:val="FootnoteReference"/>
          <w:rFonts w:eastAsia="MS ??"/>
          <w:color w:val="auto"/>
          <w:sz w:val="22"/>
          <w:szCs w:val="22"/>
          <w:lang w:eastAsia="en-US"/>
        </w:rPr>
        <w:footnoteReference w:id="262"/>
      </w:r>
      <w:r w:rsidRPr="00557648">
        <w:rPr>
          <w:rFonts w:eastAsia="MS ??"/>
          <w:color w:val="auto"/>
          <w:sz w:val="22"/>
          <w:szCs w:val="22"/>
          <w:lang w:eastAsia="en-US"/>
        </w:rPr>
        <w:t xml:space="preserve"> Long years of attentive Bible study in homes and churches preceded revivals in the churches of Europe, America, and Korea.</w:t>
      </w:r>
      <w:r w:rsidRPr="00557648">
        <w:rPr>
          <w:rStyle w:val="FootnoteReference"/>
          <w:rFonts w:eastAsia="MS ??"/>
          <w:color w:val="auto"/>
          <w:sz w:val="22"/>
          <w:szCs w:val="22"/>
          <w:lang w:eastAsia="en-US"/>
        </w:rPr>
        <w:footnoteReference w:id="263"/>
      </w:r>
    </w:p>
    <w:p w14:paraId="2633CD5F" w14:textId="77777777" w:rsidR="0023244E" w:rsidRDefault="0023244E" w:rsidP="00557648">
      <w:pPr>
        <w:widowControl w:val="0"/>
        <w:ind w:firstLine="720"/>
        <w:contextualSpacing/>
        <w:rPr>
          <w:rFonts w:eastAsia="MS ??"/>
          <w:color w:val="auto"/>
          <w:lang w:eastAsia="en-US"/>
        </w:rPr>
      </w:pPr>
    </w:p>
    <w:p w14:paraId="2C5A756D" w14:textId="1FC35E17" w:rsidR="0023244E" w:rsidRDefault="0023244E" w:rsidP="0023244E">
      <w:pPr>
        <w:pStyle w:val="Heading3"/>
      </w:pPr>
      <w:bookmarkStart w:id="1430" w:name="_Toc138167485"/>
      <w:r>
        <w:t>Values</w:t>
      </w:r>
      <w:bookmarkEnd w:id="1430"/>
    </w:p>
    <w:p w14:paraId="2557AE1E" w14:textId="35D29822" w:rsidR="0023244E" w:rsidRDefault="0023244E" w:rsidP="0023244E">
      <w:pPr>
        <w:widowControl w:val="0"/>
        <w:spacing w:line="480" w:lineRule="auto"/>
        <w:ind w:firstLine="720"/>
        <w:contextualSpacing/>
        <w:rPr>
          <w:rFonts w:eastAsia="MS ??"/>
          <w:color w:val="auto"/>
          <w:lang w:eastAsia="en-US"/>
        </w:rPr>
      </w:pPr>
      <w:r>
        <w:rPr>
          <w:rFonts w:eastAsia="MS ??"/>
          <w:color w:val="auto"/>
          <w:lang w:eastAsia="en-US"/>
        </w:rPr>
        <w:t xml:space="preserve">According to Milton Rokeach, </w:t>
      </w:r>
      <w:r w:rsidR="008B47AF">
        <w:rPr>
          <w:rFonts w:eastAsia="MS ??"/>
          <w:color w:val="auto"/>
          <w:lang w:eastAsia="en-US"/>
        </w:rPr>
        <w:t>v</w:t>
      </w:r>
      <w:r>
        <w:rPr>
          <w:rFonts w:eastAsia="MS ??"/>
          <w:color w:val="auto"/>
          <w:lang w:eastAsia="en-US"/>
        </w:rPr>
        <w:t>alue is an enduring belief that a specific mode of conduct (way of behaving) or state of existence (such as peace or prosperity) is personally or socially preferable to an opposite or converse code of conduct or end state of existence.</w:t>
      </w:r>
      <w:r>
        <w:rPr>
          <w:rStyle w:val="FootnoteReference"/>
          <w:rFonts w:eastAsia="MS ??"/>
          <w:color w:val="auto"/>
          <w:lang w:eastAsia="en-US"/>
        </w:rPr>
        <w:footnoteReference w:id="264"/>
      </w:r>
      <w:r>
        <w:rPr>
          <w:rFonts w:eastAsia="MS ??"/>
          <w:color w:val="auto"/>
          <w:lang w:eastAsia="en-US"/>
        </w:rPr>
        <w:t xml:space="preserve"> Malphurs defines a church's core values as its constant, passionate, sacred core believes that drive its ministry.</w:t>
      </w:r>
      <w:r>
        <w:rPr>
          <w:rStyle w:val="FootnoteReference"/>
          <w:rFonts w:eastAsia="MS ??"/>
          <w:color w:val="auto"/>
          <w:lang w:eastAsia="en-US"/>
        </w:rPr>
        <w:footnoteReference w:id="265"/>
      </w:r>
      <w:r>
        <w:rPr>
          <w:rFonts w:eastAsia="MS ??"/>
          <w:color w:val="auto"/>
          <w:lang w:eastAsia="en-US"/>
        </w:rPr>
        <w:t xml:space="preserve"> </w:t>
      </w:r>
      <w:r w:rsidRPr="000500F2">
        <w:rPr>
          <w:rFonts w:eastAsia="MS ??"/>
          <w:color w:val="auto"/>
          <w:lang w:eastAsia="en-US"/>
        </w:rPr>
        <w:t xml:space="preserve">Malphurs claims, </w:t>
      </w:r>
    </w:p>
    <w:p w14:paraId="2FBF6E5F" w14:textId="77777777" w:rsidR="0023244E" w:rsidRPr="000D50F1" w:rsidRDefault="0023244E" w:rsidP="000D50F1">
      <w:pPr>
        <w:widowControl w:val="0"/>
        <w:ind w:left="720"/>
        <w:contextualSpacing/>
        <w:rPr>
          <w:rFonts w:eastAsia="MS ??"/>
          <w:color w:val="auto"/>
          <w:sz w:val="22"/>
          <w:szCs w:val="22"/>
          <w:lang w:eastAsia="en-US"/>
        </w:rPr>
      </w:pPr>
      <w:r w:rsidRPr="000D50F1">
        <w:rPr>
          <w:rFonts w:eastAsia="MS ??"/>
          <w:color w:val="auto"/>
          <w:sz w:val="22"/>
          <w:szCs w:val="22"/>
          <w:lang w:eastAsia="en-US"/>
        </w:rPr>
        <w:t xml:space="preserve">A ministry based on clearly articulated core values drives a fixed stake in the ground that says to all, "This is what we stand for; this is what we are all about; this is who we are; this is what we can do for you." Thus, values are defining. They give each </w:t>
      </w:r>
      <w:r w:rsidRPr="000D50F1">
        <w:rPr>
          <w:rFonts w:eastAsia="MS ??"/>
          <w:color w:val="auto"/>
          <w:sz w:val="22"/>
          <w:szCs w:val="22"/>
          <w:lang w:eastAsia="en-US"/>
        </w:rPr>
        <w:lastRenderedPageBreak/>
        <w:t>organization its unique identity in the ministry world.</w:t>
      </w:r>
      <w:r w:rsidRPr="000D50F1">
        <w:rPr>
          <w:rStyle w:val="FootnoteReference"/>
          <w:rFonts w:eastAsia="MS ??"/>
          <w:color w:val="auto"/>
          <w:sz w:val="22"/>
          <w:szCs w:val="22"/>
          <w:lang w:eastAsia="en-US"/>
        </w:rPr>
        <w:footnoteReference w:id="266"/>
      </w:r>
    </w:p>
    <w:p w14:paraId="0EAE6585" w14:textId="77777777" w:rsidR="000D50F1" w:rsidRDefault="000D50F1" w:rsidP="000D50F1">
      <w:pPr>
        <w:widowControl w:val="0"/>
        <w:ind w:left="720"/>
        <w:contextualSpacing/>
        <w:rPr>
          <w:rFonts w:eastAsia="MS ??"/>
          <w:color w:val="auto"/>
          <w:lang w:eastAsia="en-US"/>
        </w:rPr>
      </w:pPr>
    </w:p>
    <w:p w14:paraId="5DF9F233" w14:textId="6B2330B5" w:rsidR="0023244E" w:rsidRDefault="0023244E" w:rsidP="0023244E">
      <w:pPr>
        <w:widowControl w:val="0"/>
        <w:spacing w:line="480" w:lineRule="auto"/>
        <w:ind w:firstLine="720"/>
        <w:contextualSpacing/>
        <w:rPr>
          <w:rFonts w:eastAsia="MS ??"/>
          <w:color w:val="auto"/>
          <w:lang w:eastAsia="en-US"/>
        </w:rPr>
      </w:pPr>
      <w:r>
        <w:rPr>
          <w:rFonts w:eastAsia="MS ??"/>
          <w:color w:val="auto"/>
          <w:lang w:eastAsia="en-US"/>
        </w:rPr>
        <w:t>Values are an important aspect of any ministry's culture because they affect a ministry in numerous ways.</w:t>
      </w:r>
      <w:r>
        <w:rPr>
          <w:rStyle w:val="FootnoteReference"/>
          <w:rFonts w:eastAsia="MS ??"/>
          <w:color w:val="auto"/>
          <w:lang w:eastAsia="en-US"/>
        </w:rPr>
        <w:footnoteReference w:id="267"/>
      </w:r>
      <w:r>
        <w:rPr>
          <w:rFonts w:eastAsia="MS ??"/>
          <w:color w:val="auto"/>
          <w:lang w:eastAsia="en-US"/>
        </w:rPr>
        <w:t xml:space="preserve"> </w:t>
      </w:r>
      <w:r w:rsidRPr="000500F2">
        <w:rPr>
          <w:rFonts w:eastAsia="MS ??"/>
          <w:color w:val="auto"/>
          <w:lang w:eastAsia="en-US"/>
        </w:rPr>
        <w:t xml:space="preserve">Malphurs gives the following ten reasons why core </w:t>
      </w:r>
      <w:r>
        <w:rPr>
          <w:rFonts w:eastAsia="MS ??"/>
          <w:color w:val="auto"/>
          <w:lang w:eastAsia="en-US"/>
        </w:rPr>
        <w:t>values</w:t>
      </w:r>
      <w:r w:rsidRPr="000500F2">
        <w:rPr>
          <w:rFonts w:eastAsia="MS ??"/>
          <w:color w:val="auto"/>
          <w:lang w:eastAsia="en-US"/>
        </w:rPr>
        <w:t xml:space="preserve"> are so crucial to Christian ministry:</w:t>
      </w:r>
      <w:r>
        <w:rPr>
          <w:rStyle w:val="FootnoteReference"/>
          <w:rFonts w:eastAsia="MS ??"/>
          <w:color w:val="auto"/>
          <w:lang w:eastAsia="en-US"/>
        </w:rPr>
        <w:footnoteReference w:id="268"/>
      </w:r>
      <w:r>
        <w:rPr>
          <w:rFonts w:eastAsia="MS ??"/>
          <w:color w:val="auto"/>
          <w:lang w:eastAsia="en-US"/>
        </w:rPr>
        <w:t xml:space="preserve"> </w:t>
      </w:r>
    </w:p>
    <w:p w14:paraId="58CD7780" w14:textId="68F1426B"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 xml:space="preserve">Values determine </w:t>
      </w:r>
      <w:r w:rsidR="008B47AF">
        <w:rPr>
          <w:rFonts w:eastAsia="MS ??"/>
          <w:color w:val="auto"/>
          <w:sz w:val="22"/>
          <w:szCs w:val="22"/>
          <w:lang w:eastAsia="en-US"/>
        </w:rPr>
        <w:t xml:space="preserve">the </w:t>
      </w:r>
      <w:r w:rsidRPr="004A0DFD">
        <w:rPr>
          <w:rFonts w:eastAsia="MS ??"/>
          <w:color w:val="auto"/>
          <w:sz w:val="22"/>
          <w:szCs w:val="22"/>
          <w:lang w:eastAsia="en-US"/>
        </w:rPr>
        <w:t>ministry</w:t>
      </w:r>
      <w:r w:rsidR="008B47AF">
        <w:rPr>
          <w:rFonts w:eastAsia="MS ??"/>
          <w:color w:val="auto"/>
          <w:sz w:val="22"/>
          <w:szCs w:val="22"/>
          <w:lang w:eastAsia="en-US"/>
        </w:rPr>
        <w:t>'s</w:t>
      </w:r>
      <w:r w:rsidRPr="004A0DFD">
        <w:rPr>
          <w:rFonts w:eastAsia="MS ??"/>
          <w:color w:val="auto"/>
          <w:sz w:val="22"/>
          <w:szCs w:val="22"/>
          <w:lang w:eastAsia="en-US"/>
        </w:rPr>
        <w:t xml:space="preserve"> distinctive</w:t>
      </w:r>
      <w:r w:rsidR="008B47AF">
        <w:rPr>
          <w:rFonts w:eastAsia="MS ??"/>
          <w:color w:val="auto"/>
          <w:sz w:val="22"/>
          <w:szCs w:val="22"/>
          <w:lang w:eastAsia="en-US"/>
        </w:rPr>
        <w:t>ness</w:t>
      </w:r>
      <w:r w:rsidRPr="004A0DFD">
        <w:rPr>
          <w:rFonts w:eastAsia="MS ??"/>
          <w:color w:val="auto"/>
          <w:sz w:val="22"/>
          <w:szCs w:val="22"/>
          <w:lang w:eastAsia="en-US"/>
        </w:rPr>
        <w:t>.</w:t>
      </w:r>
    </w:p>
    <w:p w14:paraId="5D6E55B2"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dictate personal involvement.</w:t>
      </w:r>
    </w:p>
    <w:p w14:paraId="6CDA7297"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communicate what is important.</w:t>
      </w:r>
    </w:p>
    <w:p w14:paraId="136AFE66"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embrace positive change.</w:t>
      </w:r>
    </w:p>
    <w:p w14:paraId="0AAE4621"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influence overall behavior.</w:t>
      </w:r>
    </w:p>
    <w:p w14:paraId="5AC526DE"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inspire people to action.</w:t>
      </w:r>
    </w:p>
    <w:p w14:paraId="58710C68"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enhance credible leadership.</w:t>
      </w:r>
    </w:p>
    <w:p w14:paraId="03F5D1FE"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shape ministry character.</w:t>
      </w:r>
    </w:p>
    <w:p w14:paraId="0885B972"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Contribute to ministry success.</w:t>
      </w:r>
    </w:p>
    <w:p w14:paraId="0D27F86C" w14:textId="77777777" w:rsidR="0023244E" w:rsidRPr="004A0DFD" w:rsidRDefault="0023244E" w:rsidP="004A0DFD">
      <w:pPr>
        <w:pStyle w:val="ListParagraph"/>
        <w:widowControl w:val="0"/>
        <w:numPr>
          <w:ilvl w:val="0"/>
          <w:numId w:val="65"/>
        </w:numPr>
        <w:rPr>
          <w:rFonts w:eastAsia="MS ??"/>
          <w:color w:val="auto"/>
          <w:sz w:val="22"/>
          <w:szCs w:val="22"/>
          <w:lang w:eastAsia="en-US"/>
        </w:rPr>
      </w:pPr>
      <w:r w:rsidRPr="004A0DFD">
        <w:rPr>
          <w:rFonts w:eastAsia="MS ??"/>
          <w:color w:val="auto"/>
          <w:sz w:val="22"/>
          <w:szCs w:val="22"/>
          <w:lang w:eastAsia="en-US"/>
        </w:rPr>
        <w:t>Values affect strategic planning.</w:t>
      </w:r>
    </w:p>
    <w:p w14:paraId="5AE6F8EA" w14:textId="77777777" w:rsidR="004A0DFD" w:rsidRPr="004A0DFD" w:rsidRDefault="004A0DFD" w:rsidP="004A0DFD">
      <w:pPr>
        <w:widowControl w:val="0"/>
        <w:ind w:left="720"/>
        <w:rPr>
          <w:rFonts w:eastAsia="MS ??"/>
          <w:color w:val="auto"/>
          <w:lang w:eastAsia="en-US"/>
        </w:rPr>
      </w:pPr>
    </w:p>
    <w:p w14:paraId="268B9C4B" w14:textId="660B8E76" w:rsidR="00A062D8" w:rsidRDefault="00C07651" w:rsidP="0023244E">
      <w:pPr>
        <w:pStyle w:val="Heading3"/>
        <w:rPr>
          <w:rFonts w:eastAsia="MS ??"/>
          <w:color w:val="auto"/>
        </w:rPr>
      </w:pPr>
      <w:bookmarkStart w:id="1431" w:name="_Toc138167486"/>
      <w:r>
        <w:t>Leadership Development</w:t>
      </w:r>
      <w:bookmarkEnd w:id="1431"/>
      <w:r>
        <w:t xml:space="preserve"> </w:t>
      </w:r>
    </w:p>
    <w:p w14:paraId="54F7A257" w14:textId="77777777" w:rsidR="00A062D8" w:rsidRDefault="00A062D8" w:rsidP="00A062D8">
      <w:pPr>
        <w:widowControl w:val="0"/>
        <w:spacing w:line="480" w:lineRule="auto"/>
        <w:ind w:firstLine="720"/>
        <w:contextualSpacing/>
        <w:rPr>
          <w:rFonts w:eastAsia="MS ??"/>
          <w:color w:val="auto"/>
          <w:lang w:eastAsia="en-US"/>
        </w:rPr>
      </w:pPr>
      <w:r>
        <w:rPr>
          <w:rFonts w:eastAsia="MS ??"/>
          <w:color w:val="auto"/>
          <w:lang w:eastAsia="en-US"/>
        </w:rPr>
        <w:t>Malphurs asserts, "Leadership is a key to success or failure of a given enterprise ... In the local church, pastoral leadership is also a key, if not the key, to vibrant church life."</w:t>
      </w:r>
      <w:r>
        <w:rPr>
          <w:rStyle w:val="FootnoteReference"/>
          <w:rFonts w:eastAsia="MS ??"/>
          <w:color w:val="auto"/>
          <w:lang w:eastAsia="en-US"/>
        </w:rPr>
        <w:footnoteReference w:id="269"/>
      </w:r>
      <w:r>
        <w:rPr>
          <w:rFonts w:eastAsia="MS ??"/>
          <w:color w:val="auto"/>
          <w:lang w:eastAsia="en-US"/>
        </w:rPr>
        <w:t xml:space="preserve"> </w:t>
      </w:r>
      <w:r w:rsidRPr="003409F1">
        <w:rPr>
          <w:rFonts w:eastAsia="MS ??"/>
          <w:color w:val="auto"/>
          <w:lang w:eastAsia="en-US"/>
        </w:rPr>
        <w:t>Malphurs and Penfold are correct when they assert</w:t>
      </w:r>
      <w:r>
        <w:rPr>
          <w:rFonts w:eastAsia="MS ??"/>
          <w:color w:val="auto"/>
          <w:lang w:eastAsia="en-US"/>
        </w:rPr>
        <w:t xml:space="preserve"> that</w:t>
      </w:r>
      <w:r w:rsidRPr="003409F1">
        <w:rPr>
          <w:rFonts w:eastAsia="MS ??"/>
          <w:color w:val="auto"/>
          <w:lang w:eastAsia="en-US"/>
        </w:rPr>
        <w:t xml:space="preserve"> everything rises and falls with leadership.</w:t>
      </w:r>
      <w:r>
        <w:rPr>
          <w:rFonts w:eastAsia="MS ??"/>
          <w:color w:val="auto"/>
          <w:lang w:eastAsia="en-US"/>
        </w:rPr>
        <w:t xml:space="preserve"> They claim,</w:t>
      </w:r>
    </w:p>
    <w:p w14:paraId="3B1BCD2E" w14:textId="77777777" w:rsidR="00A062D8" w:rsidRPr="004A0DFD" w:rsidRDefault="00A062D8" w:rsidP="004A0DFD">
      <w:pPr>
        <w:widowControl w:val="0"/>
        <w:ind w:left="720"/>
        <w:contextualSpacing/>
        <w:rPr>
          <w:rFonts w:eastAsia="MS ??"/>
          <w:color w:val="auto"/>
          <w:sz w:val="22"/>
          <w:szCs w:val="22"/>
          <w:lang w:eastAsia="en-US"/>
        </w:rPr>
      </w:pPr>
      <w:r w:rsidRPr="004A0DFD">
        <w:rPr>
          <w:rFonts w:eastAsia="MS ??"/>
          <w:color w:val="auto"/>
          <w:sz w:val="22"/>
          <w:szCs w:val="22"/>
          <w:lang w:eastAsia="en-US"/>
        </w:rPr>
        <w:t>Indeed, we see this truth reflected in many places:  in Old Testament kings and leaders; statements from the prophets; Jesus's words to the scribes, Pharisees, and Sadducees; New Testament statements concerning the pastoral leadership; and finally, Jesus's communication to the seven churches of the Revelation.</w:t>
      </w:r>
      <w:r w:rsidRPr="004A0DFD">
        <w:rPr>
          <w:rStyle w:val="FootnoteReference"/>
          <w:rFonts w:eastAsia="MS ??"/>
          <w:color w:val="auto"/>
          <w:sz w:val="22"/>
          <w:szCs w:val="22"/>
          <w:lang w:eastAsia="en-US"/>
        </w:rPr>
        <w:footnoteReference w:id="270"/>
      </w:r>
    </w:p>
    <w:p w14:paraId="5F0EF8F7" w14:textId="77777777" w:rsidR="004A0DFD" w:rsidRDefault="004A0DFD" w:rsidP="004A0DFD">
      <w:pPr>
        <w:widowControl w:val="0"/>
        <w:ind w:left="720"/>
        <w:contextualSpacing/>
        <w:rPr>
          <w:rFonts w:eastAsia="MS ??"/>
          <w:color w:val="auto"/>
          <w:lang w:eastAsia="en-US"/>
        </w:rPr>
      </w:pPr>
    </w:p>
    <w:p w14:paraId="777BCD24" w14:textId="22A32519" w:rsidR="0023244E" w:rsidRDefault="00A062D8" w:rsidP="0023244E">
      <w:pPr>
        <w:widowControl w:val="0"/>
        <w:spacing w:line="480" w:lineRule="auto"/>
        <w:ind w:firstLine="720"/>
        <w:contextualSpacing/>
        <w:rPr>
          <w:rFonts w:eastAsia="MS ??"/>
          <w:color w:val="auto"/>
          <w:lang w:eastAsia="en-US"/>
        </w:rPr>
      </w:pPr>
      <w:r>
        <w:rPr>
          <w:rFonts w:eastAsia="MS ??"/>
          <w:color w:val="auto"/>
          <w:lang w:eastAsia="en-US"/>
        </w:rPr>
        <w:t>Malphurs and Penfold rightly say, "A great number of churches are characterized by an inward, self-serving focus, territorialism, bullies, power brokers, passivity, disillusionment, lack of a clearly defined propose and vision, all accompanied by division and conflict."</w:t>
      </w:r>
      <w:r>
        <w:rPr>
          <w:rStyle w:val="FootnoteReference"/>
          <w:rFonts w:eastAsia="MS ??"/>
          <w:color w:val="auto"/>
          <w:lang w:eastAsia="en-US"/>
        </w:rPr>
        <w:footnoteReference w:id="271"/>
      </w:r>
      <w:r>
        <w:rPr>
          <w:rFonts w:eastAsia="MS ??"/>
          <w:color w:val="auto"/>
          <w:lang w:eastAsia="en-US"/>
        </w:rPr>
        <w:t xml:space="preserve"> B</w:t>
      </w:r>
      <w:r w:rsidRPr="006069D4">
        <w:rPr>
          <w:rFonts w:eastAsia="MS ??"/>
          <w:color w:val="auto"/>
          <w:lang w:eastAsia="en-US"/>
        </w:rPr>
        <w:t>y making the following claims, they substantiate their claim</w:t>
      </w:r>
      <w:r>
        <w:rPr>
          <w:rFonts w:eastAsia="MS ??"/>
          <w:color w:val="auto"/>
          <w:lang w:eastAsia="en-US"/>
        </w:rPr>
        <w:t xml:space="preserve">, "The problem is that there's a lack in the church of strong </w:t>
      </w:r>
      <w:r>
        <w:rPr>
          <w:rFonts w:eastAsia="MS ??"/>
          <w:color w:val="auto"/>
          <w:lang w:eastAsia="en-US"/>
        </w:rPr>
        <w:lastRenderedPageBreak/>
        <w:t>visionary leadership, not necessarily a lack of leaders (there's a difference!). Churches aren't really developing visionary leaders."</w:t>
      </w:r>
      <w:r>
        <w:rPr>
          <w:rStyle w:val="FootnoteReference"/>
          <w:rFonts w:eastAsia="MS ??"/>
          <w:color w:val="auto"/>
          <w:lang w:eastAsia="en-US"/>
        </w:rPr>
        <w:footnoteReference w:id="272"/>
      </w:r>
      <w:r>
        <w:rPr>
          <w:rFonts w:eastAsia="MS ??"/>
          <w:color w:val="auto"/>
          <w:lang w:eastAsia="en-US"/>
        </w:rPr>
        <w:t xml:space="preserve"> </w:t>
      </w:r>
      <w:r w:rsidR="00B4056D">
        <w:rPr>
          <w:rFonts w:eastAsia="MS ??"/>
          <w:color w:val="auto"/>
          <w:lang w:eastAsia="en-US"/>
        </w:rPr>
        <w:t>T</w:t>
      </w:r>
      <w:r w:rsidR="00B4056D" w:rsidRPr="00B4056D">
        <w:rPr>
          <w:rFonts w:eastAsia="MS ??"/>
          <w:color w:val="auto"/>
          <w:lang w:eastAsia="en-US"/>
        </w:rPr>
        <w:t xml:space="preserve">o build growing, multiplying churches, </w:t>
      </w:r>
      <w:r w:rsidR="00B4056D">
        <w:rPr>
          <w:rFonts w:eastAsia="MS ??"/>
          <w:color w:val="auto"/>
          <w:lang w:eastAsia="en-US"/>
        </w:rPr>
        <w:t>every church</w:t>
      </w:r>
      <w:r w:rsidR="00B4056D" w:rsidRPr="00B4056D">
        <w:rPr>
          <w:rFonts w:eastAsia="MS ??"/>
          <w:color w:val="auto"/>
          <w:lang w:eastAsia="en-US"/>
        </w:rPr>
        <w:t xml:space="preserve"> </w:t>
      </w:r>
      <w:r w:rsidR="00B4056D">
        <w:rPr>
          <w:rFonts w:eastAsia="MS ??"/>
          <w:color w:val="auto"/>
          <w:lang w:eastAsia="en-US"/>
        </w:rPr>
        <w:t>need</w:t>
      </w:r>
      <w:r w:rsidR="008B47AF">
        <w:rPr>
          <w:rFonts w:eastAsia="MS ??"/>
          <w:color w:val="auto"/>
          <w:lang w:eastAsia="en-US"/>
        </w:rPr>
        <w:t>s</w:t>
      </w:r>
      <w:r w:rsidR="00B4056D">
        <w:rPr>
          <w:rFonts w:eastAsia="MS ??"/>
          <w:color w:val="auto"/>
          <w:lang w:eastAsia="en-US"/>
        </w:rPr>
        <w:t xml:space="preserve"> </w:t>
      </w:r>
      <w:r w:rsidR="00B4056D" w:rsidRPr="00B4056D">
        <w:rPr>
          <w:rFonts w:eastAsia="MS ??"/>
          <w:color w:val="auto"/>
          <w:lang w:eastAsia="en-US"/>
        </w:rPr>
        <w:t>good leaders</w:t>
      </w:r>
      <w:r w:rsidR="00B4056D">
        <w:rPr>
          <w:rFonts w:eastAsia="MS ??"/>
          <w:color w:val="auto"/>
          <w:lang w:eastAsia="en-US"/>
        </w:rPr>
        <w:t>.</w:t>
      </w:r>
      <w:r w:rsidR="00B4056D">
        <w:rPr>
          <w:rStyle w:val="FootnoteReference"/>
          <w:rFonts w:eastAsia="MS ??"/>
          <w:color w:val="auto"/>
          <w:lang w:eastAsia="en-US"/>
        </w:rPr>
        <w:footnoteReference w:id="273"/>
      </w:r>
      <w:r w:rsidR="00B4056D">
        <w:rPr>
          <w:rFonts w:eastAsia="MS ??"/>
          <w:color w:val="auto"/>
          <w:lang w:eastAsia="en-US"/>
        </w:rPr>
        <w:t xml:space="preserve"> </w:t>
      </w:r>
      <w:r w:rsidR="00B4056D" w:rsidRPr="00B4056D">
        <w:rPr>
          <w:rFonts w:eastAsia="MS ??"/>
          <w:color w:val="auto"/>
          <w:lang w:eastAsia="en-US"/>
        </w:rPr>
        <w:t>Leadership is key to developing healthy churches.</w:t>
      </w:r>
      <w:r w:rsidR="00B4056D">
        <w:rPr>
          <w:rFonts w:eastAsia="MS ??"/>
          <w:color w:val="auto"/>
          <w:lang w:eastAsia="en-US"/>
        </w:rPr>
        <w:t xml:space="preserve"> </w:t>
      </w:r>
      <w:proofErr w:type="spellStart"/>
      <w:r w:rsidR="0023244E">
        <w:rPr>
          <w:rFonts w:eastAsia="MS ??"/>
          <w:color w:val="auto"/>
          <w:lang w:eastAsia="en-US"/>
        </w:rPr>
        <w:t>Dever</w:t>
      </w:r>
      <w:proofErr w:type="spellEnd"/>
      <w:r w:rsidR="0023244E">
        <w:rPr>
          <w:rFonts w:eastAsia="MS ??"/>
          <w:color w:val="auto"/>
          <w:lang w:eastAsia="en-US"/>
        </w:rPr>
        <w:t xml:space="preserve"> and Alexander assert,</w:t>
      </w:r>
    </w:p>
    <w:p w14:paraId="48F11954" w14:textId="67D30739" w:rsidR="00A062D8" w:rsidRPr="00125200" w:rsidRDefault="0023244E" w:rsidP="00125200">
      <w:pPr>
        <w:widowControl w:val="0"/>
        <w:ind w:left="720"/>
        <w:contextualSpacing/>
        <w:rPr>
          <w:rFonts w:eastAsia="MS ??"/>
          <w:color w:val="auto"/>
          <w:sz w:val="22"/>
          <w:szCs w:val="22"/>
          <w:lang w:eastAsia="en-US"/>
        </w:rPr>
      </w:pPr>
      <w:r w:rsidRPr="00125200">
        <w:rPr>
          <w:rFonts w:eastAsia="MS ??"/>
          <w:color w:val="auto"/>
          <w:sz w:val="22"/>
          <w:szCs w:val="22"/>
          <w:lang w:eastAsia="en-US"/>
        </w:rPr>
        <w:t xml:space="preserve">Churches rarely grow past the maturity of their leaders. It may be possible, but it </w:t>
      </w:r>
      <w:r w:rsidR="008B47AF">
        <w:rPr>
          <w:rFonts w:eastAsia="MS ??"/>
          <w:color w:val="auto"/>
          <w:sz w:val="22"/>
          <w:szCs w:val="22"/>
          <w:lang w:eastAsia="en-US"/>
        </w:rPr>
        <w:t xml:space="preserve">is </w:t>
      </w:r>
      <w:r w:rsidRPr="00125200">
        <w:rPr>
          <w:rFonts w:eastAsia="MS ??"/>
          <w:color w:val="auto"/>
          <w:sz w:val="22"/>
          <w:szCs w:val="22"/>
          <w:lang w:eastAsia="en-US"/>
        </w:rPr>
        <w:t>certainly not likely. The implication is that choosing elders can be either a significant help or a significant hindrance to the maturity and growth of the congregation. Mature able leaders will model godly heath and growth.</w:t>
      </w:r>
      <w:r w:rsidRPr="00125200">
        <w:rPr>
          <w:rStyle w:val="FootnoteReference"/>
          <w:rFonts w:eastAsia="MS ??"/>
          <w:color w:val="auto"/>
          <w:sz w:val="22"/>
          <w:szCs w:val="22"/>
          <w:lang w:eastAsia="en-US"/>
        </w:rPr>
        <w:footnoteReference w:id="274"/>
      </w:r>
    </w:p>
    <w:p w14:paraId="781F0605" w14:textId="77777777" w:rsidR="00125200" w:rsidRPr="00A062D8" w:rsidRDefault="00125200" w:rsidP="00125200">
      <w:pPr>
        <w:widowControl w:val="0"/>
        <w:ind w:left="720"/>
        <w:contextualSpacing/>
        <w:rPr>
          <w:lang w:eastAsia="en-US" w:bidi="he-IL"/>
        </w:rPr>
      </w:pPr>
    </w:p>
    <w:p w14:paraId="5FC51B6A" w14:textId="58F6C366" w:rsidR="00D452FF" w:rsidRDefault="00D452FF" w:rsidP="00D452FF">
      <w:pPr>
        <w:widowControl w:val="0"/>
        <w:spacing w:line="480" w:lineRule="auto"/>
        <w:ind w:firstLine="720"/>
        <w:contextualSpacing/>
        <w:rPr>
          <w:rFonts w:eastAsia="MS ??"/>
          <w:color w:val="auto"/>
          <w:lang w:eastAsia="en-US"/>
        </w:rPr>
      </w:pPr>
      <w:r>
        <w:rPr>
          <w:rFonts w:eastAsia="MS ??"/>
          <w:color w:val="auto"/>
          <w:lang w:eastAsia="en-US"/>
        </w:rPr>
        <w:t>Chang claims, "</w:t>
      </w:r>
      <w:bookmarkStart w:id="1432" w:name="_Hlk138156358"/>
      <w:r w:rsidRPr="00D452FF">
        <w:rPr>
          <w:rFonts w:eastAsia="MS ??"/>
          <w:color w:val="auto"/>
          <w:lang w:eastAsia="en-US"/>
        </w:rPr>
        <w:t>The best place for leadership development is in the context of the local church.</w:t>
      </w:r>
      <w:r>
        <w:rPr>
          <w:rFonts w:eastAsia="MS ??"/>
          <w:color w:val="auto"/>
          <w:lang w:eastAsia="en-US"/>
        </w:rPr>
        <w:t xml:space="preserve"> </w:t>
      </w:r>
      <w:r w:rsidRPr="00D452FF">
        <w:rPr>
          <w:rFonts w:eastAsia="MS ??"/>
          <w:color w:val="auto"/>
          <w:lang w:eastAsia="en-US"/>
        </w:rPr>
        <w:t>The church has a major role to play in assessing, training, and supporting the developing</w:t>
      </w:r>
      <w:r>
        <w:rPr>
          <w:rFonts w:eastAsia="MS ??"/>
          <w:color w:val="auto"/>
          <w:lang w:eastAsia="en-US"/>
        </w:rPr>
        <w:t xml:space="preserve"> </w:t>
      </w:r>
      <w:r w:rsidRPr="00D452FF">
        <w:rPr>
          <w:rFonts w:eastAsia="MS ??"/>
          <w:color w:val="auto"/>
          <w:lang w:eastAsia="en-US"/>
        </w:rPr>
        <w:t>leader.</w:t>
      </w:r>
      <w:bookmarkEnd w:id="1432"/>
      <w:r>
        <w:rPr>
          <w:rFonts w:eastAsia="MS ??"/>
          <w:color w:val="auto"/>
          <w:lang w:eastAsia="en-US"/>
        </w:rPr>
        <w:t>"</w:t>
      </w:r>
      <w:r w:rsidR="00B4056D">
        <w:rPr>
          <w:rStyle w:val="FootnoteReference"/>
          <w:rFonts w:eastAsia="MS ??"/>
          <w:color w:val="auto"/>
          <w:lang w:eastAsia="en-US"/>
        </w:rPr>
        <w:footnoteReference w:id="275"/>
      </w:r>
    </w:p>
    <w:p w14:paraId="7D267043" w14:textId="53AAEFFA"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Hybels says, "</w:t>
      </w:r>
      <w:r w:rsidRPr="001435C0">
        <w:rPr>
          <w:rFonts w:eastAsia="MS ??"/>
          <w:color w:val="auto"/>
          <w:lang w:eastAsia="en-US"/>
        </w:rPr>
        <w:t>Leadership development never happens accidentally. It only happens</w:t>
      </w:r>
      <w:r>
        <w:rPr>
          <w:rFonts w:eastAsia="MS ??"/>
          <w:color w:val="auto"/>
          <w:lang w:eastAsia="en-US"/>
        </w:rPr>
        <w:t xml:space="preserve"> </w:t>
      </w:r>
      <w:r w:rsidRPr="001435C0">
        <w:rPr>
          <w:rFonts w:eastAsia="MS ??"/>
          <w:color w:val="auto"/>
          <w:lang w:eastAsia="en-US"/>
        </w:rPr>
        <w:t>when some leader has a white-hot vision for it, when his or her</w:t>
      </w:r>
      <w:r>
        <w:rPr>
          <w:rFonts w:eastAsia="MS ??"/>
          <w:color w:val="auto"/>
          <w:lang w:eastAsia="en-US"/>
        </w:rPr>
        <w:t xml:space="preserve"> </w:t>
      </w:r>
      <w:r w:rsidRPr="001435C0">
        <w:rPr>
          <w:rFonts w:eastAsia="MS ??"/>
          <w:color w:val="auto"/>
          <w:lang w:eastAsia="en-US"/>
        </w:rPr>
        <w:t>pulse rate doubles at the very thought of pumping into the organizational</w:t>
      </w:r>
      <w:r>
        <w:rPr>
          <w:rFonts w:eastAsia="MS ??"/>
          <w:color w:val="auto"/>
          <w:lang w:eastAsia="en-US"/>
        </w:rPr>
        <w:t xml:space="preserve"> </w:t>
      </w:r>
      <w:r w:rsidRPr="001435C0">
        <w:rPr>
          <w:rFonts w:eastAsia="MS ??"/>
          <w:color w:val="auto"/>
          <w:lang w:eastAsia="en-US"/>
        </w:rPr>
        <w:t>system a steady stream of competent leaders.</w:t>
      </w:r>
      <w:r>
        <w:rPr>
          <w:rFonts w:eastAsia="MS ??"/>
          <w:color w:val="auto"/>
          <w:lang w:eastAsia="en-US"/>
        </w:rPr>
        <w:t>"</w:t>
      </w:r>
      <w:r>
        <w:rPr>
          <w:rStyle w:val="FootnoteReference"/>
          <w:rFonts w:eastAsia="MS ??"/>
          <w:color w:val="auto"/>
          <w:lang w:eastAsia="en-US"/>
        </w:rPr>
        <w:footnoteReference w:id="276"/>
      </w:r>
      <w:r w:rsidRPr="001435C0">
        <w:t xml:space="preserve"> </w:t>
      </w:r>
      <w:r>
        <w:t>Additionally, he says, "</w:t>
      </w:r>
      <w:r w:rsidRPr="001435C0">
        <w:rPr>
          <w:rFonts w:eastAsia="MS ??"/>
          <w:color w:val="auto"/>
          <w:lang w:eastAsia="en-US"/>
        </w:rPr>
        <w:t>Creating a vision, of course, is just the beginning. The next</w:t>
      </w:r>
      <w:r>
        <w:rPr>
          <w:rFonts w:eastAsia="MS ??"/>
          <w:color w:val="auto"/>
          <w:lang w:eastAsia="en-US"/>
        </w:rPr>
        <w:t xml:space="preserve"> </w:t>
      </w:r>
      <w:r w:rsidRPr="001435C0">
        <w:rPr>
          <w:rFonts w:eastAsia="MS ??"/>
          <w:color w:val="auto"/>
          <w:lang w:eastAsia="en-US"/>
        </w:rPr>
        <w:t>challenge is to come up with a strategy for turning that vision into</w:t>
      </w:r>
      <w:r>
        <w:rPr>
          <w:rFonts w:eastAsia="MS ??"/>
          <w:color w:val="auto"/>
          <w:lang w:eastAsia="en-US"/>
        </w:rPr>
        <w:t xml:space="preserve"> </w:t>
      </w:r>
      <w:r w:rsidRPr="001435C0">
        <w:rPr>
          <w:rFonts w:eastAsia="MS ??"/>
          <w:color w:val="auto"/>
          <w:lang w:eastAsia="en-US"/>
        </w:rPr>
        <w:t>reality.</w:t>
      </w:r>
      <w:r>
        <w:rPr>
          <w:rFonts w:eastAsia="MS ??"/>
          <w:color w:val="auto"/>
          <w:lang w:eastAsia="en-US"/>
        </w:rPr>
        <w:t>"</w:t>
      </w:r>
      <w:r>
        <w:rPr>
          <w:rStyle w:val="FootnoteReference"/>
          <w:rFonts w:eastAsia="MS ??"/>
          <w:color w:val="auto"/>
          <w:lang w:eastAsia="en-US"/>
        </w:rPr>
        <w:footnoteReference w:id="277"/>
      </w:r>
      <w:r>
        <w:rPr>
          <w:rFonts w:eastAsia="MS ??"/>
          <w:color w:val="auto"/>
          <w:lang w:eastAsia="en-US"/>
        </w:rPr>
        <w:t xml:space="preserve"> He points, "</w:t>
      </w:r>
      <w:r w:rsidRPr="001435C0">
        <w:rPr>
          <w:rFonts w:eastAsia="MS ??"/>
          <w:color w:val="auto"/>
          <w:lang w:eastAsia="en-US"/>
        </w:rPr>
        <w:t>So a leadership development plan has to address these three</w:t>
      </w:r>
      <w:r>
        <w:rPr>
          <w:rFonts w:eastAsia="MS ??"/>
          <w:color w:val="auto"/>
          <w:lang w:eastAsia="en-US"/>
        </w:rPr>
        <w:t xml:space="preserve"> </w:t>
      </w:r>
      <w:r w:rsidRPr="001435C0">
        <w:rPr>
          <w:rFonts w:eastAsia="MS ??"/>
          <w:color w:val="auto"/>
          <w:lang w:eastAsia="en-US"/>
        </w:rPr>
        <w:t>phases:</w:t>
      </w:r>
      <w:r>
        <w:rPr>
          <w:rFonts w:eastAsia="MS ??"/>
          <w:color w:val="auto"/>
          <w:lang w:eastAsia="en-US"/>
        </w:rPr>
        <w:t xml:space="preserve"> </w:t>
      </w:r>
      <w:r w:rsidRPr="001435C0">
        <w:rPr>
          <w:rFonts w:eastAsia="MS ??"/>
          <w:color w:val="auto"/>
          <w:lang w:eastAsia="en-US"/>
        </w:rPr>
        <w:t>1. Identifying emerging leaders</w:t>
      </w:r>
      <w:r>
        <w:rPr>
          <w:rFonts w:eastAsia="MS ??"/>
          <w:color w:val="auto"/>
          <w:lang w:eastAsia="en-US"/>
        </w:rPr>
        <w:t xml:space="preserve">; </w:t>
      </w:r>
      <w:r w:rsidRPr="001435C0">
        <w:rPr>
          <w:rFonts w:eastAsia="MS ??"/>
          <w:color w:val="auto"/>
          <w:lang w:eastAsia="en-US"/>
        </w:rPr>
        <w:t>2. Investing in the development of emerging leaders</w:t>
      </w:r>
      <w:r>
        <w:rPr>
          <w:rFonts w:eastAsia="MS ??"/>
          <w:color w:val="auto"/>
          <w:lang w:eastAsia="en-US"/>
        </w:rPr>
        <w:t xml:space="preserve">; </w:t>
      </w:r>
      <w:r w:rsidRPr="001435C0">
        <w:rPr>
          <w:rFonts w:eastAsia="MS ??"/>
          <w:color w:val="auto"/>
          <w:lang w:eastAsia="en-US"/>
        </w:rPr>
        <w:t>3. Entrusting responsibility to emerging leaders</w:t>
      </w:r>
      <w:r>
        <w:rPr>
          <w:rFonts w:eastAsia="MS ??"/>
          <w:color w:val="auto"/>
          <w:lang w:eastAsia="en-US"/>
        </w:rPr>
        <w:t>."</w:t>
      </w:r>
      <w:r>
        <w:rPr>
          <w:rStyle w:val="FootnoteReference"/>
          <w:rFonts w:eastAsia="MS ??"/>
          <w:color w:val="auto"/>
          <w:lang w:eastAsia="en-US"/>
        </w:rPr>
        <w:footnoteReference w:id="278"/>
      </w:r>
      <w:r>
        <w:rPr>
          <w:rFonts w:eastAsia="MS ??"/>
          <w:color w:val="auto"/>
          <w:lang w:eastAsia="en-US"/>
        </w:rPr>
        <w:t xml:space="preserve"> He asserts, "</w:t>
      </w:r>
      <w:r w:rsidRPr="008818F7">
        <w:t xml:space="preserve"> </w:t>
      </w:r>
      <w:r w:rsidRPr="008818F7">
        <w:rPr>
          <w:rFonts w:eastAsia="MS ??"/>
          <w:color w:val="auto"/>
          <w:lang w:eastAsia="en-US"/>
        </w:rPr>
        <w:t>When we have identified emerging leaders,</w:t>
      </w:r>
      <w:r>
        <w:rPr>
          <w:rFonts w:eastAsia="MS ??"/>
          <w:color w:val="auto"/>
          <w:lang w:eastAsia="en-US"/>
        </w:rPr>
        <w:t xml:space="preserve"> </w:t>
      </w:r>
      <w:r w:rsidRPr="008818F7">
        <w:rPr>
          <w:rFonts w:eastAsia="MS ??"/>
          <w:color w:val="auto"/>
          <w:lang w:eastAsia="en-US"/>
        </w:rPr>
        <w:t>and when we have built into them, trained them, and adequately</w:t>
      </w:r>
      <w:r>
        <w:rPr>
          <w:rFonts w:eastAsia="MS ??"/>
          <w:color w:val="auto"/>
          <w:lang w:eastAsia="en-US"/>
        </w:rPr>
        <w:t xml:space="preserve"> </w:t>
      </w:r>
      <w:r w:rsidRPr="008818F7">
        <w:rPr>
          <w:rFonts w:eastAsia="MS ??"/>
          <w:color w:val="auto"/>
          <w:lang w:eastAsia="en-US"/>
        </w:rPr>
        <w:t xml:space="preserve">prepared them, then we must entrust these folks with real </w:t>
      </w:r>
      <w:r>
        <w:rPr>
          <w:rFonts w:eastAsia="MS ??"/>
          <w:color w:val="auto"/>
          <w:lang w:eastAsia="en-US"/>
        </w:rPr>
        <w:lastRenderedPageBreak/>
        <w:t>r</w:t>
      </w:r>
      <w:r w:rsidRPr="008818F7">
        <w:rPr>
          <w:rFonts w:eastAsia="MS ??"/>
          <w:color w:val="auto"/>
          <w:lang w:eastAsia="en-US"/>
        </w:rPr>
        <w:t>esponsibilities.</w:t>
      </w:r>
      <w:r>
        <w:rPr>
          <w:rFonts w:eastAsia="MS ??"/>
          <w:color w:val="auto"/>
          <w:lang w:eastAsia="en-US"/>
        </w:rPr>
        <w:t>"</w:t>
      </w:r>
      <w:r>
        <w:rPr>
          <w:rStyle w:val="FootnoteReference"/>
          <w:rFonts w:eastAsia="MS ??"/>
          <w:color w:val="auto"/>
          <w:lang w:eastAsia="en-US"/>
        </w:rPr>
        <w:footnoteReference w:id="279"/>
      </w:r>
    </w:p>
    <w:p w14:paraId="1113A411" w14:textId="77777777" w:rsidR="00D0514D" w:rsidRDefault="00D0514D" w:rsidP="00C07651">
      <w:pPr>
        <w:widowControl w:val="0"/>
        <w:spacing w:line="480" w:lineRule="auto"/>
        <w:ind w:firstLine="720"/>
        <w:contextualSpacing/>
        <w:rPr>
          <w:rFonts w:eastAsia="MS ??"/>
          <w:color w:val="auto"/>
          <w:lang w:eastAsia="en-US"/>
        </w:rPr>
      </w:pPr>
    </w:p>
    <w:p w14:paraId="13ABE34C" w14:textId="77777777" w:rsidR="00C07651" w:rsidRPr="00D0514D" w:rsidRDefault="00C07651" w:rsidP="00D0514D">
      <w:pPr>
        <w:pStyle w:val="Heading3"/>
      </w:pPr>
      <w:bookmarkStart w:id="1433" w:name="_Toc138167487"/>
      <w:r w:rsidRPr="00D0514D">
        <w:t>Discipleship</w:t>
      </w:r>
      <w:bookmarkEnd w:id="1433"/>
      <w:r w:rsidRPr="00D0514D">
        <w:t xml:space="preserve"> </w:t>
      </w:r>
    </w:p>
    <w:p w14:paraId="657DFC7C" w14:textId="25C8F910" w:rsidR="006E587E" w:rsidRDefault="006E587E" w:rsidP="006E587E">
      <w:pPr>
        <w:widowControl w:val="0"/>
        <w:spacing w:line="480" w:lineRule="auto"/>
        <w:ind w:firstLine="720"/>
        <w:contextualSpacing/>
        <w:rPr>
          <w:rFonts w:eastAsia="MS ??"/>
          <w:color w:val="auto"/>
          <w:lang w:eastAsia="en-US"/>
        </w:rPr>
      </w:pPr>
      <w:r w:rsidRPr="006E587E">
        <w:rPr>
          <w:rFonts w:eastAsia="MS ??"/>
          <w:color w:val="auto"/>
          <w:lang w:eastAsia="en-US"/>
        </w:rPr>
        <w:t xml:space="preserve">Dann </w:t>
      </w:r>
      <w:proofErr w:type="spellStart"/>
      <w:r w:rsidRPr="006E587E">
        <w:rPr>
          <w:rFonts w:eastAsia="MS ??"/>
          <w:color w:val="auto"/>
          <w:lang w:eastAsia="en-US"/>
        </w:rPr>
        <w:t>Spader</w:t>
      </w:r>
      <w:proofErr w:type="spellEnd"/>
      <w:r w:rsidRPr="006E587E">
        <w:rPr>
          <w:rFonts w:eastAsia="MS ??"/>
          <w:color w:val="auto"/>
          <w:lang w:eastAsia="en-US"/>
        </w:rPr>
        <w:t xml:space="preserve"> correctly emphasizes the importance of discipleship when he says, </w:t>
      </w:r>
      <w:r>
        <w:rPr>
          <w:rFonts w:eastAsia="MS ??"/>
          <w:color w:val="auto"/>
          <w:lang w:eastAsia="en-US"/>
        </w:rPr>
        <w:t>"During His earthly, Jesus loved God, loved people, and made disciple</w:t>
      </w:r>
      <w:r w:rsidR="008B47AF">
        <w:rPr>
          <w:rFonts w:eastAsia="MS ??"/>
          <w:color w:val="auto"/>
          <w:lang w:eastAsia="en-US"/>
        </w:rPr>
        <w:t>s</w:t>
      </w:r>
      <w:r>
        <w:rPr>
          <w:rFonts w:eastAsia="MS ??"/>
          <w:color w:val="auto"/>
          <w:lang w:eastAsia="en-US"/>
        </w:rPr>
        <w:t>. And He calls us to do the same."</w:t>
      </w:r>
      <w:r>
        <w:rPr>
          <w:rStyle w:val="FootnoteReference"/>
          <w:rFonts w:eastAsia="MS ??"/>
          <w:color w:val="auto"/>
          <w:lang w:eastAsia="en-US"/>
        </w:rPr>
        <w:footnoteReference w:id="280"/>
      </w:r>
      <w:r>
        <w:rPr>
          <w:rFonts w:eastAsia="MS ??"/>
          <w:color w:val="auto"/>
          <w:lang w:eastAsia="en-US"/>
        </w:rPr>
        <w:t xml:space="preserve"> Bob </w:t>
      </w:r>
      <w:proofErr w:type="spellStart"/>
      <w:r>
        <w:rPr>
          <w:rFonts w:eastAsia="MS ??"/>
          <w:color w:val="auto"/>
          <w:lang w:eastAsia="en-US"/>
        </w:rPr>
        <w:t>Rogniel</w:t>
      </w:r>
      <w:proofErr w:type="spellEnd"/>
      <w:r>
        <w:rPr>
          <w:rFonts w:eastAsia="MS ??"/>
          <w:color w:val="auto"/>
          <w:lang w:eastAsia="en-US"/>
        </w:rPr>
        <w:t xml:space="preserve"> asserts, "Discipleship is a relationship and a journey. When Jesus invited his disciples to follow him, he began by telling them about the New Covenant and then showed them what a Covenant relationship looks like."</w:t>
      </w:r>
      <w:r>
        <w:rPr>
          <w:rStyle w:val="FootnoteReference"/>
          <w:rFonts w:eastAsia="MS ??"/>
          <w:color w:val="auto"/>
          <w:lang w:eastAsia="en-US"/>
        </w:rPr>
        <w:footnoteReference w:id="281"/>
      </w:r>
      <w:r>
        <w:rPr>
          <w:rFonts w:eastAsia="MS ??"/>
          <w:color w:val="auto"/>
          <w:lang w:eastAsia="en-US"/>
        </w:rPr>
        <w:t xml:space="preserve"> </w:t>
      </w:r>
    </w:p>
    <w:p w14:paraId="2D4C0BE6" w14:textId="770184E3" w:rsidR="006E587E" w:rsidRDefault="006E587E" w:rsidP="006E587E">
      <w:pPr>
        <w:widowControl w:val="0"/>
        <w:spacing w:line="480" w:lineRule="auto"/>
        <w:ind w:firstLine="720"/>
        <w:contextualSpacing/>
        <w:rPr>
          <w:rFonts w:eastAsia="MS ??"/>
          <w:color w:val="auto"/>
          <w:lang w:eastAsia="en-US"/>
        </w:rPr>
      </w:pPr>
      <w:proofErr w:type="spellStart"/>
      <w:r>
        <w:rPr>
          <w:rFonts w:eastAsia="MS ??"/>
          <w:color w:val="auto"/>
          <w:lang w:eastAsia="en-US"/>
        </w:rPr>
        <w:t>Spader</w:t>
      </w:r>
      <w:proofErr w:type="spellEnd"/>
      <w:r>
        <w:rPr>
          <w:rFonts w:eastAsia="MS ??"/>
          <w:color w:val="auto"/>
          <w:lang w:eastAsia="en-US"/>
        </w:rPr>
        <w:t xml:space="preserve"> claims, "Disciple-making for Jesus meant meeting the needs of people where they were spiritually and then challenging them to next level. His goal was multiplication, and withe laser focus He trained His few disciples to multiply their lives in others."</w:t>
      </w:r>
      <w:r>
        <w:rPr>
          <w:rStyle w:val="FootnoteReference"/>
          <w:rFonts w:eastAsia="MS ??"/>
          <w:color w:val="auto"/>
          <w:lang w:eastAsia="en-US"/>
        </w:rPr>
        <w:footnoteReference w:id="282"/>
      </w:r>
    </w:p>
    <w:p w14:paraId="48313DDE" w14:textId="302FBABC" w:rsidR="009D3CB5" w:rsidRDefault="009D3CB5" w:rsidP="009D3CB5">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and </w:t>
      </w:r>
      <w:proofErr w:type="spellStart"/>
      <w:r>
        <w:rPr>
          <w:rFonts w:eastAsia="MS ??"/>
          <w:color w:val="auto"/>
          <w:lang w:eastAsia="en-US"/>
        </w:rPr>
        <w:t>Arn</w:t>
      </w:r>
      <w:proofErr w:type="spellEnd"/>
      <w:r>
        <w:rPr>
          <w:rFonts w:eastAsia="MS ??"/>
          <w:color w:val="auto"/>
          <w:lang w:eastAsia="en-US"/>
        </w:rPr>
        <w:t xml:space="preserve"> assert, "Church Growth people believe effective evangelism means making disciples and responsible members of Christ's church. Many methods of evangelism emphasize making decisions. Church Growth people are concerned with making disciples."</w:t>
      </w:r>
      <w:r>
        <w:rPr>
          <w:rStyle w:val="FootnoteReference"/>
          <w:rFonts w:eastAsia="MS ??"/>
          <w:color w:val="auto"/>
          <w:lang w:eastAsia="en-US"/>
        </w:rPr>
        <w:footnoteReference w:id="283"/>
      </w:r>
    </w:p>
    <w:p w14:paraId="443B852B" w14:textId="77777777" w:rsidR="00C07651" w:rsidRDefault="00C07651" w:rsidP="00C07651">
      <w:pPr>
        <w:widowControl w:val="0"/>
        <w:spacing w:line="480" w:lineRule="auto"/>
        <w:ind w:firstLine="720"/>
        <w:contextualSpacing/>
      </w:pPr>
      <w:r>
        <w:t>Phil Maynard says,</w:t>
      </w:r>
      <w:r w:rsidRPr="00EC5AD1">
        <w:t xml:space="preserve"> </w:t>
      </w:r>
      <w:r>
        <w:t>"Members can be disciples and disciples can be members, but being a member does not automatically make one a growing, maturing disciple of Jesus Christ."</w:t>
      </w:r>
      <w:r>
        <w:rPr>
          <w:rStyle w:val="FootnoteReference"/>
        </w:rPr>
        <w:footnoteReference w:id="284"/>
      </w:r>
      <w:r>
        <w:t xml:space="preserve"> He adds, "Discipleship is not just about information. It is about </w:t>
      </w:r>
      <w:r>
        <w:lastRenderedPageBreak/>
        <w:t>behaviors. Discipleship is not just about education. It is about transformation."</w:t>
      </w:r>
      <w:r>
        <w:rPr>
          <w:rStyle w:val="FootnoteReference"/>
        </w:rPr>
        <w:footnoteReference w:id="285"/>
      </w:r>
    </w:p>
    <w:p w14:paraId="3A70A30E"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 xml:space="preserve">Maynard asserts, </w:t>
      </w:r>
    </w:p>
    <w:p w14:paraId="0E2C2129" w14:textId="77777777" w:rsidR="00C07651" w:rsidRPr="00AC04EC" w:rsidRDefault="00C07651" w:rsidP="00AC04EC">
      <w:pPr>
        <w:widowControl w:val="0"/>
        <w:ind w:left="720"/>
        <w:contextualSpacing/>
        <w:rPr>
          <w:rFonts w:eastAsia="MS ??"/>
          <w:color w:val="auto"/>
          <w:sz w:val="22"/>
          <w:szCs w:val="22"/>
          <w:lang w:eastAsia="en-US"/>
        </w:rPr>
      </w:pPr>
      <w:r w:rsidRPr="00AC04EC">
        <w:rPr>
          <w:rFonts w:eastAsia="MS ??"/>
          <w:color w:val="auto"/>
          <w:sz w:val="22"/>
          <w:szCs w:val="22"/>
          <w:lang w:eastAsia="en-US"/>
        </w:rPr>
        <w:t>Disciples experience a changed future through their acceptance of Jesus.</w:t>
      </w:r>
      <w:r w:rsidRPr="00AC04EC">
        <w:rPr>
          <w:sz w:val="22"/>
          <w:szCs w:val="22"/>
        </w:rPr>
        <w:t xml:space="preserve"> </w:t>
      </w:r>
      <w:r w:rsidRPr="00AC04EC">
        <w:rPr>
          <w:rFonts w:eastAsia="MS ??"/>
          <w:color w:val="auto"/>
          <w:sz w:val="22"/>
          <w:szCs w:val="22"/>
          <w:lang w:eastAsia="en-US"/>
        </w:rPr>
        <w:t>Disciples undergo a changed lifestyle that is manifested through Christ-oriented values, goals, perspectives, activities, and relationships. Disciples mature into a changed worldview, attributable to a deeper comprehension of the true meaning and impact of Christianity.</w:t>
      </w:r>
      <w:r w:rsidRPr="00AC04EC">
        <w:rPr>
          <w:rStyle w:val="FootnoteReference"/>
          <w:rFonts w:eastAsia="MS ??"/>
          <w:color w:val="auto"/>
          <w:sz w:val="22"/>
          <w:szCs w:val="22"/>
          <w:lang w:eastAsia="en-US"/>
        </w:rPr>
        <w:footnoteReference w:id="286"/>
      </w:r>
    </w:p>
    <w:p w14:paraId="4E00E9E6" w14:textId="77777777" w:rsidR="00C07651" w:rsidRDefault="00C07651" w:rsidP="00AC04EC">
      <w:pPr>
        <w:widowControl w:val="0"/>
        <w:ind w:firstLine="720"/>
        <w:contextualSpacing/>
        <w:rPr>
          <w:rFonts w:eastAsia="MS ??"/>
          <w:color w:val="auto"/>
          <w:lang w:eastAsia="en-US"/>
        </w:rPr>
      </w:pPr>
    </w:p>
    <w:p w14:paraId="5BEED6DC" w14:textId="6421B0FE" w:rsidR="00C07651" w:rsidRDefault="00C07651" w:rsidP="00A062D8">
      <w:pPr>
        <w:pStyle w:val="Heading4"/>
      </w:pPr>
      <w:r>
        <w:t xml:space="preserve">Reasons </w:t>
      </w:r>
      <w:r w:rsidR="008B47AF">
        <w:t>for</w:t>
      </w:r>
      <w:r>
        <w:t xml:space="preserve"> Low Discipleship Rates</w:t>
      </w:r>
    </w:p>
    <w:p w14:paraId="7CFE5C10" w14:textId="29F0AE4A" w:rsidR="00C07651" w:rsidRDefault="00C07651" w:rsidP="006E587E">
      <w:pPr>
        <w:widowControl w:val="0"/>
        <w:spacing w:line="480" w:lineRule="auto"/>
        <w:ind w:firstLine="720"/>
        <w:contextualSpacing/>
        <w:rPr>
          <w:rFonts w:eastAsia="MS ??"/>
          <w:color w:val="auto"/>
          <w:lang w:eastAsia="en-US"/>
        </w:rPr>
      </w:pPr>
      <w:r w:rsidRPr="00A87FEF">
        <w:rPr>
          <w:rFonts w:eastAsia="MS ??"/>
          <w:color w:val="auto"/>
          <w:lang w:eastAsia="en-US"/>
        </w:rPr>
        <w:t>Ogden identifies a few key reasons why discipleship rates are low.</w:t>
      </w:r>
      <w:r>
        <w:rPr>
          <w:rStyle w:val="FootnoteReference"/>
          <w:rFonts w:eastAsia="MS ??"/>
          <w:color w:val="auto"/>
          <w:lang w:eastAsia="en-US"/>
        </w:rPr>
        <w:footnoteReference w:id="287"/>
      </w:r>
    </w:p>
    <w:p w14:paraId="52A798D2" w14:textId="77777777" w:rsidR="00D0514D" w:rsidRPr="00D90366" w:rsidRDefault="00D0514D" w:rsidP="006E587E">
      <w:pPr>
        <w:widowControl w:val="0"/>
        <w:spacing w:line="480" w:lineRule="auto"/>
        <w:ind w:firstLine="720"/>
        <w:contextualSpacing/>
        <w:rPr>
          <w:rFonts w:eastAsia="MS ??"/>
          <w:color w:val="auto"/>
          <w:lang w:eastAsia="en-US"/>
        </w:rPr>
      </w:pPr>
    </w:p>
    <w:p w14:paraId="4C37A082" w14:textId="77777777" w:rsidR="00C07651" w:rsidRDefault="00C07651" w:rsidP="00A062D8">
      <w:pPr>
        <w:pStyle w:val="Heading5"/>
      </w:pPr>
      <w:r>
        <w:t>Diversion from Primary Calling</w:t>
      </w:r>
    </w:p>
    <w:p w14:paraId="0D157465"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The pastors' basic calling to "equip the saints for the work of ministry" has been neglected, which is the first reason for the low condition of discipleship.</w:t>
      </w:r>
      <w:r>
        <w:rPr>
          <w:rStyle w:val="FootnoteReference"/>
          <w:rFonts w:eastAsia="MS ??"/>
          <w:color w:val="auto"/>
          <w:lang w:eastAsia="en-US"/>
        </w:rPr>
        <w:footnoteReference w:id="288"/>
      </w:r>
      <w:r w:rsidRPr="0095348F">
        <w:rPr>
          <w:rFonts w:eastAsia="MS ??"/>
          <w:color w:val="auto"/>
          <w:lang w:eastAsia="en-US"/>
        </w:rPr>
        <w:t xml:space="preserve"> </w:t>
      </w:r>
    </w:p>
    <w:p w14:paraId="16F7E7BB" w14:textId="77777777" w:rsidR="00D0514D" w:rsidRDefault="00D0514D" w:rsidP="00C07651">
      <w:pPr>
        <w:widowControl w:val="0"/>
        <w:spacing w:line="480" w:lineRule="auto"/>
        <w:ind w:firstLine="720"/>
        <w:contextualSpacing/>
        <w:rPr>
          <w:rFonts w:eastAsia="MS ??"/>
          <w:color w:val="auto"/>
          <w:lang w:eastAsia="en-US"/>
        </w:rPr>
      </w:pPr>
    </w:p>
    <w:p w14:paraId="0B1F0004" w14:textId="77777777" w:rsidR="00C07651" w:rsidRPr="0095348F" w:rsidRDefault="00C07651" w:rsidP="00A062D8">
      <w:pPr>
        <w:pStyle w:val="Heading5"/>
      </w:pPr>
      <w:r>
        <w:t>Discipling Through Programs</w:t>
      </w:r>
    </w:p>
    <w:p w14:paraId="3F504B35"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We have attempted to make disciples through programs, which is the second reason why the discipleship rate is so low.</w:t>
      </w:r>
      <w:r>
        <w:rPr>
          <w:rStyle w:val="FootnoteReference"/>
          <w:rFonts w:eastAsia="MS ??"/>
          <w:color w:val="auto"/>
          <w:lang w:eastAsia="en-US"/>
        </w:rPr>
        <w:footnoteReference w:id="289"/>
      </w:r>
    </w:p>
    <w:p w14:paraId="6F9DCA00" w14:textId="77777777" w:rsidR="00D0514D" w:rsidRDefault="00D0514D" w:rsidP="00C07651">
      <w:pPr>
        <w:widowControl w:val="0"/>
        <w:spacing w:line="480" w:lineRule="auto"/>
        <w:ind w:firstLine="720"/>
        <w:contextualSpacing/>
        <w:rPr>
          <w:rFonts w:eastAsia="MS ??"/>
          <w:color w:val="auto"/>
          <w:lang w:eastAsia="en-US"/>
        </w:rPr>
      </w:pPr>
    </w:p>
    <w:p w14:paraId="0661FB1C" w14:textId="77777777" w:rsidR="00C07651" w:rsidRPr="0095348F" w:rsidRDefault="00C07651" w:rsidP="00A062D8">
      <w:pPr>
        <w:pStyle w:val="Heading5"/>
      </w:pPr>
      <w:r>
        <w:t>Reducing the Christian Life</w:t>
      </w:r>
    </w:p>
    <w:p w14:paraId="77EB2641"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The gospel has been reduced to the everlasting advantages we receive from Jesus rather than living as his followers, which is the third reason for the low estate of discipleship.</w:t>
      </w:r>
      <w:r>
        <w:rPr>
          <w:rStyle w:val="FootnoteReference"/>
          <w:rFonts w:eastAsia="MS ??"/>
          <w:color w:val="auto"/>
          <w:lang w:eastAsia="en-US"/>
        </w:rPr>
        <w:footnoteReference w:id="290"/>
      </w:r>
      <w:r w:rsidRPr="0095348F">
        <w:rPr>
          <w:rFonts w:eastAsia="MS ??"/>
          <w:color w:val="auto"/>
          <w:lang w:eastAsia="en-US"/>
        </w:rPr>
        <w:t xml:space="preserve"> </w:t>
      </w:r>
    </w:p>
    <w:p w14:paraId="330CDFA3" w14:textId="77777777" w:rsidR="00D0514D" w:rsidRDefault="00D0514D" w:rsidP="00C07651">
      <w:pPr>
        <w:widowControl w:val="0"/>
        <w:spacing w:line="480" w:lineRule="auto"/>
        <w:ind w:firstLine="720"/>
        <w:contextualSpacing/>
        <w:rPr>
          <w:rFonts w:eastAsia="MS ??"/>
          <w:color w:val="auto"/>
          <w:lang w:eastAsia="en-US"/>
        </w:rPr>
      </w:pPr>
    </w:p>
    <w:p w14:paraId="13277797" w14:textId="77777777" w:rsidR="00C07651" w:rsidRPr="0095348F" w:rsidRDefault="00C07651" w:rsidP="00A062D8">
      <w:pPr>
        <w:pStyle w:val="Heading5"/>
      </w:pPr>
      <w:r w:rsidRPr="00D90366">
        <w:lastRenderedPageBreak/>
        <w:t>Two-Tiered Understanding of Discipleship</w:t>
      </w:r>
    </w:p>
    <w:p w14:paraId="6C238597"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The fourth reason for the low level of discipleship is that we have relegated discipleship to super-Christians rather than regular Christians.</w:t>
      </w:r>
      <w:r>
        <w:rPr>
          <w:rStyle w:val="FootnoteReference"/>
          <w:rFonts w:eastAsia="MS ??"/>
          <w:color w:val="auto"/>
          <w:lang w:eastAsia="en-US"/>
        </w:rPr>
        <w:footnoteReference w:id="291"/>
      </w:r>
      <w:r w:rsidRPr="0095348F">
        <w:rPr>
          <w:rFonts w:eastAsia="MS ??"/>
          <w:color w:val="auto"/>
          <w:lang w:eastAsia="en-US"/>
        </w:rPr>
        <w:t xml:space="preserve"> </w:t>
      </w:r>
    </w:p>
    <w:p w14:paraId="7585FC67" w14:textId="77777777" w:rsidR="00D0514D" w:rsidRDefault="00D0514D" w:rsidP="00C07651">
      <w:pPr>
        <w:widowControl w:val="0"/>
        <w:spacing w:line="480" w:lineRule="auto"/>
        <w:ind w:firstLine="720"/>
        <w:contextualSpacing/>
        <w:rPr>
          <w:rFonts w:eastAsia="MS ??"/>
          <w:color w:val="auto"/>
          <w:lang w:eastAsia="en-US"/>
        </w:rPr>
      </w:pPr>
    </w:p>
    <w:p w14:paraId="29C8D25D" w14:textId="77777777" w:rsidR="00C07651" w:rsidRPr="0095348F" w:rsidRDefault="00C07651" w:rsidP="00A062D8">
      <w:pPr>
        <w:pStyle w:val="Heading5"/>
      </w:pPr>
      <w:r w:rsidRPr="00D90366">
        <w:t>Unwillingness to Call People to Discipleship</w:t>
      </w:r>
    </w:p>
    <w:p w14:paraId="183B11D4"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The fifth reason for the low level of discipleship is that leaders have been reluctant to invite individuals to become disciples.</w:t>
      </w:r>
      <w:r>
        <w:rPr>
          <w:rStyle w:val="FootnoteReference"/>
          <w:rFonts w:eastAsia="MS ??"/>
          <w:color w:val="auto"/>
          <w:lang w:eastAsia="en-US"/>
        </w:rPr>
        <w:footnoteReference w:id="292"/>
      </w:r>
    </w:p>
    <w:p w14:paraId="621DB556" w14:textId="77777777" w:rsidR="00D0514D" w:rsidRDefault="00D0514D" w:rsidP="00C07651">
      <w:pPr>
        <w:widowControl w:val="0"/>
        <w:spacing w:line="480" w:lineRule="auto"/>
        <w:ind w:firstLine="720"/>
        <w:contextualSpacing/>
        <w:rPr>
          <w:rFonts w:eastAsia="MS ??"/>
          <w:color w:val="auto"/>
          <w:lang w:eastAsia="en-US"/>
        </w:rPr>
      </w:pPr>
    </w:p>
    <w:p w14:paraId="2D27B5E7" w14:textId="77777777" w:rsidR="00C07651" w:rsidRDefault="00C07651" w:rsidP="00A062D8">
      <w:pPr>
        <w:pStyle w:val="Heading5"/>
      </w:pPr>
      <w:r w:rsidRPr="00D90366">
        <w:t>An Inadequate View of the Church</w:t>
      </w:r>
    </w:p>
    <w:p w14:paraId="677A281F"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We have a poor understanding of the church as a discipleship community, which is the sixth reason for the low estate of discipleship.</w:t>
      </w:r>
      <w:r>
        <w:rPr>
          <w:rStyle w:val="FootnoteReference"/>
          <w:rFonts w:eastAsia="MS ??"/>
          <w:color w:val="auto"/>
          <w:lang w:eastAsia="en-US"/>
        </w:rPr>
        <w:footnoteReference w:id="293"/>
      </w:r>
      <w:r w:rsidRPr="0095348F">
        <w:rPr>
          <w:rFonts w:eastAsia="MS ??"/>
          <w:color w:val="auto"/>
          <w:lang w:eastAsia="en-US"/>
        </w:rPr>
        <w:t xml:space="preserve"> </w:t>
      </w:r>
    </w:p>
    <w:p w14:paraId="4CAD2C49" w14:textId="77777777" w:rsidR="00D0514D" w:rsidRDefault="00D0514D" w:rsidP="00C07651">
      <w:pPr>
        <w:widowControl w:val="0"/>
        <w:spacing w:line="480" w:lineRule="auto"/>
        <w:ind w:firstLine="720"/>
        <w:contextualSpacing/>
        <w:rPr>
          <w:rFonts w:eastAsia="MS ??"/>
          <w:color w:val="auto"/>
          <w:lang w:eastAsia="en-US"/>
        </w:rPr>
      </w:pPr>
    </w:p>
    <w:p w14:paraId="546218DC" w14:textId="77777777" w:rsidR="00C07651" w:rsidRPr="0095348F" w:rsidRDefault="00C07651" w:rsidP="00A062D8">
      <w:pPr>
        <w:pStyle w:val="Heading5"/>
      </w:pPr>
      <w:r w:rsidRPr="00D90366">
        <w:t>No Clear Pathway to Maturity</w:t>
      </w:r>
    </w:p>
    <w:p w14:paraId="52608377"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 xml:space="preserve">The lack of a clear, public pathway to maturity in </w:t>
      </w:r>
      <w:proofErr w:type="gramStart"/>
      <w:r w:rsidRPr="0095348F">
        <w:rPr>
          <w:rFonts w:eastAsia="MS ??"/>
          <w:color w:val="auto"/>
          <w:lang w:eastAsia="en-US"/>
        </w:rPr>
        <w:t>the majority of</w:t>
      </w:r>
      <w:proofErr w:type="gramEnd"/>
      <w:r w:rsidRPr="0095348F">
        <w:rPr>
          <w:rFonts w:eastAsia="MS ??"/>
          <w:color w:val="auto"/>
          <w:lang w:eastAsia="en-US"/>
        </w:rPr>
        <w:t xml:space="preserve"> churches is the sixth factor contributing to the low level of discipleship.</w:t>
      </w:r>
      <w:r>
        <w:rPr>
          <w:rStyle w:val="FootnoteReference"/>
          <w:rFonts w:eastAsia="MS ??"/>
          <w:color w:val="auto"/>
          <w:lang w:eastAsia="en-US"/>
        </w:rPr>
        <w:footnoteReference w:id="294"/>
      </w:r>
      <w:r w:rsidRPr="0095348F">
        <w:rPr>
          <w:rFonts w:eastAsia="MS ??"/>
          <w:color w:val="auto"/>
          <w:lang w:eastAsia="en-US"/>
        </w:rPr>
        <w:t xml:space="preserve"> </w:t>
      </w:r>
    </w:p>
    <w:p w14:paraId="5DC3D6DB" w14:textId="77777777" w:rsidR="00D0514D" w:rsidRDefault="00D0514D" w:rsidP="00C07651">
      <w:pPr>
        <w:widowControl w:val="0"/>
        <w:spacing w:line="480" w:lineRule="auto"/>
        <w:ind w:firstLine="720"/>
        <w:contextualSpacing/>
        <w:rPr>
          <w:rFonts w:eastAsia="MS ??"/>
          <w:color w:val="auto"/>
          <w:lang w:eastAsia="en-US"/>
        </w:rPr>
      </w:pPr>
    </w:p>
    <w:p w14:paraId="5BA05A60" w14:textId="5CD12C9D" w:rsidR="00C07651" w:rsidRPr="0095348F" w:rsidRDefault="00C07651" w:rsidP="00A062D8">
      <w:pPr>
        <w:pStyle w:val="Heading5"/>
      </w:pPr>
      <w:r w:rsidRPr="00D90366">
        <w:t>Lack of Personal Disciplin</w:t>
      </w:r>
      <w:r w:rsidR="008B47AF">
        <w:t>e</w:t>
      </w:r>
    </w:p>
    <w:p w14:paraId="31B7EF2A" w14:textId="77777777" w:rsidR="00C07651" w:rsidRDefault="00C07651" w:rsidP="00C07651">
      <w:pPr>
        <w:widowControl w:val="0"/>
        <w:spacing w:line="480" w:lineRule="auto"/>
        <w:ind w:firstLine="720"/>
        <w:contextualSpacing/>
        <w:rPr>
          <w:rFonts w:eastAsia="MS ??"/>
          <w:color w:val="auto"/>
          <w:lang w:eastAsia="en-US"/>
        </w:rPr>
      </w:pPr>
      <w:r w:rsidRPr="0095348F">
        <w:rPr>
          <w:rFonts w:eastAsia="MS ??"/>
          <w:color w:val="auto"/>
          <w:lang w:eastAsia="en-US"/>
        </w:rPr>
        <w:t xml:space="preserve">The fact that </w:t>
      </w:r>
      <w:proofErr w:type="gramStart"/>
      <w:r w:rsidRPr="0095348F">
        <w:rPr>
          <w:rFonts w:eastAsia="MS ??"/>
          <w:color w:val="auto"/>
          <w:lang w:eastAsia="en-US"/>
        </w:rPr>
        <w:t>the majority of</w:t>
      </w:r>
      <w:proofErr w:type="gramEnd"/>
      <w:r w:rsidRPr="0095348F">
        <w:rPr>
          <w:rFonts w:eastAsia="MS ??"/>
          <w:color w:val="auto"/>
          <w:lang w:eastAsia="en-US"/>
        </w:rPr>
        <w:t xml:space="preserve"> Christians have never received personal discipleship is the eighth and last reason for the low level of discipleship, as well as maybe the most alarming.</w:t>
      </w:r>
      <w:r>
        <w:rPr>
          <w:rStyle w:val="FootnoteReference"/>
          <w:rFonts w:eastAsia="MS ??"/>
          <w:color w:val="auto"/>
          <w:lang w:eastAsia="en-US"/>
        </w:rPr>
        <w:footnoteReference w:id="295"/>
      </w:r>
      <w:r w:rsidRPr="0095348F">
        <w:rPr>
          <w:rFonts w:eastAsia="MS ??"/>
          <w:color w:val="auto"/>
          <w:lang w:eastAsia="en-US"/>
        </w:rPr>
        <w:t xml:space="preserve"> </w:t>
      </w:r>
    </w:p>
    <w:p w14:paraId="24AD27FD" w14:textId="77777777" w:rsidR="00D0514D" w:rsidRDefault="00D0514D" w:rsidP="00C07651">
      <w:pPr>
        <w:widowControl w:val="0"/>
        <w:spacing w:line="480" w:lineRule="auto"/>
        <w:ind w:firstLine="720"/>
        <w:contextualSpacing/>
        <w:rPr>
          <w:rFonts w:eastAsia="MS ??"/>
          <w:color w:val="auto"/>
          <w:lang w:eastAsia="en-US"/>
        </w:rPr>
      </w:pPr>
    </w:p>
    <w:p w14:paraId="5B0522E2" w14:textId="77777777" w:rsidR="00C07651" w:rsidRDefault="00C07651" w:rsidP="00A062D8">
      <w:pPr>
        <w:pStyle w:val="Heading4"/>
      </w:pPr>
      <w:r>
        <w:lastRenderedPageBreak/>
        <w:t>Discipleship Model from current church culture</w:t>
      </w:r>
    </w:p>
    <w:p w14:paraId="6F181742" w14:textId="3C49FDB1"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According to Ogden, t</w:t>
      </w:r>
      <w:r w:rsidRPr="003923D5">
        <w:rPr>
          <w:rFonts w:eastAsia="MS ??"/>
          <w:color w:val="auto"/>
          <w:lang w:eastAsia="en-US"/>
        </w:rPr>
        <w:t xml:space="preserve">he connection between Paul and Timothy is the biblical model that typically forms the basis for our understanding of </w:t>
      </w:r>
      <w:r w:rsidR="008B47AF">
        <w:rPr>
          <w:rFonts w:eastAsia="MS ??"/>
          <w:color w:val="auto"/>
          <w:lang w:eastAsia="en-US"/>
        </w:rPr>
        <w:t>discipling</w:t>
      </w:r>
      <w:r w:rsidRPr="003923D5">
        <w:rPr>
          <w:rFonts w:eastAsia="MS ??"/>
          <w:color w:val="auto"/>
          <w:lang w:eastAsia="en-US"/>
        </w:rPr>
        <w:t>.</w:t>
      </w:r>
      <w:r>
        <w:rPr>
          <w:rStyle w:val="FootnoteReference"/>
          <w:rFonts w:eastAsia="MS ??"/>
          <w:color w:val="auto"/>
          <w:lang w:eastAsia="en-US"/>
        </w:rPr>
        <w:footnoteReference w:id="296"/>
      </w:r>
      <w:r>
        <w:rPr>
          <w:rFonts w:eastAsia="MS ??"/>
          <w:color w:val="auto"/>
          <w:lang w:eastAsia="en-US"/>
        </w:rPr>
        <w:t xml:space="preserve"> </w:t>
      </w:r>
      <w:r w:rsidRPr="00811327">
        <w:rPr>
          <w:rFonts w:eastAsia="MS ??"/>
          <w:color w:val="auto"/>
          <w:lang w:eastAsia="en-US"/>
        </w:rPr>
        <w:t>Ogden lists a few fundamental presumptions that guide this concept of discipleship:</w:t>
      </w:r>
      <w:r>
        <w:rPr>
          <w:rFonts w:eastAsia="MS ??"/>
          <w:color w:val="auto"/>
          <w:lang w:eastAsia="en-US"/>
        </w:rPr>
        <w:t xml:space="preserve"> </w:t>
      </w:r>
    </w:p>
    <w:p w14:paraId="0A41330B" w14:textId="77777777" w:rsidR="00C07651" w:rsidRPr="00376B20" w:rsidRDefault="00C07651" w:rsidP="00376B20">
      <w:pPr>
        <w:pStyle w:val="ListParagraph"/>
        <w:widowControl w:val="0"/>
        <w:numPr>
          <w:ilvl w:val="0"/>
          <w:numId w:val="64"/>
        </w:numPr>
        <w:rPr>
          <w:rFonts w:eastAsia="MS ??"/>
          <w:color w:val="auto"/>
          <w:sz w:val="22"/>
          <w:szCs w:val="22"/>
          <w:lang w:eastAsia="en-US"/>
        </w:rPr>
      </w:pPr>
      <w:r w:rsidRPr="00376B20">
        <w:rPr>
          <w:rFonts w:eastAsia="MS ??"/>
          <w:color w:val="auto"/>
          <w:sz w:val="22"/>
          <w:szCs w:val="22"/>
          <w:lang w:eastAsia="en-US"/>
        </w:rPr>
        <w:t xml:space="preserve">Older person with a younger person (like a parent-child relationship) </w:t>
      </w:r>
    </w:p>
    <w:p w14:paraId="024FEE6A" w14:textId="77777777" w:rsidR="00C07651" w:rsidRPr="00376B20" w:rsidRDefault="00C07651" w:rsidP="00376B20">
      <w:pPr>
        <w:pStyle w:val="ListParagraph"/>
        <w:widowControl w:val="0"/>
        <w:numPr>
          <w:ilvl w:val="0"/>
          <w:numId w:val="64"/>
        </w:numPr>
        <w:rPr>
          <w:rFonts w:eastAsia="MS ??"/>
          <w:color w:val="auto"/>
          <w:sz w:val="22"/>
          <w:szCs w:val="22"/>
          <w:lang w:eastAsia="en-US"/>
        </w:rPr>
      </w:pPr>
      <w:r w:rsidRPr="00376B20">
        <w:rPr>
          <w:rFonts w:eastAsia="MS ??"/>
          <w:color w:val="auto"/>
          <w:sz w:val="22"/>
          <w:szCs w:val="22"/>
          <w:lang w:eastAsia="en-US"/>
        </w:rPr>
        <w:t xml:space="preserve">More spiritually mature with less spiritually mature (usually associated with an age difference) </w:t>
      </w:r>
    </w:p>
    <w:p w14:paraId="4F79FB93" w14:textId="77777777" w:rsidR="00C07651" w:rsidRPr="00376B20" w:rsidRDefault="00C07651" w:rsidP="00376B20">
      <w:pPr>
        <w:pStyle w:val="ListParagraph"/>
        <w:widowControl w:val="0"/>
        <w:numPr>
          <w:ilvl w:val="0"/>
          <w:numId w:val="64"/>
        </w:numPr>
        <w:rPr>
          <w:rFonts w:eastAsia="MS ??"/>
          <w:color w:val="auto"/>
          <w:sz w:val="22"/>
          <w:szCs w:val="22"/>
          <w:lang w:eastAsia="en-US"/>
        </w:rPr>
      </w:pPr>
      <w:r w:rsidRPr="00376B20">
        <w:rPr>
          <w:rFonts w:eastAsia="MS ??"/>
          <w:color w:val="auto"/>
          <w:sz w:val="22"/>
          <w:szCs w:val="22"/>
          <w:lang w:eastAsia="en-US"/>
        </w:rPr>
        <w:t>Teacher-student relationship (learned with the unlearned)</w:t>
      </w:r>
    </w:p>
    <w:p w14:paraId="15B5108C" w14:textId="77777777" w:rsidR="00C07651" w:rsidRPr="00376B20" w:rsidRDefault="00C07651" w:rsidP="00376B20">
      <w:pPr>
        <w:pStyle w:val="ListParagraph"/>
        <w:widowControl w:val="0"/>
        <w:numPr>
          <w:ilvl w:val="0"/>
          <w:numId w:val="64"/>
        </w:numPr>
        <w:rPr>
          <w:rFonts w:eastAsia="MS ??"/>
          <w:color w:val="auto"/>
          <w:sz w:val="22"/>
          <w:szCs w:val="22"/>
          <w:lang w:eastAsia="en-US"/>
        </w:rPr>
      </w:pPr>
      <w:r w:rsidRPr="00376B20">
        <w:rPr>
          <w:rFonts w:eastAsia="MS ??"/>
          <w:color w:val="auto"/>
          <w:sz w:val="22"/>
          <w:szCs w:val="22"/>
          <w:lang w:eastAsia="en-US"/>
        </w:rPr>
        <w:t>More experienced with the less experienced (passing on distilled wisdom)</w:t>
      </w:r>
    </w:p>
    <w:p w14:paraId="5E4882AE" w14:textId="77777777" w:rsidR="00C07651" w:rsidRPr="00376B20" w:rsidRDefault="00C07651" w:rsidP="00376B20">
      <w:pPr>
        <w:pStyle w:val="ListParagraph"/>
        <w:widowControl w:val="0"/>
        <w:numPr>
          <w:ilvl w:val="0"/>
          <w:numId w:val="64"/>
        </w:numPr>
        <w:rPr>
          <w:rFonts w:eastAsia="MS ??"/>
          <w:color w:val="auto"/>
          <w:sz w:val="22"/>
          <w:szCs w:val="22"/>
          <w:lang w:eastAsia="en-US"/>
        </w:rPr>
      </w:pPr>
      <w:r w:rsidRPr="00376B20">
        <w:rPr>
          <w:rFonts w:eastAsia="MS ??"/>
          <w:color w:val="auto"/>
          <w:sz w:val="22"/>
          <w:szCs w:val="22"/>
          <w:lang w:eastAsia="en-US"/>
        </w:rPr>
        <w:t>One in authority over one under authority (hierarchical)</w:t>
      </w:r>
      <w:r w:rsidRPr="00376B20">
        <w:rPr>
          <w:rStyle w:val="FootnoteReference"/>
          <w:rFonts w:eastAsia="MS ??"/>
          <w:color w:val="auto"/>
          <w:sz w:val="22"/>
          <w:szCs w:val="22"/>
          <w:lang w:eastAsia="en-US"/>
        </w:rPr>
        <w:footnoteReference w:id="297"/>
      </w:r>
    </w:p>
    <w:p w14:paraId="33A9A4FB" w14:textId="77777777" w:rsidR="00376B20" w:rsidRPr="00376B20" w:rsidRDefault="00376B20" w:rsidP="00376B20">
      <w:pPr>
        <w:widowControl w:val="0"/>
        <w:ind w:left="720"/>
        <w:rPr>
          <w:rFonts w:eastAsia="MS ??"/>
          <w:color w:val="auto"/>
          <w:lang w:eastAsia="en-US"/>
        </w:rPr>
      </w:pPr>
    </w:p>
    <w:p w14:paraId="1ECA336A" w14:textId="77777777" w:rsidR="00C07651" w:rsidRPr="00811327" w:rsidRDefault="00C07651" w:rsidP="00C07651">
      <w:pPr>
        <w:widowControl w:val="0"/>
        <w:spacing w:line="480" w:lineRule="auto"/>
        <w:rPr>
          <w:rFonts w:eastAsia="MS ??"/>
          <w:color w:val="auto"/>
          <w:lang w:eastAsia="en-US"/>
        </w:rPr>
      </w:pPr>
      <w:r>
        <w:rPr>
          <w:rFonts w:eastAsia="MS ??"/>
          <w:color w:val="auto"/>
          <w:lang w:eastAsia="en-US"/>
        </w:rPr>
        <w:t xml:space="preserve">Ogden asserts about Jesus's Discipleship model, </w:t>
      </w:r>
    </w:p>
    <w:p w14:paraId="4E233A0E" w14:textId="77777777" w:rsidR="00C07651" w:rsidRPr="004346D4" w:rsidRDefault="00C07651" w:rsidP="004346D4">
      <w:pPr>
        <w:widowControl w:val="0"/>
        <w:ind w:left="720"/>
        <w:contextualSpacing/>
        <w:rPr>
          <w:rFonts w:eastAsia="MS ??"/>
          <w:color w:val="auto"/>
          <w:sz w:val="22"/>
          <w:szCs w:val="22"/>
          <w:lang w:eastAsia="en-US"/>
        </w:rPr>
      </w:pPr>
      <w:r w:rsidRPr="004346D4">
        <w:rPr>
          <w:rFonts w:eastAsia="MS ??"/>
          <w:color w:val="auto"/>
          <w:sz w:val="22"/>
          <w:szCs w:val="22"/>
          <w:lang w:eastAsia="en-US"/>
        </w:rPr>
        <w:t xml:space="preserve">Though a discipling relationship is a type of mentoring, it is distinct from one-on-one mentoring roles. ... In a discipling relationship, the disciple, following Jesus’ model, initiates the relationship and defines the agenda. The expressed purpose of discipling relationships is to lay the foundation of spiritual practices, core doctrinal teaching, transformative character qualities and outward ministry focus, so a person has the tools necessary to disciple others. In other words, discipling comes with defined content to be mastered, </w:t>
      </w:r>
      <w:proofErr w:type="gramStart"/>
      <w:r w:rsidRPr="004346D4">
        <w:rPr>
          <w:rFonts w:eastAsia="MS ??"/>
          <w:color w:val="auto"/>
          <w:sz w:val="22"/>
          <w:szCs w:val="22"/>
          <w:lang w:eastAsia="en-US"/>
        </w:rPr>
        <w:t>internalized</w:t>
      </w:r>
      <w:proofErr w:type="gramEnd"/>
      <w:r w:rsidRPr="004346D4">
        <w:rPr>
          <w:rFonts w:eastAsia="MS ??"/>
          <w:color w:val="auto"/>
          <w:sz w:val="22"/>
          <w:szCs w:val="22"/>
          <w:lang w:eastAsia="en-US"/>
        </w:rPr>
        <w:t xml:space="preserve"> and then passed on.</w:t>
      </w:r>
      <w:r w:rsidRPr="004346D4">
        <w:rPr>
          <w:rStyle w:val="FootnoteReference"/>
          <w:rFonts w:eastAsia="MS ??"/>
          <w:color w:val="auto"/>
          <w:sz w:val="22"/>
          <w:szCs w:val="22"/>
          <w:lang w:eastAsia="en-US"/>
        </w:rPr>
        <w:footnoteReference w:id="298"/>
      </w:r>
    </w:p>
    <w:p w14:paraId="6BF5CA93" w14:textId="77777777" w:rsidR="00C07651" w:rsidRDefault="00C07651" w:rsidP="004346D4">
      <w:pPr>
        <w:widowControl w:val="0"/>
        <w:ind w:firstLine="720"/>
        <w:contextualSpacing/>
        <w:rPr>
          <w:rFonts w:eastAsia="MS ??"/>
          <w:color w:val="auto"/>
          <w:lang w:eastAsia="en-US"/>
        </w:rPr>
      </w:pPr>
    </w:p>
    <w:p w14:paraId="5110D5CB" w14:textId="77777777" w:rsidR="00C07651" w:rsidRDefault="00C07651" w:rsidP="00A062D8">
      <w:pPr>
        <w:pStyle w:val="Heading5"/>
      </w:pPr>
      <w:r>
        <w:t xml:space="preserve">Jesus's Exemplary Role in Disciple Making </w:t>
      </w:r>
    </w:p>
    <w:p w14:paraId="0DE6BAAB"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Ogden Claims, "</w:t>
      </w:r>
      <w:r w:rsidRPr="00D23F0C">
        <w:rPr>
          <w:rFonts w:eastAsia="MS ??"/>
          <w:color w:val="auto"/>
          <w:lang w:eastAsia="en-US"/>
        </w:rPr>
        <w:t>To get the disciples ready, Jesus played a series of important roles, commensurate with the disciples’ preparedness.</w:t>
      </w:r>
      <w:r>
        <w:rPr>
          <w:rFonts w:eastAsia="MS ??"/>
          <w:color w:val="auto"/>
          <w:lang w:eastAsia="en-US"/>
        </w:rPr>
        <w:t>"</w:t>
      </w:r>
      <w:r>
        <w:rPr>
          <w:rStyle w:val="FootnoteReference"/>
          <w:rFonts w:eastAsia="MS ??"/>
          <w:color w:val="auto"/>
          <w:lang w:eastAsia="en-US"/>
        </w:rPr>
        <w:footnoteReference w:id="299"/>
      </w:r>
      <w:r>
        <w:rPr>
          <w:rFonts w:eastAsia="MS ??"/>
          <w:color w:val="auto"/>
          <w:lang w:eastAsia="en-US"/>
        </w:rPr>
        <w:t xml:space="preserve"> He listed four stages of </w:t>
      </w:r>
      <w:r w:rsidRPr="007768B7">
        <w:rPr>
          <w:rFonts w:eastAsia="MS ??"/>
          <w:color w:val="auto"/>
          <w:lang w:eastAsia="en-US"/>
        </w:rPr>
        <w:t>J</w:t>
      </w:r>
      <w:r>
        <w:rPr>
          <w:rFonts w:eastAsia="MS ??"/>
          <w:color w:val="auto"/>
          <w:lang w:eastAsia="en-US"/>
        </w:rPr>
        <w:t>e</w:t>
      </w:r>
      <w:r w:rsidRPr="007768B7">
        <w:rPr>
          <w:rFonts w:eastAsia="MS ??"/>
          <w:color w:val="auto"/>
          <w:lang w:eastAsia="en-US"/>
        </w:rPr>
        <w:t>sus</w:t>
      </w:r>
      <w:r>
        <w:rPr>
          <w:rFonts w:eastAsia="MS ??"/>
          <w:color w:val="auto"/>
          <w:lang w:eastAsia="en-US"/>
        </w:rPr>
        <w:t xml:space="preserve">' </w:t>
      </w:r>
      <w:r w:rsidRPr="007768B7">
        <w:rPr>
          <w:rFonts w:eastAsia="MS ??"/>
          <w:color w:val="auto"/>
          <w:lang w:eastAsia="en-US"/>
        </w:rPr>
        <w:t xml:space="preserve">preparatory </w:t>
      </w:r>
      <w:r>
        <w:rPr>
          <w:rFonts w:eastAsia="MS ??"/>
          <w:color w:val="auto"/>
          <w:lang w:eastAsia="en-US"/>
        </w:rPr>
        <w:t>empowerment</w:t>
      </w:r>
      <w:r w:rsidRPr="007768B7">
        <w:rPr>
          <w:rFonts w:eastAsia="MS ??"/>
          <w:color w:val="auto"/>
          <w:lang w:eastAsia="en-US"/>
        </w:rPr>
        <w:t xml:space="preserve"> </w:t>
      </w:r>
      <w:r>
        <w:rPr>
          <w:rFonts w:eastAsia="MS ??"/>
          <w:color w:val="auto"/>
          <w:lang w:eastAsia="en-US"/>
        </w:rPr>
        <w:t>model, which are as follows:</w:t>
      </w:r>
      <w:r>
        <w:rPr>
          <w:rStyle w:val="FootnoteReference"/>
          <w:rFonts w:eastAsia="MS ??"/>
          <w:color w:val="auto"/>
          <w:lang w:eastAsia="en-US"/>
        </w:rPr>
        <w:footnoteReference w:id="300"/>
      </w:r>
    </w:p>
    <w:p w14:paraId="6793F781"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S</w:t>
      </w:r>
      <w:r w:rsidRPr="00D23F0C">
        <w:rPr>
          <w:rFonts w:eastAsia="MS ??"/>
          <w:color w:val="auto"/>
          <w:lang w:eastAsia="en-US"/>
        </w:rPr>
        <w:t>tage one</w:t>
      </w:r>
      <w:r>
        <w:rPr>
          <w:rFonts w:eastAsia="MS ??"/>
          <w:color w:val="auto"/>
          <w:lang w:eastAsia="en-US"/>
        </w:rPr>
        <w:t xml:space="preserve">, </w:t>
      </w:r>
      <w:r w:rsidRPr="00EB61C8">
        <w:rPr>
          <w:rFonts w:eastAsia="MS ??"/>
          <w:color w:val="auto"/>
          <w:lang w:eastAsia="en-US"/>
        </w:rPr>
        <w:t>Jesus was a living example</w:t>
      </w:r>
      <w:r>
        <w:rPr>
          <w:rFonts w:eastAsia="MS ??"/>
          <w:color w:val="auto"/>
          <w:lang w:eastAsia="en-US"/>
        </w:rPr>
        <w:t xml:space="preserve">: </w:t>
      </w:r>
      <w:r w:rsidRPr="00EB61C8">
        <w:rPr>
          <w:rFonts w:eastAsia="MS ??"/>
          <w:color w:val="auto"/>
          <w:lang w:eastAsia="en-US"/>
        </w:rPr>
        <w:t>The disciples paid close attention to him as they started to learn his message, demeanor, and ministry.</w:t>
      </w:r>
      <w:r>
        <w:rPr>
          <w:rStyle w:val="FootnoteReference"/>
          <w:rFonts w:eastAsia="MS ??"/>
          <w:color w:val="auto"/>
          <w:lang w:eastAsia="en-US"/>
        </w:rPr>
        <w:footnoteReference w:id="301"/>
      </w:r>
    </w:p>
    <w:p w14:paraId="328AF159"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S</w:t>
      </w:r>
      <w:r w:rsidRPr="00D23F0C">
        <w:rPr>
          <w:rFonts w:eastAsia="MS ??"/>
          <w:color w:val="auto"/>
          <w:lang w:eastAsia="en-US"/>
        </w:rPr>
        <w:t>tage two</w:t>
      </w:r>
      <w:r>
        <w:rPr>
          <w:rFonts w:eastAsia="MS ??"/>
          <w:color w:val="auto"/>
          <w:lang w:eastAsia="en-US"/>
        </w:rPr>
        <w:t xml:space="preserve">, </w:t>
      </w:r>
      <w:r w:rsidRPr="00D23F0C">
        <w:rPr>
          <w:rFonts w:eastAsia="MS ??"/>
          <w:color w:val="auto"/>
          <w:lang w:eastAsia="en-US"/>
        </w:rPr>
        <w:t>Jesus was a provocative teacher</w:t>
      </w:r>
      <w:r>
        <w:rPr>
          <w:rFonts w:eastAsia="MS ??"/>
          <w:color w:val="auto"/>
          <w:lang w:eastAsia="en-US"/>
        </w:rPr>
        <w:t xml:space="preserve">: </w:t>
      </w:r>
      <w:r w:rsidRPr="00D23F0C">
        <w:rPr>
          <w:rFonts w:eastAsia="MS ??"/>
          <w:color w:val="auto"/>
          <w:lang w:eastAsia="en-US"/>
        </w:rPr>
        <w:t xml:space="preserve"> </w:t>
      </w:r>
      <w:r w:rsidRPr="00EB61C8">
        <w:rPr>
          <w:rFonts w:eastAsia="MS ??"/>
          <w:color w:val="auto"/>
          <w:lang w:eastAsia="en-US"/>
        </w:rPr>
        <w:t xml:space="preserve">Jesus' goal was to dispel the disciples' false beliefs and presumptions that they had acquired from the religious and secular world in opposition to God, in addition to introducing them to a fresh view of </w:t>
      </w:r>
      <w:r w:rsidRPr="00EB61C8">
        <w:rPr>
          <w:rFonts w:eastAsia="MS ??"/>
          <w:color w:val="auto"/>
          <w:lang w:eastAsia="en-US"/>
        </w:rPr>
        <w:lastRenderedPageBreak/>
        <w:t xml:space="preserve">the kingdom. </w:t>
      </w:r>
      <w:r>
        <w:rPr>
          <w:rStyle w:val="FootnoteReference"/>
          <w:rFonts w:eastAsia="MS ??"/>
          <w:color w:val="auto"/>
          <w:lang w:eastAsia="en-US"/>
        </w:rPr>
        <w:footnoteReference w:id="302"/>
      </w:r>
    </w:p>
    <w:p w14:paraId="1759A2E0"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S</w:t>
      </w:r>
      <w:r w:rsidRPr="00D23F0C">
        <w:rPr>
          <w:rFonts w:eastAsia="MS ??"/>
          <w:color w:val="auto"/>
          <w:lang w:eastAsia="en-US"/>
        </w:rPr>
        <w:t>tage three</w:t>
      </w:r>
      <w:r>
        <w:rPr>
          <w:rFonts w:eastAsia="MS ??"/>
          <w:color w:val="auto"/>
          <w:lang w:eastAsia="en-US"/>
        </w:rPr>
        <w:t>, J</w:t>
      </w:r>
      <w:r w:rsidRPr="00D23F0C">
        <w:rPr>
          <w:rFonts w:eastAsia="MS ??"/>
          <w:color w:val="auto"/>
          <w:lang w:eastAsia="en-US"/>
        </w:rPr>
        <w:t>esus was a supportive coach</w:t>
      </w:r>
      <w:r>
        <w:rPr>
          <w:rFonts w:eastAsia="MS ??"/>
          <w:color w:val="auto"/>
          <w:lang w:eastAsia="en-US"/>
        </w:rPr>
        <w:t xml:space="preserve">: </w:t>
      </w:r>
      <w:r w:rsidRPr="00B36C7F">
        <w:rPr>
          <w:rFonts w:eastAsia="MS ??"/>
          <w:color w:val="auto"/>
          <w:lang w:eastAsia="en-US"/>
        </w:rPr>
        <w:t>Jesus gave the disciples precise instructions before they left, and they knew they could come back to him for a sympathetic debriefing.</w:t>
      </w:r>
      <w:r>
        <w:rPr>
          <w:rStyle w:val="FootnoteReference"/>
          <w:rFonts w:eastAsia="MS ??"/>
          <w:color w:val="auto"/>
          <w:lang w:eastAsia="en-US"/>
        </w:rPr>
        <w:footnoteReference w:id="303"/>
      </w:r>
    </w:p>
    <w:p w14:paraId="64CA200C"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S</w:t>
      </w:r>
      <w:r w:rsidRPr="00D23F0C">
        <w:rPr>
          <w:rFonts w:eastAsia="MS ??"/>
          <w:color w:val="auto"/>
          <w:lang w:eastAsia="en-US"/>
        </w:rPr>
        <w:t>tage four</w:t>
      </w:r>
      <w:r>
        <w:rPr>
          <w:rFonts w:eastAsia="MS ??"/>
          <w:color w:val="auto"/>
          <w:lang w:eastAsia="en-US"/>
        </w:rPr>
        <w:t>, J</w:t>
      </w:r>
      <w:r w:rsidRPr="00D23F0C">
        <w:rPr>
          <w:rFonts w:eastAsia="MS ??"/>
          <w:color w:val="auto"/>
          <w:lang w:eastAsia="en-US"/>
        </w:rPr>
        <w:t>esus was the ultimate delegator</w:t>
      </w:r>
      <w:r>
        <w:rPr>
          <w:rFonts w:eastAsia="MS ??"/>
          <w:color w:val="auto"/>
          <w:lang w:eastAsia="en-US"/>
        </w:rPr>
        <w:t xml:space="preserve">: </w:t>
      </w:r>
      <w:r w:rsidRPr="00B36C7F">
        <w:rPr>
          <w:rFonts w:eastAsia="MS ??"/>
          <w:color w:val="auto"/>
          <w:lang w:eastAsia="en-US"/>
        </w:rPr>
        <w:t>Following Jesus' crucifixion, the disciples were scattered, but they had digested enough of his teachings to come together again after his resurrection and receive the Holy Spirit's power at Pentecost. They had absorbed his ministry.</w:t>
      </w:r>
      <w:r>
        <w:rPr>
          <w:rStyle w:val="FootnoteReference"/>
          <w:rFonts w:eastAsia="MS ??"/>
          <w:color w:val="auto"/>
          <w:lang w:eastAsia="en-US"/>
        </w:rPr>
        <w:footnoteReference w:id="304"/>
      </w:r>
    </w:p>
    <w:p w14:paraId="265B7D73" w14:textId="77777777" w:rsidR="0078750D" w:rsidRDefault="0078750D" w:rsidP="00C07651">
      <w:pPr>
        <w:widowControl w:val="0"/>
        <w:spacing w:line="480" w:lineRule="auto"/>
        <w:ind w:firstLine="720"/>
        <w:contextualSpacing/>
        <w:rPr>
          <w:rFonts w:eastAsia="MS ??"/>
          <w:color w:val="auto"/>
          <w:lang w:eastAsia="en-US"/>
        </w:rPr>
      </w:pPr>
    </w:p>
    <w:p w14:paraId="17AC6C2A" w14:textId="1805AD5F" w:rsidR="00C07651" w:rsidRDefault="00C07651" w:rsidP="00A062D8">
      <w:pPr>
        <w:pStyle w:val="Heading5"/>
      </w:pPr>
      <w:r>
        <w:t>Paul's Model in Discipleship</w:t>
      </w:r>
    </w:p>
    <w:p w14:paraId="4CBE332A" w14:textId="77777777" w:rsidR="00C07651" w:rsidRDefault="00C07651" w:rsidP="00C07651">
      <w:pPr>
        <w:widowControl w:val="0"/>
        <w:spacing w:line="480" w:lineRule="auto"/>
        <w:ind w:firstLine="720"/>
        <w:contextualSpacing/>
        <w:rPr>
          <w:rFonts w:eastAsia="MS ??"/>
          <w:color w:val="auto"/>
          <w:lang w:eastAsia="en-US"/>
        </w:rPr>
      </w:pPr>
      <w:r w:rsidRPr="005F4ED0">
        <w:rPr>
          <w:rFonts w:eastAsia="MS ??"/>
          <w:color w:val="auto"/>
          <w:lang w:eastAsia="en-US"/>
        </w:rPr>
        <w:t>Developmental Stage One</w:t>
      </w:r>
      <w:r>
        <w:rPr>
          <w:rFonts w:eastAsia="MS ??"/>
          <w:color w:val="auto"/>
          <w:lang w:eastAsia="en-US"/>
        </w:rPr>
        <w:t>,</w:t>
      </w:r>
      <w:r w:rsidRPr="005F4ED0">
        <w:rPr>
          <w:rFonts w:eastAsia="MS ??"/>
          <w:color w:val="auto"/>
          <w:lang w:eastAsia="en-US"/>
        </w:rPr>
        <w:t xml:space="preserve"> Imitation (Infancy)</w:t>
      </w:r>
      <w:r>
        <w:rPr>
          <w:rFonts w:eastAsia="MS ??"/>
          <w:color w:val="auto"/>
          <w:lang w:eastAsia="en-US"/>
        </w:rPr>
        <w:t>:</w:t>
      </w:r>
      <w:r w:rsidRPr="005F4ED0">
        <w:rPr>
          <w:rFonts w:eastAsia="MS ??"/>
          <w:color w:val="auto"/>
          <w:lang w:eastAsia="en-US"/>
        </w:rPr>
        <w:t xml:space="preserve"> Paul combines his parental self-understanding with a call to </w:t>
      </w:r>
      <w:r>
        <w:rPr>
          <w:rFonts w:eastAsia="MS ??"/>
          <w:color w:val="auto"/>
          <w:lang w:eastAsia="en-US"/>
        </w:rPr>
        <w:t xml:space="preserve">the churches in Corinth, </w:t>
      </w:r>
      <w:proofErr w:type="gramStart"/>
      <w:r>
        <w:rPr>
          <w:rFonts w:eastAsia="MS ??"/>
          <w:color w:val="auto"/>
          <w:lang w:eastAsia="en-US"/>
        </w:rPr>
        <w:t>Philippi</w:t>
      </w:r>
      <w:proofErr w:type="gramEnd"/>
      <w:r>
        <w:rPr>
          <w:rFonts w:eastAsia="MS ??"/>
          <w:color w:val="auto"/>
          <w:lang w:eastAsia="en-US"/>
        </w:rPr>
        <w:t xml:space="preserve"> and Thessalonica</w:t>
      </w:r>
      <w:r w:rsidRPr="005F4ED0">
        <w:rPr>
          <w:rFonts w:eastAsia="MS ??"/>
          <w:color w:val="auto"/>
          <w:lang w:eastAsia="en-US"/>
        </w:rPr>
        <w:t xml:space="preserve"> to imitate his life.</w:t>
      </w:r>
      <w:r>
        <w:rPr>
          <w:rStyle w:val="FootnoteReference"/>
          <w:rFonts w:eastAsia="MS ??"/>
          <w:color w:val="auto"/>
          <w:lang w:eastAsia="en-US"/>
        </w:rPr>
        <w:footnoteReference w:id="305"/>
      </w:r>
      <w:r>
        <w:rPr>
          <w:rFonts w:eastAsia="MS ??"/>
          <w:color w:val="auto"/>
          <w:lang w:eastAsia="en-US"/>
        </w:rPr>
        <w:t xml:space="preserve"> </w:t>
      </w:r>
    </w:p>
    <w:p w14:paraId="37BDBD08" w14:textId="1141DCD8" w:rsidR="00C07651" w:rsidRPr="00AD7BE3" w:rsidRDefault="00C07651" w:rsidP="00AD7BE3">
      <w:pPr>
        <w:widowControl w:val="0"/>
        <w:ind w:left="720"/>
        <w:contextualSpacing/>
        <w:rPr>
          <w:rFonts w:eastAsia="MS ??"/>
          <w:color w:val="auto"/>
          <w:sz w:val="22"/>
          <w:szCs w:val="22"/>
          <w:lang w:eastAsia="en-US"/>
        </w:rPr>
      </w:pPr>
      <w:r w:rsidRPr="00AD7BE3">
        <w:rPr>
          <w:rFonts w:eastAsia="MS ??"/>
          <w:color w:val="auto"/>
          <w:sz w:val="22"/>
          <w:szCs w:val="22"/>
          <w:lang w:eastAsia="en-US"/>
        </w:rPr>
        <w:t xml:space="preserve">The word </w:t>
      </w:r>
      <w:r w:rsidRPr="00AD7BE3">
        <w:rPr>
          <w:rFonts w:eastAsia="MS ??"/>
          <w:i/>
          <w:iCs/>
          <w:color w:val="auto"/>
          <w:sz w:val="22"/>
          <w:szCs w:val="22"/>
          <w:lang w:eastAsia="en-US"/>
        </w:rPr>
        <w:t>imitate</w:t>
      </w:r>
      <w:r w:rsidRPr="00AD7BE3">
        <w:rPr>
          <w:rFonts w:eastAsia="MS ??"/>
          <w:color w:val="auto"/>
          <w:sz w:val="22"/>
          <w:szCs w:val="22"/>
          <w:lang w:eastAsia="en-US"/>
        </w:rPr>
        <w:t xml:space="preserve"> here is </w:t>
      </w:r>
      <w:proofErr w:type="spellStart"/>
      <w:r w:rsidRPr="00AD7BE3">
        <w:rPr>
          <w:rFonts w:eastAsia="MS ??"/>
          <w:i/>
          <w:iCs/>
          <w:color w:val="auto"/>
          <w:sz w:val="22"/>
          <w:szCs w:val="22"/>
          <w:lang w:eastAsia="en-US"/>
        </w:rPr>
        <w:t>mimeomai</w:t>
      </w:r>
      <w:proofErr w:type="spellEnd"/>
      <w:r w:rsidRPr="00AD7BE3">
        <w:rPr>
          <w:rFonts w:eastAsia="MS ??"/>
          <w:color w:val="auto"/>
          <w:sz w:val="22"/>
          <w:szCs w:val="22"/>
          <w:lang w:eastAsia="en-US"/>
        </w:rPr>
        <w:t xml:space="preserve">, from which we get the English word </w:t>
      </w:r>
      <w:r w:rsidRPr="00AD7BE3">
        <w:rPr>
          <w:rFonts w:eastAsia="MS ??"/>
          <w:i/>
          <w:iCs/>
          <w:color w:val="auto"/>
          <w:sz w:val="22"/>
          <w:szCs w:val="22"/>
          <w:lang w:eastAsia="en-US"/>
        </w:rPr>
        <w:t>mimic</w:t>
      </w:r>
      <w:r w:rsidRPr="00AD7BE3">
        <w:rPr>
          <w:rFonts w:eastAsia="MS ??"/>
          <w:color w:val="auto"/>
          <w:sz w:val="22"/>
          <w:szCs w:val="22"/>
          <w:lang w:eastAsia="en-US"/>
        </w:rPr>
        <w:t xml:space="preserve">. </w:t>
      </w:r>
      <w:proofErr w:type="spellStart"/>
      <w:r w:rsidRPr="00AD7BE3">
        <w:rPr>
          <w:rFonts w:eastAsia="MS ??"/>
          <w:i/>
          <w:iCs/>
          <w:color w:val="auto"/>
          <w:sz w:val="22"/>
          <w:szCs w:val="22"/>
          <w:lang w:eastAsia="en-US"/>
        </w:rPr>
        <w:t>Mimeomai</w:t>
      </w:r>
      <w:proofErr w:type="spellEnd"/>
      <w:r w:rsidRPr="00AD7BE3">
        <w:rPr>
          <w:rFonts w:eastAsia="MS ??"/>
          <w:i/>
          <w:iCs/>
          <w:color w:val="auto"/>
          <w:sz w:val="22"/>
          <w:szCs w:val="22"/>
          <w:lang w:eastAsia="en-US"/>
        </w:rPr>
        <w:t xml:space="preserve"> </w:t>
      </w:r>
      <w:r w:rsidRPr="00AD7BE3">
        <w:rPr>
          <w:rFonts w:eastAsia="MS ??"/>
          <w:color w:val="auto"/>
          <w:sz w:val="22"/>
          <w:szCs w:val="22"/>
          <w:lang w:eastAsia="en-US"/>
        </w:rPr>
        <w:t xml:space="preserve">is used in </w:t>
      </w:r>
      <w:proofErr w:type="gramStart"/>
      <w:r w:rsidRPr="00AD7BE3">
        <w:rPr>
          <w:rFonts w:eastAsia="MS ??"/>
          <w:color w:val="auto"/>
          <w:sz w:val="22"/>
          <w:szCs w:val="22"/>
          <w:lang w:eastAsia="en-US"/>
        </w:rPr>
        <w:t>a number of</w:t>
      </w:r>
      <w:proofErr w:type="gramEnd"/>
      <w:r w:rsidRPr="00AD7BE3">
        <w:rPr>
          <w:rFonts w:eastAsia="MS ??"/>
          <w:color w:val="auto"/>
          <w:sz w:val="22"/>
          <w:szCs w:val="22"/>
          <w:lang w:eastAsia="en-US"/>
        </w:rPr>
        <w:t xml:space="preserve"> places (1 Corinthians 11:1; Philippians 3:17; 1 Thessalonians 1:6-7; 2 Thessalonians 3:7, 9), accompanied often by the word </w:t>
      </w:r>
      <w:r w:rsidRPr="00AD7BE3">
        <w:rPr>
          <w:rFonts w:eastAsia="MS ??"/>
          <w:i/>
          <w:iCs/>
          <w:color w:val="auto"/>
          <w:sz w:val="22"/>
          <w:szCs w:val="22"/>
          <w:lang w:eastAsia="en-US"/>
        </w:rPr>
        <w:t>typos</w:t>
      </w:r>
      <w:r w:rsidRPr="00AD7BE3">
        <w:rPr>
          <w:rFonts w:eastAsia="MS ??"/>
          <w:color w:val="auto"/>
          <w:sz w:val="22"/>
          <w:szCs w:val="22"/>
          <w:lang w:eastAsia="en-US"/>
        </w:rPr>
        <w:t xml:space="preserve">, which is translated variously as “example,” “model” or “pattern.” In 1 Corinthians 11:1 Paul qualifies his previously unqualified admonition to imitate himself by adding, “Be imitators of me, </w:t>
      </w:r>
      <w:r w:rsidRPr="00AD7BE3">
        <w:rPr>
          <w:rFonts w:eastAsia="MS ??"/>
          <w:i/>
          <w:iCs/>
          <w:color w:val="auto"/>
          <w:sz w:val="22"/>
          <w:szCs w:val="22"/>
          <w:lang w:eastAsia="en-US"/>
        </w:rPr>
        <w:t>as I am of Christ</w:t>
      </w:r>
      <w:r w:rsidRPr="00AD7BE3">
        <w:rPr>
          <w:rFonts w:eastAsia="MS ??"/>
          <w:color w:val="auto"/>
          <w:sz w:val="22"/>
          <w:szCs w:val="22"/>
          <w:lang w:eastAsia="en-US"/>
        </w:rPr>
        <w:t>.”</w:t>
      </w:r>
      <w:r w:rsidRPr="00AD7BE3">
        <w:rPr>
          <w:rStyle w:val="FootnoteReference"/>
          <w:rFonts w:eastAsia="MS ??"/>
          <w:color w:val="auto"/>
          <w:sz w:val="22"/>
          <w:szCs w:val="22"/>
          <w:lang w:eastAsia="en-US"/>
        </w:rPr>
        <w:footnoteReference w:id="306"/>
      </w:r>
    </w:p>
    <w:p w14:paraId="0509AF88" w14:textId="77777777" w:rsidR="00C07651" w:rsidRDefault="00C07651" w:rsidP="00AD7BE3">
      <w:pPr>
        <w:widowControl w:val="0"/>
        <w:ind w:firstLine="720"/>
        <w:contextualSpacing/>
        <w:rPr>
          <w:rFonts w:eastAsia="MS ??"/>
          <w:color w:val="auto"/>
          <w:lang w:eastAsia="en-US"/>
        </w:rPr>
      </w:pPr>
    </w:p>
    <w:p w14:paraId="5F9F9CCA" w14:textId="7D964D42" w:rsidR="00C07651" w:rsidRDefault="00C07651" w:rsidP="00C07651">
      <w:pPr>
        <w:widowControl w:val="0"/>
        <w:spacing w:line="480" w:lineRule="auto"/>
        <w:ind w:firstLine="720"/>
        <w:contextualSpacing/>
        <w:rPr>
          <w:rFonts w:eastAsia="MS ??"/>
          <w:color w:val="auto"/>
          <w:lang w:eastAsia="en-US"/>
        </w:rPr>
      </w:pPr>
      <w:r w:rsidRPr="00202475">
        <w:rPr>
          <w:rFonts w:eastAsia="MS ??"/>
          <w:color w:val="auto"/>
          <w:lang w:eastAsia="en-US"/>
        </w:rPr>
        <w:t>Developmental Stage Two</w:t>
      </w:r>
      <w:r>
        <w:rPr>
          <w:rFonts w:eastAsia="MS ??"/>
          <w:color w:val="auto"/>
          <w:lang w:eastAsia="en-US"/>
        </w:rPr>
        <w:t>,</w:t>
      </w:r>
      <w:r w:rsidRPr="00202475">
        <w:rPr>
          <w:rFonts w:eastAsia="MS ??"/>
          <w:color w:val="auto"/>
          <w:lang w:eastAsia="en-US"/>
        </w:rPr>
        <w:t xml:space="preserve"> Identification (Childhood)</w:t>
      </w:r>
      <w:r>
        <w:rPr>
          <w:rFonts w:eastAsia="MS ??"/>
          <w:color w:val="auto"/>
          <w:lang w:eastAsia="en-US"/>
        </w:rPr>
        <w:t>: "</w:t>
      </w:r>
      <w:r w:rsidRPr="00BE7403">
        <w:rPr>
          <w:rFonts w:eastAsia="MS ??"/>
          <w:color w:val="auto"/>
          <w:lang w:eastAsia="en-US"/>
        </w:rPr>
        <w:t>Loving parents tie their welfare and happiness to the welfare and happiness of their children. In this regard</w:t>
      </w:r>
      <w:r w:rsidR="008B47AF">
        <w:rPr>
          <w:rFonts w:eastAsia="MS ??"/>
          <w:color w:val="auto"/>
          <w:lang w:eastAsia="en-US"/>
        </w:rPr>
        <w:t>,</w:t>
      </w:r>
      <w:r w:rsidRPr="00BE7403">
        <w:rPr>
          <w:rFonts w:eastAsia="MS ??"/>
          <w:color w:val="auto"/>
          <w:lang w:eastAsia="en-US"/>
        </w:rPr>
        <w:t xml:space="preserve"> Paul had the heart of a parent when it came to the welfare of his spiritual children.</w:t>
      </w:r>
      <w:r>
        <w:rPr>
          <w:rFonts w:eastAsia="MS ??"/>
          <w:color w:val="auto"/>
          <w:lang w:eastAsia="en-US"/>
        </w:rPr>
        <w:t>"</w:t>
      </w:r>
      <w:r>
        <w:rPr>
          <w:rStyle w:val="FootnoteReference"/>
          <w:rFonts w:eastAsia="MS ??"/>
          <w:color w:val="auto"/>
          <w:lang w:eastAsia="en-US"/>
        </w:rPr>
        <w:footnoteReference w:id="307"/>
      </w:r>
    </w:p>
    <w:p w14:paraId="094EEDEB" w14:textId="0A1ED4A4" w:rsidR="00C07651" w:rsidRDefault="00C07651" w:rsidP="00C07651">
      <w:pPr>
        <w:widowControl w:val="0"/>
        <w:spacing w:line="480" w:lineRule="auto"/>
        <w:ind w:firstLine="720"/>
        <w:contextualSpacing/>
        <w:rPr>
          <w:rFonts w:eastAsia="MS ??"/>
          <w:color w:val="auto"/>
          <w:lang w:eastAsia="en-US"/>
        </w:rPr>
      </w:pPr>
      <w:r w:rsidRPr="0037141F">
        <w:rPr>
          <w:rFonts w:eastAsia="MS ??"/>
          <w:color w:val="auto"/>
          <w:lang w:eastAsia="en-US"/>
        </w:rPr>
        <w:t>Developmental Stage Three</w:t>
      </w:r>
      <w:r>
        <w:rPr>
          <w:rFonts w:eastAsia="MS ??"/>
          <w:color w:val="auto"/>
          <w:lang w:eastAsia="en-US"/>
        </w:rPr>
        <w:t xml:space="preserve">, </w:t>
      </w:r>
      <w:r w:rsidRPr="0037141F">
        <w:rPr>
          <w:rFonts w:eastAsia="MS ??"/>
          <w:color w:val="auto"/>
          <w:lang w:eastAsia="en-US"/>
        </w:rPr>
        <w:t>Exhortation (Adolescence)</w:t>
      </w:r>
      <w:r>
        <w:rPr>
          <w:rFonts w:eastAsia="MS ??"/>
          <w:color w:val="auto"/>
          <w:lang w:eastAsia="en-US"/>
        </w:rPr>
        <w:t>: "</w:t>
      </w:r>
      <w:r w:rsidRPr="00D50977">
        <w:rPr>
          <w:rFonts w:eastAsia="MS ??"/>
          <w:color w:val="auto"/>
          <w:lang w:eastAsia="en-US"/>
        </w:rPr>
        <w:t>The adolescent stage of discipleship is very much like the adolescent stage of a teenager</w:t>
      </w:r>
      <w:r>
        <w:rPr>
          <w:rFonts w:eastAsia="MS ??"/>
          <w:color w:val="auto"/>
          <w:lang w:eastAsia="en-US"/>
        </w:rPr>
        <w:t xml:space="preserve">. </w:t>
      </w:r>
      <w:r w:rsidRPr="00D50977">
        <w:rPr>
          <w:rFonts w:eastAsia="MS ??"/>
          <w:color w:val="auto"/>
          <w:lang w:eastAsia="en-US"/>
        </w:rPr>
        <w:t xml:space="preserve">During </w:t>
      </w:r>
      <w:r w:rsidRPr="00D50977">
        <w:rPr>
          <w:rFonts w:eastAsia="MS ??"/>
          <w:color w:val="auto"/>
          <w:lang w:eastAsia="en-US"/>
        </w:rPr>
        <w:lastRenderedPageBreak/>
        <w:t>adolescence</w:t>
      </w:r>
      <w:r w:rsidR="008B47AF">
        <w:rPr>
          <w:rFonts w:eastAsia="MS ??"/>
          <w:color w:val="auto"/>
          <w:lang w:eastAsia="en-US"/>
        </w:rPr>
        <w:t>,</w:t>
      </w:r>
      <w:r w:rsidRPr="00D50977">
        <w:rPr>
          <w:rFonts w:eastAsia="MS ??"/>
          <w:color w:val="auto"/>
          <w:lang w:eastAsia="en-US"/>
        </w:rPr>
        <w:t xml:space="preserve"> a critical issue is building confidence so that teens can blossom into their own persons.</w:t>
      </w:r>
      <w:r>
        <w:rPr>
          <w:rFonts w:eastAsia="MS ??"/>
          <w:color w:val="auto"/>
          <w:lang w:eastAsia="en-US"/>
        </w:rPr>
        <w:t>"</w:t>
      </w:r>
      <w:r>
        <w:rPr>
          <w:rStyle w:val="FootnoteReference"/>
          <w:rFonts w:eastAsia="MS ??"/>
          <w:color w:val="auto"/>
          <w:lang w:eastAsia="en-US"/>
        </w:rPr>
        <w:footnoteReference w:id="308"/>
      </w:r>
    </w:p>
    <w:p w14:paraId="3409FF81" w14:textId="77777777" w:rsidR="00C07651" w:rsidRDefault="00C07651" w:rsidP="00C07651">
      <w:pPr>
        <w:widowControl w:val="0"/>
        <w:spacing w:line="480" w:lineRule="auto"/>
        <w:ind w:firstLine="720"/>
        <w:contextualSpacing/>
        <w:rPr>
          <w:rFonts w:eastAsia="MS ??"/>
          <w:color w:val="auto"/>
          <w:lang w:eastAsia="en-US"/>
        </w:rPr>
      </w:pPr>
      <w:r w:rsidRPr="00D50977">
        <w:rPr>
          <w:rFonts w:eastAsia="MS ??"/>
          <w:color w:val="auto"/>
          <w:lang w:eastAsia="en-US"/>
        </w:rPr>
        <w:t>Developmental Stage Four</w:t>
      </w:r>
      <w:r>
        <w:rPr>
          <w:rFonts w:eastAsia="MS ??"/>
          <w:color w:val="auto"/>
          <w:lang w:eastAsia="en-US"/>
        </w:rPr>
        <w:t>,</w:t>
      </w:r>
      <w:r w:rsidRPr="00D50977">
        <w:rPr>
          <w:rFonts w:eastAsia="MS ??"/>
          <w:color w:val="auto"/>
          <w:lang w:eastAsia="en-US"/>
        </w:rPr>
        <w:t xml:space="preserve"> Participation (Adulthood)</w:t>
      </w:r>
      <w:r>
        <w:rPr>
          <w:rFonts w:eastAsia="MS ??"/>
          <w:color w:val="auto"/>
          <w:lang w:eastAsia="en-US"/>
        </w:rPr>
        <w:t>:</w:t>
      </w:r>
      <w:r w:rsidRPr="00D50977">
        <w:rPr>
          <w:rFonts w:eastAsia="MS ??"/>
          <w:color w:val="auto"/>
          <w:lang w:eastAsia="en-US"/>
        </w:rPr>
        <w:t xml:space="preserve"> </w:t>
      </w:r>
      <w:r w:rsidRPr="00543063">
        <w:rPr>
          <w:rFonts w:eastAsia="MS ??"/>
          <w:color w:val="auto"/>
          <w:lang w:eastAsia="en-US"/>
        </w:rPr>
        <w:t>At the adult level, learning transforms into a shared process of development.</w:t>
      </w:r>
      <w:r>
        <w:rPr>
          <w:rStyle w:val="FootnoteReference"/>
          <w:rFonts w:eastAsia="MS ??"/>
          <w:color w:val="auto"/>
          <w:lang w:eastAsia="en-US"/>
        </w:rPr>
        <w:footnoteReference w:id="309"/>
      </w:r>
      <w:r w:rsidRPr="00543063">
        <w:rPr>
          <w:rFonts w:eastAsia="MS ??"/>
          <w:color w:val="auto"/>
          <w:lang w:eastAsia="en-US"/>
        </w:rPr>
        <w:t xml:space="preserve"> Arriving at maturity is the aim of the disciplining process</w:t>
      </w:r>
      <w:r>
        <w:rPr>
          <w:rFonts w:eastAsia="MS ??"/>
          <w:color w:val="auto"/>
          <w:lang w:eastAsia="en-US"/>
        </w:rPr>
        <w:t xml:space="preserve"> and m</w:t>
      </w:r>
      <w:r w:rsidRPr="00543063">
        <w:rPr>
          <w:rFonts w:eastAsia="MS ??"/>
          <w:color w:val="auto"/>
          <w:lang w:eastAsia="en-US"/>
        </w:rPr>
        <w:t>utuality identifies the maturity stage.</w:t>
      </w:r>
      <w:r>
        <w:rPr>
          <w:rStyle w:val="FootnoteReference"/>
          <w:rFonts w:eastAsia="MS ??"/>
          <w:color w:val="auto"/>
          <w:lang w:eastAsia="en-US"/>
        </w:rPr>
        <w:footnoteReference w:id="310"/>
      </w:r>
      <w:r w:rsidRPr="00D50977">
        <w:rPr>
          <w:rFonts w:eastAsia="MS ??"/>
          <w:color w:val="auto"/>
          <w:lang w:eastAsia="en-US"/>
        </w:rPr>
        <w:t xml:space="preserve"> </w:t>
      </w:r>
      <w:r w:rsidRPr="00543063">
        <w:rPr>
          <w:rFonts w:eastAsia="MS ??"/>
          <w:color w:val="auto"/>
          <w:lang w:eastAsia="en-US"/>
        </w:rPr>
        <w:t>Exhorting the person to become everything that God intended him or her to be is a defining characteristic of the adolescent period of growth.</w:t>
      </w:r>
      <w:r>
        <w:rPr>
          <w:rStyle w:val="FootnoteReference"/>
          <w:rFonts w:eastAsia="MS ??"/>
          <w:color w:val="auto"/>
          <w:lang w:eastAsia="en-US"/>
        </w:rPr>
        <w:footnoteReference w:id="311"/>
      </w:r>
    </w:p>
    <w:p w14:paraId="3E8201FC" w14:textId="77777777" w:rsidR="00D0514D" w:rsidRDefault="00D0514D" w:rsidP="00C07651">
      <w:pPr>
        <w:widowControl w:val="0"/>
        <w:spacing w:line="480" w:lineRule="auto"/>
        <w:ind w:firstLine="720"/>
        <w:contextualSpacing/>
        <w:rPr>
          <w:rFonts w:eastAsia="MS ??"/>
          <w:color w:val="auto"/>
          <w:lang w:eastAsia="en-US"/>
        </w:rPr>
      </w:pPr>
    </w:p>
    <w:p w14:paraId="627ADE0A" w14:textId="63B4334D" w:rsidR="00C07651" w:rsidRDefault="006B0395" w:rsidP="00D0514D">
      <w:pPr>
        <w:pStyle w:val="Heading4"/>
      </w:pPr>
      <w:r>
        <w:t>Process of Discipleship</w:t>
      </w:r>
    </w:p>
    <w:p w14:paraId="75DF058D" w14:textId="6AF0CB63" w:rsidR="006B0395" w:rsidRDefault="009778B9" w:rsidP="00C07651">
      <w:pPr>
        <w:widowControl w:val="0"/>
        <w:spacing w:line="480" w:lineRule="auto"/>
        <w:ind w:firstLine="720"/>
        <w:contextualSpacing/>
        <w:rPr>
          <w:rFonts w:eastAsia="MS ??"/>
          <w:color w:val="auto"/>
          <w:lang w:eastAsia="en-US"/>
        </w:rPr>
      </w:pPr>
      <w:r>
        <w:rPr>
          <w:sz w:val="23"/>
          <w:szCs w:val="23"/>
        </w:rPr>
        <w:t>Tamang claims, "Where there is discipleship, church growth is automatic."</w:t>
      </w:r>
      <w:r>
        <w:rPr>
          <w:rStyle w:val="FootnoteReference"/>
          <w:sz w:val="23"/>
          <w:szCs w:val="23"/>
        </w:rPr>
        <w:footnoteReference w:id="312"/>
      </w:r>
      <w:r>
        <w:rPr>
          <w:sz w:val="23"/>
          <w:szCs w:val="23"/>
        </w:rPr>
        <w:t xml:space="preserve"> However, </w:t>
      </w:r>
      <w:r w:rsidRPr="006B0395">
        <w:rPr>
          <w:rFonts w:eastAsia="MS ??"/>
          <w:color w:val="auto"/>
          <w:lang w:eastAsia="en-US"/>
        </w:rPr>
        <w:t>the</w:t>
      </w:r>
      <w:r w:rsidR="006B0395" w:rsidRPr="006B0395">
        <w:rPr>
          <w:rFonts w:eastAsia="MS ??"/>
          <w:color w:val="auto"/>
          <w:lang w:eastAsia="en-US"/>
        </w:rPr>
        <w:t xml:space="preserve"> process of discipleship is never ending process. It is </w:t>
      </w:r>
      <w:r w:rsidR="008B47AF">
        <w:rPr>
          <w:rFonts w:eastAsia="MS ??"/>
          <w:color w:val="auto"/>
          <w:lang w:eastAsia="en-US"/>
        </w:rPr>
        <w:t xml:space="preserve">a </w:t>
      </w:r>
      <w:r w:rsidR="006B0395" w:rsidRPr="006B0395">
        <w:rPr>
          <w:rFonts w:eastAsia="MS ??"/>
          <w:color w:val="auto"/>
          <w:lang w:eastAsia="en-US"/>
        </w:rPr>
        <w:t xml:space="preserve">lifelong investment </w:t>
      </w:r>
      <w:r w:rsidR="008B47AF">
        <w:rPr>
          <w:rFonts w:eastAsia="MS ??"/>
          <w:color w:val="auto"/>
          <w:lang w:eastAsia="en-US"/>
        </w:rPr>
        <w:t>i</w:t>
      </w:r>
      <w:r w:rsidR="006B0395" w:rsidRPr="006B0395">
        <w:rPr>
          <w:rFonts w:eastAsia="MS ??"/>
          <w:color w:val="auto"/>
          <w:lang w:eastAsia="en-US"/>
        </w:rPr>
        <w:t>n someone's life to make him/her like Christ.</w:t>
      </w:r>
      <w:r w:rsidR="006B0395">
        <w:rPr>
          <w:rFonts w:eastAsia="MS ??"/>
          <w:color w:val="auto"/>
          <w:lang w:eastAsia="en-US"/>
        </w:rPr>
        <w:t xml:space="preserve"> </w:t>
      </w:r>
      <w:r>
        <w:rPr>
          <w:rFonts w:eastAsia="MS ??"/>
          <w:color w:val="auto"/>
          <w:lang w:eastAsia="en-US"/>
        </w:rPr>
        <w:t xml:space="preserve">It needs effort and commitment. </w:t>
      </w:r>
      <w:r w:rsidR="006B0395">
        <w:rPr>
          <w:rFonts w:eastAsia="MS ??"/>
          <w:color w:val="auto"/>
          <w:lang w:eastAsia="en-US"/>
        </w:rPr>
        <w:t>Tamang rightly says,</w:t>
      </w:r>
    </w:p>
    <w:p w14:paraId="4BA87ACC" w14:textId="112913E2" w:rsidR="006B0395" w:rsidRDefault="006B0395" w:rsidP="006B0395">
      <w:pPr>
        <w:widowControl w:val="0"/>
        <w:ind w:left="720"/>
        <w:contextualSpacing/>
        <w:rPr>
          <w:rFonts w:eastAsia="MS ??"/>
          <w:color w:val="auto"/>
          <w:sz w:val="22"/>
          <w:szCs w:val="22"/>
          <w:lang w:eastAsia="en-US"/>
        </w:rPr>
      </w:pPr>
      <w:r w:rsidRPr="006B0395">
        <w:rPr>
          <w:rFonts w:eastAsia="MS ??"/>
          <w:color w:val="auto"/>
          <w:sz w:val="22"/>
          <w:szCs w:val="22"/>
          <w:lang w:eastAsia="en-US"/>
        </w:rPr>
        <w:t xml:space="preserve">Discipleship does not have an end, instead it is a lifelong process. It is due to the lack of proper understanding of discipleship that people practice it just for a certain </w:t>
      </w:r>
      <w:proofErr w:type="gramStart"/>
      <w:r w:rsidRPr="006B0395">
        <w:rPr>
          <w:rFonts w:eastAsia="MS ??"/>
          <w:color w:val="auto"/>
          <w:sz w:val="22"/>
          <w:szCs w:val="22"/>
          <w:lang w:eastAsia="en-US"/>
        </w:rPr>
        <w:t>period of time</w:t>
      </w:r>
      <w:proofErr w:type="gramEnd"/>
      <w:r w:rsidRPr="006B0395">
        <w:rPr>
          <w:rFonts w:eastAsia="MS ??"/>
          <w:color w:val="auto"/>
          <w:sz w:val="22"/>
          <w:szCs w:val="22"/>
          <w:lang w:eastAsia="en-US"/>
        </w:rPr>
        <w:t>. The process of discipleship never stops because people coming to Christ will never stop. In the Nepali context, people are rallying to churches, at least for their physical needs, such as healing, peace, etc. If we fail to present the whole gospel and disciple them properly, then we are endangering many souls.</w:t>
      </w:r>
      <w:r w:rsidRPr="006B0395">
        <w:rPr>
          <w:rStyle w:val="FootnoteReference"/>
          <w:rFonts w:eastAsia="MS ??"/>
          <w:color w:val="auto"/>
          <w:sz w:val="22"/>
          <w:szCs w:val="22"/>
          <w:lang w:eastAsia="en-US"/>
        </w:rPr>
        <w:footnoteReference w:id="313"/>
      </w:r>
      <w:r w:rsidRPr="006B0395">
        <w:rPr>
          <w:rFonts w:eastAsia="MS ??"/>
          <w:color w:val="auto"/>
          <w:sz w:val="22"/>
          <w:szCs w:val="22"/>
          <w:lang w:eastAsia="en-US"/>
        </w:rPr>
        <w:t xml:space="preserve"> </w:t>
      </w:r>
    </w:p>
    <w:p w14:paraId="4E01151C" w14:textId="77777777" w:rsidR="00D0514D" w:rsidRPr="006B0395" w:rsidRDefault="00D0514D" w:rsidP="006B0395">
      <w:pPr>
        <w:widowControl w:val="0"/>
        <w:ind w:left="720"/>
        <w:contextualSpacing/>
        <w:rPr>
          <w:rFonts w:eastAsia="MS ??"/>
          <w:color w:val="auto"/>
          <w:sz w:val="22"/>
          <w:szCs w:val="22"/>
          <w:lang w:eastAsia="en-US"/>
        </w:rPr>
      </w:pPr>
    </w:p>
    <w:p w14:paraId="3924DC9E" w14:textId="77777777" w:rsidR="006B0395" w:rsidRDefault="006B0395" w:rsidP="006B0395">
      <w:pPr>
        <w:widowControl w:val="0"/>
        <w:ind w:firstLine="720"/>
        <w:contextualSpacing/>
        <w:rPr>
          <w:rFonts w:eastAsia="MS ??"/>
          <w:color w:val="auto"/>
          <w:lang w:eastAsia="en-US"/>
        </w:rPr>
      </w:pPr>
    </w:p>
    <w:p w14:paraId="1EA51A00" w14:textId="0CB358AE" w:rsidR="00C07651" w:rsidRDefault="001C55BF" w:rsidP="00C07651">
      <w:pPr>
        <w:pStyle w:val="Heading3"/>
      </w:pPr>
      <w:bookmarkStart w:id="1434" w:name="_Toc138167488"/>
      <w:r>
        <w:t>The Mission Mindset</w:t>
      </w:r>
      <w:bookmarkEnd w:id="1434"/>
    </w:p>
    <w:p w14:paraId="3EE328D9" w14:textId="77777777" w:rsidR="00C07651" w:rsidRDefault="00C07651" w:rsidP="00C07651">
      <w:pPr>
        <w:widowControl w:val="0"/>
        <w:spacing w:line="480" w:lineRule="auto"/>
        <w:ind w:firstLine="720"/>
        <w:contextualSpacing/>
        <w:rPr>
          <w:rFonts w:eastAsia="MS ??"/>
          <w:color w:val="auto"/>
          <w:lang w:eastAsia="en-US"/>
        </w:rPr>
      </w:pPr>
      <w:r>
        <w:rPr>
          <w:rFonts w:eastAsia="MS ??"/>
          <w:color w:val="auto"/>
          <w:lang w:eastAsia="en-US"/>
        </w:rPr>
        <w:t>According to McNeal, "The missional conversation is not just changing the scorecard for the church, it is actually and fundamentally changing the game."</w:t>
      </w:r>
      <w:r>
        <w:rPr>
          <w:rStyle w:val="FootnoteReference"/>
          <w:rFonts w:eastAsia="MS ??"/>
          <w:color w:val="auto"/>
          <w:lang w:eastAsia="en-US"/>
        </w:rPr>
        <w:footnoteReference w:id="314"/>
      </w:r>
      <w:r>
        <w:rPr>
          <w:rFonts w:eastAsia="MS ??"/>
          <w:color w:val="auto"/>
          <w:lang w:eastAsia="en-US"/>
        </w:rPr>
        <w:t xml:space="preserve"> </w:t>
      </w:r>
      <w:r w:rsidRPr="000E09CC">
        <w:rPr>
          <w:rFonts w:eastAsia="MS ??"/>
          <w:color w:val="auto"/>
          <w:lang w:eastAsia="en-US"/>
        </w:rPr>
        <w:t xml:space="preserve">He </w:t>
      </w:r>
      <w:r w:rsidRPr="000E09CC">
        <w:rPr>
          <w:rFonts w:eastAsia="MS ??"/>
          <w:color w:val="auto"/>
          <w:lang w:eastAsia="en-US"/>
        </w:rPr>
        <w:lastRenderedPageBreak/>
        <w:t>emphasizes,</w:t>
      </w:r>
      <w:r>
        <w:rPr>
          <w:rFonts w:eastAsia="MS ??"/>
          <w:color w:val="auto"/>
          <w:lang w:eastAsia="en-US"/>
        </w:rPr>
        <w:t xml:space="preserve"> </w:t>
      </w:r>
    </w:p>
    <w:p w14:paraId="2BA2E52D" w14:textId="77777777" w:rsidR="00C07651" w:rsidRPr="00AD7BE3" w:rsidRDefault="00C07651" w:rsidP="00AD7BE3">
      <w:pPr>
        <w:widowControl w:val="0"/>
        <w:ind w:left="720"/>
        <w:contextualSpacing/>
        <w:rPr>
          <w:rFonts w:eastAsia="MS ??"/>
          <w:color w:val="auto"/>
          <w:sz w:val="22"/>
          <w:szCs w:val="22"/>
          <w:lang w:eastAsia="en-US"/>
        </w:rPr>
      </w:pPr>
      <w:r w:rsidRPr="00AD7BE3">
        <w:rPr>
          <w:rFonts w:eastAsia="MS ??"/>
          <w:color w:val="auto"/>
          <w:sz w:val="22"/>
          <w:szCs w:val="22"/>
          <w:lang w:eastAsia="en-US"/>
        </w:rPr>
        <w:t>Understanding church as the people of God partnering with him in his redemptive mission in the world allows for much broader bandwidth of how the church express itself in the world. It allows the church to move beyond the congregational existence and practices. It lays the foundation for seeing church as missional community.</w:t>
      </w:r>
      <w:r w:rsidRPr="00AD7BE3">
        <w:rPr>
          <w:rStyle w:val="FootnoteReference"/>
          <w:rFonts w:eastAsia="MS ??"/>
          <w:color w:val="auto"/>
          <w:sz w:val="22"/>
          <w:szCs w:val="22"/>
          <w:lang w:eastAsia="en-US"/>
        </w:rPr>
        <w:footnoteReference w:id="315"/>
      </w:r>
      <w:r w:rsidRPr="00AD7BE3">
        <w:rPr>
          <w:rFonts w:eastAsia="MS ??"/>
          <w:color w:val="auto"/>
          <w:sz w:val="22"/>
          <w:szCs w:val="22"/>
          <w:lang w:eastAsia="en-US"/>
        </w:rPr>
        <w:t xml:space="preserve"> </w:t>
      </w:r>
    </w:p>
    <w:p w14:paraId="7EB3167E" w14:textId="77777777" w:rsidR="00AD7BE3" w:rsidRDefault="00AD7BE3" w:rsidP="00AD7BE3">
      <w:pPr>
        <w:widowControl w:val="0"/>
        <w:ind w:left="720"/>
        <w:contextualSpacing/>
        <w:rPr>
          <w:rFonts w:eastAsia="MS ??"/>
          <w:color w:val="auto"/>
          <w:lang w:eastAsia="en-US"/>
        </w:rPr>
      </w:pPr>
    </w:p>
    <w:p w14:paraId="233EA8BF" w14:textId="32B78CA0" w:rsidR="00C07651" w:rsidRDefault="00C07651" w:rsidP="00C07651">
      <w:pPr>
        <w:widowControl w:val="0"/>
        <w:spacing w:line="480" w:lineRule="auto"/>
        <w:ind w:firstLine="720"/>
        <w:contextualSpacing/>
        <w:rPr>
          <w:rFonts w:eastAsia="MS ??"/>
          <w:color w:val="auto"/>
          <w:lang w:eastAsia="en-US"/>
        </w:rPr>
      </w:pPr>
      <w:r w:rsidRPr="00B85A9B">
        <w:rPr>
          <w:rFonts w:eastAsia="MS ??"/>
          <w:color w:val="auto"/>
          <w:lang w:eastAsia="en-US"/>
        </w:rPr>
        <w:t>By putting his points forward, McNeal contrasts the differences between churches as congregations and churches as missional communities.</w:t>
      </w:r>
      <w:r>
        <w:rPr>
          <w:rFonts w:eastAsia="MS ??"/>
          <w:color w:val="auto"/>
          <w:lang w:eastAsia="en-US"/>
        </w:rPr>
        <w:t xml:space="preserve"> </w:t>
      </w:r>
      <w:r w:rsidRPr="00744F7E">
        <w:rPr>
          <w:rFonts w:eastAsia="MS ??"/>
          <w:color w:val="auto"/>
          <w:lang w:eastAsia="en-US"/>
        </w:rPr>
        <w:t>He claims</w:t>
      </w:r>
      <w:r>
        <w:rPr>
          <w:rFonts w:eastAsia="MS ??"/>
          <w:color w:val="auto"/>
          <w:lang w:eastAsia="en-US"/>
        </w:rPr>
        <w:t>, "Whereas worship and teaching are the major convening elements of church as congregation, in missional communities' fellowship, life debriefing, and service fuel the core rhythms.</w:t>
      </w:r>
      <w:r w:rsidR="008B47AF">
        <w:rPr>
          <w:rFonts w:eastAsia="MS ??"/>
          <w:color w:val="auto"/>
          <w:lang w:eastAsia="en-US"/>
        </w:rPr>
        <w:t>"</w:t>
      </w:r>
      <w:r>
        <w:rPr>
          <w:rStyle w:val="FootnoteReference"/>
          <w:rFonts w:eastAsia="MS ??"/>
          <w:color w:val="auto"/>
          <w:lang w:eastAsia="en-US"/>
        </w:rPr>
        <w:footnoteReference w:id="316"/>
      </w:r>
      <w:r>
        <w:rPr>
          <w:rFonts w:eastAsia="MS ??"/>
          <w:color w:val="auto"/>
          <w:lang w:eastAsia="en-US"/>
        </w:rPr>
        <w:t xml:space="preserve"> </w:t>
      </w:r>
      <w:r w:rsidRPr="00744F7E">
        <w:rPr>
          <w:rFonts w:eastAsia="MS ??"/>
          <w:color w:val="auto"/>
          <w:lang w:eastAsia="en-US"/>
        </w:rPr>
        <w:t>He makes a comparison between missional communities and congregations' priorities</w:t>
      </w:r>
      <w:r>
        <w:rPr>
          <w:rFonts w:eastAsia="MS ??"/>
          <w:color w:val="auto"/>
          <w:lang w:eastAsia="en-US"/>
        </w:rPr>
        <w:t>. He claims,</w:t>
      </w:r>
    </w:p>
    <w:p w14:paraId="35DC601C" w14:textId="77777777" w:rsidR="00C07651" w:rsidRDefault="00C07651" w:rsidP="005C79D5">
      <w:pPr>
        <w:widowControl w:val="0"/>
        <w:ind w:left="720"/>
        <w:contextualSpacing/>
        <w:rPr>
          <w:rFonts w:eastAsia="MS ??"/>
          <w:color w:val="auto"/>
          <w:sz w:val="22"/>
          <w:szCs w:val="22"/>
          <w:lang w:eastAsia="en-US"/>
        </w:rPr>
      </w:pPr>
      <w:r w:rsidRPr="005C79D5">
        <w:rPr>
          <w:rFonts w:eastAsia="MS ??"/>
          <w:color w:val="auto"/>
          <w:sz w:val="22"/>
          <w:szCs w:val="22"/>
          <w:lang w:eastAsia="en-US"/>
        </w:rPr>
        <w:t>In congregations the focus of the weekly gathering is on what happens in the gathering, with much preparation during the week for the service, the class, whatever ... In missional communities the focus of the gathering is on what happens away from the gathering. Everyday life is the core curriculum.</w:t>
      </w:r>
      <w:r w:rsidRPr="005C79D5">
        <w:rPr>
          <w:rStyle w:val="FootnoteReference"/>
          <w:rFonts w:eastAsia="MS ??"/>
          <w:color w:val="auto"/>
          <w:sz w:val="22"/>
          <w:szCs w:val="22"/>
          <w:lang w:eastAsia="en-US"/>
        </w:rPr>
        <w:footnoteReference w:id="317"/>
      </w:r>
    </w:p>
    <w:p w14:paraId="637CA5F8" w14:textId="77777777" w:rsidR="009778B9" w:rsidRDefault="009778B9" w:rsidP="005C79D5">
      <w:pPr>
        <w:widowControl w:val="0"/>
        <w:ind w:left="720"/>
        <w:contextualSpacing/>
        <w:rPr>
          <w:rFonts w:eastAsia="MS ??"/>
          <w:color w:val="auto"/>
          <w:sz w:val="22"/>
          <w:szCs w:val="22"/>
          <w:lang w:eastAsia="en-US"/>
        </w:rPr>
      </w:pPr>
    </w:p>
    <w:p w14:paraId="1D883007" w14:textId="77777777" w:rsidR="009778B9" w:rsidRDefault="009778B9" w:rsidP="009778B9">
      <w:pPr>
        <w:widowControl w:val="0"/>
        <w:spacing w:line="480" w:lineRule="auto"/>
        <w:ind w:firstLine="720"/>
        <w:contextualSpacing/>
        <w:rPr>
          <w:rFonts w:eastAsia="MS ??"/>
          <w:color w:val="auto"/>
          <w:lang w:eastAsia="en-US"/>
        </w:rPr>
      </w:pPr>
      <w:proofErr w:type="spellStart"/>
      <w:r>
        <w:rPr>
          <w:rFonts w:eastAsia="MS ??"/>
          <w:color w:val="auto"/>
          <w:lang w:eastAsia="en-US"/>
        </w:rPr>
        <w:t>Atoyebi</w:t>
      </w:r>
      <w:proofErr w:type="spellEnd"/>
      <w:r>
        <w:rPr>
          <w:rFonts w:eastAsia="MS ??"/>
          <w:color w:val="auto"/>
          <w:lang w:eastAsia="en-US"/>
        </w:rPr>
        <w:t xml:space="preserve"> rightly says, </w:t>
      </w:r>
    </w:p>
    <w:p w14:paraId="5D70DCED" w14:textId="0A2C2573" w:rsidR="009778B9" w:rsidRPr="009778B9" w:rsidRDefault="009778B9" w:rsidP="009778B9">
      <w:pPr>
        <w:widowControl w:val="0"/>
        <w:ind w:left="720"/>
        <w:contextualSpacing/>
        <w:rPr>
          <w:rFonts w:eastAsia="MS ??"/>
          <w:color w:val="auto"/>
          <w:sz w:val="22"/>
          <w:szCs w:val="22"/>
          <w:lang w:eastAsia="en-US"/>
        </w:rPr>
      </w:pPr>
      <w:r w:rsidRPr="009778B9">
        <w:rPr>
          <w:rFonts w:eastAsia="MS ??"/>
          <w:color w:val="auto"/>
          <w:sz w:val="22"/>
          <w:szCs w:val="22"/>
          <w:lang w:eastAsia="en-US"/>
        </w:rPr>
        <w:t>The context of mission is borne out of divine intervention in human affairs. It is aimed at achieving a fulfilled relationship between God and man on the vertical axis, and between fellow humans on the horizontal line. Both axes converge on the object of mission, personified by the cross of the Savior Jesus Christ.</w:t>
      </w:r>
      <w:r w:rsidRPr="009778B9">
        <w:rPr>
          <w:rStyle w:val="FootnoteReference"/>
          <w:rFonts w:eastAsia="MS ??"/>
          <w:color w:val="auto"/>
          <w:sz w:val="22"/>
          <w:szCs w:val="22"/>
          <w:lang w:eastAsia="en-US"/>
        </w:rPr>
        <w:footnoteReference w:id="318"/>
      </w:r>
    </w:p>
    <w:bookmarkEnd w:id="664"/>
    <w:p w14:paraId="4845D9F9" w14:textId="77777777" w:rsidR="009778B9" w:rsidRDefault="009778B9" w:rsidP="00D0514D">
      <w:pPr>
        <w:spacing w:line="480" w:lineRule="auto"/>
        <w:jc w:val="center"/>
        <w:rPr>
          <w:lang w:eastAsia="en-US" w:bidi="he-IL"/>
        </w:rPr>
      </w:pPr>
    </w:p>
    <w:p w14:paraId="7ACC962F" w14:textId="641F87D9" w:rsidR="009817D4" w:rsidRDefault="009817D4" w:rsidP="00D0514D">
      <w:pPr>
        <w:pStyle w:val="Heading2"/>
      </w:pPr>
      <w:bookmarkStart w:id="1435" w:name="_Toc138167489"/>
      <w:r>
        <w:t>Challenge</w:t>
      </w:r>
      <w:r w:rsidR="00BE7EBD">
        <w:t>s</w:t>
      </w:r>
      <w:r>
        <w:t xml:space="preserve"> of Church Growth</w:t>
      </w:r>
      <w:bookmarkEnd w:id="1435"/>
    </w:p>
    <w:p w14:paraId="5D30D18B" w14:textId="77777777" w:rsidR="001E52A2" w:rsidRDefault="001E52A2" w:rsidP="001E52A2">
      <w:pPr>
        <w:spacing w:line="480" w:lineRule="auto"/>
        <w:ind w:firstLine="720"/>
      </w:pPr>
      <w:r w:rsidRPr="00FC2F79">
        <w:t>While the churches in Nepal have been expanding, they are nevertheless faced with a few significant obstacles.</w:t>
      </w:r>
      <w:r>
        <w:t xml:space="preserve"> Rongong says about these challenges in this way, </w:t>
      </w:r>
    </w:p>
    <w:p w14:paraId="34E3AFDE" w14:textId="77777777" w:rsidR="001E52A2" w:rsidRPr="005C79D5" w:rsidRDefault="001E52A2" w:rsidP="00FB0DC4">
      <w:pPr>
        <w:ind w:left="720"/>
        <w:rPr>
          <w:sz w:val="22"/>
          <w:szCs w:val="22"/>
        </w:rPr>
      </w:pPr>
      <w:r w:rsidRPr="005C79D5">
        <w:rPr>
          <w:sz w:val="22"/>
          <w:szCs w:val="22"/>
        </w:rPr>
        <w:t xml:space="preserve">Discipling and the obedience or shortage of leadership has often been the main challenge in the growth and development of a healthy church ... The factors which have adversely affected the local churches in the villages and even in the towns, is the unhealthy competitions between church groups, </w:t>
      </w:r>
      <w:proofErr w:type="gramStart"/>
      <w:r w:rsidRPr="005C79D5">
        <w:rPr>
          <w:sz w:val="22"/>
          <w:szCs w:val="22"/>
        </w:rPr>
        <w:t>denominations</w:t>
      </w:r>
      <w:proofErr w:type="gramEnd"/>
      <w:r w:rsidRPr="005C79D5">
        <w:rPr>
          <w:sz w:val="22"/>
          <w:szCs w:val="22"/>
        </w:rPr>
        <w:t xml:space="preserve"> or agencies in adopting those churches.</w:t>
      </w:r>
      <w:r w:rsidRPr="005C79D5">
        <w:rPr>
          <w:rStyle w:val="FootnoteReference"/>
          <w:sz w:val="22"/>
          <w:szCs w:val="22"/>
        </w:rPr>
        <w:footnoteReference w:id="319"/>
      </w:r>
    </w:p>
    <w:p w14:paraId="3428AD7C" w14:textId="77777777" w:rsidR="005C79D5" w:rsidRPr="00112ECC" w:rsidRDefault="005C79D5" w:rsidP="00FB0DC4">
      <w:pPr>
        <w:ind w:left="720"/>
      </w:pPr>
    </w:p>
    <w:p w14:paraId="52BD1F6D" w14:textId="469AB31C" w:rsidR="00532E15" w:rsidRDefault="00CD606E" w:rsidP="00532E15">
      <w:pPr>
        <w:widowControl w:val="0"/>
        <w:spacing w:line="480" w:lineRule="auto"/>
        <w:ind w:firstLine="720"/>
        <w:contextualSpacing/>
        <w:rPr>
          <w:rFonts w:eastAsia="MS ??"/>
          <w:color w:val="auto"/>
          <w:lang w:eastAsia="en-US"/>
        </w:rPr>
      </w:pPr>
      <w:r>
        <w:rPr>
          <w:rFonts w:eastAsia="MS ??"/>
          <w:color w:val="auto"/>
          <w:lang w:eastAsia="en-US"/>
        </w:rPr>
        <w:t xml:space="preserve">According to Rongong, there are two main factors for church growth and </w:t>
      </w:r>
      <w:r>
        <w:rPr>
          <w:rFonts w:eastAsia="MS ??"/>
          <w:color w:val="auto"/>
          <w:lang w:eastAsia="en-US"/>
        </w:rPr>
        <w:lastRenderedPageBreak/>
        <w:t>stagnation: Discipleship and Leadership Development.</w:t>
      </w:r>
      <w:r w:rsidR="003C5C9A">
        <w:rPr>
          <w:rFonts w:eastAsia="MS ??"/>
          <w:color w:val="auto"/>
          <w:lang w:eastAsia="en-US"/>
        </w:rPr>
        <w:t xml:space="preserve"> </w:t>
      </w:r>
      <w:r w:rsidR="00532E15" w:rsidRPr="00532E15">
        <w:rPr>
          <w:rFonts w:eastAsia="MS ??"/>
          <w:color w:val="auto"/>
          <w:lang w:eastAsia="en-US"/>
        </w:rPr>
        <w:t>The church's primary responsibility is to make disciples who will spread the gospel and train leaders to maintain the movement.</w:t>
      </w:r>
      <w:r w:rsidR="00532E15">
        <w:rPr>
          <w:rFonts w:eastAsia="MS ??"/>
          <w:color w:val="auto"/>
          <w:lang w:eastAsia="en-US"/>
        </w:rPr>
        <w:t xml:space="preserve"> Jesus said to disciples, "</w:t>
      </w:r>
      <w:r w:rsidR="00532E15" w:rsidRPr="00532E15">
        <w:rPr>
          <w:rFonts w:eastAsia="MS ??"/>
          <w:color w:val="auto"/>
          <w:lang w:eastAsia="en-US"/>
        </w:rPr>
        <w:t>Go therefore and make disciples of all the nations, baptizing them in the name of the Father and the Son and the Holy Spirit, teaching them to observe all that I commanded you</w:t>
      </w:r>
      <w:r w:rsidR="00532E15">
        <w:rPr>
          <w:rFonts w:eastAsia="MS ??"/>
          <w:color w:val="auto"/>
          <w:lang w:eastAsia="en-US"/>
        </w:rPr>
        <w:t xml:space="preserve">" </w:t>
      </w:r>
      <w:r w:rsidR="00532E15" w:rsidRPr="00532E15">
        <w:rPr>
          <w:rFonts w:eastAsia="MS ??"/>
          <w:color w:val="auto"/>
          <w:lang w:eastAsia="en-US"/>
        </w:rPr>
        <w:t>(Mat 28:19-20 NAU)</w:t>
      </w:r>
      <w:r w:rsidR="00532E15">
        <w:rPr>
          <w:rFonts w:eastAsia="MS ??"/>
          <w:color w:val="auto"/>
          <w:lang w:eastAsia="en-US"/>
        </w:rPr>
        <w:t xml:space="preserve">. Similarly, Paul said </w:t>
      </w:r>
      <w:r w:rsidR="008B47AF">
        <w:rPr>
          <w:rFonts w:eastAsia="MS ??"/>
          <w:color w:val="auto"/>
          <w:lang w:eastAsia="en-US"/>
        </w:rPr>
        <w:t xml:space="preserve">to </w:t>
      </w:r>
      <w:r w:rsidR="00532E15">
        <w:rPr>
          <w:rFonts w:eastAsia="MS ??"/>
          <w:color w:val="auto"/>
          <w:lang w:eastAsia="en-US"/>
        </w:rPr>
        <w:t>Timothy, "</w:t>
      </w:r>
      <w:r w:rsidR="00532E15" w:rsidRPr="00532E15">
        <w:rPr>
          <w:rFonts w:eastAsia="MS ??"/>
          <w:color w:val="auto"/>
          <w:lang w:eastAsia="en-US"/>
        </w:rPr>
        <w:t>The things which you have heard from me in the presence of many witnesses, entrust these to faithful men who will be able to teach others also</w:t>
      </w:r>
      <w:r w:rsidR="00532E15">
        <w:rPr>
          <w:rFonts w:eastAsia="MS ??"/>
          <w:color w:val="auto"/>
          <w:lang w:eastAsia="en-US"/>
        </w:rPr>
        <w:t>"</w:t>
      </w:r>
      <w:r w:rsidR="00532E15" w:rsidRPr="00532E15">
        <w:rPr>
          <w:rFonts w:eastAsia="MS ??"/>
          <w:color w:val="auto"/>
          <w:lang w:eastAsia="en-US"/>
        </w:rPr>
        <w:t xml:space="preserve"> (</w:t>
      </w:r>
      <w:proofErr w:type="spellStart"/>
      <w:r w:rsidR="00532E15" w:rsidRPr="00532E15">
        <w:rPr>
          <w:rFonts w:eastAsia="MS ??"/>
          <w:color w:val="auto"/>
          <w:lang w:eastAsia="en-US"/>
        </w:rPr>
        <w:t>2Ti</w:t>
      </w:r>
      <w:proofErr w:type="spellEnd"/>
      <w:r w:rsidR="00532E15" w:rsidRPr="00532E15">
        <w:rPr>
          <w:rFonts w:eastAsia="MS ??"/>
          <w:color w:val="auto"/>
          <w:lang w:eastAsia="en-US"/>
        </w:rPr>
        <w:t> 2:2 NAU)</w:t>
      </w:r>
      <w:r w:rsidR="00532E15">
        <w:rPr>
          <w:rFonts w:eastAsia="MS ??"/>
          <w:color w:val="auto"/>
          <w:lang w:eastAsia="en-US"/>
        </w:rPr>
        <w:t>.</w:t>
      </w:r>
    </w:p>
    <w:p w14:paraId="18EEDDD9" w14:textId="0C005353" w:rsidR="00215880" w:rsidRDefault="00215880" w:rsidP="00215880">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asserts, "Growth is not automatic. There is strain, labor, travail, pain, and anguish. In the growth of a church there is as much stress as in the birth and growth of a child."</w:t>
      </w:r>
      <w:r>
        <w:rPr>
          <w:rStyle w:val="FootnoteReference"/>
          <w:rFonts w:eastAsia="MS ??"/>
          <w:color w:val="auto"/>
          <w:lang w:eastAsia="en-US"/>
        </w:rPr>
        <w:footnoteReference w:id="320"/>
      </w:r>
      <w:r>
        <w:rPr>
          <w:rFonts w:eastAsia="MS ??"/>
          <w:color w:val="auto"/>
          <w:lang w:eastAsia="en-US"/>
        </w:rPr>
        <w:t xml:space="preserve"> </w:t>
      </w:r>
      <w:proofErr w:type="spellStart"/>
      <w:r>
        <w:rPr>
          <w:rFonts w:eastAsia="MS ??"/>
          <w:color w:val="auto"/>
          <w:lang w:eastAsia="en-US"/>
        </w:rPr>
        <w:t>McGavran</w:t>
      </w:r>
      <w:proofErr w:type="spellEnd"/>
      <w:r>
        <w:rPr>
          <w:rFonts w:eastAsia="MS ??"/>
          <w:color w:val="auto"/>
          <w:lang w:eastAsia="en-US"/>
        </w:rPr>
        <w:t xml:space="preserve"> strongly asserts, "Growth requires decision -now! Growth imposes risk-now! Growth requires action-now! Growth demands allocation of resources -now! Growth requires work-now. When this happens, God gives the increase!"</w:t>
      </w:r>
      <w:r>
        <w:rPr>
          <w:rStyle w:val="FootnoteReference"/>
          <w:rFonts w:eastAsia="MS ??"/>
          <w:color w:val="auto"/>
          <w:lang w:eastAsia="en-US"/>
        </w:rPr>
        <w:footnoteReference w:id="321"/>
      </w:r>
      <w:r>
        <w:rPr>
          <w:rFonts w:eastAsia="MS ??"/>
          <w:color w:val="auto"/>
          <w:lang w:eastAsia="en-US"/>
        </w:rPr>
        <w:t xml:space="preserve"> </w:t>
      </w:r>
    </w:p>
    <w:p w14:paraId="098B5F53" w14:textId="16FBF5DE" w:rsidR="00215880" w:rsidRDefault="00215880" w:rsidP="00215880">
      <w:pPr>
        <w:widowControl w:val="0"/>
        <w:spacing w:line="480" w:lineRule="auto"/>
        <w:ind w:firstLine="720"/>
        <w:contextualSpacing/>
        <w:rPr>
          <w:rFonts w:eastAsia="MS ??"/>
          <w:color w:val="auto"/>
          <w:lang w:eastAsia="en-US"/>
        </w:rPr>
      </w:pPr>
      <w:proofErr w:type="spellStart"/>
      <w:r>
        <w:rPr>
          <w:rFonts w:eastAsia="MS ??"/>
          <w:color w:val="auto"/>
          <w:lang w:eastAsia="en-US"/>
        </w:rPr>
        <w:t>McGavran</w:t>
      </w:r>
      <w:proofErr w:type="spellEnd"/>
      <w:r>
        <w:rPr>
          <w:rFonts w:eastAsia="MS ??"/>
          <w:color w:val="auto"/>
          <w:lang w:eastAsia="en-US"/>
        </w:rPr>
        <w:t xml:space="preserve"> gives specific reasons behind church Growth, "Lack of holy living, lack of fervent prayer, lack of correct doctrine, lack of brotherly love </w:t>
      </w:r>
      <w:proofErr w:type="gramStart"/>
      <w:r>
        <w:rPr>
          <w:rFonts w:eastAsia="MS ??"/>
          <w:color w:val="auto"/>
          <w:lang w:eastAsia="en-US"/>
        </w:rPr>
        <w:t>are</w:t>
      </w:r>
      <w:proofErr w:type="gramEnd"/>
      <w:r>
        <w:rPr>
          <w:rFonts w:eastAsia="MS ??"/>
          <w:color w:val="auto"/>
          <w:lang w:eastAsia="en-US"/>
        </w:rPr>
        <w:t xml:space="preserve"> commonly mentioned as reasons for lack of Church Growth."</w:t>
      </w:r>
      <w:r>
        <w:rPr>
          <w:rStyle w:val="FootnoteReference"/>
          <w:rFonts w:eastAsia="MS ??"/>
          <w:color w:val="auto"/>
          <w:lang w:eastAsia="en-US"/>
        </w:rPr>
        <w:footnoteReference w:id="322"/>
      </w:r>
      <w:r>
        <w:rPr>
          <w:rFonts w:eastAsia="MS ??"/>
          <w:color w:val="auto"/>
          <w:lang w:eastAsia="en-US"/>
        </w:rPr>
        <w:t xml:space="preserve"> </w:t>
      </w:r>
    </w:p>
    <w:p w14:paraId="3E5CCB93" w14:textId="6A0D743F" w:rsidR="00215880" w:rsidRDefault="00215880" w:rsidP="00215880">
      <w:pPr>
        <w:widowControl w:val="0"/>
        <w:spacing w:line="480" w:lineRule="auto"/>
        <w:ind w:firstLine="720"/>
        <w:contextualSpacing/>
        <w:rPr>
          <w:rFonts w:eastAsia="MS ??"/>
          <w:color w:val="auto"/>
          <w:lang w:eastAsia="en-US"/>
        </w:rPr>
      </w:pPr>
      <w:r>
        <w:rPr>
          <w:rFonts w:eastAsia="MS ??"/>
          <w:color w:val="auto"/>
          <w:lang w:eastAsia="en-US"/>
        </w:rPr>
        <w:t xml:space="preserve">According to Gary McIntosh growth and declination is </w:t>
      </w:r>
      <w:r w:rsidR="008B47AF">
        <w:rPr>
          <w:rFonts w:eastAsia="MS ??"/>
          <w:color w:val="auto"/>
          <w:lang w:eastAsia="en-US"/>
        </w:rPr>
        <w:t xml:space="preserve">a </w:t>
      </w:r>
      <w:r>
        <w:rPr>
          <w:rFonts w:eastAsia="MS ??"/>
          <w:color w:val="auto"/>
          <w:lang w:eastAsia="en-US"/>
        </w:rPr>
        <w:t>regular process of the church. As human being experiences different cycle of life, church</w:t>
      </w:r>
      <w:r w:rsidR="008B47AF">
        <w:rPr>
          <w:rFonts w:eastAsia="MS ??"/>
          <w:color w:val="auto"/>
          <w:lang w:eastAsia="en-US"/>
        </w:rPr>
        <w:t>es</w:t>
      </w:r>
      <w:r>
        <w:rPr>
          <w:rFonts w:eastAsia="MS ??"/>
          <w:color w:val="auto"/>
          <w:lang w:eastAsia="en-US"/>
        </w:rPr>
        <w:t xml:space="preserve"> also experience different life cycle</w:t>
      </w:r>
      <w:r w:rsidR="008B47AF">
        <w:rPr>
          <w:rFonts w:eastAsia="MS ??"/>
          <w:color w:val="auto"/>
          <w:lang w:eastAsia="en-US"/>
        </w:rPr>
        <w:t>s</w:t>
      </w:r>
      <w:r>
        <w:rPr>
          <w:rFonts w:eastAsia="MS ??"/>
          <w:color w:val="auto"/>
          <w:lang w:eastAsia="en-US"/>
        </w:rPr>
        <w:t xml:space="preserve">. The only difference between human beings and </w:t>
      </w:r>
      <w:r w:rsidR="008B47AF">
        <w:rPr>
          <w:rFonts w:eastAsia="MS ??"/>
          <w:color w:val="auto"/>
          <w:lang w:eastAsia="en-US"/>
        </w:rPr>
        <w:t xml:space="preserve">the </w:t>
      </w:r>
      <w:r>
        <w:rPr>
          <w:rFonts w:eastAsia="MS ??"/>
          <w:color w:val="auto"/>
          <w:lang w:eastAsia="en-US"/>
        </w:rPr>
        <w:t xml:space="preserve">church is that human beings will die in </w:t>
      </w:r>
      <w:r w:rsidR="008B47AF">
        <w:rPr>
          <w:rFonts w:eastAsia="MS ??"/>
          <w:color w:val="auto"/>
          <w:lang w:eastAsia="en-US"/>
        </w:rPr>
        <w:t xml:space="preserve">the </w:t>
      </w:r>
      <w:r>
        <w:rPr>
          <w:rFonts w:eastAsia="MS ??"/>
          <w:color w:val="auto"/>
          <w:lang w:eastAsia="en-US"/>
        </w:rPr>
        <w:t xml:space="preserve">last stage where the church can be revitalized. However, it needs effort. McIntosh argues, </w:t>
      </w:r>
    </w:p>
    <w:p w14:paraId="08FA984D" w14:textId="77777777" w:rsidR="00215880" w:rsidRDefault="00215880" w:rsidP="00FB0DC4">
      <w:pPr>
        <w:widowControl w:val="0"/>
        <w:ind w:left="720"/>
        <w:contextualSpacing/>
        <w:rPr>
          <w:sz w:val="22"/>
          <w:szCs w:val="22"/>
        </w:rPr>
      </w:pPr>
      <w:r w:rsidRPr="00FB0DC4">
        <w:rPr>
          <w:rFonts w:eastAsia="MS ??"/>
          <w:color w:val="auto"/>
          <w:sz w:val="22"/>
          <w:szCs w:val="22"/>
          <w:lang w:eastAsia="en-US"/>
        </w:rPr>
        <w:t xml:space="preserve">All churches are inclined to follow a basic pattern of growth, plateau, and decline. Some travel along the life cycle faster ore slower. ...A church usually grows or declines from stage to stage; that is, it is rare for a church to skip the phase ... A </w:t>
      </w:r>
      <w:r w:rsidRPr="00FB0DC4">
        <w:rPr>
          <w:rFonts w:eastAsia="MS ??"/>
          <w:color w:val="auto"/>
          <w:sz w:val="22"/>
          <w:szCs w:val="22"/>
          <w:lang w:eastAsia="en-US"/>
        </w:rPr>
        <w:lastRenderedPageBreak/>
        <w:t>church's growth and decline do not progress steadily from stage to stage ... The longer a church is plateaued at one stage of growth, the more difficult it becomes to move to the next stage ... Normally, churches that remain vital for long periods of time experience not one single life cycle but several life cycles of growth, plateau, and decline. ... Churches can experience renewal at any point in their life cycle.</w:t>
      </w:r>
      <w:r w:rsidRPr="00FB0DC4">
        <w:rPr>
          <w:rStyle w:val="FootnoteReference"/>
          <w:rFonts w:eastAsia="MS ??"/>
          <w:color w:val="auto"/>
          <w:sz w:val="22"/>
          <w:szCs w:val="22"/>
          <w:lang w:eastAsia="en-US"/>
        </w:rPr>
        <w:footnoteReference w:id="323"/>
      </w:r>
      <w:r w:rsidRPr="00FB0DC4">
        <w:rPr>
          <w:sz w:val="22"/>
          <w:szCs w:val="22"/>
        </w:rPr>
        <w:t xml:space="preserve"> </w:t>
      </w:r>
    </w:p>
    <w:p w14:paraId="1DD50D15" w14:textId="77777777" w:rsidR="00783599" w:rsidRPr="00FB0DC4" w:rsidRDefault="00783599" w:rsidP="00783599">
      <w:pPr>
        <w:widowControl w:val="0"/>
        <w:ind w:left="720"/>
        <w:contextualSpacing/>
        <w:jc w:val="center"/>
        <w:rPr>
          <w:sz w:val="22"/>
          <w:szCs w:val="22"/>
        </w:rPr>
      </w:pPr>
    </w:p>
    <w:p w14:paraId="25AD7F7B" w14:textId="77777777" w:rsidR="003C5C9A" w:rsidRDefault="003C5C9A" w:rsidP="00FB0DC4">
      <w:pPr>
        <w:widowControl w:val="0"/>
        <w:ind w:left="720"/>
        <w:contextualSpacing/>
      </w:pPr>
    </w:p>
    <w:p w14:paraId="24CC9DBA" w14:textId="2826B54F" w:rsidR="00CD606E" w:rsidRDefault="008B47AF" w:rsidP="00CD606E">
      <w:pPr>
        <w:pStyle w:val="Heading3"/>
      </w:pPr>
      <w:bookmarkStart w:id="1436" w:name="_Toc138167490"/>
      <w:r>
        <w:t>The C</w:t>
      </w:r>
      <w:r w:rsidR="00CD606E">
        <w:t>ycle of Growth and Decline of Local Churches</w:t>
      </w:r>
      <w:bookmarkEnd w:id="1436"/>
    </w:p>
    <w:p w14:paraId="3DDE8A2E" w14:textId="0B17CFCF" w:rsidR="001E52A2" w:rsidRDefault="001E52A2" w:rsidP="001E52A2">
      <w:pPr>
        <w:widowControl w:val="0"/>
        <w:spacing w:line="480" w:lineRule="auto"/>
        <w:ind w:firstLine="720"/>
        <w:contextualSpacing/>
        <w:rPr>
          <w:rFonts w:eastAsia="MS ??"/>
          <w:color w:val="auto"/>
          <w:lang w:eastAsia="en-US"/>
        </w:rPr>
      </w:pPr>
      <w:r>
        <w:rPr>
          <w:rFonts w:eastAsia="MS ??"/>
          <w:color w:val="auto"/>
          <w:lang w:eastAsia="en-US"/>
        </w:rPr>
        <w:t>Local Churches experience a predictable life cycle of growth and decline.</w:t>
      </w:r>
      <w:r>
        <w:rPr>
          <w:rStyle w:val="FootnoteReference"/>
          <w:rFonts w:eastAsia="MS ??"/>
          <w:color w:val="auto"/>
          <w:lang w:eastAsia="en-US"/>
        </w:rPr>
        <w:footnoteReference w:id="324"/>
      </w:r>
      <w:r>
        <w:rPr>
          <w:rFonts w:eastAsia="MS ??"/>
          <w:color w:val="auto"/>
          <w:lang w:eastAsia="en-US"/>
        </w:rPr>
        <w:t xml:space="preserve"> McIntosh asserts the fact that "Undoubtedly times of growth are more exciting than times of decline, yet anyone who has worked in a church for very long has experienced both ups and downs."</w:t>
      </w:r>
      <w:r>
        <w:rPr>
          <w:rStyle w:val="FootnoteReference"/>
          <w:rFonts w:eastAsia="MS ??"/>
          <w:color w:val="auto"/>
          <w:lang w:eastAsia="en-US"/>
        </w:rPr>
        <w:footnoteReference w:id="325"/>
      </w:r>
      <w:r w:rsidRPr="00FD2413">
        <w:t xml:space="preserve"> </w:t>
      </w:r>
      <w:r w:rsidRPr="00FD2413">
        <w:rPr>
          <w:rFonts w:eastAsia="MS ??"/>
          <w:color w:val="auto"/>
          <w:lang w:eastAsia="en-US"/>
        </w:rPr>
        <w:t xml:space="preserve">As a church grows older and changes in size, it necessitates different leadership styles, programming adjustments, </w:t>
      </w:r>
      <w:r w:rsidR="008B47AF">
        <w:rPr>
          <w:rFonts w:eastAsia="MS ??"/>
          <w:color w:val="auto"/>
          <w:lang w:eastAsia="en-US"/>
        </w:rPr>
        <w:t xml:space="preserve">and </w:t>
      </w:r>
      <w:r w:rsidRPr="00FD2413">
        <w:rPr>
          <w:rFonts w:eastAsia="MS ??"/>
          <w:color w:val="auto"/>
          <w:lang w:eastAsia="en-US"/>
        </w:rPr>
        <w:t>training requirements, and presents a variety of new difficulties that must be handled.</w:t>
      </w:r>
      <w:r>
        <w:rPr>
          <w:rStyle w:val="FootnoteReference"/>
          <w:rFonts w:eastAsia="MS ??"/>
          <w:color w:val="auto"/>
          <w:lang w:eastAsia="en-US"/>
        </w:rPr>
        <w:footnoteReference w:id="326"/>
      </w:r>
      <w:r>
        <w:rPr>
          <w:rFonts w:eastAsia="MS ??"/>
          <w:color w:val="auto"/>
          <w:lang w:eastAsia="en-US"/>
        </w:rPr>
        <w:t xml:space="preserve"> McIntosh claims, "Other than its basic beliefs and values, the two major forces that impact a church's growth are its age and its size."</w:t>
      </w:r>
      <w:r>
        <w:rPr>
          <w:rStyle w:val="FootnoteReference"/>
          <w:rFonts w:eastAsia="MS ??"/>
          <w:color w:val="auto"/>
          <w:lang w:eastAsia="en-US"/>
        </w:rPr>
        <w:footnoteReference w:id="327"/>
      </w:r>
      <w:r>
        <w:rPr>
          <w:rFonts w:eastAsia="MS ??"/>
          <w:color w:val="auto"/>
          <w:lang w:eastAsia="en-US"/>
        </w:rPr>
        <w:t xml:space="preserve"> McIntosh asserts the life cycle of </w:t>
      </w:r>
      <w:r w:rsidR="008B47AF">
        <w:rPr>
          <w:rFonts w:eastAsia="MS ??"/>
          <w:color w:val="auto"/>
          <w:lang w:eastAsia="en-US"/>
        </w:rPr>
        <w:t xml:space="preserve">a </w:t>
      </w:r>
      <w:r>
        <w:rPr>
          <w:rFonts w:eastAsia="MS ??"/>
          <w:color w:val="auto"/>
          <w:lang w:eastAsia="en-US"/>
        </w:rPr>
        <w:t>church as follow</w:t>
      </w:r>
      <w:r w:rsidR="008B47AF">
        <w:rPr>
          <w:rFonts w:eastAsia="MS ??"/>
          <w:color w:val="auto"/>
          <w:lang w:eastAsia="en-US"/>
        </w:rPr>
        <w:t>s</w:t>
      </w:r>
      <w:r>
        <w:rPr>
          <w:rFonts w:eastAsia="MS ??"/>
          <w:color w:val="auto"/>
          <w:lang w:eastAsia="en-US"/>
        </w:rPr>
        <w:t>:</w:t>
      </w:r>
    </w:p>
    <w:p w14:paraId="109D32C5" w14:textId="77777777" w:rsidR="00D0514D" w:rsidRDefault="00D0514D" w:rsidP="001E52A2">
      <w:pPr>
        <w:widowControl w:val="0"/>
        <w:spacing w:line="480" w:lineRule="auto"/>
        <w:ind w:firstLine="720"/>
        <w:contextualSpacing/>
        <w:rPr>
          <w:rFonts w:eastAsia="MS ??"/>
          <w:color w:val="auto"/>
          <w:lang w:eastAsia="en-US"/>
        </w:rPr>
      </w:pPr>
    </w:p>
    <w:p w14:paraId="1D67D3AA" w14:textId="77777777" w:rsidR="001E52A2" w:rsidRDefault="001E52A2" w:rsidP="001E52A2">
      <w:pPr>
        <w:pStyle w:val="Heading4"/>
      </w:pPr>
      <w:r>
        <w:t>Emerging Stage</w:t>
      </w:r>
    </w:p>
    <w:p w14:paraId="332FE924" w14:textId="2B8BE84E" w:rsidR="001E52A2" w:rsidRDefault="001E52A2" w:rsidP="001E52A2">
      <w:pPr>
        <w:widowControl w:val="0"/>
        <w:spacing w:line="480" w:lineRule="auto"/>
        <w:ind w:firstLine="720"/>
        <w:contextualSpacing/>
      </w:pPr>
      <w:r>
        <w:rPr>
          <w:rFonts w:eastAsia="MS ??"/>
          <w:color w:val="auto"/>
          <w:lang w:eastAsia="en-US"/>
        </w:rPr>
        <w:t xml:space="preserve">"The </w:t>
      </w:r>
      <w:r w:rsidRPr="00291C5A">
        <w:rPr>
          <w:rFonts w:eastAsia="MS ??"/>
          <w:i/>
          <w:iCs/>
          <w:color w:val="auto"/>
          <w:lang w:eastAsia="en-US"/>
        </w:rPr>
        <w:t>emerging stage</w:t>
      </w:r>
      <w:r>
        <w:rPr>
          <w:rFonts w:eastAsia="MS ??"/>
          <w:color w:val="auto"/>
          <w:lang w:eastAsia="en-US"/>
        </w:rPr>
        <w:t xml:space="preserve"> of a church is unusually challenging and exciting, as a dream for a new church is conceived, nurtured, birthed, and stabilized. Technically this stage lasts around five years, beginning with the new church's first public worship service."</w:t>
      </w:r>
      <w:r>
        <w:rPr>
          <w:rStyle w:val="FootnoteReference"/>
          <w:rFonts w:eastAsia="MS ??"/>
          <w:color w:val="auto"/>
          <w:lang w:eastAsia="en-US"/>
        </w:rPr>
        <w:footnoteReference w:id="328"/>
      </w:r>
      <w:r w:rsidRPr="00613E35">
        <w:t xml:space="preserve"> </w:t>
      </w:r>
      <w:r>
        <w:t>McIntosh claims, "During the emerging phase, the founding pastor is the key player whose main role is communicating the new church's mission and casting a vision of a great future for the church that others are able to own."</w:t>
      </w:r>
      <w:r>
        <w:rPr>
          <w:rStyle w:val="FootnoteReference"/>
        </w:rPr>
        <w:footnoteReference w:id="329"/>
      </w:r>
      <w:r>
        <w:t xml:space="preserve"> Affirming this </w:t>
      </w:r>
      <w:r>
        <w:lastRenderedPageBreak/>
        <w:t>claims McIntosh says, "Churches in the emerging stage of their life cycle must develop and cast a vision that attracts and holds the number of people and the resources necessary to build a church."</w:t>
      </w:r>
      <w:r>
        <w:rPr>
          <w:rStyle w:val="FootnoteReference"/>
        </w:rPr>
        <w:footnoteReference w:id="330"/>
      </w:r>
    </w:p>
    <w:p w14:paraId="277EB428" w14:textId="77777777" w:rsidR="00D0514D" w:rsidRDefault="00D0514D" w:rsidP="001E52A2">
      <w:pPr>
        <w:widowControl w:val="0"/>
        <w:spacing w:line="480" w:lineRule="auto"/>
        <w:ind w:firstLine="720"/>
        <w:contextualSpacing/>
      </w:pPr>
    </w:p>
    <w:p w14:paraId="500FCF63" w14:textId="77777777" w:rsidR="001E52A2" w:rsidRDefault="001E52A2" w:rsidP="001E52A2">
      <w:pPr>
        <w:pStyle w:val="Heading4"/>
      </w:pPr>
      <w:r>
        <w:t>Growing Stage</w:t>
      </w:r>
    </w:p>
    <w:p w14:paraId="0993E37B" w14:textId="2861B3A1" w:rsidR="001E52A2" w:rsidRDefault="001E52A2" w:rsidP="001E52A2">
      <w:pPr>
        <w:widowControl w:val="0"/>
        <w:spacing w:line="480" w:lineRule="auto"/>
        <w:ind w:firstLine="720"/>
        <w:contextualSpacing/>
        <w:rPr>
          <w:rFonts w:eastAsia="MS ??"/>
          <w:color w:val="auto"/>
          <w:lang w:eastAsia="en-US"/>
        </w:rPr>
      </w:pPr>
      <w:r w:rsidRPr="000D0B98">
        <w:rPr>
          <w:rFonts w:eastAsia="MS ??"/>
          <w:color w:val="auto"/>
          <w:lang w:eastAsia="en-US"/>
        </w:rPr>
        <w:t xml:space="preserve">In terms of numerical growth, the first </w:t>
      </w:r>
      <w:r>
        <w:rPr>
          <w:rFonts w:eastAsia="MS ??"/>
          <w:color w:val="auto"/>
          <w:lang w:eastAsia="en-US"/>
        </w:rPr>
        <w:t>ten</w:t>
      </w:r>
      <w:r w:rsidRPr="000D0B98">
        <w:rPr>
          <w:rFonts w:eastAsia="MS ??"/>
          <w:color w:val="auto"/>
          <w:lang w:eastAsia="en-US"/>
        </w:rPr>
        <w:t xml:space="preserve"> to twenty years of a church's existence are frequently the best years; churches typically take twenty to twenty-five years to achieve their maximum size.</w:t>
      </w:r>
      <w:r>
        <w:rPr>
          <w:rStyle w:val="FootnoteReference"/>
          <w:rFonts w:eastAsia="MS ??"/>
          <w:color w:val="auto"/>
          <w:lang w:eastAsia="en-US"/>
        </w:rPr>
        <w:footnoteReference w:id="331"/>
      </w:r>
      <w:r>
        <w:rPr>
          <w:rFonts w:eastAsia="MS ??"/>
          <w:color w:val="auto"/>
          <w:lang w:eastAsia="en-US"/>
        </w:rPr>
        <w:t xml:space="preserve"> McIntosh claims, "While the first five years get an emerging church established, it is the next fifteen years when most of the growth tends to take place."</w:t>
      </w:r>
      <w:r>
        <w:rPr>
          <w:rStyle w:val="FootnoteReference"/>
          <w:rFonts w:eastAsia="MS ??"/>
          <w:color w:val="auto"/>
          <w:lang w:eastAsia="en-US"/>
        </w:rPr>
        <w:footnoteReference w:id="332"/>
      </w:r>
      <w:r>
        <w:rPr>
          <w:rFonts w:eastAsia="MS ??"/>
          <w:color w:val="auto"/>
          <w:lang w:eastAsia="en-US"/>
        </w:rPr>
        <w:t xml:space="preserve"> </w:t>
      </w:r>
      <w:r w:rsidRPr="005E3719">
        <w:rPr>
          <w:rFonts w:eastAsia="MS ??"/>
          <w:color w:val="auto"/>
          <w:lang w:eastAsia="en-US"/>
        </w:rPr>
        <w:t>The key traits of this stage are highly motivated ministry volunteers, increasing attendance, teamwork ministry, the pastor's exemplary life and ministry, and effective management systems.</w:t>
      </w:r>
      <w:r>
        <w:rPr>
          <w:rStyle w:val="FootnoteReference"/>
          <w:rFonts w:eastAsia="MS ??"/>
          <w:color w:val="auto"/>
          <w:lang w:eastAsia="en-US"/>
        </w:rPr>
        <w:footnoteReference w:id="333"/>
      </w:r>
      <w:r>
        <w:rPr>
          <w:rFonts w:eastAsia="MS ??"/>
          <w:color w:val="auto"/>
          <w:lang w:eastAsia="en-US"/>
        </w:rPr>
        <w:t xml:space="preserve"> McIntosh argues, "Growth creates challenges that, when handled well, propel the congregation farther along the life cycle."</w:t>
      </w:r>
      <w:r>
        <w:rPr>
          <w:rStyle w:val="FootnoteReference"/>
          <w:rFonts w:eastAsia="MS ??"/>
          <w:color w:val="auto"/>
          <w:lang w:eastAsia="en-US"/>
        </w:rPr>
        <w:footnoteReference w:id="334"/>
      </w:r>
      <w:r>
        <w:rPr>
          <w:rFonts w:eastAsia="MS ??"/>
          <w:color w:val="auto"/>
          <w:lang w:eastAsia="en-US"/>
        </w:rPr>
        <w:t xml:space="preserve"> According to McIntosh, the main challenges of this stage are increasing expectations of growing congregations, limited resources, and </w:t>
      </w:r>
      <w:r w:rsidR="008B47AF">
        <w:rPr>
          <w:rFonts w:eastAsia="MS ??"/>
          <w:color w:val="auto"/>
          <w:lang w:eastAsia="en-US"/>
        </w:rPr>
        <w:t xml:space="preserve">a </w:t>
      </w:r>
      <w:r>
        <w:rPr>
          <w:rFonts w:eastAsia="MS ??"/>
          <w:color w:val="auto"/>
          <w:lang w:eastAsia="en-US"/>
        </w:rPr>
        <w:t>lack of leadership development.</w:t>
      </w:r>
      <w:r>
        <w:rPr>
          <w:rStyle w:val="FootnoteReference"/>
          <w:rFonts w:eastAsia="MS ??"/>
          <w:color w:val="auto"/>
          <w:lang w:eastAsia="en-US"/>
        </w:rPr>
        <w:footnoteReference w:id="335"/>
      </w:r>
      <w:r>
        <w:rPr>
          <w:rFonts w:eastAsia="MS ??"/>
          <w:color w:val="auto"/>
          <w:lang w:eastAsia="en-US"/>
        </w:rPr>
        <w:t xml:space="preserve"> McIntosh says, "Growing people create growing churches. If a church cannot design and put into place a process of leadership development, growth will soon overwhelm the current leaders to the point that they burn out."</w:t>
      </w:r>
      <w:r>
        <w:rPr>
          <w:rStyle w:val="FootnoteReference"/>
          <w:rFonts w:eastAsia="MS ??"/>
          <w:color w:val="auto"/>
          <w:lang w:eastAsia="en-US"/>
        </w:rPr>
        <w:footnoteReference w:id="336"/>
      </w:r>
    </w:p>
    <w:p w14:paraId="1634DC41" w14:textId="77777777" w:rsidR="00D0514D" w:rsidRDefault="00D0514D" w:rsidP="001E52A2">
      <w:pPr>
        <w:widowControl w:val="0"/>
        <w:spacing w:line="480" w:lineRule="auto"/>
        <w:ind w:firstLine="720"/>
        <w:contextualSpacing/>
        <w:rPr>
          <w:rFonts w:eastAsia="MS ??"/>
          <w:color w:val="auto"/>
          <w:lang w:eastAsia="en-US"/>
        </w:rPr>
      </w:pPr>
    </w:p>
    <w:p w14:paraId="098AA959" w14:textId="77777777" w:rsidR="001E52A2" w:rsidRDefault="001E52A2" w:rsidP="001E52A2">
      <w:pPr>
        <w:pStyle w:val="Heading4"/>
      </w:pPr>
      <w:r>
        <w:t>Consolidating Stage</w:t>
      </w:r>
    </w:p>
    <w:p w14:paraId="278F6FA2" w14:textId="4634D531" w:rsidR="001E52A2" w:rsidRDefault="001E52A2" w:rsidP="001E52A2">
      <w:pPr>
        <w:widowControl w:val="0"/>
        <w:spacing w:line="480" w:lineRule="auto"/>
        <w:ind w:firstLine="720"/>
        <w:contextualSpacing/>
        <w:rPr>
          <w:rFonts w:eastAsia="MS ??"/>
          <w:color w:val="auto"/>
          <w:lang w:eastAsia="en-US"/>
        </w:rPr>
      </w:pPr>
      <w:r>
        <w:rPr>
          <w:rFonts w:eastAsia="MS ??"/>
          <w:color w:val="auto"/>
          <w:lang w:eastAsia="en-US"/>
        </w:rPr>
        <w:t xml:space="preserve">Churches that enter the consolidating stages of congregational life cycle are </w:t>
      </w:r>
      <w:r>
        <w:rPr>
          <w:rFonts w:eastAsia="MS ??"/>
          <w:color w:val="auto"/>
          <w:lang w:eastAsia="en-US"/>
        </w:rPr>
        <w:lastRenderedPageBreak/>
        <w:t>usually quite healthy.</w:t>
      </w:r>
      <w:r>
        <w:rPr>
          <w:rStyle w:val="FootnoteReference"/>
          <w:rFonts w:eastAsia="MS ??"/>
          <w:color w:val="auto"/>
          <w:lang w:eastAsia="en-US"/>
        </w:rPr>
        <w:footnoteReference w:id="337"/>
      </w:r>
      <w:r>
        <w:rPr>
          <w:rFonts w:eastAsia="MS ??"/>
          <w:color w:val="auto"/>
          <w:lang w:eastAsia="en-US"/>
        </w:rPr>
        <w:t xml:space="preserve"> McIntosh says, "The mission and purpose of the church remain strong as a church enters the third stage of its life cycle, but changes are in the air. Leaders appear relaxed, with a clear vision for the church's future."</w:t>
      </w:r>
      <w:r>
        <w:rPr>
          <w:rStyle w:val="FootnoteReference"/>
          <w:rFonts w:eastAsia="MS ??"/>
          <w:color w:val="auto"/>
          <w:lang w:eastAsia="en-US"/>
        </w:rPr>
        <w:footnoteReference w:id="338"/>
      </w:r>
      <w:r>
        <w:rPr>
          <w:rFonts w:eastAsia="MS ??"/>
          <w:color w:val="auto"/>
          <w:lang w:eastAsia="en-US"/>
        </w:rPr>
        <w:t xml:space="preserve"> He claims, "Leaders and attenders are confident they can do about anything they wish, due to the years of past success. Everyone is appropriately proud of the church and its track record, maintained for the last two decades."</w:t>
      </w:r>
      <w:r>
        <w:rPr>
          <w:rStyle w:val="FootnoteReference"/>
          <w:rFonts w:eastAsia="MS ??"/>
          <w:color w:val="auto"/>
          <w:lang w:eastAsia="en-US"/>
        </w:rPr>
        <w:footnoteReference w:id="339"/>
      </w:r>
      <w:r>
        <w:rPr>
          <w:rFonts w:eastAsia="MS ??"/>
          <w:color w:val="auto"/>
          <w:lang w:eastAsia="en-US"/>
        </w:rPr>
        <w:t xml:space="preserve"> According to McIntosh, the major challenge facing </w:t>
      </w:r>
      <w:r w:rsidR="008B47AF">
        <w:rPr>
          <w:rFonts w:eastAsia="MS ??"/>
          <w:color w:val="auto"/>
          <w:lang w:eastAsia="en-US"/>
        </w:rPr>
        <w:t xml:space="preserve">the </w:t>
      </w:r>
      <w:r>
        <w:rPr>
          <w:rFonts w:eastAsia="MS ??"/>
          <w:color w:val="auto"/>
          <w:lang w:eastAsia="en-US"/>
        </w:rPr>
        <w:t xml:space="preserve">church consolidating phase is to renew </w:t>
      </w:r>
      <w:r w:rsidR="008B47AF">
        <w:rPr>
          <w:rFonts w:eastAsia="MS ??"/>
          <w:color w:val="auto"/>
          <w:lang w:eastAsia="en-US"/>
        </w:rPr>
        <w:t>its</w:t>
      </w:r>
      <w:r>
        <w:rPr>
          <w:rFonts w:eastAsia="MS ??"/>
          <w:color w:val="auto"/>
          <w:lang w:eastAsia="en-US"/>
        </w:rPr>
        <w:t xml:space="preserve"> mission and vision, and the problem in this stage is that the entire church ministry is going well that no one senses a need to change anything.</w:t>
      </w:r>
      <w:r>
        <w:rPr>
          <w:rStyle w:val="FootnoteReference"/>
          <w:rFonts w:eastAsia="MS ??"/>
          <w:color w:val="auto"/>
          <w:lang w:eastAsia="en-US"/>
        </w:rPr>
        <w:footnoteReference w:id="340"/>
      </w:r>
      <w:r>
        <w:rPr>
          <w:rFonts w:eastAsia="MS ??"/>
          <w:color w:val="auto"/>
          <w:lang w:eastAsia="en-US"/>
        </w:rPr>
        <w:t xml:space="preserve"> Recognizing the challenges, McIntosh suggests, "Churches entering the consolidation stage of their life cycle must communicate to the new generation the core values, mission, and vision of the church, and these must be communicate newcomers as well."</w:t>
      </w:r>
      <w:r>
        <w:rPr>
          <w:rStyle w:val="FootnoteReference"/>
          <w:rFonts w:eastAsia="MS ??"/>
          <w:color w:val="auto"/>
          <w:lang w:eastAsia="en-US"/>
        </w:rPr>
        <w:footnoteReference w:id="341"/>
      </w:r>
    </w:p>
    <w:p w14:paraId="64FA9E36" w14:textId="77777777" w:rsidR="00D0514D" w:rsidRDefault="00D0514D" w:rsidP="001E52A2">
      <w:pPr>
        <w:widowControl w:val="0"/>
        <w:spacing w:line="480" w:lineRule="auto"/>
        <w:ind w:firstLine="720"/>
        <w:contextualSpacing/>
        <w:rPr>
          <w:rFonts w:eastAsia="MS ??"/>
          <w:color w:val="auto"/>
          <w:lang w:eastAsia="en-US"/>
        </w:rPr>
      </w:pPr>
    </w:p>
    <w:p w14:paraId="44BA6B73" w14:textId="77777777" w:rsidR="001E52A2" w:rsidRDefault="001E52A2" w:rsidP="001E52A2">
      <w:pPr>
        <w:pStyle w:val="Heading4"/>
      </w:pPr>
      <w:r>
        <w:t>Declining Stage</w:t>
      </w:r>
    </w:p>
    <w:p w14:paraId="3EB8ED33" w14:textId="68EBB024" w:rsidR="001E52A2" w:rsidRDefault="001E52A2" w:rsidP="001E52A2">
      <w:pPr>
        <w:widowControl w:val="0"/>
        <w:spacing w:line="480" w:lineRule="auto"/>
        <w:ind w:firstLine="720"/>
        <w:contextualSpacing/>
        <w:rPr>
          <w:rFonts w:eastAsia="MS ??"/>
          <w:color w:val="auto"/>
          <w:lang w:eastAsia="en-US"/>
        </w:rPr>
      </w:pPr>
      <w:r>
        <w:rPr>
          <w:rFonts w:eastAsia="MS ??"/>
          <w:color w:val="auto"/>
          <w:lang w:eastAsia="en-US"/>
        </w:rPr>
        <w:t xml:space="preserve">In </w:t>
      </w:r>
      <w:r w:rsidR="008B47AF">
        <w:rPr>
          <w:rFonts w:eastAsia="MS ??"/>
          <w:color w:val="auto"/>
          <w:lang w:eastAsia="en-US"/>
        </w:rPr>
        <w:t xml:space="preserve">the </w:t>
      </w:r>
      <w:r>
        <w:rPr>
          <w:rFonts w:eastAsia="MS ??"/>
          <w:color w:val="auto"/>
          <w:lang w:eastAsia="en-US"/>
        </w:rPr>
        <w:t>declining stage, "the purpose of the church has been forgotten or outlived, and the major focus of the leaders is on keeping the current ministries going. Mission and vision are cloudy if they exist at all."</w:t>
      </w:r>
      <w:r>
        <w:rPr>
          <w:rStyle w:val="FootnoteReference"/>
          <w:rFonts w:eastAsia="MS ??"/>
          <w:color w:val="auto"/>
          <w:lang w:eastAsia="en-US"/>
        </w:rPr>
        <w:footnoteReference w:id="342"/>
      </w:r>
      <w:r>
        <w:rPr>
          <w:rFonts w:eastAsia="MS ??"/>
          <w:color w:val="auto"/>
          <w:lang w:eastAsia="en-US"/>
        </w:rPr>
        <w:t xml:space="preserve"> According to McIntosh, the few comers that come to a declining church do not know the vision or mission of the church and they find </w:t>
      </w:r>
      <w:r w:rsidR="008B47AF">
        <w:rPr>
          <w:rFonts w:eastAsia="MS ??"/>
          <w:color w:val="auto"/>
          <w:lang w:eastAsia="en-US"/>
        </w:rPr>
        <w:t xml:space="preserve">it </w:t>
      </w:r>
      <w:r>
        <w:rPr>
          <w:rFonts w:eastAsia="MS ??"/>
          <w:color w:val="auto"/>
          <w:lang w:eastAsia="en-US"/>
        </w:rPr>
        <w:t>extremely difficult to get involved in ministries.</w:t>
      </w:r>
      <w:r>
        <w:rPr>
          <w:rStyle w:val="FootnoteReference"/>
          <w:rFonts w:eastAsia="MS ??"/>
          <w:color w:val="auto"/>
          <w:lang w:eastAsia="en-US"/>
        </w:rPr>
        <w:footnoteReference w:id="343"/>
      </w:r>
      <w:r>
        <w:rPr>
          <w:rFonts w:eastAsia="MS ??"/>
          <w:color w:val="auto"/>
          <w:lang w:eastAsia="en-US"/>
        </w:rPr>
        <w:t xml:space="preserve"> McIntosh argues, </w:t>
      </w:r>
    </w:p>
    <w:p w14:paraId="57708FDF" w14:textId="5D6580F7" w:rsidR="001E52A2" w:rsidRPr="00FB0DC4" w:rsidRDefault="001E52A2" w:rsidP="00FB0DC4">
      <w:pPr>
        <w:widowControl w:val="0"/>
        <w:ind w:left="720"/>
        <w:contextualSpacing/>
        <w:rPr>
          <w:rFonts w:eastAsia="MS ??"/>
          <w:color w:val="auto"/>
          <w:sz w:val="22"/>
          <w:szCs w:val="22"/>
          <w:lang w:eastAsia="en-US"/>
        </w:rPr>
      </w:pPr>
      <w:r w:rsidRPr="00FB0DC4">
        <w:rPr>
          <w:rFonts w:eastAsia="MS ??"/>
          <w:color w:val="auto"/>
          <w:sz w:val="22"/>
          <w:szCs w:val="22"/>
          <w:lang w:eastAsia="en-US"/>
        </w:rPr>
        <w:t>Churches in the declining state find that problems mount, resources dwindle, ministries decline, and people blam</w:t>
      </w:r>
      <w:r w:rsidR="008B47AF">
        <w:rPr>
          <w:rFonts w:eastAsia="MS ??"/>
          <w:color w:val="auto"/>
          <w:sz w:val="22"/>
          <w:szCs w:val="22"/>
          <w:lang w:eastAsia="en-US"/>
        </w:rPr>
        <w:t>e</w:t>
      </w:r>
      <w:r w:rsidRPr="00FB0DC4">
        <w:rPr>
          <w:rFonts w:eastAsia="MS ??"/>
          <w:color w:val="auto"/>
          <w:sz w:val="22"/>
          <w:szCs w:val="22"/>
          <w:lang w:eastAsia="en-US"/>
        </w:rPr>
        <w:t xml:space="preserve"> each other for the sad </w:t>
      </w:r>
      <w:proofErr w:type="gramStart"/>
      <w:r w:rsidRPr="00FB0DC4">
        <w:rPr>
          <w:rFonts w:eastAsia="MS ??"/>
          <w:color w:val="auto"/>
          <w:sz w:val="22"/>
          <w:szCs w:val="22"/>
          <w:lang w:eastAsia="en-US"/>
        </w:rPr>
        <w:t>state of affairs</w:t>
      </w:r>
      <w:proofErr w:type="gramEnd"/>
      <w:r w:rsidRPr="00FB0DC4">
        <w:rPr>
          <w:rFonts w:eastAsia="MS ??"/>
          <w:color w:val="auto"/>
          <w:sz w:val="22"/>
          <w:szCs w:val="22"/>
          <w:lang w:eastAsia="en-US"/>
        </w:rPr>
        <w:t xml:space="preserve">. At least five specific challenges must be faced having to do with morale, resources, the blame game, facing reality, and the mission and vision of the church. ... The major challenge </w:t>
      </w:r>
      <w:r w:rsidRPr="00FB0DC4">
        <w:rPr>
          <w:rFonts w:eastAsia="MS ??"/>
          <w:color w:val="auto"/>
          <w:sz w:val="22"/>
          <w:szCs w:val="22"/>
          <w:lang w:eastAsia="en-US"/>
        </w:rPr>
        <w:lastRenderedPageBreak/>
        <w:t>is keeping hope alive and morale up.</w:t>
      </w:r>
      <w:r w:rsidRPr="00FB0DC4">
        <w:rPr>
          <w:rStyle w:val="FootnoteReference"/>
          <w:rFonts w:eastAsia="MS ??"/>
          <w:color w:val="auto"/>
          <w:sz w:val="22"/>
          <w:szCs w:val="22"/>
          <w:lang w:eastAsia="en-US"/>
        </w:rPr>
        <w:footnoteReference w:id="344"/>
      </w:r>
    </w:p>
    <w:p w14:paraId="5B7E8669" w14:textId="77777777" w:rsidR="00FB0DC4" w:rsidRDefault="00FB0DC4" w:rsidP="00FB0DC4">
      <w:pPr>
        <w:widowControl w:val="0"/>
        <w:ind w:left="720"/>
        <w:contextualSpacing/>
        <w:rPr>
          <w:rFonts w:eastAsia="MS ??"/>
          <w:color w:val="auto"/>
          <w:lang w:eastAsia="en-US"/>
        </w:rPr>
      </w:pPr>
    </w:p>
    <w:p w14:paraId="144C4FC1" w14:textId="316FFAAC" w:rsidR="001E52A2" w:rsidRDefault="001E52A2" w:rsidP="001E52A2">
      <w:pPr>
        <w:widowControl w:val="0"/>
        <w:spacing w:line="480" w:lineRule="auto"/>
        <w:ind w:firstLine="720"/>
        <w:contextualSpacing/>
        <w:rPr>
          <w:rFonts w:eastAsia="MS ??"/>
          <w:color w:val="auto"/>
          <w:lang w:eastAsia="en-US"/>
        </w:rPr>
      </w:pPr>
      <w:r>
        <w:rPr>
          <w:rFonts w:eastAsia="MS ??"/>
          <w:color w:val="auto"/>
          <w:lang w:eastAsia="en-US"/>
        </w:rPr>
        <w:t xml:space="preserve">Recognizing the problem in this stage, McIntosh suggests that the church must restore </w:t>
      </w:r>
      <w:r w:rsidR="008B47AF">
        <w:rPr>
          <w:rFonts w:eastAsia="MS ??"/>
          <w:color w:val="auto"/>
          <w:lang w:eastAsia="en-US"/>
        </w:rPr>
        <w:t>its</w:t>
      </w:r>
      <w:r>
        <w:rPr>
          <w:rFonts w:eastAsia="MS ??"/>
          <w:color w:val="auto"/>
          <w:lang w:eastAsia="en-US"/>
        </w:rPr>
        <w:t xml:space="preserve"> mission and vision for the future.</w:t>
      </w:r>
      <w:r>
        <w:rPr>
          <w:rStyle w:val="FootnoteReference"/>
          <w:rFonts w:eastAsia="MS ??"/>
          <w:color w:val="auto"/>
          <w:lang w:eastAsia="en-US"/>
        </w:rPr>
        <w:footnoteReference w:id="345"/>
      </w:r>
      <w:r>
        <w:rPr>
          <w:rFonts w:eastAsia="MS ??"/>
          <w:color w:val="auto"/>
          <w:lang w:eastAsia="en-US"/>
        </w:rPr>
        <w:t xml:space="preserve"> Calling the congregation back to </w:t>
      </w:r>
      <w:r w:rsidR="008B47AF">
        <w:rPr>
          <w:rFonts w:eastAsia="MS ??"/>
          <w:color w:val="auto"/>
          <w:lang w:eastAsia="en-US"/>
        </w:rPr>
        <w:t xml:space="preserve">the </w:t>
      </w:r>
      <w:r>
        <w:rPr>
          <w:rFonts w:eastAsia="MS ??"/>
          <w:color w:val="auto"/>
          <w:lang w:eastAsia="en-US"/>
        </w:rPr>
        <w:t>mission of the church and developing a new vision for the future is essential.</w:t>
      </w:r>
      <w:r>
        <w:rPr>
          <w:rStyle w:val="FootnoteReference"/>
          <w:rFonts w:eastAsia="MS ??"/>
          <w:color w:val="auto"/>
          <w:lang w:eastAsia="en-US"/>
        </w:rPr>
        <w:footnoteReference w:id="346"/>
      </w:r>
      <w:r>
        <w:rPr>
          <w:rFonts w:eastAsia="MS ??"/>
          <w:color w:val="auto"/>
          <w:lang w:eastAsia="en-US"/>
        </w:rPr>
        <w:t xml:space="preserve"> McIntosh claims, "In doing all this, pastors and leaders must be willing to suffer pain for canceling programs and diverting finances to new projects and ministries."</w:t>
      </w:r>
      <w:r>
        <w:rPr>
          <w:rStyle w:val="FootnoteReference"/>
          <w:rFonts w:eastAsia="MS ??"/>
          <w:color w:val="auto"/>
          <w:lang w:eastAsia="en-US"/>
        </w:rPr>
        <w:footnoteReference w:id="347"/>
      </w:r>
      <w:r>
        <w:rPr>
          <w:rFonts w:eastAsia="MS ??"/>
          <w:color w:val="auto"/>
          <w:lang w:eastAsia="en-US"/>
        </w:rPr>
        <w:t xml:space="preserve"> He rightly says, "To some extend the future of a declining church depends on the level of pain the leaders are willing to endure."</w:t>
      </w:r>
      <w:r>
        <w:rPr>
          <w:rStyle w:val="FootnoteReference"/>
          <w:rFonts w:eastAsia="MS ??"/>
          <w:color w:val="auto"/>
          <w:lang w:eastAsia="en-US"/>
        </w:rPr>
        <w:footnoteReference w:id="348"/>
      </w:r>
    </w:p>
    <w:p w14:paraId="3F816E73" w14:textId="77777777" w:rsidR="00D0514D" w:rsidRDefault="00D0514D" w:rsidP="001E52A2">
      <w:pPr>
        <w:widowControl w:val="0"/>
        <w:spacing w:line="480" w:lineRule="auto"/>
        <w:ind w:firstLine="720"/>
        <w:contextualSpacing/>
        <w:rPr>
          <w:rFonts w:eastAsia="MS ??"/>
          <w:color w:val="auto"/>
          <w:lang w:eastAsia="en-US"/>
        </w:rPr>
      </w:pPr>
    </w:p>
    <w:p w14:paraId="624C4C28" w14:textId="77777777" w:rsidR="001E52A2" w:rsidRDefault="001E52A2" w:rsidP="001E52A2">
      <w:pPr>
        <w:pStyle w:val="Heading4"/>
      </w:pPr>
      <w:r>
        <w:t>Dying Stage</w:t>
      </w:r>
    </w:p>
    <w:p w14:paraId="2412938B" w14:textId="77777777" w:rsidR="001E52A2" w:rsidRDefault="001E52A2" w:rsidP="001E52A2">
      <w:pPr>
        <w:widowControl w:val="0"/>
        <w:spacing w:line="480" w:lineRule="auto"/>
        <w:ind w:firstLine="720"/>
        <w:contextualSpacing/>
        <w:rPr>
          <w:rFonts w:eastAsia="MS ??"/>
          <w:color w:val="auto"/>
          <w:lang w:eastAsia="en-US"/>
        </w:rPr>
      </w:pPr>
      <w:r>
        <w:rPr>
          <w:rFonts w:eastAsia="MS ??"/>
          <w:color w:val="auto"/>
          <w:lang w:eastAsia="en-US"/>
        </w:rPr>
        <w:t>"</w:t>
      </w:r>
      <w:r>
        <w:rPr>
          <w:rStyle w:val="FootnoteReference"/>
          <w:rFonts w:eastAsia="MS ??"/>
          <w:color w:val="auto"/>
          <w:lang w:eastAsia="en-US"/>
        </w:rPr>
        <w:footnoteReference w:id="349"/>
      </w:r>
      <w:r>
        <w:rPr>
          <w:rFonts w:eastAsia="MS ??"/>
          <w:color w:val="auto"/>
          <w:lang w:eastAsia="en-US"/>
        </w:rPr>
        <w:t>T</w:t>
      </w:r>
      <w:r w:rsidRPr="00B774C4">
        <w:rPr>
          <w:rFonts w:eastAsia="MS ??"/>
          <w:color w:val="auto"/>
          <w:lang w:eastAsia="en-US"/>
        </w:rPr>
        <w:t>he dying stage is the last step in the life cycle of a church.</w:t>
      </w:r>
      <w:r>
        <w:rPr>
          <w:rFonts w:eastAsia="MS ??"/>
          <w:color w:val="auto"/>
          <w:lang w:eastAsia="en-US"/>
        </w:rPr>
        <w:t>"</w:t>
      </w:r>
      <w:r>
        <w:rPr>
          <w:rStyle w:val="FootnoteReference"/>
          <w:rFonts w:eastAsia="MS ??"/>
          <w:color w:val="auto"/>
          <w:lang w:eastAsia="en-US"/>
        </w:rPr>
        <w:footnoteReference w:id="350"/>
      </w:r>
      <w:r>
        <w:rPr>
          <w:rFonts w:eastAsia="MS ??"/>
          <w:color w:val="auto"/>
          <w:lang w:eastAsia="en-US"/>
        </w:rPr>
        <w:t xml:space="preserve"> </w:t>
      </w:r>
      <w:r w:rsidRPr="00B774C4">
        <w:rPr>
          <w:rFonts w:eastAsia="MS ??"/>
          <w:color w:val="auto"/>
          <w:lang w:eastAsia="en-US"/>
        </w:rPr>
        <w:t>Although no one likes to think about churches passing away or closing their doors to ministry, many churches do so each year.</w:t>
      </w:r>
      <w:r>
        <w:rPr>
          <w:rStyle w:val="FootnoteReference"/>
          <w:rFonts w:eastAsia="MS ??"/>
          <w:color w:val="auto"/>
          <w:lang w:eastAsia="en-US"/>
        </w:rPr>
        <w:footnoteReference w:id="351"/>
      </w:r>
      <w:r>
        <w:rPr>
          <w:rFonts w:eastAsia="MS ??"/>
          <w:color w:val="auto"/>
          <w:lang w:eastAsia="en-US"/>
        </w:rPr>
        <w:t xml:space="preserve"> McIntosh argues, </w:t>
      </w:r>
    </w:p>
    <w:p w14:paraId="77B2FC62" w14:textId="77777777" w:rsidR="001E52A2" w:rsidRPr="00FB0DC4" w:rsidRDefault="001E52A2" w:rsidP="00FB0DC4">
      <w:pPr>
        <w:widowControl w:val="0"/>
        <w:ind w:left="720"/>
        <w:contextualSpacing/>
        <w:rPr>
          <w:rFonts w:eastAsia="MS ??"/>
          <w:color w:val="auto"/>
          <w:sz w:val="22"/>
          <w:szCs w:val="22"/>
          <w:lang w:eastAsia="en-US"/>
        </w:rPr>
      </w:pPr>
      <w:r w:rsidRPr="00FB0DC4">
        <w:rPr>
          <w:rFonts w:eastAsia="MS ??"/>
          <w:color w:val="auto"/>
          <w:sz w:val="22"/>
          <w:szCs w:val="22"/>
          <w:lang w:eastAsia="en-US"/>
        </w:rPr>
        <w:t>By the time a church enters the last stage of its life cycle, its sense of mission and vision is almost totally lost. If churches in this stage were honest, they would have to admit their essential purpose is simple survival.</w:t>
      </w:r>
      <w:r w:rsidRPr="00FB0DC4">
        <w:rPr>
          <w:rStyle w:val="FootnoteReference"/>
          <w:rFonts w:eastAsia="MS ??"/>
          <w:color w:val="auto"/>
          <w:sz w:val="22"/>
          <w:szCs w:val="22"/>
          <w:lang w:eastAsia="en-US"/>
        </w:rPr>
        <w:footnoteReference w:id="352"/>
      </w:r>
    </w:p>
    <w:p w14:paraId="288920FB" w14:textId="77777777" w:rsidR="001E52A2" w:rsidRPr="00FB0DC4" w:rsidRDefault="001E52A2" w:rsidP="00FB0DC4">
      <w:pPr>
        <w:widowControl w:val="0"/>
        <w:ind w:left="720"/>
        <w:contextualSpacing/>
        <w:rPr>
          <w:rFonts w:eastAsia="MS ??"/>
          <w:color w:val="auto"/>
          <w:sz w:val="22"/>
          <w:szCs w:val="22"/>
          <w:lang w:eastAsia="en-US"/>
        </w:rPr>
      </w:pPr>
      <w:r w:rsidRPr="00FB0DC4">
        <w:rPr>
          <w:rFonts w:eastAsia="MS ??"/>
          <w:color w:val="auto"/>
          <w:sz w:val="22"/>
          <w:szCs w:val="22"/>
          <w:lang w:eastAsia="en-US"/>
        </w:rPr>
        <w:t>Often in a dying church, change is perceived as thereat to the church's existence, and people seem unwilling to try anything new... The greatest challenge is leading the people to embrace necessary changes to allow God's spirit work anew life of the church.</w:t>
      </w:r>
      <w:r w:rsidRPr="00FB0DC4">
        <w:rPr>
          <w:rStyle w:val="FootnoteReference"/>
          <w:rFonts w:eastAsia="MS ??"/>
          <w:color w:val="auto"/>
          <w:sz w:val="22"/>
          <w:szCs w:val="22"/>
          <w:lang w:eastAsia="en-US"/>
        </w:rPr>
        <w:footnoteReference w:id="353"/>
      </w:r>
    </w:p>
    <w:p w14:paraId="6B76931B" w14:textId="77777777" w:rsidR="00FB0DC4" w:rsidRDefault="00FB0DC4" w:rsidP="00FB0DC4">
      <w:pPr>
        <w:widowControl w:val="0"/>
        <w:ind w:left="720"/>
        <w:contextualSpacing/>
        <w:rPr>
          <w:rFonts w:eastAsia="MS ??"/>
          <w:color w:val="auto"/>
          <w:lang w:eastAsia="en-US"/>
        </w:rPr>
      </w:pPr>
    </w:p>
    <w:p w14:paraId="2FC30DE2" w14:textId="77777777" w:rsidR="001E52A2" w:rsidRDefault="001E52A2" w:rsidP="001E52A2">
      <w:pPr>
        <w:widowControl w:val="0"/>
        <w:spacing w:line="480" w:lineRule="auto"/>
        <w:ind w:firstLine="720"/>
        <w:contextualSpacing/>
        <w:rPr>
          <w:rFonts w:eastAsia="MS ??"/>
          <w:color w:val="auto"/>
          <w:lang w:eastAsia="en-US"/>
        </w:rPr>
      </w:pPr>
      <w:r w:rsidRPr="0013077A">
        <w:rPr>
          <w:rFonts w:eastAsia="MS ??"/>
          <w:color w:val="auto"/>
          <w:lang w:eastAsia="en-US"/>
        </w:rPr>
        <w:t>Churches typically die slowly, but they are resilient, and if enough resources are available, they may survive for many years after their last viable ministry.</w:t>
      </w:r>
      <w:r>
        <w:rPr>
          <w:rStyle w:val="FootnoteReference"/>
          <w:rFonts w:eastAsia="MS ??"/>
          <w:color w:val="auto"/>
          <w:lang w:eastAsia="en-US"/>
        </w:rPr>
        <w:footnoteReference w:id="354"/>
      </w:r>
    </w:p>
    <w:p w14:paraId="586CB909" w14:textId="77777777" w:rsidR="008D420E" w:rsidRDefault="008D420E" w:rsidP="001E52A2">
      <w:pPr>
        <w:widowControl w:val="0"/>
        <w:spacing w:line="480" w:lineRule="auto"/>
        <w:ind w:firstLine="720"/>
        <w:contextualSpacing/>
        <w:rPr>
          <w:rFonts w:eastAsia="MS ??"/>
          <w:color w:val="auto"/>
          <w:lang w:eastAsia="en-US"/>
        </w:rPr>
      </w:pPr>
    </w:p>
    <w:p w14:paraId="4627D00A" w14:textId="2712A335" w:rsidR="008D420E" w:rsidRDefault="008D420E" w:rsidP="00087CAB">
      <w:pPr>
        <w:pStyle w:val="Heading2"/>
        <w:rPr>
          <w:lang w:eastAsia="en-US"/>
        </w:rPr>
      </w:pPr>
      <w:bookmarkStart w:id="1437" w:name="_Toc138167491"/>
      <w:r>
        <w:rPr>
          <w:lang w:eastAsia="en-US"/>
        </w:rPr>
        <w:lastRenderedPageBreak/>
        <w:t>Signs of Unhealthy Church</w:t>
      </w:r>
      <w:bookmarkEnd w:id="1437"/>
    </w:p>
    <w:p w14:paraId="68C297F1" w14:textId="63C45FD0" w:rsidR="00BF3B41" w:rsidRDefault="00D74AE4" w:rsidP="00BF3B41">
      <w:pPr>
        <w:widowControl w:val="0"/>
        <w:spacing w:line="480" w:lineRule="auto"/>
        <w:ind w:firstLine="720"/>
        <w:contextualSpacing/>
        <w:rPr>
          <w:rFonts w:eastAsia="MS ??"/>
          <w:color w:val="auto"/>
          <w:lang w:eastAsia="en-US"/>
        </w:rPr>
      </w:pPr>
      <w:r>
        <w:rPr>
          <w:rFonts w:eastAsia="MS ??"/>
          <w:color w:val="auto"/>
          <w:lang w:eastAsia="en-US"/>
        </w:rPr>
        <w:t>Davis claims, "</w:t>
      </w:r>
      <w:r w:rsidRPr="00D74AE4">
        <w:rPr>
          <w:rFonts w:eastAsia="MS ??"/>
          <w:color w:val="auto"/>
          <w:lang w:eastAsia="en-US"/>
        </w:rPr>
        <w:t>One of the easiest ways to measure church vitality is by counting heads—membership and baptisms/conversions. If those numbers are flat (plateaued) or declining each year, that church may well be unhealthy, sliding toward eventual death.</w:t>
      </w:r>
      <w:r>
        <w:rPr>
          <w:rFonts w:eastAsia="MS ??"/>
          <w:color w:val="auto"/>
          <w:lang w:eastAsia="en-US"/>
        </w:rPr>
        <w:t>"</w:t>
      </w:r>
      <w:r>
        <w:rPr>
          <w:rStyle w:val="FootnoteReference"/>
          <w:rFonts w:eastAsia="MS ??"/>
          <w:color w:val="auto"/>
          <w:lang w:eastAsia="en-US"/>
        </w:rPr>
        <w:footnoteReference w:id="355"/>
      </w:r>
      <w:r w:rsidR="00BF3B41">
        <w:rPr>
          <w:rFonts w:eastAsia="MS ??"/>
          <w:color w:val="auto"/>
          <w:lang w:eastAsia="en-US"/>
        </w:rPr>
        <w:t xml:space="preserve"> </w:t>
      </w:r>
      <w:r w:rsidR="00FB0DC4">
        <w:rPr>
          <w:rFonts w:eastAsia="MS ??"/>
          <w:color w:val="auto"/>
          <w:lang w:eastAsia="en-US"/>
        </w:rPr>
        <w:t>However, he further says,</w:t>
      </w:r>
    </w:p>
    <w:p w14:paraId="1F9282A1" w14:textId="2CB2DE55" w:rsidR="00087CAB" w:rsidRPr="00FB0DC4" w:rsidRDefault="00BF3B41" w:rsidP="00FB0DC4">
      <w:pPr>
        <w:widowControl w:val="0"/>
        <w:ind w:left="720"/>
        <w:contextualSpacing/>
        <w:rPr>
          <w:rFonts w:eastAsia="MS ??"/>
          <w:color w:val="auto"/>
          <w:sz w:val="22"/>
          <w:szCs w:val="22"/>
          <w:lang w:eastAsia="en-US"/>
        </w:rPr>
      </w:pPr>
      <w:r w:rsidRPr="00FB0DC4">
        <w:rPr>
          <w:rFonts w:eastAsia="MS ??"/>
          <w:color w:val="auto"/>
          <w:sz w:val="22"/>
          <w:szCs w:val="22"/>
          <w:lang w:eastAsia="en-US"/>
        </w:rPr>
        <w:t>However, numerical growth alone cannot be a measure of spiritual health. Some of the unhealthiest churches in the nation are characterized by the false doctrine of the prosperity gospel, but</w:t>
      </w:r>
      <w:r w:rsidR="00087CAB" w:rsidRPr="00FB0DC4">
        <w:rPr>
          <w:sz w:val="22"/>
          <w:szCs w:val="22"/>
        </w:rPr>
        <w:t xml:space="preserve"> </w:t>
      </w:r>
      <w:r w:rsidR="00087CAB" w:rsidRPr="00FB0DC4">
        <w:rPr>
          <w:rFonts w:eastAsia="MS ??"/>
          <w:color w:val="auto"/>
          <w:sz w:val="22"/>
          <w:szCs w:val="22"/>
          <w:lang w:eastAsia="en-US"/>
        </w:rPr>
        <w:t xml:space="preserve">they are huge and growing numerically. Conversely, some churches may be quite healthy in many respects and seeing steady fruit in evangelism but are </w:t>
      </w:r>
      <w:proofErr w:type="gramStart"/>
      <w:r w:rsidR="00087CAB" w:rsidRPr="00FB0DC4">
        <w:rPr>
          <w:rFonts w:eastAsia="MS ??"/>
          <w:color w:val="auto"/>
          <w:sz w:val="22"/>
          <w:szCs w:val="22"/>
          <w:lang w:eastAsia="en-US"/>
        </w:rPr>
        <w:t>actually shrinking</w:t>
      </w:r>
      <w:proofErr w:type="gramEnd"/>
      <w:r w:rsidR="00087CAB" w:rsidRPr="00FB0DC4">
        <w:rPr>
          <w:rFonts w:eastAsia="MS ??"/>
          <w:color w:val="auto"/>
          <w:sz w:val="22"/>
          <w:szCs w:val="22"/>
          <w:lang w:eastAsia="en-US"/>
        </w:rPr>
        <w:t xml:space="preserve"> in number because the godly leadership is culling bloated rolls of past members who, by their chronic failure to attend worship, are displaying in their lives that they most likely were not born again. Other churches might have a good number of people attending and might see some baptisms, but they are toxic in their daily life because of long-standing church politics and unhealthy attitudes and practices.</w:t>
      </w:r>
      <w:r w:rsidR="00087CAB" w:rsidRPr="00FB0DC4">
        <w:rPr>
          <w:rStyle w:val="FootnoteReference"/>
          <w:rFonts w:eastAsia="MS ??"/>
          <w:color w:val="auto"/>
          <w:sz w:val="22"/>
          <w:szCs w:val="22"/>
          <w:lang w:eastAsia="en-US"/>
        </w:rPr>
        <w:footnoteReference w:id="356"/>
      </w:r>
    </w:p>
    <w:p w14:paraId="4BB3DBB6" w14:textId="77777777" w:rsidR="00FB0DC4" w:rsidRPr="00087CAB" w:rsidRDefault="00FB0DC4" w:rsidP="00FB0DC4">
      <w:pPr>
        <w:widowControl w:val="0"/>
        <w:ind w:left="720"/>
        <w:contextualSpacing/>
        <w:rPr>
          <w:rFonts w:eastAsia="MS ??"/>
          <w:color w:val="auto"/>
          <w:lang w:eastAsia="en-US"/>
        </w:rPr>
      </w:pPr>
    </w:p>
    <w:p w14:paraId="78739708" w14:textId="7AA8F120" w:rsidR="00086E5D" w:rsidRDefault="00086E5D" w:rsidP="00BF3B41">
      <w:pPr>
        <w:widowControl w:val="0"/>
        <w:spacing w:line="480" w:lineRule="auto"/>
        <w:ind w:firstLine="720"/>
        <w:contextualSpacing/>
        <w:rPr>
          <w:rFonts w:eastAsia="MS ??"/>
          <w:color w:val="auto"/>
          <w:lang w:eastAsia="en-US"/>
        </w:rPr>
      </w:pPr>
      <w:r w:rsidRPr="00470F1A">
        <w:rPr>
          <w:rFonts w:eastAsia="MS ??"/>
          <w:color w:val="auto"/>
          <w:lang w:eastAsia="en-US"/>
        </w:rPr>
        <w:t>McIntosh lists eight indicators of a church's condition that indicate revitalization is necessary.</w:t>
      </w:r>
      <w:r>
        <w:rPr>
          <w:rFonts w:eastAsia="MS ??"/>
          <w:color w:val="auto"/>
          <w:lang w:eastAsia="en-US"/>
        </w:rPr>
        <w:t xml:space="preserve"> </w:t>
      </w:r>
    </w:p>
    <w:p w14:paraId="6B5B632B" w14:textId="77777777" w:rsidR="00D0514D" w:rsidRDefault="00D0514D" w:rsidP="00BF3B41">
      <w:pPr>
        <w:widowControl w:val="0"/>
        <w:spacing w:line="480" w:lineRule="auto"/>
        <w:ind w:firstLine="720"/>
        <w:contextualSpacing/>
        <w:rPr>
          <w:rFonts w:eastAsia="MS ??"/>
          <w:color w:val="auto"/>
          <w:lang w:eastAsia="en-US"/>
        </w:rPr>
      </w:pPr>
    </w:p>
    <w:p w14:paraId="4A10C0A5" w14:textId="7FBB5ECB" w:rsidR="00086E5D" w:rsidRDefault="00086E5D" w:rsidP="00087CAB">
      <w:pPr>
        <w:pStyle w:val="Heading3"/>
      </w:pPr>
      <w:bookmarkStart w:id="1438" w:name="_Toc138167492"/>
      <w:r>
        <w:t>Low Morale</w:t>
      </w:r>
      <w:bookmarkEnd w:id="1438"/>
    </w:p>
    <w:p w14:paraId="06B14B21" w14:textId="2FF06BA8" w:rsidR="008D420E" w:rsidRDefault="00086E5D" w:rsidP="001E52A2">
      <w:pPr>
        <w:widowControl w:val="0"/>
        <w:spacing w:line="480" w:lineRule="auto"/>
        <w:ind w:firstLine="720"/>
        <w:contextualSpacing/>
        <w:rPr>
          <w:rFonts w:eastAsia="MS ??"/>
          <w:color w:val="auto"/>
          <w:lang w:eastAsia="en-US"/>
        </w:rPr>
      </w:pPr>
      <w:r w:rsidRPr="00086E5D">
        <w:rPr>
          <w:rFonts w:eastAsia="MS ??"/>
          <w:color w:val="auto"/>
          <w:lang w:eastAsia="en-US"/>
        </w:rPr>
        <w:t>A church that is experiencing poor morale will experience a range of feelings, from joy, celebration, and enthusiasm to discouragement, hopelessness, and despair.</w:t>
      </w:r>
      <w:r>
        <w:rPr>
          <w:rStyle w:val="FootnoteReference"/>
          <w:rFonts w:eastAsia="MS ??"/>
          <w:color w:val="auto"/>
          <w:lang w:eastAsia="en-US"/>
        </w:rPr>
        <w:footnoteReference w:id="357"/>
      </w:r>
      <w:r>
        <w:rPr>
          <w:rFonts w:eastAsia="MS ??"/>
          <w:color w:val="auto"/>
          <w:lang w:eastAsia="en-US"/>
        </w:rPr>
        <w:t xml:space="preserve"> McIntosh asserts, "People may feel they are disguising their true feelings from guest</w:t>
      </w:r>
      <w:r w:rsidR="008B47AF">
        <w:rPr>
          <w:rFonts w:eastAsia="MS ??"/>
          <w:color w:val="auto"/>
          <w:lang w:eastAsia="en-US"/>
        </w:rPr>
        <w:t>s</w:t>
      </w:r>
      <w:r>
        <w:rPr>
          <w:rFonts w:eastAsia="MS ??"/>
          <w:color w:val="auto"/>
          <w:lang w:eastAsia="en-US"/>
        </w:rPr>
        <w:t>, but visitors can sense the true atmosphere within a few minutes of walking into the church building."</w:t>
      </w:r>
      <w:r>
        <w:rPr>
          <w:rStyle w:val="FootnoteReference"/>
          <w:rFonts w:eastAsia="MS ??"/>
          <w:color w:val="auto"/>
          <w:lang w:eastAsia="en-US"/>
        </w:rPr>
        <w:footnoteReference w:id="358"/>
      </w:r>
      <w:r>
        <w:rPr>
          <w:rFonts w:eastAsia="MS ??"/>
          <w:color w:val="auto"/>
          <w:lang w:eastAsia="en-US"/>
        </w:rPr>
        <w:t xml:space="preserve"> </w:t>
      </w:r>
    </w:p>
    <w:p w14:paraId="6A39D30C" w14:textId="77777777" w:rsidR="00470F1A" w:rsidRDefault="00470F1A" w:rsidP="001E52A2">
      <w:pPr>
        <w:widowControl w:val="0"/>
        <w:spacing w:line="480" w:lineRule="auto"/>
        <w:ind w:firstLine="720"/>
        <w:contextualSpacing/>
        <w:rPr>
          <w:rFonts w:eastAsia="MS ??"/>
          <w:color w:val="auto"/>
          <w:lang w:eastAsia="en-US"/>
        </w:rPr>
      </w:pPr>
    </w:p>
    <w:p w14:paraId="118CF744" w14:textId="2294AFD1" w:rsidR="008D420E" w:rsidRDefault="008D420E" w:rsidP="00087CAB">
      <w:pPr>
        <w:pStyle w:val="Heading3"/>
      </w:pPr>
      <w:bookmarkStart w:id="1439" w:name="_Toc138167493"/>
      <w:r>
        <w:t>Downward Momentum</w:t>
      </w:r>
      <w:bookmarkEnd w:id="1439"/>
    </w:p>
    <w:p w14:paraId="758B3947" w14:textId="71CF0FEF" w:rsidR="00086E5D" w:rsidRDefault="00086E5D" w:rsidP="001E52A2">
      <w:pPr>
        <w:widowControl w:val="0"/>
        <w:spacing w:line="480" w:lineRule="auto"/>
        <w:ind w:firstLine="720"/>
        <w:contextualSpacing/>
        <w:rPr>
          <w:rFonts w:eastAsia="MS ??"/>
          <w:color w:val="auto"/>
          <w:lang w:eastAsia="en-US"/>
        </w:rPr>
      </w:pPr>
      <w:r>
        <w:rPr>
          <w:rFonts w:eastAsia="MS ??"/>
          <w:color w:val="auto"/>
          <w:lang w:eastAsia="en-US"/>
        </w:rPr>
        <w:t xml:space="preserve">McIntosh argues, "Decline or plateau is undesirable, as it translates into less </w:t>
      </w:r>
      <w:r>
        <w:rPr>
          <w:rFonts w:eastAsia="MS ??"/>
          <w:color w:val="auto"/>
          <w:lang w:eastAsia="en-US"/>
        </w:rPr>
        <w:lastRenderedPageBreak/>
        <w:t>disciples, resources, potentials, and effectiveness."</w:t>
      </w:r>
      <w:r>
        <w:rPr>
          <w:rStyle w:val="FootnoteReference"/>
          <w:rFonts w:eastAsia="MS ??"/>
          <w:color w:val="auto"/>
          <w:lang w:eastAsia="en-US"/>
        </w:rPr>
        <w:footnoteReference w:id="359"/>
      </w:r>
      <w:r>
        <w:rPr>
          <w:rFonts w:eastAsia="MS ??"/>
          <w:color w:val="auto"/>
          <w:lang w:eastAsia="en-US"/>
        </w:rPr>
        <w:t xml:space="preserve"> </w:t>
      </w:r>
      <w:r w:rsidR="00622F77" w:rsidRPr="00622F77">
        <w:rPr>
          <w:rFonts w:eastAsia="MS ??"/>
          <w:color w:val="auto"/>
          <w:lang w:eastAsia="en-US"/>
        </w:rPr>
        <w:t>According to McIntosh, when a church experiences a downhill momentum, it gradually drains and loses members.</w:t>
      </w:r>
      <w:r w:rsidR="00622F77">
        <w:rPr>
          <w:rFonts w:eastAsia="MS ??"/>
          <w:color w:val="auto"/>
          <w:lang w:eastAsia="en-US"/>
        </w:rPr>
        <w:t xml:space="preserve"> McIntosh claims, "The more cutbacks a church makes, the less impact it has, and a momentum develops that pulls the church ever more downward."</w:t>
      </w:r>
      <w:r w:rsidR="00622F77">
        <w:rPr>
          <w:rStyle w:val="FootnoteReference"/>
          <w:rFonts w:eastAsia="MS ??"/>
          <w:color w:val="auto"/>
          <w:lang w:eastAsia="en-US"/>
        </w:rPr>
        <w:footnoteReference w:id="360"/>
      </w:r>
      <w:r w:rsidR="00AE5579">
        <w:rPr>
          <w:rFonts w:eastAsia="MS ??"/>
          <w:color w:val="auto"/>
          <w:lang w:eastAsia="en-US"/>
        </w:rPr>
        <w:t xml:space="preserve"> </w:t>
      </w:r>
    </w:p>
    <w:p w14:paraId="23DA84B6" w14:textId="77777777" w:rsidR="00D0514D" w:rsidRDefault="00D0514D" w:rsidP="001E52A2">
      <w:pPr>
        <w:widowControl w:val="0"/>
        <w:spacing w:line="480" w:lineRule="auto"/>
        <w:ind w:firstLine="720"/>
        <w:contextualSpacing/>
        <w:rPr>
          <w:rFonts w:eastAsia="MS ??"/>
          <w:color w:val="auto"/>
          <w:lang w:eastAsia="en-US"/>
        </w:rPr>
      </w:pPr>
    </w:p>
    <w:p w14:paraId="51546A03" w14:textId="047CE2E8" w:rsidR="008D420E" w:rsidRDefault="008D420E" w:rsidP="00087CAB">
      <w:pPr>
        <w:pStyle w:val="Heading3"/>
      </w:pPr>
      <w:bookmarkStart w:id="1440" w:name="_Toc138167494"/>
      <w:r>
        <w:t>Survival Mode</w:t>
      </w:r>
      <w:bookmarkEnd w:id="1440"/>
    </w:p>
    <w:p w14:paraId="1368CA99" w14:textId="7619D4AD" w:rsidR="00AE5579" w:rsidRDefault="00622F77" w:rsidP="00AE5579">
      <w:pPr>
        <w:widowControl w:val="0"/>
        <w:spacing w:line="480" w:lineRule="auto"/>
        <w:ind w:firstLine="720"/>
        <w:contextualSpacing/>
        <w:rPr>
          <w:rFonts w:eastAsia="MS ??"/>
          <w:color w:val="auto"/>
          <w:lang w:eastAsia="en-US"/>
        </w:rPr>
      </w:pPr>
      <w:r>
        <w:rPr>
          <w:rFonts w:eastAsia="MS ??"/>
          <w:color w:val="auto"/>
          <w:lang w:eastAsia="en-US"/>
        </w:rPr>
        <w:t xml:space="preserve">According to McIntosh, when people have spent years or even </w:t>
      </w:r>
      <w:r w:rsidR="008B47AF">
        <w:rPr>
          <w:rFonts w:eastAsia="MS ??"/>
          <w:color w:val="auto"/>
          <w:lang w:eastAsia="en-US"/>
        </w:rPr>
        <w:t xml:space="preserve">a </w:t>
      </w:r>
      <w:r>
        <w:rPr>
          <w:rFonts w:eastAsia="MS ??"/>
          <w:color w:val="auto"/>
          <w:lang w:eastAsia="en-US"/>
        </w:rPr>
        <w:t xml:space="preserve">few months </w:t>
      </w:r>
      <w:r w:rsidR="008B47AF">
        <w:rPr>
          <w:rFonts w:eastAsia="MS ??"/>
          <w:color w:val="auto"/>
          <w:lang w:eastAsia="en-US"/>
        </w:rPr>
        <w:t>in</w:t>
      </w:r>
      <w:r>
        <w:rPr>
          <w:rFonts w:eastAsia="MS ??"/>
          <w:color w:val="auto"/>
          <w:lang w:eastAsia="en-US"/>
        </w:rPr>
        <w:t xml:space="preserve"> </w:t>
      </w:r>
      <w:r w:rsidR="008B47AF">
        <w:rPr>
          <w:rFonts w:eastAsia="MS ??"/>
          <w:color w:val="auto"/>
          <w:lang w:eastAsia="en-US"/>
        </w:rPr>
        <w:t xml:space="preserve">a </w:t>
      </w:r>
      <w:r>
        <w:rPr>
          <w:rFonts w:eastAsia="MS ??"/>
          <w:color w:val="auto"/>
          <w:lang w:eastAsia="en-US"/>
        </w:rPr>
        <w:t>downward atmosphere they will be discouraged. McIntosh claims, "They may even be angry with God, feeling that he has let them down.</w:t>
      </w:r>
      <w:r w:rsidR="00AE5579">
        <w:rPr>
          <w:rFonts w:eastAsia="MS ??"/>
          <w:color w:val="auto"/>
          <w:lang w:eastAsia="en-US"/>
        </w:rPr>
        <w:t>"</w:t>
      </w:r>
      <w:r w:rsidR="00AE5579">
        <w:rPr>
          <w:rStyle w:val="FootnoteReference"/>
          <w:rFonts w:eastAsia="MS ??"/>
          <w:color w:val="auto"/>
          <w:lang w:eastAsia="en-US"/>
        </w:rPr>
        <w:footnoteReference w:id="361"/>
      </w:r>
      <w:r w:rsidR="00AE5579">
        <w:rPr>
          <w:rFonts w:eastAsia="MS ??"/>
          <w:color w:val="auto"/>
          <w:lang w:eastAsia="en-US"/>
        </w:rPr>
        <w:t xml:space="preserve"> </w:t>
      </w:r>
      <w:r w:rsidR="00AE5579" w:rsidRPr="00AE5579">
        <w:rPr>
          <w:rFonts w:eastAsia="MS ??"/>
          <w:color w:val="auto"/>
          <w:lang w:eastAsia="en-US"/>
        </w:rPr>
        <w:t xml:space="preserve">In this mode, the congregation will exhibit a protective attitude, and the leaders will adopt a defensive stance to shield themselves from </w:t>
      </w:r>
      <w:r w:rsidR="00AE5579">
        <w:rPr>
          <w:rFonts w:eastAsia="MS ??"/>
          <w:color w:val="auto"/>
          <w:lang w:eastAsia="en-US"/>
        </w:rPr>
        <w:t>additional</w:t>
      </w:r>
      <w:r w:rsidR="00AE5579" w:rsidRPr="00AE5579">
        <w:rPr>
          <w:rFonts w:eastAsia="MS ??"/>
          <w:color w:val="auto"/>
          <w:lang w:eastAsia="en-US"/>
        </w:rPr>
        <w:t xml:space="preserve"> </w:t>
      </w:r>
      <w:r w:rsidR="00AE5579">
        <w:rPr>
          <w:rFonts w:eastAsia="MS ??"/>
          <w:color w:val="auto"/>
          <w:lang w:eastAsia="en-US"/>
        </w:rPr>
        <w:t>hurt</w:t>
      </w:r>
      <w:r w:rsidR="00AE5579" w:rsidRPr="00AE5579">
        <w:rPr>
          <w:rFonts w:eastAsia="MS ??"/>
          <w:color w:val="auto"/>
          <w:lang w:eastAsia="en-US"/>
        </w:rPr>
        <w:t xml:space="preserve"> and </w:t>
      </w:r>
      <w:r w:rsidR="00AE5579">
        <w:rPr>
          <w:rFonts w:eastAsia="MS ??"/>
          <w:color w:val="auto"/>
          <w:lang w:eastAsia="en-US"/>
        </w:rPr>
        <w:t>danger</w:t>
      </w:r>
      <w:r w:rsidR="00AE5579" w:rsidRPr="00AE5579">
        <w:rPr>
          <w:rFonts w:eastAsia="MS ??"/>
          <w:color w:val="auto"/>
          <w:lang w:eastAsia="en-US"/>
        </w:rPr>
        <w:t xml:space="preserve">. There are limitations </w:t>
      </w:r>
      <w:r w:rsidR="008B47AF">
        <w:rPr>
          <w:rFonts w:eastAsia="MS ??"/>
          <w:color w:val="auto"/>
          <w:lang w:eastAsia="en-US"/>
        </w:rPr>
        <w:t>to</w:t>
      </w:r>
      <w:r w:rsidR="00AE5579">
        <w:rPr>
          <w:rFonts w:eastAsia="MS ??"/>
          <w:color w:val="auto"/>
          <w:lang w:eastAsia="en-US"/>
        </w:rPr>
        <w:t xml:space="preserve"> new</w:t>
      </w:r>
      <w:r w:rsidR="00AE5579" w:rsidRPr="00AE5579">
        <w:rPr>
          <w:rFonts w:eastAsia="MS ??"/>
          <w:color w:val="auto"/>
          <w:lang w:eastAsia="en-US"/>
        </w:rPr>
        <w:t xml:space="preserve"> approaches and </w:t>
      </w:r>
      <w:r w:rsidR="00AE5579">
        <w:rPr>
          <w:rFonts w:eastAsia="MS ??"/>
          <w:color w:val="auto"/>
          <w:lang w:eastAsia="en-US"/>
        </w:rPr>
        <w:t xml:space="preserve">creative </w:t>
      </w:r>
      <w:r w:rsidR="00AE5579" w:rsidRPr="00AE5579">
        <w:rPr>
          <w:rFonts w:eastAsia="MS ??"/>
          <w:color w:val="auto"/>
          <w:lang w:eastAsia="en-US"/>
        </w:rPr>
        <w:t>solutions.</w:t>
      </w:r>
      <w:r w:rsidR="00AE5579">
        <w:rPr>
          <w:rStyle w:val="FootnoteReference"/>
          <w:rFonts w:eastAsia="MS ??"/>
          <w:color w:val="auto"/>
          <w:lang w:eastAsia="en-US"/>
        </w:rPr>
        <w:footnoteReference w:id="362"/>
      </w:r>
    </w:p>
    <w:p w14:paraId="5FA73ABD" w14:textId="77777777" w:rsidR="00D0514D" w:rsidRDefault="00D0514D" w:rsidP="00AE5579">
      <w:pPr>
        <w:widowControl w:val="0"/>
        <w:spacing w:line="480" w:lineRule="auto"/>
        <w:ind w:firstLine="720"/>
        <w:contextualSpacing/>
        <w:rPr>
          <w:rFonts w:eastAsia="MS ??"/>
          <w:color w:val="auto"/>
          <w:lang w:eastAsia="en-US"/>
        </w:rPr>
      </w:pPr>
    </w:p>
    <w:p w14:paraId="329AE64C" w14:textId="5DD9F292" w:rsidR="008D420E" w:rsidRDefault="008D420E" w:rsidP="00087CAB">
      <w:pPr>
        <w:pStyle w:val="Heading3"/>
      </w:pPr>
      <w:bookmarkStart w:id="1441" w:name="_Toc138167495"/>
      <w:r>
        <w:t>Passive Attitudes</w:t>
      </w:r>
      <w:bookmarkEnd w:id="1441"/>
    </w:p>
    <w:p w14:paraId="547349A7" w14:textId="6C284454" w:rsidR="008B2CC8" w:rsidRDefault="00AE2B68" w:rsidP="001E52A2">
      <w:pPr>
        <w:widowControl w:val="0"/>
        <w:spacing w:line="480" w:lineRule="auto"/>
        <w:ind w:firstLine="720"/>
        <w:contextualSpacing/>
        <w:rPr>
          <w:rFonts w:eastAsia="MS ??"/>
          <w:color w:val="auto"/>
          <w:lang w:eastAsia="en-US"/>
        </w:rPr>
      </w:pPr>
      <w:r>
        <w:rPr>
          <w:rFonts w:eastAsia="MS ??"/>
          <w:color w:val="auto"/>
          <w:lang w:eastAsia="en-US"/>
        </w:rPr>
        <w:t xml:space="preserve">In the passive attitude, there will be no interest </w:t>
      </w:r>
      <w:r w:rsidR="008B47AF">
        <w:rPr>
          <w:rFonts w:eastAsia="MS ??"/>
          <w:color w:val="auto"/>
          <w:lang w:eastAsia="en-US"/>
        </w:rPr>
        <w:t>in</w:t>
      </w:r>
      <w:r>
        <w:rPr>
          <w:rFonts w:eastAsia="MS ??"/>
          <w:color w:val="auto"/>
          <w:lang w:eastAsia="en-US"/>
        </w:rPr>
        <w:t xml:space="preserve"> the service among the believers. Even it is difficult to find the worker for the service. McIntosh </w:t>
      </w:r>
      <w:r w:rsidR="008B2CC8">
        <w:rPr>
          <w:rFonts w:eastAsia="MS ??"/>
          <w:color w:val="auto"/>
          <w:lang w:eastAsia="en-US"/>
        </w:rPr>
        <w:t>asserts</w:t>
      </w:r>
      <w:r>
        <w:rPr>
          <w:rFonts w:eastAsia="MS ??"/>
          <w:color w:val="auto"/>
          <w:lang w:eastAsia="en-US"/>
        </w:rPr>
        <w:t xml:space="preserve">, "Indeed, this may be the number one challenge facing pastors and leaders. Closely related </w:t>
      </w:r>
      <w:r w:rsidR="008B47AF">
        <w:rPr>
          <w:rFonts w:eastAsia="MS ??"/>
          <w:color w:val="auto"/>
          <w:lang w:eastAsia="en-US"/>
        </w:rPr>
        <w:t>is</w:t>
      </w:r>
      <w:r>
        <w:rPr>
          <w:rFonts w:eastAsia="MS ??"/>
          <w:color w:val="auto"/>
          <w:lang w:eastAsia="en-US"/>
        </w:rPr>
        <w:t xml:space="preserve"> a lack of financial giving and poor attendance at worship services."</w:t>
      </w:r>
      <w:r>
        <w:rPr>
          <w:rStyle w:val="FootnoteReference"/>
          <w:rFonts w:eastAsia="MS ??"/>
          <w:color w:val="auto"/>
          <w:lang w:eastAsia="en-US"/>
        </w:rPr>
        <w:footnoteReference w:id="363"/>
      </w:r>
      <w:r w:rsidR="008B2CC8">
        <w:rPr>
          <w:rFonts w:eastAsia="MS ??"/>
          <w:color w:val="auto"/>
          <w:lang w:eastAsia="en-US"/>
        </w:rPr>
        <w:t xml:space="preserve"> According to McIntosh, it is a clear sign of trouble when people have a wait-and-see attitude and every area of church ministry meet</w:t>
      </w:r>
      <w:r w:rsidR="008B47AF">
        <w:rPr>
          <w:rFonts w:eastAsia="MS ??"/>
          <w:color w:val="auto"/>
          <w:lang w:eastAsia="en-US"/>
        </w:rPr>
        <w:t>s</w:t>
      </w:r>
      <w:r w:rsidR="008B2CC8">
        <w:rPr>
          <w:rFonts w:eastAsia="MS ??"/>
          <w:color w:val="auto"/>
          <w:lang w:eastAsia="en-US"/>
        </w:rPr>
        <w:t xml:space="preserve"> with </w:t>
      </w:r>
      <w:r w:rsidR="008B47AF">
        <w:rPr>
          <w:rFonts w:eastAsia="MS ??"/>
          <w:color w:val="auto"/>
          <w:lang w:eastAsia="en-US"/>
        </w:rPr>
        <w:t xml:space="preserve">a </w:t>
      </w:r>
      <w:r w:rsidR="008B2CC8">
        <w:rPr>
          <w:rFonts w:eastAsia="MS ??"/>
          <w:color w:val="auto"/>
          <w:lang w:eastAsia="en-US"/>
        </w:rPr>
        <w:t>so-so response.</w:t>
      </w:r>
      <w:r w:rsidR="008B2CC8">
        <w:rPr>
          <w:rStyle w:val="FootnoteReference"/>
          <w:rFonts w:eastAsia="MS ??"/>
          <w:color w:val="auto"/>
          <w:lang w:eastAsia="en-US"/>
        </w:rPr>
        <w:footnoteReference w:id="364"/>
      </w:r>
      <w:r w:rsidR="008B2CC8">
        <w:rPr>
          <w:rFonts w:eastAsia="MS ??"/>
          <w:color w:val="auto"/>
          <w:lang w:eastAsia="en-US"/>
        </w:rPr>
        <w:t xml:space="preserve"> McIntosh Claims, "Passive attitudes arise when there is a lack of vision. Vision brings excitement, commitment, and involvement. Whenever these attitudes are mission, </w:t>
      </w:r>
      <w:r w:rsidR="008B2CC8">
        <w:rPr>
          <w:rFonts w:eastAsia="MS ??"/>
          <w:color w:val="auto"/>
          <w:lang w:eastAsia="en-US"/>
        </w:rPr>
        <w:lastRenderedPageBreak/>
        <w:t>church leaders know something is wrong."</w:t>
      </w:r>
      <w:r w:rsidR="008B2CC8">
        <w:rPr>
          <w:rStyle w:val="FootnoteReference"/>
          <w:rFonts w:eastAsia="MS ??"/>
          <w:color w:val="auto"/>
          <w:lang w:eastAsia="en-US"/>
        </w:rPr>
        <w:footnoteReference w:id="365"/>
      </w:r>
    </w:p>
    <w:p w14:paraId="7019B3DD" w14:textId="77777777" w:rsidR="00D0514D" w:rsidRDefault="00D0514D" w:rsidP="001E52A2">
      <w:pPr>
        <w:widowControl w:val="0"/>
        <w:spacing w:line="480" w:lineRule="auto"/>
        <w:ind w:firstLine="720"/>
        <w:contextualSpacing/>
        <w:rPr>
          <w:rFonts w:eastAsia="MS ??"/>
          <w:color w:val="auto"/>
          <w:lang w:eastAsia="en-US"/>
        </w:rPr>
      </w:pPr>
    </w:p>
    <w:p w14:paraId="452B3229" w14:textId="471FF7E7" w:rsidR="008D420E" w:rsidRDefault="008D420E" w:rsidP="00087CAB">
      <w:pPr>
        <w:pStyle w:val="Heading3"/>
      </w:pPr>
      <w:bookmarkStart w:id="1442" w:name="_Toc138167496"/>
      <w:r>
        <w:t>Consolidated Power</w:t>
      </w:r>
      <w:bookmarkEnd w:id="1442"/>
    </w:p>
    <w:p w14:paraId="5EB5FFA4" w14:textId="2B83A9EA" w:rsidR="008B2CC8" w:rsidRDefault="008B2CC8" w:rsidP="008B2CC8">
      <w:pPr>
        <w:widowControl w:val="0"/>
        <w:spacing w:line="480" w:lineRule="auto"/>
        <w:ind w:firstLine="720"/>
        <w:contextualSpacing/>
        <w:rPr>
          <w:rFonts w:eastAsia="MS ??"/>
          <w:color w:val="auto"/>
          <w:lang w:eastAsia="en-US"/>
        </w:rPr>
      </w:pPr>
      <w:r>
        <w:rPr>
          <w:rFonts w:eastAsia="MS ??"/>
          <w:color w:val="auto"/>
          <w:lang w:eastAsia="en-US"/>
        </w:rPr>
        <w:t>McIntosh argues,</w:t>
      </w:r>
    </w:p>
    <w:p w14:paraId="0D92C837" w14:textId="20A540AF" w:rsidR="008B2CC8" w:rsidRDefault="008B2CC8" w:rsidP="008B2CC8">
      <w:pPr>
        <w:widowControl w:val="0"/>
        <w:spacing w:line="480" w:lineRule="auto"/>
        <w:ind w:firstLine="720"/>
        <w:contextualSpacing/>
        <w:rPr>
          <w:rFonts w:eastAsia="MS ??"/>
          <w:color w:val="auto"/>
          <w:lang w:eastAsia="en-US"/>
        </w:rPr>
      </w:pPr>
      <w:r>
        <w:rPr>
          <w:rFonts w:eastAsia="MS ??"/>
          <w:color w:val="auto"/>
          <w:lang w:eastAsia="en-US"/>
        </w:rPr>
        <w:t xml:space="preserve">One of the outcomes of church fights and splits is the consolidation of power by lay leaders. </w:t>
      </w:r>
      <w:r w:rsidR="00311DBE">
        <w:rPr>
          <w:rFonts w:eastAsia="MS ??"/>
          <w:color w:val="auto"/>
          <w:lang w:eastAsia="en-US"/>
        </w:rPr>
        <w:t xml:space="preserve">The loss of close friends brings pain that no one wants to relive. In </w:t>
      </w:r>
      <w:proofErr w:type="spellStart"/>
      <w:r w:rsidR="00311DBE">
        <w:rPr>
          <w:rFonts w:eastAsia="MS ??"/>
          <w:color w:val="auto"/>
          <w:lang w:eastAsia="en-US"/>
        </w:rPr>
        <w:t>and</w:t>
      </w:r>
      <w:proofErr w:type="spellEnd"/>
      <w:r w:rsidR="00311DBE">
        <w:rPr>
          <w:rFonts w:eastAsia="MS ??"/>
          <w:color w:val="auto"/>
          <w:lang w:eastAsia="en-US"/>
        </w:rPr>
        <w:t xml:space="preserve"> effort to protect themselves from additional pain, lay leaders grab the power and keep decision</w:t>
      </w:r>
      <w:r w:rsidR="008B47AF">
        <w:rPr>
          <w:rFonts w:eastAsia="MS ??"/>
          <w:color w:val="auto"/>
          <w:lang w:eastAsia="en-US"/>
        </w:rPr>
        <w:t>-</w:t>
      </w:r>
      <w:r w:rsidR="00311DBE">
        <w:rPr>
          <w:rFonts w:eastAsia="MS ??"/>
          <w:color w:val="auto"/>
          <w:lang w:eastAsia="en-US"/>
        </w:rPr>
        <w:t xml:space="preserve">making close to home. Anyone seeking to challenge a lay leader's newfound control is met with strong resistance...If the pastor is perceived to be a part of </w:t>
      </w:r>
      <w:r w:rsidR="008B47AF">
        <w:rPr>
          <w:rFonts w:eastAsia="MS ??"/>
          <w:color w:val="auto"/>
          <w:lang w:eastAsia="en-US"/>
        </w:rPr>
        <w:t xml:space="preserve">the </w:t>
      </w:r>
      <w:r w:rsidR="00311DBE">
        <w:rPr>
          <w:rFonts w:eastAsia="MS ??"/>
          <w:color w:val="auto"/>
          <w:lang w:eastAsia="en-US"/>
        </w:rPr>
        <w:t>problem, people lose respect for the pastoral office and consolidated power and control over all church functions.</w:t>
      </w:r>
      <w:r w:rsidR="00311DBE">
        <w:rPr>
          <w:rStyle w:val="FootnoteReference"/>
          <w:rFonts w:eastAsia="MS ??"/>
          <w:color w:val="auto"/>
          <w:lang w:eastAsia="en-US"/>
        </w:rPr>
        <w:footnoteReference w:id="366"/>
      </w:r>
    </w:p>
    <w:p w14:paraId="59115320" w14:textId="77777777" w:rsidR="00D0514D" w:rsidRDefault="00D0514D" w:rsidP="008B2CC8">
      <w:pPr>
        <w:widowControl w:val="0"/>
        <w:spacing w:line="480" w:lineRule="auto"/>
        <w:ind w:firstLine="720"/>
        <w:contextualSpacing/>
        <w:rPr>
          <w:rFonts w:eastAsia="MS ??"/>
          <w:color w:val="auto"/>
          <w:lang w:eastAsia="en-US"/>
        </w:rPr>
      </w:pPr>
    </w:p>
    <w:p w14:paraId="42F03DDA" w14:textId="3A1E1FDF" w:rsidR="008D420E" w:rsidRDefault="008D420E" w:rsidP="00087CAB">
      <w:pPr>
        <w:pStyle w:val="Heading3"/>
      </w:pPr>
      <w:bookmarkStart w:id="1443" w:name="_Toc138167497"/>
      <w:r>
        <w:t>Lack of Vision</w:t>
      </w:r>
      <w:bookmarkEnd w:id="1443"/>
    </w:p>
    <w:p w14:paraId="59C81B27" w14:textId="7EAF30F1" w:rsidR="00311DBE" w:rsidRDefault="00311DBE" w:rsidP="001E52A2">
      <w:pPr>
        <w:widowControl w:val="0"/>
        <w:spacing w:line="480" w:lineRule="auto"/>
        <w:ind w:firstLine="720"/>
        <w:contextualSpacing/>
        <w:rPr>
          <w:rFonts w:eastAsia="MS ??"/>
          <w:color w:val="auto"/>
          <w:lang w:eastAsia="en-US"/>
        </w:rPr>
      </w:pPr>
      <w:r>
        <w:rPr>
          <w:rFonts w:eastAsia="MS ??"/>
          <w:color w:val="auto"/>
          <w:lang w:eastAsia="en-US"/>
        </w:rPr>
        <w:t>According to McIntosh</w:t>
      </w:r>
      <w:r w:rsidR="008B47AF">
        <w:rPr>
          <w:rFonts w:eastAsia="MS ??"/>
          <w:color w:val="auto"/>
          <w:lang w:eastAsia="en-US"/>
        </w:rPr>
        <w:t>,</w:t>
      </w:r>
      <w:r>
        <w:rPr>
          <w:rFonts w:eastAsia="MS ??"/>
          <w:color w:val="auto"/>
          <w:lang w:eastAsia="en-US"/>
        </w:rPr>
        <w:t xml:space="preserve"> it is easy for a church to lose vision.</w:t>
      </w:r>
      <w:r>
        <w:rPr>
          <w:rStyle w:val="FootnoteReference"/>
          <w:rFonts w:eastAsia="MS ??"/>
          <w:color w:val="auto"/>
          <w:lang w:eastAsia="en-US"/>
        </w:rPr>
        <w:footnoteReference w:id="367"/>
      </w:r>
      <w:r>
        <w:rPr>
          <w:rFonts w:eastAsia="MS ??"/>
          <w:color w:val="auto"/>
          <w:lang w:eastAsia="en-US"/>
        </w:rPr>
        <w:t xml:space="preserve"> Many pastors and leaders initially keep the vision but over </w:t>
      </w:r>
      <w:r w:rsidR="00552BC4">
        <w:rPr>
          <w:rFonts w:eastAsia="MS ??"/>
          <w:color w:val="auto"/>
          <w:lang w:eastAsia="en-US"/>
        </w:rPr>
        <w:t>a period</w:t>
      </w:r>
      <w:r>
        <w:rPr>
          <w:rFonts w:eastAsia="MS ??"/>
          <w:color w:val="auto"/>
          <w:lang w:eastAsia="en-US"/>
        </w:rPr>
        <w:t xml:space="preserve"> they become tired of </w:t>
      </w:r>
      <w:r w:rsidR="00552BC4">
        <w:rPr>
          <w:rFonts w:eastAsia="MS ??"/>
          <w:color w:val="auto"/>
          <w:lang w:eastAsia="en-US"/>
        </w:rPr>
        <w:t xml:space="preserve">carrying </w:t>
      </w:r>
      <w:r>
        <w:rPr>
          <w:rFonts w:eastAsia="MS ??"/>
          <w:color w:val="auto"/>
          <w:lang w:eastAsia="en-US"/>
        </w:rPr>
        <w:t>th</w:t>
      </w:r>
      <w:r w:rsidR="00552BC4">
        <w:rPr>
          <w:rFonts w:eastAsia="MS ??"/>
          <w:color w:val="auto"/>
          <w:lang w:eastAsia="en-US"/>
        </w:rPr>
        <w:t>e</w:t>
      </w:r>
      <w:r>
        <w:rPr>
          <w:rFonts w:eastAsia="MS ??"/>
          <w:color w:val="auto"/>
          <w:lang w:eastAsia="en-US"/>
        </w:rPr>
        <w:t xml:space="preserve"> vision</w:t>
      </w:r>
      <w:r w:rsidR="00552BC4">
        <w:rPr>
          <w:rFonts w:eastAsia="MS ??"/>
          <w:color w:val="auto"/>
          <w:lang w:eastAsia="en-US"/>
        </w:rPr>
        <w:t xml:space="preserve"> and excitement in the ministry</w:t>
      </w:r>
      <w:r>
        <w:rPr>
          <w:rFonts w:eastAsia="MS ??"/>
          <w:color w:val="auto"/>
          <w:lang w:eastAsia="en-US"/>
        </w:rPr>
        <w:t xml:space="preserve">. </w:t>
      </w:r>
      <w:r w:rsidR="00552BC4">
        <w:rPr>
          <w:rFonts w:eastAsia="MS ??"/>
          <w:color w:val="auto"/>
          <w:lang w:eastAsia="en-US"/>
        </w:rPr>
        <w:t>McIntosh argues,</w:t>
      </w:r>
    </w:p>
    <w:p w14:paraId="42BB509B" w14:textId="0DF1F3EC" w:rsidR="00552BC4" w:rsidRDefault="00552BC4" w:rsidP="00FB0DC4">
      <w:pPr>
        <w:widowControl w:val="0"/>
        <w:ind w:left="720"/>
        <w:contextualSpacing/>
        <w:rPr>
          <w:rFonts w:eastAsia="MS ??"/>
          <w:color w:val="auto"/>
          <w:sz w:val="22"/>
          <w:szCs w:val="22"/>
          <w:lang w:eastAsia="en-US"/>
        </w:rPr>
      </w:pPr>
      <w:r w:rsidRPr="00FB0DC4">
        <w:rPr>
          <w:rFonts w:eastAsia="MS ??"/>
          <w:color w:val="auto"/>
          <w:sz w:val="22"/>
          <w:szCs w:val="22"/>
          <w:lang w:eastAsia="en-US"/>
        </w:rPr>
        <w:t>Understanding a church's purpose (or mission) provides a biblical reason for church ministry, but it is vision that provides the energy, hope, and passion. When a church and its leaders lose a sense of vision, the ministry starts winding down.</w:t>
      </w:r>
      <w:r w:rsidRPr="00FB0DC4">
        <w:rPr>
          <w:rStyle w:val="FootnoteReference"/>
          <w:rFonts w:eastAsia="MS ??"/>
          <w:color w:val="auto"/>
          <w:sz w:val="22"/>
          <w:szCs w:val="22"/>
          <w:lang w:eastAsia="en-US"/>
        </w:rPr>
        <w:footnoteReference w:id="368"/>
      </w:r>
    </w:p>
    <w:p w14:paraId="355D0FBE" w14:textId="77777777" w:rsidR="00FB0DC4" w:rsidRDefault="00FB0DC4" w:rsidP="00FB0DC4">
      <w:pPr>
        <w:widowControl w:val="0"/>
        <w:ind w:left="720"/>
        <w:contextualSpacing/>
        <w:rPr>
          <w:rFonts w:eastAsia="MS ??"/>
          <w:color w:val="auto"/>
          <w:lang w:eastAsia="en-US"/>
        </w:rPr>
      </w:pPr>
    </w:p>
    <w:p w14:paraId="57AC12BB" w14:textId="3B03C68F" w:rsidR="008D420E" w:rsidRDefault="008D420E" w:rsidP="00087CAB">
      <w:pPr>
        <w:pStyle w:val="Heading3"/>
      </w:pPr>
      <w:bookmarkStart w:id="1444" w:name="_Toc138167498"/>
      <w:r>
        <w:t>Toleration of Known Sin</w:t>
      </w:r>
      <w:bookmarkEnd w:id="1444"/>
    </w:p>
    <w:p w14:paraId="72D4C3CA" w14:textId="21F596AC" w:rsidR="00552BC4" w:rsidRDefault="00552BC4" w:rsidP="001E52A2">
      <w:pPr>
        <w:widowControl w:val="0"/>
        <w:spacing w:line="480" w:lineRule="auto"/>
        <w:ind w:firstLine="720"/>
        <w:contextualSpacing/>
        <w:rPr>
          <w:rFonts w:eastAsia="MS ??"/>
          <w:color w:val="auto"/>
          <w:lang w:eastAsia="en-US"/>
        </w:rPr>
      </w:pPr>
      <w:r>
        <w:rPr>
          <w:rFonts w:eastAsia="MS ??"/>
          <w:color w:val="auto"/>
          <w:lang w:eastAsia="en-US"/>
        </w:rPr>
        <w:t>According to McIntosh sometimes it is difficult to find why a church is struggling.</w:t>
      </w:r>
      <w:r>
        <w:rPr>
          <w:rStyle w:val="FootnoteReference"/>
          <w:rFonts w:eastAsia="MS ??"/>
          <w:color w:val="auto"/>
          <w:lang w:eastAsia="en-US"/>
        </w:rPr>
        <w:footnoteReference w:id="369"/>
      </w:r>
      <w:r w:rsidR="00544157">
        <w:rPr>
          <w:rFonts w:eastAsia="MS ??"/>
          <w:color w:val="auto"/>
          <w:lang w:eastAsia="en-US"/>
        </w:rPr>
        <w:t xml:space="preserve"> </w:t>
      </w:r>
      <w:r w:rsidR="00D22662" w:rsidRPr="00D22662">
        <w:rPr>
          <w:rFonts w:eastAsia="MS ??"/>
          <w:color w:val="auto"/>
          <w:lang w:eastAsia="en-US"/>
        </w:rPr>
        <w:t>McIntosh makes the following incredibly astute observation:</w:t>
      </w:r>
    </w:p>
    <w:p w14:paraId="19BBDC50" w14:textId="30A13BB8" w:rsidR="00544157" w:rsidRPr="00B67609" w:rsidRDefault="00544157" w:rsidP="00B67609">
      <w:pPr>
        <w:widowControl w:val="0"/>
        <w:ind w:left="720"/>
        <w:contextualSpacing/>
        <w:rPr>
          <w:rFonts w:eastAsia="MS ??"/>
          <w:color w:val="auto"/>
          <w:sz w:val="22"/>
          <w:szCs w:val="22"/>
          <w:lang w:eastAsia="en-US"/>
        </w:rPr>
      </w:pPr>
      <w:r w:rsidRPr="00B67609">
        <w:rPr>
          <w:rFonts w:eastAsia="MS ??"/>
          <w:color w:val="auto"/>
          <w:sz w:val="22"/>
          <w:szCs w:val="22"/>
          <w:lang w:eastAsia="en-US"/>
        </w:rPr>
        <w:t xml:space="preserve">On the surface everything may look fine. The location might me extremely favorable - accessible, visible, expandable - but the church does not reach its potential. Mission, </w:t>
      </w:r>
      <w:proofErr w:type="gramStart"/>
      <w:r w:rsidRPr="00B67609">
        <w:rPr>
          <w:rFonts w:eastAsia="MS ??"/>
          <w:color w:val="auto"/>
          <w:sz w:val="22"/>
          <w:szCs w:val="22"/>
          <w:lang w:eastAsia="en-US"/>
        </w:rPr>
        <w:t>vision</w:t>
      </w:r>
      <w:proofErr w:type="gramEnd"/>
      <w:r w:rsidRPr="00B67609">
        <w:rPr>
          <w:rFonts w:eastAsia="MS ??"/>
          <w:color w:val="auto"/>
          <w:sz w:val="22"/>
          <w:szCs w:val="22"/>
          <w:lang w:eastAsia="en-US"/>
        </w:rPr>
        <w:t xml:space="preserve"> and goals are in place, but nothing works. Prayer abounds and new ministries </w:t>
      </w:r>
      <w:r w:rsidRPr="00B67609">
        <w:rPr>
          <w:rFonts w:eastAsia="MS ??"/>
          <w:color w:val="auto"/>
          <w:sz w:val="22"/>
          <w:szCs w:val="22"/>
          <w:lang w:eastAsia="en-US"/>
        </w:rPr>
        <w:lastRenderedPageBreak/>
        <w:t>are started, all to no avail.</w:t>
      </w:r>
      <w:r w:rsidR="00D22662" w:rsidRPr="00B67609">
        <w:rPr>
          <w:rStyle w:val="FootnoteReference"/>
          <w:rFonts w:eastAsia="MS ??"/>
          <w:color w:val="auto"/>
          <w:sz w:val="22"/>
          <w:szCs w:val="22"/>
          <w:lang w:eastAsia="en-US"/>
        </w:rPr>
        <w:footnoteReference w:id="370"/>
      </w:r>
    </w:p>
    <w:p w14:paraId="7CCA5BA3" w14:textId="77777777" w:rsidR="00B67609" w:rsidRDefault="00B67609" w:rsidP="00B67609">
      <w:pPr>
        <w:widowControl w:val="0"/>
        <w:ind w:left="720"/>
        <w:contextualSpacing/>
        <w:rPr>
          <w:rFonts w:eastAsia="MS ??"/>
          <w:color w:val="auto"/>
          <w:lang w:eastAsia="en-US"/>
        </w:rPr>
      </w:pPr>
    </w:p>
    <w:p w14:paraId="055ADC5E" w14:textId="77777777" w:rsidR="00DB20F5" w:rsidRDefault="00D22662" w:rsidP="00D22662">
      <w:pPr>
        <w:widowControl w:val="0"/>
        <w:spacing w:line="480" w:lineRule="auto"/>
        <w:ind w:firstLine="720"/>
        <w:contextualSpacing/>
        <w:rPr>
          <w:rFonts w:eastAsia="MS ??"/>
          <w:color w:val="auto"/>
          <w:lang w:eastAsia="en-US"/>
        </w:rPr>
      </w:pPr>
      <w:r w:rsidRPr="00D22662">
        <w:rPr>
          <w:rFonts w:eastAsia="MS ??"/>
          <w:color w:val="auto"/>
          <w:lang w:eastAsia="en-US"/>
        </w:rPr>
        <w:t>McIntosh uses the example of a theater stage with a wide curtain separating the front part of the stage, where performances take place, from the rear, where rehearsals take place.</w:t>
      </w:r>
      <w:r>
        <w:rPr>
          <w:rFonts w:eastAsia="MS ??"/>
          <w:color w:val="auto"/>
          <w:lang w:eastAsia="en-US"/>
        </w:rPr>
        <w:t xml:space="preserve"> McIntosh says, </w:t>
      </w:r>
    </w:p>
    <w:p w14:paraId="44D38579" w14:textId="41CACA98" w:rsidR="00D22662" w:rsidRPr="00382F90" w:rsidRDefault="00DB20F5" w:rsidP="00382F90">
      <w:pPr>
        <w:widowControl w:val="0"/>
        <w:ind w:left="720"/>
        <w:contextualSpacing/>
        <w:rPr>
          <w:rFonts w:eastAsia="MS ??"/>
          <w:color w:val="auto"/>
          <w:sz w:val="22"/>
          <w:szCs w:val="22"/>
          <w:lang w:eastAsia="en-US"/>
        </w:rPr>
      </w:pPr>
      <w:r w:rsidRPr="00382F90">
        <w:rPr>
          <w:rFonts w:eastAsia="MS ??"/>
          <w:color w:val="auto"/>
          <w:sz w:val="22"/>
          <w:szCs w:val="22"/>
          <w:lang w:eastAsia="en-US"/>
        </w:rPr>
        <w:t>In similar way, ministry has at least two dimensions: public and private. Sunday services, weekly small groups, and other programs are operated in the public domain -that is, in from of the curtain. Personal actions, attitudes, and emotions, what is usually referred to as character, are behind the curtain.</w:t>
      </w:r>
      <w:r w:rsidRPr="00382F90">
        <w:rPr>
          <w:rStyle w:val="FootnoteReference"/>
          <w:rFonts w:eastAsia="MS ??"/>
          <w:color w:val="auto"/>
          <w:sz w:val="22"/>
          <w:szCs w:val="22"/>
          <w:lang w:eastAsia="en-US"/>
        </w:rPr>
        <w:footnoteReference w:id="371"/>
      </w:r>
    </w:p>
    <w:p w14:paraId="4677E3CE" w14:textId="77777777" w:rsidR="00382F90" w:rsidRDefault="00382F90" w:rsidP="00382F90">
      <w:pPr>
        <w:widowControl w:val="0"/>
        <w:ind w:left="720"/>
        <w:contextualSpacing/>
        <w:rPr>
          <w:rFonts w:eastAsia="MS ??"/>
          <w:color w:val="auto"/>
          <w:lang w:eastAsia="en-US"/>
        </w:rPr>
      </w:pPr>
    </w:p>
    <w:p w14:paraId="582E272E" w14:textId="1DD0E448" w:rsidR="00DB20F5" w:rsidRDefault="00DB20F5" w:rsidP="00D22662">
      <w:pPr>
        <w:widowControl w:val="0"/>
        <w:spacing w:line="480" w:lineRule="auto"/>
        <w:ind w:firstLine="720"/>
        <w:contextualSpacing/>
        <w:rPr>
          <w:rFonts w:eastAsia="MS ??"/>
          <w:color w:val="auto"/>
          <w:lang w:eastAsia="en-US"/>
        </w:rPr>
      </w:pPr>
      <w:r>
        <w:rPr>
          <w:rFonts w:eastAsia="MS ??"/>
          <w:color w:val="auto"/>
          <w:lang w:eastAsia="en-US"/>
        </w:rPr>
        <w:t xml:space="preserve">McIntosh suggests that when everything looks right </w:t>
      </w:r>
      <w:r w:rsidR="008B47AF">
        <w:rPr>
          <w:rFonts w:eastAsia="MS ??"/>
          <w:color w:val="auto"/>
          <w:lang w:eastAsia="en-US"/>
        </w:rPr>
        <w:t>o</w:t>
      </w:r>
      <w:r>
        <w:rPr>
          <w:rFonts w:eastAsia="MS ??"/>
          <w:color w:val="auto"/>
          <w:lang w:eastAsia="en-US"/>
        </w:rPr>
        <w:t xml:space="preserve">n </w:t>
      </w:r>
      <w:r w:rsidR="008B47AF">
        <w:rPr>
          <w:rFonts w:eastAsia="MS ??"/>
          <w:color w:val="auto"/>
          <w:lang w:eastAsia="en-US"/>
        </w:rPr>
        <w:t xml:space="preserve">the </w:t>
      </w:r>
      <w:r>
        <w:rPr>
          <w:rFonts w:eastAsia="MS ??"/>
          <w:color w:val="auto"/>
          <w:lang w:eastAsia="en-US"/>
        </w:rPr>
        <w:t>surface, but the church is not producing the expected fruit, it is wise to look at character issues behind the scenes.</w:t>
      </w:r>
      <w:r>
        <w:rPr>
          <w:rStyle w:val="FootnoteReference"/>
          <w:rFonts w:eastAsia="MS ??"/>
          <w:color w:val="auto"/>
          <w:lang w:eastAsia="en-US"/>
        </w:rPr>
        <w:footnoteReference w:id="372"/>
      </w:r>
      <w:r>
        <w:rPr>
          <w:rFonts w:eastAsia="MS ??"/>
          <w:color w:val="auto"/>
          <w:lang w:eastAsia="en-US"/>
        </w:rPr>
        <w:t xml:space="preserve"> </w:t>
      </w:r>
      <w:r w:rsidR="00240E64" w:rsidRPr="00240E64">
        <w:rPr>
          <w:rFonts w:eastAsia="MS ??"/>
          <w:color w:val="auto"/>
          <w:lang w:eastAsia="en-US"/>
        </w:rPr>
        <w:t xml:space="preserve">There has a possibility to hide and ignore the sin, but it must be confronted </w:t>
      </w:r>
      <w:proofErr w:type="gramStart"/>
      <w:r w:rsidR="00240E64" w:rsidRPr="00240E64">
        <w:rPr>
          <w:rFonts w:eastAsia="MS ??"/>
          <w:color w:val="auto"/>
          <w:lang w:eastAsia="en-US"/>
        </w:rPr>
        <w:t>in order to</w:t>
      </w:r>
      <w:proofErr w:type="gramEnd"/>
      <w:r w:rsidR="00240E64" w:rsidRPr="00240E64">
        <w:rPr>
          <w:rFonts w:eastAsia="MS ??"/>
          <w:color w:val="auto"/>
          <w:lang w:eastAsia="en-US"/>
        </w:rPr>
        <w:t xml:space="preserve"> revive the church.</w:t>
      </w:r>
    </w:p>
    <w:p w14:paraId="103B3FBC" w14:textId="77777777" w:rsidR="00D0514D" w:rsidRDefault="00D0514D" w:rsidP="00D22662">
      <w:pPr>
        <w:widowControl w:val="0"/>
        <w:spacing w:line="480" w:lineRule="auto"/>
        <w:ind w:firstLine="720"/>
        <w:contextualSpacing/>
        <w:rPr>
          <w:rFonts w:eastAsia="MS ??"/>
          <w:color w:val="auto"/>
          <w:lang w:eastAsia="en-US"/>
        </w:rPr>
      </w:pPr>
    </w:p>
    <w:p w14:paraId="64F187B3" w14:textId="4927E405" w:rsidR="008D420E" w:rsidRDefault="008D420E" w:rsidP="00087CAB">
      <w:pPr>
        <w:pStyle w:val="Heading3"/>
      </w:pPr>
      <w:bookmarkStart w:id="1445" w:name="_Toc138167499"/>
      <w:r>
        <w:t>Unproductive Ministries</w:t>
      </w:r>
      <w:bookmarkEnd w:id="1445"/>
    </w:p>
    <w:p w14:paraId="50366003" w14:textId="38B1885D" w:rsidR="00240E64" w:rsidRDefault="00240E64" w:rsidP="001E52A2">
      <w:pPr>
        <w:widowControl w:val="0"/>
        <w:spacing w:line="480" w:lineRule="auto"/>
        <w:ind w:firstLine="720"/>
        <w:contextualSpacing/>
        <w:rPr>
          <w:rFonts w:eastAsia="MS ??"/>
          <w:color w:val="auto"/>
          <w:lang w:eastAsia="en-US"/>
        </w:rPr>
      </w:pPr>
      <w:r>
        <w:rPr>
          <w:rFonts w:eastAsia="MS ??"/>
          <w:color w:val="auto"/>
          <w:lang w:eastAsia="en-US"/>
        </w:rPr>
        <w:t>According to McIntosh when unproductive ministries are taking place in the church the church start</w:t>
      </w:r>
      <w:r w:rsidR="008B47AF">
        <w:rPr>
          <w:rFonts w:eastAsia="MS ??"/>
          <w:color w:val="auto"/>
          <w:lang w:eastAsia="en-US"/>
        </w:rPr>
        <w:t>s</w:t>
      </w:r>
      <w:r>
        <w:rPr>
          <w:rFonts w:eastAsia="MS ??"/>
          <w:color w:val="auto"/>
          <w:lang w:eastAsia="en-US"/>
        </w:rPr>
        <w:t xml:space="preserve"> to decline.</w:t>
      </w:r>
      <w:r w:rsidR="0017274A">
        <w:rPr>
          <w:rStyle w:val="FootnoteReference"/>
          <w:rFonts w:eastAsia="MS ??"/>
          <w:color w:val="auto"/>
          <w:lang w:eastAsia="en-US"/>
        </w:rPr>
        <w:footnoteReference w:id="373"/>
      </w:r>
      <w:r>
        <w:rPr>
          <w:rFonts w:eastAsia="MS ??"/>
          <w:color w:val="auto"/>
          <w:lang w:eastAsia="en-US"/>
        </w:rPr>
        <w:t xml:space="preserve"> The message never </w:t>
      </w:r>
      <w:r w:rsidR="0017274A">
        <w:rPr>
          <w:rFonts w:eastAsia="MS ??"/>
          <w:color w:val="auto"/>
          <w:lang w:eastAsia="en-US"/>
        </w:rPr>
        <w:t>changes</w:t>
      </w:r>
      <w:r>
        <w:rPr>
          <w:rFonts w:eastAsia="MS ??"/>
          <w:color w:val="auto"/>
          <w:lang w:eastAsia="en-US"/>
        </w:rPr>
        <w:t xml:space="preserve"> but methods are changing. </w:t>
      </w:r>
      <w:r w:rsidR="0017274A">
        <w:rPr>
          <w:rFonts w:eastAsia="MS ??"/>
          <w:color w:val="auto"/>
          <w:lang w:eastAsia="en-US"/>
        </w:rPr>
        <w:t xml:space="preserve">Something work in </w:t>
      </w:r>
      <w:r w:rsidR="008B47AF">
        <w:rPr>
          <w:rFonts w:eastAsia="MS ??"/>
          <w:color w:val="auto"/>
          <w:lang w:eastAsia="en-US"/>
        </w:rPr>
        <w:t xml:space="preserve">the </w:t>
      </w:r>
      <w:r w:rsidR="0017274A">
        <w:rPr>
          <w:rFonts w:eastAsia="MS ??"/>
          <w:color w:val="auto"/>
          <w:lang w:eastAsia="en-US"/>
        </w:rPr>
        <w:t>past is not necessarily work in the future. McIntosh rightly says,</w:t>
      </w:r>
    </w:p>
    <w:p w14:paraId="070FD0A3" w14:textId="510E2729" w:rsidR="00240E64" w:rsidRPr="006A4352" w:rsidRDefault="00240E64" w:rsidP="006A4352">
      <w:pPr>
        <w:widowControl w:val="0"/>
        <w:ind w:left="720"/>
        <w:contextualSpacing/>
        <w:rPr>
          <w:rFonts w:eastAsia="MS ??"/>
          <w:color w:val="auto"/>
          <w:sz w:val="22"/>
          <w:szCs w:val="22"/>
          <w:lang w:eastAsia="en-US"/>
        </w:rPr>
      </w:pPr>
      <w:r w:rsidRPr="006A4352">
        <w:rPr>
          <w:rFonts w:eastAsia="MS ??"/>
          <w:color w:val="auto"/>
          <w:sz w:val="22"/>
          <w:szCs w:val="22"/>
          <w:lang w:eastAsia="en-US"/>
        </w:rPr>
        <w:t>Nearly every church can point to a time and particular ministry that worked well in the past. It might be a children's program, an approach to evangelism, or even a beloved pastor's unique style of preaching. Sometimes these shadows from the past divert churches from seeing what God wants to do today. It's true that God worded in the past, but he is alive and wants to work today also.</w:t>
      </w:r>
      <w:r w:rsidRPr="006A4352">
        <w:rPr>
          <w:rStyle w:val="FootnoteReference"/>
          <w:rFonts w:eastAsia="MS ??"/>
          <w:color w:val="auto"/>
          <w:sz w:val="22"/>
          <w:szCs w:val="22"/>
          <w:lang w:eastAsia="en-US"/>
        </w:rPr>
        <w:footnoteReference w:id="374"/>
      </w:r>
    </w:p>
    <w:p w14:paraId="04B7E4FB" w14:textId="77777777" w:rsidR="00304C5D" w:rsidRDefault="00304C5D" w:rsidP="00D0514D">
      <w:pPr>
        <w:spacing w:line="480" w:lineRule="auto"/>
        <w:jc w:val="center"/>
        <w:rPr>
          <w:lang w:eastAsia="en-US" w:bidi="he-IL"/>
        </w:rPr>
      </w:pPr>
    </w:p>
    <w:p w14:paraId="1A0FB974" w14:textId="77777777" w:rsidR="001765D3" w:rsidRPr="001765D3" w:rsidRDefault="001765D3" w:rsidP="00D0514D">
      <w:pPr>
        <w:pStyle w:val="Heading2"/>
      </w:pPr>
      <w:bookmarkStart w:id="1446" w:name="_Toc138167500"/>
      <w:r w:rsidRPr="001765D3">
        <w:t>Church Revitalization</w:t>
      </w:r>
      <w:bookmarkEnd w:id="1446"/>
    </w:p>
    <w:p w14:paraId="0AA58EDA" w14:textId="0DC91F45" w:rsidR="00D073B6" w:rsidRDefault="00171280" w:rsidP="004B4E91">
      <w:pPr>
        <w:widowControl w:val="0"/>
        <w:spacing w:line="480" w:lineRule="auto"/>
        <w:ind w:firstLine="720"/>
        <w:contextualSpacing/>
        <w:rPr>
          <w:rFonts w:eastAsia="MS ??"/>
          <w:color w:val="auto"/>
          <w:lang w:eastAsia="en-US"/>
        </w:rPr>
      </w:pPr>
      <w:r>
        <w:rPr>
          <w:rFonts w:eastAsia="MS ??"/>
          <w:color w:val="auto"/>
          <w:lang w:eastAsia="en-US"/>
        </w:rPr>
        <w:t>According to McIntosh, t</w:t>
      </w:r>
      <w:r w:rsidR="00D073B6" w:rsidRPr="00D073B6">
        <w:rPr>
          <w:rFonts w:eastAsia="MS ??"/>
          <w:color w:val="auto"/>
          <w:lang w:eastAsia="en-US"/>
        </w:rPr>
        <w:t xml:space="preserve">here is hope for churches when they are prepared to </w:t>
      </w:r>
      <w:r w:rsidR="00D073B6" w:rsidRPr="00D073B6">
        <w:rPr>
          <w:rFonts w:eastAsia="MS ??"/>
          <w:color w:val="auto"/>
          <w:lang w:eastAsia="en-US"/>
        </w:rPr>
        <w:lastRenderedPageBreak/>
        <w:t>be born again.</w:t>
      </w:r>
      <w:r>
        <w:rPr>
          <w:rStyle w:val="FootnoteReference"/>
          <w:rFonts w:eastAsia="MS ??"/>
          <w:color w:val="auto"/>
          <w:lang w:eastAsia="en-US"/>
        </w:rPr>
        <w:footnoteReference w:id="375"/>
      </w:r>
      <w:r w:rsidR="00D073B6" w:rsidRPr="00D073B6">
        <w:rPr>
          <w:rFonts w:eastAsia="MS ??"/>
          <w:color w:val="auto"/>
          <w:lang w:eastAsia="en-US"/>
        </w:rPr>
        <w:t xml:space="preserve">   When churches effectively relaunch, they have a new understanding of and dedication to </w:t>
      </w:r>
      <w:r w:rsidR="008B47AF">
        <w:rPr>
          <w:rFonts w:eastAsia="MS ??"/>
          <w:color w:val="auto"/>
          <w:lang w:eastAsia="en-US"/>
        </w:rPr>
        <w:t xml:space="preserve">the </w:t>
      </w:r>
      <w:r w:rsidR="00D073B6" w:rsidRPr="00D073B6">
        <w:rPr>
          <w:rFonts w:eastAsia="MS ??"/>
          <w:color w:val="auto"/>
          <w:lang w:eastAsia="en-US"/>
        </w:rPr>
        <w:t>mission.</w:t>
      </w:r>
      <w:r w:rsidR="00D073B6" w:rsidRPr="00D073B6">
        <w:t xml:space="preserve"> </w:t>
      </w:r>
      <w:r w:rsidR="00D073B6" w:rsidRPr="00D073B6">
        <w:rPr>
          <w:rFonts w:eastAsia="MS ??"/>
          <w:color w:val="auto"/>
          <w:lang w:eastAsia="en-US"/>
        </w:rPr>
        <w:t>They change their attitude</w:t>
      </w:r>
      <w:r w:rsidR="00D073B6">
        <w:rPr>
          <w:rFonts w:eastAsia="MS ??"/>
          <w:color w:val="auto"/>
          <w:lang w:eastAsia="en-US"/>
        </w:rPr>
        <w:t>s</w:t>
      </w:r>
      <w:r w:rsidR="00D073B6" w:rsidRPr="00D073B6">
        <w:rPr>
          <w:rFonts w:eastAsia="MS ??"/>
          <w:color w:val="auto"/>
          <w:lang w:eastAsia="en-US"/>
        </w:rPr>
        <w:t xml:space="preserve"> and priorities.</w:t>
      </w:r>
      <w:r w:rsidRPr="00171280">
        <w:t xml:space="preserve"> </w:t>
      </w:r>
      <w:r w:rsidRPr="00171280">
        <w:rPr>
          <w:rFonts w:eastAsia="MS ??"/>
          <w:color w:val="auto"/>
          <w:lang w:eastAsia="en-US"/>
        </w:rPr>
        <w:t>To facilitate quick decision-making and implementation processes, they modify their organizational structure.</w:t>
      </w:r>
      <w:r w:rsidR="00D073B6">
        <w:rPr>
          <w:rFonts w:eastAsia="MS ??"/>
          <w:color w:val="auto"/>
          <w:lang w:eastAsia="en-US"/>
        </w:rPr>
        <w:t xml:space="preserve"> </w:t>
      </w:r>
      <w:r w:rsidR="00D073B6" w:rsidRPr="00D073B6">
        <w:rPr>
          <w:rFonts w:eastAsia="MS ??"/>
          <w:color w:val="auto"/>
          <w:lang w:eastAsia="en-US"/>
        </w:rPr>
        <w:t>They are open to utilizing new tools, resources, and methods of ministry. They also make it possible for outside observers to follow their development.</w:t>
      </w:r>
    </w:p>
    <w:p w14:paraId="2E8BF29A" w14:textId="22BEF7E3" w:rsidR="00171280" w:rsidRDefault="00171280" w:rsidP="004B4E91">
      <w:pPr>
        <w:widowControl w:val="0"/>
        <w:spacing w:line="480" w:lineRule="auto"/>
        <w:ind w:firstLine="720"/>
        <w:contextualSpacing/>
        <w:rPr>
          <w:rFonts w:eastAsia="MS ??"/>
          <w:color w:val="auto"/>
          <w:lang w:eastAsia="en-US"/>
        </w:rPr>
      </w:pPr>
      <w:r>
        <w:rPr>
          <w:rFonts w:eastAsia="MS ??"/>
          <w:color w:val="auto"/>
          <w:lang w:eastAsia="en-US"/>
        </w:rPr>
        <w:t>McIntosh asserts the fact,</w:t>
      </w:r>
    </w:p>
    <w:p w14:paraId="793966BA" w14:textId="30D6C347" w:rsidR="00171280" w:rsidRPr="006A4352" w:rsidRDefault="00171280" w:rsidP="006A4352">
      <w:pPr>
        <w:widowControl w:val="0"/>
        <w:ind w:left="720"/>
        <w:contextualSpacing/>
        <w:rPr>
          <w:rFonts w:eastAsia="MS ??"/>
          <w:color w:val="auto"/>
          <w:sz w:val="22"/>
          <w:szCs w:val="22"/>
          <w:lang w:eastAsia="en-US"/>
        </w:rPr>
      </w:pPr>
      <w:r w:rsidRPr="006A4352">
        <w:rPr>
          <w:rFonts w:eastAsia="MS ??"/>
          <w:color w:val="auto"/>
          <w:sz w:val="22"/>
          <w:szCs w:val="22"/>
          <w:lang w:eastAsia="en-US"/>
        </w:rPr>
        <w:t xml:space="preserve">Churches that have an effective and fruitful ministry for many years </w:t>
      </w:r>
      <w:proofErr w:type="gramStart"/>
      <w:r w:rsidRPr="006A4352">
        <w:rPr>
          <w:rFonts w:eastAsia="MS ??"/>
          <w:color w:val="auto"/>
          <w:sz w:val="22"/>
          <w:szCs w:val="22"/>
          <w:lang w:eastAsia="en-US"/>
        </w:rPr>
        <w:t>actually go</w:t>
      </w:r>
      <w:proofErr w:type="gramEnd"/>
      <w:r w:rsidRPr="006A4352">
        <w:rPr>
          <w:rFonts w:eastAsia="MS ??"/>
          <w:color w:val="auto"/>
          <w:sz w:val="22"/>
          <w:szCs w:val="22"/>
          <w:lang w:eastAsia="en-US"/>
        </w:rPr>
        <w:t xml:space="preserve"> through several cycles of birth, growth, and renewal. At each point of growth cycle, the church leaders face another choice point. Leaders who make strategic choices to renew the ministry see continuous renewal; those who do not move strategically most likely see a downturn in the ministry.</w:t>
      </w:r>
      <w:r w:rsidRPr="006A4352">
        <w:rPr>
          <w:rStyle w:val="FootnoteReference"/>
          <w:rFonts w:eastAsia="MS ??"/>
          <w:color w:val="auto"/>
          <w:sz w:val="22"/>
          <w:szCs w:val="22"/>
          <w:lang w:eastAsia="en-US"/>
        </w:rPr>
        <w:footnoteReference w:id="376"/>
      </w:r>
    </w:p>
    <w:p w14:paraId="680114B4" w14:textId="77777777" w:rsidR="006A4352" w:rsidRDefault="006A4352" w:rsidP="006A4352">
      <w:pPr>
        <w:widowControl w:val="0"/>
        <w:ind w:left="720"/>
        <w:contextualSpacing/>
        <w:rPr>
          <w:rFonts w:eastAsia="MS ??"/>
          <w:color w:val="auto"/>
          <w:lang w:eastAsia="en-US"/>
        </w:rPr>
      </w:pPr>
    </w:p>
    <w:p w14:paraId="495B0E76" w14:textId="01C7CA11" w:rsidR="006B55ED" w:rsidRDefault="006B55ED" w:rsidP="004B4E91">
      <w:pPr>
        <w:widowControl w:val="0"/>
        <w:spacing w:line="480" w:lineRule="auto"/>
        <w:ind w:firstLine="720"/>
        <w:contextualSpacing/>
        <w:rPr>
          <w:rFonts w:eastAsia="MS ??"/>
          <w:color w:val="auto"/>
          <w:lang w:eastAsia="en-US"/>
        </w:rPr>
      </w:pPr>
      <w:r w:rsidRPr="006B55ED">
        <w:rPr>
          <w:rFonts w:eastAsia="MS ??"/>
          <w:color w:val="auto"/>
          <w:lang w:eastAsia="en-US"/>
        </w:rPr>
        <w:t xml:space="preserve">Stetzer and Dodson give </w:t>
      </w:r>
      <w:r w:rsidR="008B47AF">
        <w:rPr>
          <w:rFonts w:eastAsia="MS ??"/>
          <w:color w:val="auto"/>
          <w:lang w:eastAsia="en-US"/>
        </w:rPr>
        <w:t xml:space="preserve">a </w:t>
      </w:r>
      <w:r w:rsidRPr="006B55ED">
        <w:rPr>
          <w:rFonts w:eastAsia="MS ??"/>
          <w:color w:val="auto"/>
          <w:lang w:eastAsia="en-US"/>
        </w:rPr>
        <w:t xml:space="preserve">remarkable statement based upon their detail study survey on </w:t>
      </w:r>
      <w:r w:rsidR="008B47AF" w:rsidRPr="008B47AF">
        <w:rPr>
          <w:rFonts w:eastAsia="MS ??"/>
          <w:i/>
          <w:iCs/>
          <w:color w:val="auto"/>
          <w:lang w:eastAsia="en-US"/>
        </w:rPr>
        <w:t>C</w:t>
      </w:r>
      <w:r w:rsidRPr="008B47AF">
        <w:rPr>
          <w:rFonts w:eastAsia="MS ??"/>
          <w:i/>
          <w:iCs/>
          <w:color w:val="auto"/>
          <w:lang w:eastAsia="en-US"/>
        </w:rPr>
        <w:t xml:space="preserve">omeback </w:t>
      </w:r>
      <w:r w:rsidR="008B47AF" w:rsidRPr="008B47AF">
        <w:rPr>
          <w:rFonts w:eastAsia="MS ??"/>
          <w:i/>
          <w:iCs/>
          <w:color w:val="auto"/>
          <w:lang w:eastAsia="en-US"/>
        </w:rPr>
        <w:t>C</w:t>
      </w:r>
      <w:r w:rsidRPr="008B47AF">
        <w:rPr>
          <w:rFonts w:eastAsia="MS ??"/>
          <w:i/>
          <w:iCs/>
          <w:color w:val="auto"/>
          <w:lang w:eastAsia="en-US"/>
        </w:rPr>
        <w:t>hurches</w:t>
      </w:r>
      <w:r w:rsidRPr="006B55ED">
        <w:rPr>
          <w:rFonts w:eastAsia="MS ??"/>
          <w:color w:val="auto"/>
          <w:lang w:eastAsia="en-US"/>
        </w:rPr>
        <w:t>,</w:t>
      </w:r>
      <w:r w:rsidR="009B659A">
        <w:rPr>
          <w:rFonts w:eastAsia="MS ??"/>
          <w:color w:val="auto"/>
          <w:lang w:eastAsia="en-US"/>
        </w:rPr>
        <w:t xml:space="preserve"> "...Churches desiring a comeback will need to make changes in order to start growing again."</w:t>
      </w:r>
      <w:r>
        <w:rPr>
          <w:rStyle w:val="FootnoteReference"/>
          <w:rFonts w:eastAsia="MS ??"/>
          <w:color w:val="auto"/>
          <w:lang w:eastAsia="en-US"/>
        </w:rPr>
        <w:footnoteReference w:id="377"/>
      </w:r>
      <w:r w:rsidR="009B659A">
        <w:rPr>
          <w:rFonts w:eastAsia="MS ??"/>
          <w:color w:val="auto"/>
          <w:lang w:eastAsia="en-US"/>
        </w:rPr>
        <w:t xml:space="preserve"> </w:t>
      </w:r>
      <w:r w:rsidR="000F4B3D">
        <w:rPr>
          <w:rFonts w:eastAsia="MS ??"/>
          <w:color w:val="auto"/>
          <w:lang w:eastAsia="en-US"/>
        </w:rPr>
        <w:t>"Change requires decision making, and decision making requires action. Most churches don't make turnarounds because they never get to the action."</w:t>
      </w:r>
      <w:r w:rsidR="000F4B3D">
        <w:rPr>
          <w:rStyle w:val="FootnoteReference"/>
          <w:rFonts w:eastAsia="MS ??"/>
          <w:color w:val="auto"/>
          <w:lang w:eastAsia="en-US"/>
        </w:rPr>
        <w:footnoteReference w:id="378"/>
      </w:r>
      <w:r w:rsidR="00C83F7D">
        <w:rPr>
          <w:rFonts w:eastAsia="MS ??"/>
          <w:color w:val="auto"/>
          <w:lang w:eastAsia="en-US"/>
        </w:rPr>
        <w:t xml:space="preserve"> Based upon the result of comeback surveys Stetzer and Dodson suggest </w:t>
      </w:r>
      <w:r w:rsidR="00A36FA6">
        <w:rPr>
          <w:rFonts w:eastAsia="MS ??"/>
          <w:color w:val="auto"/>
          <w:lang w:eastAsia="en-US"/>
        </w:rPr>
        <w:t xml:space="preserve">a </w:t>
      </w:r>
      <w:r w:rsidR="00C83F7D">
        <w:rPr>
          <w:rFonts w:eastAsia="MS ??"/>
          <w:color w:val="auto"/>
          <w:lang w:eastAsia="en-US"/>
        </w:rPr>
        <w:t>few points to revitalize the church,</w:t>
      </w:r>
    </w:p>
    <w:p w14:paraId="52055EF1" w14:textId="211C8C56" w:rsidR="00B30566" w:rsidRPr="004A1DC4" w:rsidRDefault="009B659A" w:rsidP="004A1DC4">
      <w:pPr>
        <w:widowControl w:val="0"/>
        <w:ind w:left="720"/>
        <w:contextualSpacing/>
        <w:rPr>
          <w:rFonts w:eastAsia="MS ??"/>
          <w:color w:val="auto"/>
          <w:sz w:val="22"/>
          <w:szCs w:val="22"/>
          <w:lang w:eastAsia="en-US"/>
        </w:rPr>
      </w:pPr>
      <w:r w:rsidRPr="004A1DC4">
        <w:rPr>
          <w:rFonts w:eastAsia="MS ??"/>
          <w:color w:val="auto"/>
          <w:sz w:val="22"/>
          <w:szCs w:val="22"/>
          <w:lang w:eastAsia="en-US"/>
        </w:rPr>
        <w:t>Whether those changes occur through rekindling Jesus' mission for the church, mobilizing the laity</w:t>
      </w:r>
      <w:r w:rsidR="000F4B3D" w:rsidRPr="004A1DC4">
        <w:rPr>
          <w:rFonts w:eastAsia="MS ??"/>
          <w:color w:val="auto"/>
          <w:sz w:val="22"/>
          <w:szCs w:val="22"/>
          <w:lang w:eastAsia="en-US"/>
        </w:rPr>
        <w:t>,</w:t>
      </w:r>
      <w:r w:rsidRPr="004A1DC4">
        <w:rPr>
          <w:rFonts w:eastAsia="MS ??"/>
          <w:color w:val="auto"/>
          <w:sz w:val="22"/>
          <w:szCs w:val="22"/>
          <w:lang w:eastAsia="en-US"/>
        </w:rPr>
        <w:t xml:space="preserve"> focusing on leadership development, engaging in more strategic prayer efforts, increasing evangelistic emphases, or making other needed changes, business as usual will continue to produce</w:t>
      </w:r>
      <w:r w:rsidR="006B55ED" w:rsidRPr="004A1DC4">
        <w:rPr>
          <w:rFonts w:eastAsia="MS ??"/>
          <w:color w:val="auto"/>
          <w:sz w:val="22"/>
          <w:szCs w:val="22"/>
          <w:lang w:eastAsia="en-US"/>
        </w:rPr>
        <w:t xml:space="preserve"> the same or no-growth environment that plagues </w:t>
      </w:r>
      <w:proofErr w:type="gramStart"/>
      <w:r w:rsidR="006B55ED" w:rsidRPr="004A1DC4">
        <w:rPr>
          <w:rFonts w:eastAsia="MS ??"/>
          <w:color w:val="auto"/>
          <w:sz w:val="22"/>
          <w:szCs w:val="22"/>
          <w:lang w:eastAsia="en-US"/>
        </w:rPr>
        <w:t>the large majority of</w:t>
      </w:r>
      <w:proofErr w:type="gramEnd"/>
      <w:r w:rsidR="006B55ED" w:rsidRPr="004A1DC4">
        <w:rPr>
          <w:rFonts w:eastAsia="MS ??"/>
          <w:color w:val="auto"/>
          <w:sz w:val="22"/>
          <w:szCs w:val="22"/>
          <w:lang w:eastAsia="en-US"/>
        </w:rPr>
        <w:t xml:space="preserve"> churches.</w:t>
      </w:r>
      <w:r w:rsidR="006B55ED" w:rsidRPr="004A1DC4">
        <w:rPr>
          <w:rStyle w:val="FootnoteReference"/>
          <w:rFonts w:eastAsia="MS ??"/>
          <w:color w:val="auto"/>
          <w:sz w:val="22"/>
          <w:szCs w:val="22"/>
          <w:lang w:eastAsia="en-US"/>
        </w:rPr>
        <w:footnoteReference w:id="379"/>
      </w:r>
    </w:p>
    <w:p w14:paraId="08F32844" w14:textId="77777777" w:rsidR="004A1DC4" w:rsidRDefault="004A1DC4" w:rsidP="004A1DC4">
      <w:pPr>
        <w:widowControl w:val="0"/>
        <w:ind w:left="720"/>
        <w:contextualSpacing/>
        <w:rPr>
          <w:rFonts w:eastAsia="MS ??"/>
          <w:color w:val="auto"/>
          <w:lang w:eastAsia="en-US"/>
        </w:rPr>
      </w:pPr>
    </w:p>
    <w:p w14:paraId="699FA75D" w14:textId="689F9F8D" w:rsidR="00600A7C" w:rsidRDefault="00600A7C" w:rsidP="004B4E91">
      <w:pPr>
        <w:widowControl w:val="0"/>
        <w:spacing w:line="480" w:lineRule="auto"/>
        <w:ind w:firstLine="720"/>
        <w:contextualSpacing/>
        <w:rPr>
          <w:rFonts w:eastAsia="MS ??"/>
          <w:color w:val="auto"/>
          <w:lang w:eastAsia="en-US"/>
        </w:rPr>
      </w:pPr>
      <w:bookmarkStart w:id="1447" w:name="_Hlk137725963"/>
      <w:r w:rsidRPr="00600A7C">
        <w:rPr>
          <w:rFonts w:eastAsia="MS ??"/>
          <w:color w:val="auto"/>
          <w:lang w:eastAsia="en-US"/>
        </w:rPr>
        <w:t xml:space="preserve">Stetzer and Dodson assert that </w:t>
      </w:r>
      <w:proofErr w:type="gramStart"/>
      <w:r w:rsidRPr="00600A7C">
        <w:rPr>
          <w:rFonts w:eastAsia="MS ??"/>
          <w:color w:val="auto"/>
          <w:lang w:eastAsia="en-US"/>
        </w:rPr>
        <w:t>in order to</w:t>
      </w:r>
      <w:proofErr w:type="gramEnd"/>
      <w:r w:rsidRPr="00600A7C">
        <w:rPr>
          <w:rFonts w:eastAsia="MS ??"/>
          <w:color w:val="auto"/>
          <w:lang w:eastAsia="en-US"/>
        </w:rPr>
        <w:t xml:space="preserve"> </w:t>
      </w:r>
      <w:r>
        <w:rPr>
          <w:rFonts w:eastAsia="MS ??"/>
          <w:color w:val="auto"/>
          <w:lang w:eastAsia="en-US"/>
        </w:rPr>
        <w:t>revitalize</w:t>
      </w:r>
      <w:r w:rsidRPr="00600A7C">
        <w:rPr>
          <w:rFonts w:eastAsia="MS ??"/>
          <w:color w:val="auto"/>
          <w:lang w:eastAsia="en-US"/>
        </w:rPr>
        <w:t xml:space="preserve"> the church, the following factors need</w:t>
      </w:r>
      <w:r w:rsidR="00A36FA6">
        <w:rPr>
          <w:rFonts w:eastAsia="MS ??"/>
          <w:color w:val="auto"/>
          <w:lang w:eastAsia="en-US"/>
        </w:rPr>
        <w:t xml:space="preserve"> to</w:t>
      </w:r>
      <w:r w:rsidRPr="00600A7C">
        <w:rPr>
          <w:rFonts w:eastAsia="MS ??"/>
          <w:color w:val="auto"/>
          <w:lang w:eastAsia="en-US"/>
        </w:rPr>
        <w:t xml:space="preserve"> be taken into account.</w:t>
      </w:r>
      <w:r>
        <w:rPr>
          <w:rStyle w:val="FootnoteReference"/>
          <w:rFonts w:eastAsia="MS ??"/>
          <w:color w:val="auto"/>
          <w:lang w:eastAsia="en-US"/>
        </w:rPr>
        <w:footnoteReference w:id="380"/>
      </w:r>
    </w:p>
    <w:p w14:paraId="733D2DE5" w14:textId="79EBE43B"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t>Rekindling the mission and vision</w:t>
      </w:r>
    </w:p>
    <w:bookmarkEnd w:id="1447"/>
    <w:p w14:paraId="7A25020B" w14:textId="15D8A63E"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t>Mobilizing lay persons</w:t>
      </w:r>
    </w:p>
    <w:p w14:paraId="2D43412F" w14:textId="4ACCCA99"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lastRenderedPageBreak/>
        <w:t>Focusing upon leadership development</w:t>
      </w:r>
    </w:p>
    <w:p w14:paraId="1A8BCCB2" w14:textId="1CE2E82F"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t>Engaging in strategic prayer efforts</w:t>
      </w:r>
    </w:p>
    <w:p w14:paraId="5F00E32B" w14:textId="478D8BDF"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t>Increasing evangelical emphases</w:t>
      </w:r>
    </w:p>
    <w:p w14:paraId="3E95942F" w14:textId="39EECE78" w:rsidR="007811F2" w:rsidRPr="00144F5C" w:rsidRDefault="007811F2" w:rsidP="00144F5C">
      <w:pPr>
        <w:pStyle w:val="ListParagraph"/>
        <w:widowControl w:val="0"/>
        <w:numPr>
          <w:ilvl w:val="0"/>
          <w:numId w:val="67"/>
        </w:numPr>
        <w:rPr>
          <w:rFonts w:eastAsia="MS ??"/>
          <w:color w:val="auto"/>
          <w:sz w:val="22"/>
          <w:szCs w:val="22"/>
          <w:lang w:eastAsia="en-US"/>
        </w:rPr>
      </w:pPr>
      <w:r w:rsidRPr="00144F5C">
        <w:rPr>
          <w:rFonts w:eastAsia="MS ??"/>
          <w:color w:val="auto"/>
          <w:sz w:val="22"/>
          <w:szCs w:val="22"/>
          <w:lang w:eastAsia="en-US"/>
        </w:rPr>
        <w:t>Making necessary changes</w:t>
      </w:r>
    </w:p>
    <w:p w14:paraId="70774BF6" w14:textId="77777777" w:rsidR="00144F5C" w:rsidRPr="00144F5C" w:rsidRDefault="00144F5C" w:rsidP="00144F5C">
      <w:pPr>
        <w:widowControl w:val="0"/>
        <w:ind w:left="1080"/>
        <w:rPr>
          <w:rFonts w:eastAsia="MS ??"/>
          <w:color w:val="auto"/>
          <w:lang w:eastAsia="en-US"/>
        </w:rPr>
      </w:pPr>
    </w:p>
    <w:p w14:paraId="309CAE51" w14:textId="4EB8D8F6" w:rsidR="00926719" w:rsidRDefault="00926719" w:rsidP="004B4E91">
      <w:pPr>
        <w:widowControl w:val="0"/>
        <w:spacing w:line="480" w:lineRule="auto"/>
        <w:ind w:firstLine="720"/>
        <w:contextualSpacing/>
        <w:rPr>
          <w:rFonts w:eastAsia="MS ??"/>
          <w:color w:val="auto"/>
          <w:lang w:eastAsia="en-US"/>
        </w:rPr>
      </w:pPr>
      <w:r>
        <w:rPr>
          <w:rFonts w:eastAsia="MS ??"/>
          <w:color w:val="auto"/>
          <w:lang w:eastAsia="en-US"/>
        </w:rPr>
        <w:t>McIntosh says, "God is in the practice of restoring, renewing, and revitalizing people and churches if they are willing to follow him and pay the price to see it happen. There is hope for your church!"</w:t>
      </w:r>
      <w:r>
        <w:rPr>
          <w:rStyle w:val="FootnoteReference"/>
          <w:rFonts w:eastAsia="MS ??"/>
          <w:color w:val="auto"/>
          <w:lang w:eastAsia="en-US"/>
        </w:rPr>
        <w:footnoteReference w:id="381"/>
      </w:r>
      <w:r w:rsidR="00E95A8D">
        <w:rPr>
          <w:rFonts w:eastAsia="MS ??"/>
          <w:color w:val="auto"/>
          <w:lang w:eastAsia="en-US"/>
        </w:rPr>
        <w:t xml:space="preserve"> McIntosh </w:t>
      </w:r>
      <w:r w:rsidR="008D420E">
        <w:rPr>
          <w:rFonts w:eastAsia="MS ??"/>
          <w:color w:val="auto"/>
          <w:lang w:eastAsia="en-US"/>
        </w:rPr>
        <w:t>argues, "</w:t>
      </w:r>
      <w:r w:rsidR="00A54C60">
        <w:rPr>
          <w:rFonts w:eastAsia="MS ??"/>
          <w:color w:val="auto"/>
          <w:lang w:eastAsia="en-US"/>
        </w:rPr>
        <w:t>To revitalize a church, you need to know two things: where the church is and where you want it to go."</w:t>
      </w:r>
      <w:r w:rsidR="00A54C60">
        <w:rPr>
          <w:rStyle w:val="FootnoteReference"/>
          <w:rFonts w:eastAsia="MS ??"/>
          <w:color w:val="auto"/>
          <w:lang w:eastAsia="en-US"/>
        </w:rPr>
        <w:footnoteReference w:id="382"/>
      </w:r>
      <w:r w:rsidR="00F55AF2">
        <w:rPr>
          <w:rFonts w:eastAsia="MS ??"/>
          <w:color w:val="auto"/>
          <w:lang w:eastAsia="en-US"/>
        </w:rPr>
        <w:t xml:space="preserve"> </w:t>
      </w:r>
    </w:p>
    <w:p w14:paraId="7ECE24FF" w14:textId="3DE33DA9" w:rsidR="00F55AF2" w:rsidRDefault="00E95A8D" w:rsidP="004B4E91">
      <w:pPr>
        <w:widowControl w:val="0"/>
        <w:spacing w:line="480" w:lineRule="auto"/>
        <w:ind w:firstLine="720"/>
        <w:contextualSpacing/>
        <w:rPr>
          <w:rFonts w:eastAsia="MS ??"/>
          <w:color w:val="auto"/>
          <w:lang w:eastAsia="en-US"/>
        </w:rPr>
      </w:pPr>
      <w:r>
        <w:rPr>
          <w:rFonts w:eastAsia="MS ??"/>
          <w:color w:val="auto"/>
          <w:lang w:eastAsia="en-US"/>
        </w:rPr>
        <w:t xml:space="preserve">Stetzer and Rainer rightly </w:t>
      </w:r>
      <w:r w:rsidR="00600A7C">
        <w:rPr>
          <w:rFonts w:eastAsia="MS ??"/>
          <w:color w:val="auto"/>
          <w:lang w:eastAsia="en-US"/>
        </w:rPr>
        <w:t>claim, "There</w:t>
      </w:r>
      <w:r w:rsidR="00F55AF2">
        <w:rPr>
          <w:rFonts w:eastAsia="MS ??"/>
          <w:color w:val="auto"/>
          <w:lang w:eastAsia="en-US"/>
        </w:rPr>
        <w:t xml:space="preserve"> can be no renewal, revival, ore rebuilding without a vision for and an experience of the all-consuming, all-illuminating presence of God."</w:t>
      </w:r>
      <w:r w:rsidR="003F55B0">
        <w:rPr>
          <w:rStyle w:val="FootnoteReference"/>
          <w:rFonts w:eastAsia="MS ??"/>
          <w:color w:val="auto"/>
          <w:lang w:eastAsia="en-US"/>
        </w:rPr>
        <w:footnoteReference w:id="383"/>
      </w:r>
      <w:r>
        <w:rPr>
          <w:rFonts w:eastAsia="MS ??"/>
          <w:color w:val="auto"/>
          <w:lang w:eastAsia="en-US"/>
        </w:rPr>
        <w:t xml:space="preserve"> </w:t>
      </w:r>
    </w:p>
    <w:p w14:paraId="1B77C372" w14:textId="77777777" w:rsidR="00B371A7" w:rsidRDefault="00B371A7" w:rsidP="00B371A7">
      <w:pPr>
        <w:widowControl w:val="0"/>
        <w:spacing w:line="480" w:lineRule="auto"/>
        <w:ind w:firstLine="720"/>
        <w:contextualSpacing/>
        <w:rPr>
          <w:rFonts w:eastAsia="MS ??"/>
          <w:color w:val="auto"/>
          <w:lang w:eastAsia="en-US"/>
        </w:rPr>
      </w:pPr>
      <w:r w:rsidRPr="00A9629C">
        <w:rPr>
          <w:rFonts w:eastAsia="MS ??"/>
          <w:color w:val="auto"/>
          <w:lang w:eastAsia="en-US"/>
        </w:rPr>
        <w:t xml:space="preserve">Thom Rainer recognized the causes of church stagnation in his book </w:t>
      </w:r>
      <w:r w:rsidRPr="00A9629C">
        <w:rPr>
          <w:rFonts w:eastAsia="MS ??"/>
          <w:i/>
          <w:iCs/>
          <w:color w:val="auto"/>
          <w:lang w:eastAsia="en-US"/>
        </w:rPr>
        <w:t>Autopsy of Deceased Church</w:t>
      </w:r>
      <w:r w:rsidRPr="00A9629C">
        <w:rPr>
          <w:rFonts w:eastAsia="MS ??"/>
          <w:color w:val="auto"/>
          <w:lang w:eastAsia="en-US"/>
        </w:rPr>
        <w:t>, and he offers appropriate answers for each of those causes.</w:t>
      </w:r>
      <w:r>
        <w:rPr>
          <w:rFonts w:eastAsia="MS ??"/>
          <w:color w:val="auto"/>
          <w:lang w:eastAsia="en-US"/>
        </w:rPr>
        <w:t xml:space="preserve"> </w:t>
      </w:r>
      <w:r w:rsidRPr="00BE422D">
        <w:rPr>
          <w:rFonts w:eastAsia="MS ??"/>
          <w:color w:val="auto"/>
          <w:lang w:eastAsia="en-US"/>
        </w:rPr>
        <w:t>His observations suggest that the following factors contribute to the stagnation of the church:</w:t>
      </w:r>
      <w:r>
        <w:rPr>
          <w:rFonts w:eastAsia="MS ??"/>
          <w:color w:val="auto"/>
          <w:lang w:eastAsia="en-US"/>
        </w:rPr>
        <w:t xml:space="preserve"> </w:t>
      </w:r>
      <w:r w:rsidRPr="00BE422D">
        <w:rPr>
          <w:rFonts w:eastAsia="MS ??"/>
          <w:color w:val="auto"/>
          <w:lang w:eastAsia="en-US"/>
        </w:rPr>
        <w:t>the church's refusal to reflect the community; the budget's inward movement; the great commission becoming the great omission; the church's preference-driven nature; the shrinking tenure of pastors; the church's infrequent gatherings for prayer; the lack of a clear mission; and the church's obsession with facilities.</w:t>
      </w:r>
      <w:r>
        <w:rPr>
          <w:rStyle w:val="FootnoteReference"/>
          <w:rFonts w:eastAsia="MS ??"/>
          <w:color w:val="auto"/>
          <w:lang w:eastAsia="en-US"/>
        </w:rPr>
        <w:footnoteReference w:id="384"/>
      </w:r>
      <w:r>
        <w:rPr>
          <w:rFonts w:eastAsia="MS ??"/>
          <w:color w:val="auto"/>
          <w:lang w:eastAsia="en-US"/>
        </w:rPr>
        <w:t xml:space="preserve"> He claims,</w:t>
      </w:r>
    </w:p>
    <w:p w14:paraId="5C91B312" w14:textId="4F548E7B" w:rsidR="00B371A7" w:rsidRPr="00144F5C" w:rsidRDefault="00B371A7" w:rsidP="00144F5C">
      <w:pPr>
        <w:widowControl w:val="0"/>
        <w:ind w:left="720"/>
        <w:contextualSpacing/>
        <w:rPr>
          <w:rFonts w:eastAsia="MS ??"/>
          <w:color w:val="auto"/>
          <w:sz w:val="22"/>
          <w:szCs w:val="22"/>
          <w:lang w:eastAsia="en-US"/>
        </w:rPr>
      </w:pPr>
      <w:r w:rsidRPr="00144F5C">
        <w:rPr>
          <w:rFonts w:eastAsia="MS ??"/>
          <w:color w:val="auto"/>
          <w:sz w:val="22"/>
          <w:szCs w:val="22"/>
          <w:lang w:eastAsia="en-US"/>
        </w:rPr>
        <w:t>Dying Churches are concerned with self-preservation. They are concerned with a certain way of doing church. They are all about self. Their doors are closed to the community. And more sadly, most of the members in the dying church would not admit they are closed to those Go</w:t>
      </w:r>
      <w:r w:rsidR="00A36FA6">
        <w:rPr>
          <w:rFonts w:eastAsia="MS ??"/>
          <w:color w:val="auto"/>
          <w:sz w:val="22"/>
          <w:szCs w:val="22"/>
          <w:lang w:eastAsia="en-US"/>
        </w:rPr>
        <w:t>d</w:t>
      </w:r>
      <w:r w:rsidRPr="00144F5C">
        <w:rPr>
          <w:rFonts w:eastAsia="MS ??"/>
          <w:color w:val="auto"/>
          <w:sz w:val="22"/>
          <w:szCs w:val="22"/>
          <w:lang w:eastAsia="en-US"/>
        </w:rPr>
        <w:t xml:space="preserve"> has called them to reach and minister.</w:t>
      </w:r>
      <w:r w:rsidRPr="00144F5C">
        <w:rPr>
          <w:rStyle w:val="FootnoteReference"/>
          <w:rFonts w:eastAsia="MS ??"/>
          <w:color w:val="auto"/>
          <w:sz w:val="22"/>
          <w:szCs w:val="22"/>
          <w:lang w:eastAsia="en-US"/>
        </w:rPr>
        <w:footnoteReference w:id="385"/>
      </w:r>
    </w:p>
    <w:p w14:paraId="6800DC6B" w14:textId="77777777" w:rsidR="00144F5C" w:rsidRDefault="00144F5C" w:rsidP="00144F5C">
      <w:pPr>
        <w:widowControl w:val="0"/>
        <w:ind w:left="720"/>
        <w:contextualSpacing/>
        <w:rPr>
          <w:rFonts w:eastAsia="MS ??"/>
          <w:color w:val="auto"/>
          <w:lang w:eastAsia="en-US"/>
        </w:rPr>
      </w:pPr>
    </w:p>
    <w:p w14:paraId="0CBC4EE7" w14:textId="77777777" w:rsidR="00B371A7" w:rsidRDefault="00B371A7" w:rsidP="00B371A7">
      <w:pPr>
        <w:pStyle w:val="Heading3"/>
      </w:pPr>
      <w:bookmarkStart w:id="1448" w:name="_Toc138167501"/>
      <w:r>
        <w:t>Way to Revitalize the Stagnant Church</w:t>
      </w:r>
      <w:bookmarkEnd w:id="1448"/>
    </w:p>
    <w:p w14:paraId="2F2BAEF6" w14:textId="77777777" w:rsidR="00B371A7" w:rsidRDefault="00B371A7" w:rsidP="00B371A7">
      <w:pPr>
        <w:widowControl w:val="0"/>
        <w:spacing w:line="480" w:lineRule="auto"/>
        <w:ind w:firstLine="720"/>
        <w:contextualSpacing/>
        <w:rPr>
          <w:rFonts w:eastAsia="MS ??"/>
          <w:color w:val="auto"/>
          <w:lang w:eastAsia="en-US"/>
        </w:rPr>
      </w:pPr>
      <w:r>
        <w:rPr>
          <w:rFonts w:eastAsia="MS ??"/>
          <w:color w:val="auto"/>
          <w:lang w:eastAsia="en-US"/>
        </w:rPr>
        <w:t xml:space="preserve">Thom Rainer, in his book, </w:t>
      </w:r>
      <w:r>
        <w:rPr>
          <w:rFonts w:eastAsia="MS ??"/>
          <w:i/>
          <w:iCs/>
          <w:color w:val="auto"/>
          <w:lang w:eastAsia="en-US"/>
        </w:rPr>
        <w:t>Autopsy of Deceased Church,</w:t>
      </w:r>
      <w:r>
        <w:rPr>
          <w:rFonts w:eastAsia="MS ??"/>
          <w:color w:val="auto"/>
          <w:lang w:eastAsia="en-US"/>
        </w:rPr>
        <w:t xml:space="preserve"> suggests a significant list to revive the dying churches, which are as follows:</w:t>
      </w:r>
      <w:r>
        <w:rPr>
          <w:rStyle w:val="FootnoteReference"/>
          <w:rFonts w:eastAsia="MS ??"/>
          <w:color w:val="auto"/>
          <w:lang w:eastAsia="en-US"/>
        </w:rPr>
        <w:footnoteReference w:id="386"/>
      </w:r>
    </w:p>
    <w:p w14:paraId="39E3F24D"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lastRenderedPageBreak/>
        <w:t>Pray that God will open the eyes of the leadership and members for opportunities to reach into the community where the church is located.</w:t>
      </w:r>
    </w:p>
    <w:p w14:paraId="78D35321"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Take an honest audit of how church members spend their time being involved.</w:t>
      </w:r>
    </w:p>
    <w:p w14:paraId="5E290D0D"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Take and audit of how the church spends its money.</w:t>
      </w:r>
    </w:p>
    <w:p w14:paraId="67E6937F" w14:textId="2321C39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Make specific plans to min</w:t>
      </w:r>
      <w:r w:rsidR="00A36FA6">
        <w:rPr>
          <w:rFonts w:eastAsia="MS ??"/>
          <w:color w:val="auto"/>
          <w:sz w:val="22"/>
          <w:szCs w:val="22"/>
          <w:lang w:eastAsia="en-US"/>
        </w:rPr>
        <w:t>i</w:t>
      </w:r>
      <w:r w:rsidRPr="00144F5C">
        <w:rPr>
          <w:rFonts w:eastAsia="MS ??"/>
          <w:color w:val="auto"/>
          <w:sz w:val="22"/>
          <w:szCs w:val="22"/>
          <w:lang w:eastAsia="en-US"/>
        </w:rPr>
        <w:t>ster and evangelize your community.</w:t>
      </w:r>
    </w:p>
    <w:p w14:paraId="13B55EEF"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The church must admit and confess its dire need.</w:t>
      </w:r>
    </w:p>
    <w:p w14:paraId="3007AA9A"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The church must pray for wisdom and strength to do whatever is necessary.</w:t>
      </w:r>
    </w:p>
    <w:p w14:paraId="31289D21"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The church must be willing to change radically.</w:t>
      </w:r>
    </w:p>
    <w:p w14:paraId="7E20C3E4" w14:textId="77777777" w:rsidR="00B371A7" w:rsidRPr="00144F5C" w:rsidRDefault="00B371A7" w:rsidP="00144F5C">
      <w:pPr>
        <w:pStyle w:val="ListParagraph"/>
        <w:widowControl w:val="0"/>
        <w:numPr>
          <w:ilvl w:val="0"/>
          <w:numId w:val="62"/>
        </w:numPr>
        <w:rPr>
          <w:rFonts w:eastAsia="MS ??"/>
          <w:color w:val="auto"/>
          <w:sz w:val="22"/>
          <w:szCs w:val="22"/>
          <w:lang w:eastAsia="en-US"/>
        </w:rPr>
      </w:pPr>
      <w:r w:rsidRPr="00144F5C">
        <w:rPr>
          <w:rFonts w:eastAsia="MS ??"/>
          <w:color w:val="auto"/>
          <w:sz w:val="22"/>
          <w:szCs w:val="22"/>
          <w:lang w:eastAsia="en-US"/>
        </w:rPr>
        <w:t>That change must lead to action and an outward focus.</w:t>
      </w:r>
    </w:p>
    <w:p w14:paraId="7026F1B0" w14:textId="77777777" w:rsidR="00144F5C" w:rsidRPr="00144F5C" w:rsidRDefault="00144F5C" w:rsidP="00144F5C">
      <w:pPr>
        <w:widowControl w:val="0"/>
        <w:ind w:left="720"/>
        <w:rPr>
          <w:rFonts w:eastAsia="MS ??"/>
          <w:color w:val="auto"/>
          <w:lang w:eastAsia="en-US"/>
        </w:rPr>
      </w:pPr>
    </w:p>
    <w:p w14:paraId="647435EA" w14:textId="61592B68" w:rsidR="00B371A7" w:rsidRDefault="00B371A7" w:rsidP="00B371A7">
      <w:pPr>
        <w:widowControl w:val="0"/>
        <w:spacing w:line="480" w:lineRule="auto"/>
        <w:ind w:firstLine="720"/>
        <w:contextualSpacing/>
        <w:rPr>
          <w:rFonts w:eastAsia="MS ??"/>
          <w:color w:val="auto"/>
          <w:lang w:eastAsia="en-US"/>
        </w:rPr>
      </w:pPr>
      <w:r>
        <w:rPr>
          <w:rFonts w:eastAsia="MS ??"/>
          <w:color w:val="auto"/>
          <w:lang w:eastAsia="en-US"/>
        </w:rPr>
        <w:t>Mohler Jr. suggests, "Church Members who want to see their churches come alive again through revitalization must commit themselves to grow as Christians with other Christians through interpersonal spiritual disciplines."</w:t>
      </w:r>
      <w:r>
        <w:rPr>
          <w:rStyle w:val="FootnoteReference"/>
          <w:rFonts w:eastAsia="MS ??"/>
          <w:color w:val="auto"/>
          <w:lang w:eastAsia="en-US"/>
        </w:rPr>
        <w:footnoteReference w:id="387"/>
      </w:r>
      <w:r w:rsidR="00600A7C">
        <w:rPr>
          <w:rFonts w:eastAsia="MS ??"/>
          <w:color w:val="auto"/>
          <w:lang w:eastAsia="en-US"/>
        </w:rPr>
        <w:t xml:space="preserve"> </w:t>
      </w:r>
      <w:r>
        <w:rPr>
          <w:rFonts w:eastAsia="MS ??"/>
          <w:color w:val="auto"/>
          <w:lang w:eastAsia="en-US"/>
        </w:rPr>
        <w:t>According</w:t>
      </w:r>
      <w:r w:rsidR="00A36FA6">
        <w:rPr>
          <w:rFonts w:eastAsia="MS ??"/>
          <w:color w:val="auto"/>
          <w:lang w:eastAsia="en-US"/>
        </w:rPr>
        <w:t xml:space="preserve"> to</w:t>
      </w:r>
      <w:r>
        <w:rPr>
          <w:rFonts w:eastAsia="MS ??"/>
          <w:color w:val="auto"/>
          <w:lang w:eastAsia="en-US"/>
        </w:rPr>
        <w:t xml:space="preserve"> Mohler Jr., these are the spiritual disciplines:</w:t>
      </w:r>
      <w:r>
        <w:rPr>
          <w:rStyle w:val="FootnoteReference"/>
          <w:rFonts w:eastAsia="MS ??"/>
          <w:color w:val="auto"/>
          <w:lang w:eastAsia="en-US"/>
        </w:rPr>
        <w:footnoteReference w:id="388"/>
      </w:r>
    </w:p>
    <w:p w14:paraId="59453A62"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Hearing the Word of God in the church.</w:t>
      </w:r>
    </w:p>
    <w:p w14:paraId="4FDD9C6A"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Corporate worship in the church.</w:t>
      </w:r>
    </w:p>
    <w:p w14:paraId="03C66E0C" w14:textId="0586BD82"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 xml:space="preserve">Evangelism. It brings more glory to God when we bear witness </w:t>
      </w:r>
      <w:r w:rsidR="00A36FA6">
        <w:rPr>
          <w:rFonts w:eastAsia="MS ??"/>
          <w:color w:val="auto"/>
          <w:sz w:val="22"/>
          <w:szCs w:val="22"/>
          <w:lang w:eastAsia="en-US"/>
        </w:rPr>
        <w:t>to</w:t>
      </w:r>
      <w:r w:rsidRPr="002E6FB5">
        <w:rPr>
          <w:rFonts w:eastAsia="MS ??"/>
          <w:color w:val="auto"/>
          <w:sz w:val="22"/>
          <w:szCs w:val="22"/>
          <w:lang w:eastAsia="en-US"/>
        </w:rPr>
        <w:t xml:space="preserve"> him together than when we do so individually.</w:t>
      </w:r>
    </w:p>
    <w:p w14:paraId="6E78662C"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Serving Jesus Christ through serving in his church.</w:t>
      </w:r>
    </w:p>
    <w:p w14:paraId="1BF49F72"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Giving because it fulfills the great commission, it is a form of worship, a testimony of changed life, and supports the work of the ministry.</w:t>
      </w:r>
    </w:p>
    <w:p w14:paraId="12959CD4"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Fellowship. It is the community for which God customized us.</w:t>
      </w:r>
    </w:p>
    <w:p w14:paraId="10AE1E47" w14:textId="77777777" w:rsidR="00B371A7" w:rsidRPr="002E6FB5" w:rsidRDefault="00B371A7" w:rsidP="002E6FB5">
      <w:pPr>
        <w:pStyle w:val="ListParagraph"/>
        <w:widowControl w:val="0"/>
        <w:numPr>
          <w:ilvl w:val="0"/>
          <w:numId w:val="63"/>
        </w:numPr>
        <w:rPr>
          <w:rFonts w:eastAsia="MS ??"/>
          <w:color w:val="auto"/>
          <w:sz w:val="22"/>
          <w:szCs w:val="22"/>
          <w:lang w:eastAsia="en-US"/>
        </w:rPr>
      </w:pPr>
      <w:r w:rsidRPr="002E6FB5">
        <w:rPr>
          <w:rFonts w:eastAsia="MS ??"/>
          <w:color w:val="auto"/>
          <w:sz w:val="22"/>
          <w:szCs w:val="22"/>
          <w:lang w:eastAsia="en-US"/>
        </w:rPr>
        <w:t>Prayer in one's own life, in a small group, and in church services.</w:t>
      </w:r>
    </w:p>
    <w:p w14:paraId="1DDADF57" w14:textId="77777777" w:rsidR="002E6FB5" w:rsidRPr="002E6FB5" w:rsidRDefault="002E6FB5" w:rsidP="002E6FB5">
      <w:pPr>
        <w:widowControl w:val="0"/>
        <w:ind w:left="720"/>
        <w:rPr>
          <w:rFonts w:eastAsia="MS ??"/>
          <w:color w:val="auto"/>
          <w:lang w:eastAsia="en-US"/>
        </w:rPr>
      </w:pPr>
    </w:p>
    <w:p w14:paraId="1FE97CB9" w14:textId="49E7C19A" w:rsidR="004E542A" w:rsidRDefault="001B7B8E" w:rsidP="005363B8">
      <w:pPr>
        <w:widowControl w:val="0"/>
        <w:spacing w:line="480" w:lineRule="auto"/>
        <w:ind w:firstLine="720"/>
        <w:contextualSpacing/>
        <w:rPr>
          <w:rFonts w:eastAsia="MS ??"/>
          <w:color w:val="auto"/>
          <w:lang w:eastAsia="en-US"/>
        </w:rPr>
      </w:pPr>
      <w:r>
        <w:rPr>
          <w:rFonts w:eastAsia="MS ??"/>
          <w:color w:val="auto"/>
          <w:lang w:eastAsia="en-US"/>
        </w:rPr>
        <w:t xml:space="preserve">Andrew M. </w:t>
      </w:r>
      <w:r w:rsidR="00731380">
        <w:rPr>
          <w:rFonts w:eastAsia="MS ??"/>
          <w:color w:val="auto"/>
          <w:lang w:eastAsia="en-US"/>
        </w:rPr>
        <w:t xml:space="preserve">Davis </w:t>
      </w:r>
      <w:r>
        <w:rPr>
          <w:rFonts w:eastAsia="MS ??"/>
          <w:color w:val="auto"/>
          <w:lang w:eastAsia="en-US"/>
        </w:rPr>
        <w:t xml:space="preserve">in his book </w:t>
      </w:r>
      <w:r>
        <w:rPr>
          <w:rFonts w:eastAsia="MS ??"/>
          <w:i/>
          <w:iCs/>
          <w:color w:val="auto"/>
          <w:lang w:eastAsia="en-US"/>
        </w:rPr>
        <w:t xml:space="preserve">Revitalize </w:t>
      </w:r>
      <w:r w:rsidR="00731380">
        <w:rPr>
          <w:rFonts w:eastAsia="MS ??"/>
          <w:color w:val="auto"/>
          <w:lang w:eastAsia="en-US"/>
        </w:rPr>
        <w:t xml:space="preserve">suggested </w:t>
      </w:r>
      <w:r w:rsidR="00A36FA6">
        <w:rPr>
          <w:rFonts w:eastAsia="MS ??"/>
          <w:color w:val="auto"/>
          <w:lang w:eastAsia="en-US"/>
        </w:rPr>
        <w:t xml:space="preserve">the </w:t>
      </w:r>
      <w:r>
        <w:rPr>
          <w:rFonts w:eastAsia="MS ??"/>
          <w:color w:val="auto"/>
          <w:lang w:eastAsia="en-US"/>
        </w:rPr>
        <w:t>following</w:t>
      </w:r>
      <w:r w:rsidR="00731380">
        <w:rPr>
          <w:rFonts w:eastAsia="MS ??"/>
          <w:color w:val="auto"/>
          <w:lang w:eastAsia="en-US"/>
        </w:rPr>
        <w:t xml:space="preserve"> points for revitaliz</w:t>
      </w:r>
      <w:r w:rsidR="00A36FA6">
        <w:rPr>
          <w:rFonts w:eastAsia="MS ??"/>
          <w:color w:val="auto"/>
          <w:lang w:eastAsia="en-US"/>
        </w:rPr>
        <w:t>ing</w:t>
      </w:r>
      <w:r w:rsidR="00731380">
        <w:rPr>
          <w:rFonts w:eastAsia="MS ??"/>
          <w:color w:val="auto"/>
          <w:lang w:eastAsia="en-US"/>
        </w:rPr>
        <w:t xml:space="preserve"> the church</w:t>
      </w:r>
      <w:r>
        <w:rPr>
          <w:rStyle w:val="FootnoteReference"/>
          <w:rFonts w:eastAsia="MS ??"/>
          <w:color w:val="auto"/>
          <w:lang w:eastAsia="en-US"/>
        </w:rPr>
        <w:footnoteReference w:id="389"/>
      </w:r>
    </w:p>
    <w:p w14:paraId="0BA64802" w14:textId="77777777" w:rsidR="001B7B8E" w:rsidRPr="002E6FB5" w:rsidRDefault="001B7B8E"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Embrace Christ’s ownership of the church.</w:t>
      </w:r>
    </w:p>
    <w:p w14:paraId="4AE178EE" w14:textId="735C4EA1" w:rsidR="001B7B8E" w:rsidRPr="002E6FB5" w:rsidRDefault="001B7B8E"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Be Holy.</w:t>
      </w:r>
    </w:p>
    <w:p w14:paraId="220F4480" w14:textId="552E7C1D" w:rsidR="001B7B8E" w:rsidRPr="002E6FB5" w:rsidRDefault="001B7B8E"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Rely on God not yourself.</w:t>
      </w:r>
    </w:p>
    <w:p w14:paraId="669E2898" w14:textId="5AFB13B3" w:rsidR="001B7B8E" w:rsidRPr="002E6FB5" w:rsidRDefault="001B7B8E"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Rely on God's Word</w:t>
      </w:r>
      <w:r w:rsidR="00A36FA6">
        <w:rPr>
          <w:rFonts w:eastAsia="MS ??"/>
          <w:color w:val="auto"/>
          <w:sz w:val="22"/>
          <w:szCs w:val="22"/>
          <w:lang w:eastAsia="en-US"/>
        </w:rPr>
        <w:t>,</w:t>
      </w:r>
      <w:r w:rsidRPr="002E6FB5">
        <w:rPr>
          <w:rFonts w:eastAsia="MS ??"/>
          <w:color w:val="auto"/>
          <w:sz w:val="22"/>
          <w:szCs w:val="22"/>
          <w:lang w:eastAsia="en-US"/>
        </w:rPr>
        <w:t xml:space="preserve"> not on techniques.</w:t>
      </w:r>
    </w:p>
    <w:p w14:paraId="50F0EB1C" w14:textId="66A28F13" w:rsidR="001B7B8E" w:rsidRPr="002E6FB5" w:rsidRDefault="001B7B8E"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Saturate the church in prayer.</w:t>
      </w:r>
    </w:p>
    <w:p w14:paraId="108F5AFE" w14:textId="6FD05FDB" w:rsidR="001B7B8E"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cast a clear vision.</w:t>
      </w:r>
    </w:p>
    <w:p w14:paraId="544140E7" w14:textId="6D2FA34D"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 xml:space="preserve">Be humble towards </w:t>
      </w:r>
      <w:r w:rsidR="00A36FA6">
        <w:rPr>
          <w:rFonts w:eastAsia="MS ??"/>
          <w:color w:val="auto"/>
          <w:sz w:val="22"/>
          <w:szCs w:val="22"/>
          <w:lang w:eastAsia="en-US"/>
        </w:rPr>
        <w:t xml:space="preserve">your </w:t>
      </w:r>
      <w:r w:rsidRPr="002E6FB5">
        <w:rPr>
          <w:rFonts w:eastAsia="MS ??"/>
          <w:color w:val="auto"/>
          <w:sz w:val="22"/>
          <w:szCs w:val="22"/>
          <w:lang w:eastAsia="en-US"/>
        </w:rPr>
        <w:t>opponent.</w:t>
      </w:r>
    </w:p>
    <w:p w14:paraId="7F89885D" w14:textId="7D234E4D"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Be courageous.</w:t>
      </w:r>
    </w:p>
    <w:p w14:paraId="590D69A8" w14:textId="2F54C515"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Be patient.</w:t>
      </w:r>
    </w:p>
    <w:p w14:paraId="07A0361A" w14:textId="342C4DF3"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Be discerning.</w:t>
      </w:r>
    </w:p>
    <w:p w14:paraId="4535989B" w14:textId="3A8BACA9"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Wage war against discouragement.</w:t>
      </w:r>
    </w:p>
    <w:p w14:paraId="3FD1D89F" w14:textId="521FA73E"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Develop and establish Men as leaders.</w:t>
      </w:r>
    </w:p>
    <w:p w14:paraId="055612E6" w14:textId="26D7DAA9" w:rsidR="003F34C6" w:rsidRPr="002E6FB5"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Become supple on worship.</w:t>
      </w:r>
    </w:p>
    <w:p w14:paraId="20E3B6F1" w14:textId="04A04669" w:rsidR="003F34C6" w:rsidRDefault="003F34C6" w:rsidP="002E6FB5">
      <w:pPr>
        <w:pStyle w:val="ListParagraph"/>
        <w:widowControl w:val="0"/>
        <w:numPr>
          <w:ilvl w:val="0"/>
          <w:numId w:val="68"/>
        </w:numPr>
        <w:rPr>
          <w:rFonts w:eastAsia="MS ??"/>
          <w:color w:val="auto"/>
          <w:sz w:val="22"/>
          <w:szCs w:val="22"/>
          <w:lang w:eastAsia="en-US"/>
        </w:rPr>
      </w:pPr>
      <w:r w:rsidRPr="002E6FB5">
        <w:rPr>
          <w:rFonts w:eastAsia="MS ??"/>
          <w:color w:val="auto"/>
          <w:sz w:val="22"/>
          <w:szCs w:val="22"/>
          <w:lang w:eastAsia="en-US"/>
        </w:rPr>
        <w:t>Embrace the two journeys of disciple-making.</w:t>
      </w:r>
    </w:p>
    <w:p w14:paraId="0FEF9388" w14:textId="77777777" w:rsidR="00A1070F" w:rsidRDefault="00A1070F" w:rsidP="00A1070F">
      <w:pPr>
        <w:widowControl w:val="0"/>
        <w:rPr>
          <w:rFonts w:eastAsia="MS ??"/>
          <w:color w:val="auto"/>
          <w:sz w:val="22"/>
          <w:szCs w:val="22"/>
          <w:lang w:eastAsia="en-US"/>
        </w:rPr>
      </w:pPr>
    </w:p>
    <w:p w14:paraId="1B8FB507" w14:textId="5798A2AE" w:rsidR="00A1070F" w:rsidRDefault="00A1070F" w:rsidP="00A1070F">
      <w:pPr>
        <w:spacing w:line="480" w:lineRule="auto"/>
        <w:ind w:firstLine="720"/>
      </w:pPr>
      <w:r>
        <w:t xml:space="preserve">Merrill makes a significant statement on </w:t>
      </w:r>
      <w:r w:rsidR="00A36FA6">
        <w:t xml:space="preserve">the </w:t>
      </w:r>
      <w:r>
        <w:t xml:space="preserve">revitalization as follows: </w:t>
      </w:r>
    </w:p>
    <w:p w14:paraId="75B02208" w14:textId="15A5C1A8" w:rsidR="00A1070F" w:rsidRPr="00A1070F" w:rsidRDefault="00A1070F" w:rsidP="00A1070F">
      <w:pPr>
        <w:ind w:left="720"/>
        <w:rPr>
          <w:rFonts w:eastAsia="MS ??"/>
          <w:color w:val="auto"/>
          <w:sz w:val="22"/>
          <w:szCs w:val="22"/>
          <w:lang w:eastAsia="en-US"/>
        </w:rPr>
      </w:pPr>
      <w:r w:rsidRPr="00A1070F">
        <w:rPr>
          <w:rFonts w:eastAsia="MS ??"/>
          <w:color w:val="auto"/>
          <w:sz w:val="22"/>
          <w:szCs w:val="22"/>
          <w:lang w:eastAsia="en-US"/>
        </w:rPr>
        <w:lastRenderedPageBreak/>
        <w:t>growth is an indicator of revitalization among churches, but for all the</w:t>
      </w:r>
      <w:r>
        <w:rPr>
          <w:rFonts w:eastAsia="MS ??"/>
          <w:color w:val="auto"/>
          <w:sz w:val="22"/>
          <w:szCs w:val="22"/>
          <w:lang w:eastAsia="en-US"/>
        </w:rPr>
        <w:t xml:space="preserve"> </w:t>
      </w:r>
      <w:proofErr w:type="gramStart"/>
      <w:r w:rsidRPr="00A1070F">
        <w:rPr>
          <w:rFonts w:eastAsia="MS ??"/>
          <w:color w:val="auto"/>
          <w:sz w:val="22"/>
          <w:szCs w:val="22"/>
          <w:lang w:eastAsia="en-US"/>
        </w:rPr>
        <w:t>aforementioned reasons</w:t>
      </w:r>
      <w:proofErr w:type="gramEnd"/>
      <w:r w:rsidRPr="00A1070F">
        <w:rPr>
          <w:rFonts w:eastAsia="MS ??"/>
          <w:color w:val="auto"/>
          <w:sz w:val="22"/>
          <w:szCs w:val="22"/>
          <w:lang w:eastAsia="en-US"/>
        </w:rPr>
        <w:t>, it is not the only indicator. In fact, in the context of biblical</w:t>
      </w:r>
      <w:r>
        <w:rPr>
          <w:rFonts w:eastAsia="MS ??"/>
          <w:color w:val="auto"/>
          <w:sz w:val="22"/>
          <w:szCs w:val="22"/>
          <w:lang w:eastAsia="en-US"/>
        </w:rPr>
        <w:t xml:space="preserve"> </w:t>
      </w:r>
      <w:r w:rsidRPr="00A1070F">
        <w:rPr>
          <w:rFonts w:eastAsia="MS ??"/>
          <w:color w:val="auto"/>
          <w:sz w:val="22"/>
          <w:szCs w:val="22"/>
          <w:lang w:eastAsia="en-US"/>
        </w:rPr>
        <w:t>revitalization, numerical growth is the last thing that is seen, experienced and realized.</w:t>
      </w:r>
      <w:r>
        <w:rPr>
          <w:rFonts w:eastAsia="MS ??"/>
          <w:color w:val="auto"/>
          <w:sz w:val="22"/>
          <w:szCs w:val="22"/>
          <w:lang w:eastAsia="en-US"/>
        </w:rPr>
        <w:t xml:space="preserve"> </w:t>
      </w:r>
      <w:r w:rsidRPr="00A1070F">
        <w:rPr>
          <w:rFonts w:eastAsia="MS ??"/>
          <w:color w:val="auto"/>
          <w:sz w:val="22"/>
          <w:szCs w:val="22"/>
          <w:lang w:eastAsia="en-US"/>
        </w:rPr>
        <w:t>Long before a church grows numerically, a culture for health and significance has been</w:t>
      </w:r>
      <w:r>
        <w:rPr>
          <w:rFonts w:eastAsia="MS ??"/>
          <w:color w:val="auto"/>
          <w:sz w:val="22"/>
          <w:szCs w:val="22"/>
          <w:lang w:eastAsia="en-US"/>
        </w:rPr>
        <w:t xml:space="preserve"> </w:t>
      </w:r>
      <w:r w:rsidRPr="00A1070F">
        <w:rPr>
          <w:rFonts w:eastAsia="MS ??"/>
          <w:color w:val="auto"/>
          <w:sz w:val="22"/>
          <w:szCs w:val="22"/>
          <w:lang w:eastAsia="en-US"/>
        </w:rPr>
        <w:t>created through prayer, generosity, and the embrace of several other biblical values that</w:t>
      </w:r>
      <w:r>
        <w:rPr>
          <w:rFonts w:eastAsia="MS ??"/>
          <w:color w:val="auto"/>
          <w:sz w:val="22"/>
          <w:szCs w:val="22"/>
          <w:lang w:eastAsia="en-US"/>
        </w:rPr>
        <w:t xml:space="preserve"> </w:t>
      </w:r>
      <w:r w:rsidRPr="00A1070F">
        <w:rPr>
          <w:rFonts w:eastAsia="MS ??"/>
          <w:color w:val="auto"/>
          <w:sz w:val="22"/>
          <w:szCs w:val="22"/>
          <w:lang w:eastAsia="en-US"/>
        </w:rPr>
        <w:t>build a lasting foundation for ministry.</w:t>
      </w:r>
      <w:r>
        <w:rPr>
          <w:rStyle w:val="FootnoteReference"/>
          <w:rFonts w:eastAsia="MS ??"/>
          <w:color w:val="auto"/>
          <w:sz w:val="22"/>
          <w:szCs w:val="22"/>
          <w:lang w:eastAsia="en-US"/>
        </w:rPr>
        <w:footnoteReference w:id="390"/>
      </w:r>
    </w:p>
    <w:p w14:paraId="7062ADB4" w14:textId="77777777" w:rsidR="004E542A" w:rsidRDefault="004E542A" w:rsidP="00D0514D">
      <w:pPr>
        <w:widowControl w:val="0"/>
        <w:spacing w:line="480" w:lineRule="auto"/>
        <w:ind w:firstLine="720"/>
        <w:contextualSpacing/>
        <w:jc w:val="center"/>
        <w:rPr>
          <w:rFonts w:eastAsia="MS ??"/>
          <w:color w:val="auto"/>
          <w:lang w:eastAsia="en-US"/>
        </w:rPr>
      </w:pPr>
    </w:p>
    <w:p w14:paraId="31692DC0" w14:textId="130318B6" w:rsidR="003C0F69" w:rsidRPr="00E26B4B" w:rsidRDefault="001E52A2" w:rsidP="00D0514D">
      <w:pPr>
        <w:pStyle w:val="Heading2"/>
      </w:pPr>
      <w:bookmarkStart w:id="1449" w:name="_Toc138167502"/>
      <w:r>
        <w:t>Cultural Factors and Church Growth</w:t>
      </w:r>
      <w:r w:rsidR="00E87F2C">
        <w:t xml:space="preserve"> in </w:t>
      </w:r>
      <w:r w:rsidR="00A36FA6">
        <w:t xml:space="preserve">the </w:t>
      </w:r>
      <w:r w:rsidR="00E87F2C">
        <w:t>Nepalese Context</w:t>
      </w:r>
      <w:bookmarkEnd w:id="1449"/>
    </w:p>
    <w:p w14:paraId="2B0CDF57" w14:textId="042CB842" w:rsidR="003C0F69" w:rsidRPr="00E26B4B" w:rsidRDefault="003C0F69" w:rsidP="003C0F69">
      <w:pPr>
        <w:spacing w:line="480" w:lineRule="auto"/>
        <w:ind w:firstLine="720"/>
      </w:pPr>
      <w:r w:rsidRPr="00E26B4B">
        <w:t>Christianity is the new religion for Nepalese people. Hinduism, Buddhism, and other mi</w:t>
      </w:r>
      <w:r>
        <w:t>nor tribal religions have been practice</w:t>
      </w:r>
      <w:r w:rsidR="00A36FA6">
        <w:t>d</w:t>
      </w:r>
      <w:r>
        <w:t xml:space="preserve"> for hundreds of years</w:t>
      </w:r>
      <w:r w:rsidRPr="00E26B4B">
        <w:t>. They have different traditions and practices. Many Nepalese people think that Christianity is a foreign religion. Kim states,</w:t>
      </w:r>
    </w:p>
    <w:p w14:paraId="27E0D61D" w14:textId="77777777" w:rsidR="003C0F69" w:rsidRDefault="003C0F69" w:rsidP="003C0F69">
      <w:pPr>
        <w:autoSpaceDE w:val="0"/>
        <w:autoSpaceDN w:val="0"/>
        <w:adjustRightInd w:val="0"/>
        <w:ind w:left="720"/>
        <w:rPr>
          <w:sz w:val="22"/>
          <w:szCs w:val="22"/>
        </w:rPr>
      </w:pPr>
      <w:r w:rsidRPr="006E6A0E">
        <w:rPr>
          <w:sz w:val="22"/>
          <w:szCs w:val="22"/>
        </w:rPr>
        <w:t>Christianity is recognized very differently in Nepali society compared to countries where Christianity has already established historical roots. Christianity is not respected by the major national religions such as Hinduism and Buddhism. As a matter of fact, Nepali churches struggle to influence Nepali society. The church is still visibly young and weak.</w:t>
      </w:r>
      <w:r w:rsidRPr="006E6A0E">
        <w:rPr>
          <w:rStyle w:val="FootnoteReference"/>
          <w:sz w:val="22"/>
          <w:szCs w:val="22"/>
        </w:rPr>
        <w:footnoteReference w:id="391"/>
      </w:r>
    </w:p>
    <w:p w14:paraId="064D1CE0" w14:textId="77777777" w:rsidR="006E6A0E" w:rsidRPr="006E6A0E" w:rsidRDefault="006E6A0E" w:rsidP="003C0F69">
      <w:pPr>
        <w:autoSpaceDE w:val="0"/>
        <w:autoSpaceDN w:val="0"/>
        <w:adjustRightInd w:val="0"/>
        <w:ind w:left="720"/>
        <w:rPr>
          <w:sz w:val="22"/>
          <w:szCs w:val="22"/>
        </w:rPr>
      </w:pPr>
    </w:p>
    <w:p w14:paraId="70A37A37" w14:textId="77777777" w:rsidR="003C0F69" w:rsidRPr="00E26B4B" w:rsidRDefault="003C0F69" w:rsidP="003C0F69">
      <w:pPr>
        <w:autoSpaceDE w:val="0"/>
        <w:autoSpaceDN w:val="0"/>
        <w:adjustRightInd w:val="0"/>
        <w:spacing w:line="480" w:lineRule="auto"/>
        <w:ind w:firstLine="720"/>
      </w:pPr>
      <w:r w:rsidRPr="00E26B4B">
        <w:t>Kim shows the differences between Hindu and Christian worldviews in Nepal in this way,</w:t>
      </w:r>
    </w:p>
    <w:p w14:paraId="4A947FB3" w14:textId="77777777" w:rsidR="003C0F69" w:rsidRPr="006E6A0E" w:rsidRDefault="003C0F69" w:rsidP="003C0F69">
      <w:pPr>
        <w:autoSpaceDE w:val="0"/>
        <w:autoSpaceDN w:val="0"/>
        <w:adjustRightInd w:val="0"/>
        <w:ind w:left="720"/>
        <w:rPr>
          <w:sz w:val="22"/>
          <w:szCs w:val="22"/>
        </w:rPr>
      </w:pPr>
      <w:r w:rsidRPr="006E6A0E">
        <w:rPr>
          <w:sz w:val="22"/>
          <w:szCs w:val="22"/>
        </w:rPr>
        <w:t>Hindu and Christian views differ on the nature of the human problem, and they also differ on the solution to this problem. Hindus have many paths for attaining salvation, including work ethic, mystical knowledge, meditative exercise, and devotion to deities. All the paths are valid. Some may aid one's arrival at salvation more quickly than others. Some are based on individual, save-oneself methods. Others rely on the advice and example of a guru or religious master ...  In a Christian view, the solution of the human dilemma focuses on the relationship between God and the individual in the context of the gospel. The gospel is the ultimate significance and meaning in Jesus Christ and his teachings. The individual cannot solve his or her dilemma alone. God deals with human sin in the Incarnation, life, teachings, crucifixion, and resurrection of Jesus Christ. Sin is forgiven through the individual's faith and acceptance of the will and love of God as demonstrated in Jesus Christ.</w:t>
      </w:r>
      <w:r w:rsidRPr="006E6A0E">
        <w:rPr>
          <w:rStyle w:val="FootnoteReference"/>
          <w:sz w:val="22"/>
          <w:szCs w:val="22"/>
        </w:rPr>
        <w:footnoteReference w:id="392"/>
      </w:r>
    </w:p>
    <w:p w14:paraId="2EE8BD06" w14:textId="77777777" w:rsidR="00D07A77" w:rsidRDefault="00D07A77" w:rsidP="00E437EA">
      <w:pPr>
        <w:spacing w:line="480" w:lineRule="auto"/>
        <w:ind w:firstLine="720"/>
        <w:rPr>
          <w:rFonts w:eastAsia="MS ??"/>
          <w:color w:val="auto"/>
          <w:lang w:eastAsia="en-US"/>
        </w:rPr>
      </w:pPr>
    </w:p>
    <w:p w14:paraId="20A74678" w14:textId="0750D2FC" w:rsidR="00D07A77" w:rsidRDefault="00D07A77" w:rsidP="0060443F">
      <w:pPr>
        <w:pStyle w:val="Heading3"/>
      </w:pPr>
      <w:bookmarkStart w:id="1450" w:name="_Toc138167503"/>
      <w:r>
        <w:lastRenderedPageBreak/>
        <w:t>Belief systems in Nepal</w:t>
      </w:r>
      <w:bookmarkEnd w:id="1450"/>
      <w:r>
        <w:t xml:space="preserve"> </w:t>
      </w:r>
    </w:p>
    <w:p w14:paraId="753918FB" w14:textId="2C0C442F" w:rsidR="00E437EA" w:rsidRDefault="00E437EA" w:rsidP="00E437EA">
      <w:pPr>
        <w:spacing w:line="480" w:lineRule="auto"/>
        <w:ind w:firstLine="720"/>
      </w:pPr>
      <w:r w:rsidRPr="00E26B4B">
        <w:t xml:space="preserve">There are many belief systems and religions in Nepal. The major religions are Hinduism, Buddhist, and other Animist religions. There are Muslims, Christians, Jains, and other minor religions in Nepal. Hinduism, Buddhist, and Animism are the major belief systems in Nepal. </w:t>
      </w:r>
    </w:p>
    <w:p w14:paraId="4221DD73" w14:textId="77777777" w:rsidR="00D0514D" w:rsidRPr="00E26B4B" w:rsidRDefault="00D0514D" w:rsidP="00E437EA">
      <w:pPr>
        <w:spacing w:line="480" w:lineRule="auto"/>
        <w:ind w:firstLine="720"/>
      </w:pPr>
    </w:p>
    <w:p w14:paraId="2A804E58" w14:textId="77777777" w:rsidR="00E437EA" w:rsidRPr="00E26B4B" w:rsidRDefault="00E437EA" w:rsidP="0060443F">
      <w:pPr>
        <w:pStyle w:val="Heading4"/>
      </w:pPr>
      <w:bookmarkStart w:id="1451" w:name="_Toc95068560"/>
      <w:r w:rsidRPr="00E26B4B">
        <w:t>Hinduism</w:t>
      </w:r>
      <w:bookmarkEnd w:id="1451"/>
    </w:p>
    <w:p w14:paraId="174A54DF" w14:textId="22A8FD65" w:rsidR="00E437EA" w:rsidRPr="00E26B4B" w:rsidRDefault="00E437EA" w:rsidP="00E437EA">
      <w:pPr>
        <w:autoSpaceDE w:val="0"/>
        <w:autoSpaceDN w:val="0"/>
        <w:adjustRightInd w:val="0"/>
        <w:spacing w:line="480" w:lineRule="auto"/>
        <w:ind w:firstLine="720"/>
      </w:pPr>
      <w:r w:rsidRPr="00E26B4B">
        <w:t xml:space="preserve">Hinduism is one of the oldest religious systems in the World. The origin of </w:t>
      </w:r>
      <w:r w:rsidR="00A36FA6">
        <w:t xml:space="preserve">the </w:t>
      </w:r>
      <w:r w:rsidRPr="00E26B4B">
        <w:t xml:space="preserve">Hindu religion started from the Indus </w:t>
      </w:r>
      <w:proofErr w:type="gramStart"/>
      <w:r w:rsidRPr="00E26B4B">
        <w:t>River banks</w:t>
      </w:r>
      <w:proofErr w:type="gramEnd"/>
      <w:r w:rsidRPr="00E26B4B">
        <w:t xml:space="preserve">. Originally it was not a religion rather it was a culture. Later it becomes culture when the people of the Indus River spread in South and Southeast Asia. </w:t>
      </w:r>
      <w:r w:rsidRPr="00E26B4B">
        <w:rPr>
          <w:rFonts w:eastAsia="MinionPro-Regular"/>
        </w:rPr>
        <w:t>Unlike other world religions, Hinduism cannot be traced back to a particular founder.</w:t>
      </w:r>
      <w:r w:rsidRPr="00E26B4B">
        <w:rPr>
          <w:rStyle w:val="FootnoteReference"/>
        </w:rPr>
        <w:footnoteReference w:id="393"/>
      </w:r>
      <w:r w:rsidRPr="00E26B4B">
        <w:rPr>
          <w:rFonts w:eastAsia="MinionPro-Regular"/>
        </w:rPr>
        <w:t xml:space="preserve"> The form of Hinduism generally practiced today developed around 400–200 BCE as a reaction to this ascetic movement and in a return to the original values of the Vedas.</w:t>
      </w:r>
      <w:r w:rsidRPr="00E26B4B">
        <w:rPr>
          <w:rStyle w:val="FootnoteReference"/>
        </w:rPr>
        <w:footnoteReference w:id="394"/>
      </w:r>
    </w:p>
    <w:p w14:paraId="19A6ACC1" w14:textId="57A44A28" w:rsidR="00E437EA" w:rsidRPr="00E26B4B" w:rsidRDefault="00E437EA" w:rsidP="00E437EA">
      <w:pPr>
        <w:spacing w:line="480" w:lineRule="auto"/>
        <w:ind w:firstLine="720"/>
      </w:pPr>
      <w:r w:rsidRPr="00E26B4B">
        <w:t xml:space="preserve"> Nepal was known as the only Hindu Kingdom until 2006. In 2006, it became a secular country. The neighboring country India has also a large number population of Hinduism. Hinduism is one of the prominent and predominant religions in Nepal. It is just not a religion, but it is a culture. There are different sects </w:t>
      </w:r>
      <w:r w:rsidR="00A36FA6">
        <w:t>of</w:t>
      </w:r>
      <w:r w:rsidRPr="00E26B4B">
        <w:t xml:space="preserve"> Hinduism. All the sects of Hinduism somehow reflect Animism. People in Nepal are deeply rooted in Hinduism and its culture. Younger generations do not care about obeying and following the orthodox Hindu system, but they are very keen to maintain their traditions. In another world, they do not care to worship gods and goddesses with full </w:t>
      </w:r>
      <w:r w:rsidRPr="00E26B4B">
        <w:lastRenderedPageBreak/>
        <w:t xml:space="preserve">devotion, but they are always interested to maintain religious traditions and rituals. In Nepal, people have linked religion with the nationality issue. They think Christianity and Muslims are foreign religions. </w:t>
      </w:r>
    </w:p>
    <w:p w14:paraId="2A3E355E" w14:textId="77777777" w:rsidR="00E437EA" w:rsidRPr="00E26B4B" w:rsidRDefault="00E437EA" w:rsidP="00E437EA">
      <w:pPr>
        <w:spacing w:line="480" w:lineRule="auto"/>
        <w:ind w:firstLine="720"/>
      </w:pPr>
      <w:r w:rsidRPr="00E26B4B">
        <w:t>Hinduism's core belief system is polytheism. Hinduism believes that there are more than 330 million gods. People worship S</w:t>
      </w:r>
      <w:r>
        <w:t>u</w:t>
      </w:r>
      <w:r w:rsidRPr="00E26B4B">
        <w:t>n, Moon, Stars, Earth, rivers, sky, planets, plants, animals, grasses, human beings, snakes, stones, and so forth. There are many temples in Nepal. The capital city of Kathmandu is known as the city of the Temples. Sandy says,</w:t>
      </w:r>
    </w:p>
    <w:p w14:paraId="2F92150A" w14:textId="77777777" w:rsidR="00E437EA" w:rsidRPr="006E6A0E" w:rsidRDefault="00E437EA" w:rsidP="006E6A0E">
      <w:pPr>
        <w:autoSpaceDE w:val="0"/>
        <w:autoSpaceDN w:val="0"/>
        <w:adjustRightInd w:val="0"/>
        <w:ind w:left="720"/>
        <w:rPr>
          <w:sz w:val="22"/>
          <w:szCs w:val="22"/>
        </w:rPr>
      </w:pPr>
      <w:r w:rsidRPr="006E6A0E">
        <w:rPr>
          <w:sz w:val="22"/>
          <w:szCs w:val="22"/>
        </w:rPr>
        <w:t xml:space="preserve">Hindus have always believed that the totality of existence, including God, man, and the universe, is too vast to be contained within a single set of beliefs. Their religion, therefore, embraces a wide variety of metaphysical systems or viewpoints, some mutually contradictory. From these, an individual may select one which is congenial to </w:t>
      </w:r>
      <w:proofErr w:type="gramStart"/>
      <w:r w:rsidRPr="006E6A0E">
        <w:rPr>
          <w:sz w:val="22"/>
          <w:szCs w:val="22"/>
        </w:rPr>
        <w:t>him, or</w:t>
      </w:r>
      <w:proofErr w:type="gramEnd"/>
      <w:r w:rsidRPr="006E6A0E">
        <w:rPr>
          <w:sz w:val="22"/>
          <w:szCs w:val="22"/>
        </w:rPr>
        <w:t xml:space="preserve"> conduct his worship simply on the level of family morality and observances.</w:t>
      </w:r>
      <w:r w:rsidRPr="006E6A0E">
        <w:rPr>
          <w:rStyle w:val="FootnoteReference"/>
          <w:sz w:val="22"/>
          <w:szCs w:val="22"/>
        </w:rPr>
        <w:footnoteReference w:id="395"/>
      </w:r>
    </w:p>
    <w:p w14:paraId="123DFBD3" w14:textId="77777777" w:rsidR="00E437EA" w:rsidRPr="00E26B4B" w:rsidRDefault="00E437EA" w:rsidP="006E6A0E">
      <w:pPr>
        <w:autoSpaceDE w:val="0"/>
        <w:autoSpaceDN w:val="0"/>
        <w:adjustRightInd w:val="0"/>
        <w:ind w:firstLine="720"/>
      </w:pPr>
    </w:p>
    <w:p w14:paraId="6EF2834C" w14:textId="77777777" w:rsidR="00E437EA" w:rsidRPr="00E26B4B" w:rsidRDefault="00E437EA" w:rsidP="00E437EA">
      <w:pPr>
        <w:autoSpaceDE w:val="0"/>
        <w:autoSpaceDN w:val="0"/>
        <w:adjustRightInd w:val="0"/>
        <w:spacing w:line="480" w:lineRule="auto"/>
        <w:ind w:firstLine="720"/>
      </w:pPr>
      <w:r w:rsidRPr="00E26B4B">
        <w:t>In Hinduism, there are caste systems, and every caste has different dut</w:t>
      </w:r>
      <w:r>
        <w:t>ies</w:t>
      </w:r>
      <w:r w:rsidRPr="00E26B4B">
        <w:t>. There are mainly four caste group</w:t>
      </w:r>
      <w:r>
        <w:t>s</w:t>
      </w:r>
      <w:r w:rsidRPr="00E26B4B">
        <w:t>: 1) Brahman -the priest, 2) Chhetri -the warrior 3) Vaisya -the businessman 4) Sudras -the servant. Each caste is obligated to fulfill its role. Sandy rightly says,</w:t>
      </w:r>
    </w:p>
    <w:p w14:paraId="68A3FCE8" w14:textId="77777777" w:rsidR="00E437EA" w:rsidRPr="00201C77" w:rsidRDefault="00E437EA" w:rsidP="00E437EA">
      <w:pPr>
        <w:autoSpaceDE w:val="0"/>
        <w:autoSpaceDN w:val="0"/>
        <w:adjustRightInd w:val="0"/>
        <w:ind w:left="720"/>
        <w:rPr>
          <w:sz w:val="22"/>
          <w:szCs w:val="22"/>
        </w:rPr>
      </w:pPr>
      <w:r w:rsidRPr="00201C77">
        <w:rPr>
          <w:sz w:val="22"/>
          <w:szCs w:val="22"/>
        </w:rPr>
        <w:t>One basic concept in the Hindu religion is that of dharma, one's duty to follow the natural law and the social and religious obligations it imposes. It holds that every person should play his proper role in society, and the system of caste, although not essential to philosophical Hinduism, has become an integral part of its social expression.</w:t>
      </w:r>
      <w:r w:rsidRPr="00201C77">
        <w:rPr>
          <w:rStyle w:val="FootnoteReference"/>
          <w:sz w:val="22"/>
          <w:szCs w:val="22"/>
        </w:rPr>
        <w:footnoteReference w:id="396"/>
      </w:r>
    </w:p>
    <w:p w14:paraId="4FBD17D2" w14:textId="77777777" w:rsidR="00201C77" w:rsidRPr="00201C77" w:rsidRDefault="00201C77" w:rsidP="00E437EA">
      <w:pPr>
        <w:autoSpaceDE w:val="0"/>
        <w:autoSpaceDN w:val="0"/>
        <w:adjustRightInd w:val="0"/>
        <w:ind w:left="720"/>
      </w:pPr>
    </w:p>
    <w:p w14:paraId="4FA67EFF" w14:textId="77777777" w:rsidR="00E437EA" w:rsidRPr="00E26B4B" w:rsidRDefault="00E437EA" w:rsidP="0060443F">
      <w:pPr>
        <w:pStyle w:val="Heading4"/>
      </w:pPr>
      <w:bookmarkStart w:id="1452" w:name="_Toc95068561"/>
      <w:r w:rsidRPr="00E26B4B">
        <w:t>Buddhism</w:t>
      </w:r>
      <w:bookmarkEnd w:id="1452"/>
      <w:r w:rsidRPr="00E26B4B">
        <w:t xml:space="preserve"> </w:t>
      </w:r>
    </w:p>
    <w:p w14:paraId="070760CA" w14:textId="54BDBBCB" w:rsidR="00E437EA" w:rsidRPr="00E26B4B" w:rsidRDefault="00E437EA" w:rsidP="00201C77">
      <w:pPr>
        <w:autoSpaceDE w:val="0"/>
        <w:autoSpaceDN w:val="0"/>
        <w:adjustRightInd w:val="0"/>
        <w:spacing w:line="480" w:lineRule="auto"/>
        <w:ind w:firstLine="720"/>
      </w:pPr>
      <w:r w:rsidRPr="00E26B4B">
        <w:t>Buddhism had its origins in the teachings of Siddhartha Gautama, who was born about 553 BC in Lumbini. which is 250 kilometers (155 miles) southwest of Kathmandu, in the Nepali Terai.</w:t>
      </w:r>
      <w:r w:rsidRPr="00E26B4B">
        <w:rPr>
          <w:rStyle w:val="FootnoteReference"/>
        </w:rPr>
        <w:footnoteReference w:id="397"/>
      </w:r>
      <w:r w:rsidRPr="00E26B4B">
        <w:t xml:space="preserve"> Although Buddhist religion is different from Hindu in the Nepalese context it is mixed with Hinduism. Hindus also consider </w:t>
      </w:r>
      <w:r w:rsidRPr="00E26B4B">
        <w:lastRenderedPageBreak/>
        <w:t xml:space="preserve">Buddha as a god and </w:t>
      </w:r>
      <w:r w:rsidR="00A36FA6">
        <w:t xml:space="preserve">the </w:t>
      </w:r>
      <w:r w:rsidRPr="00E26B4B">
        <w:t>ninth incarnation of Lord Vishnu. Most Buddhists especially lower mountain people in Nepal also celebrate Hindu festivals and they also observe Hindu traditions. However, high mountain Buddhist people observe only Buddhist religious practices. Sandy summarizes the belief system of Buddhism in this way,</w:t>
      </w:r>
    </w:p>
    <w:p w14:paraId="4118E419" w14:textId="77777777" w:rsidR="00E437EA" w:rsidRPr="00201C77" w:rsidRDefault="00E437EA" w:rsidP="00E437EA">
      <w:pPr>
        <w:autoSpaceDE w:val="0"/>
        <w:autoSpaceDN w:val="0"/>
        <w:adjustRightInd w:val="0"/>
        <w:ind w:left="720"/>
        <w:rPr>
          <w:sz w:val="22"/>
          <w:szCs w:val="22"/>
        </w:rPr>
      </w:pPr>
      <w:r w:rsidRPr="00201C77">
        <w:rPr>
          <w:sz w:val="22"/>
          <w:szCs w:val="22"/>
        </w:rPr>
        <w:t>Gautama promulgated the four noble truths: suffering dominates life; desire causes suffering; desire comes to an end in nirvana: nirvana, perfect bliss arising out of extinction of self and absorption into the supreme spirit, can be achieved by the eightfold path. This path to nirvana is an individual struggle and results in the passing over of the individual self into the eternal self. Individual morality is the means of gaining nirvana, not the observance of caste or priestly rituals. While the concept of the union of the individual with the void as the end of existence is common to Hinduism and Buddhism, they differ on the means of achievement. Buddhist devotees have naturally been very much influenced by their contacts with their Hindu counterparts and there is a sense of unity between the two religions, even to the extent that both religions often use the same temples and worship the same divinities.</w:t>
      </w:r>
      <w:r w:rsidRPr="00201C77">
        <w:rPr>
          <w:rStyle w:val="FootnoteReference"/>
          <w:sz w:val="22"/>
          <w:szCs w:val="22"/>
        </w:rPr>
        <w:footnoteReference w:id="398"/>
      </w:r>
    </w:p>
    <w:p w14:paraId="72F36E31" w14:textId="77777777" w:rsidR="00E437EA" w:rsidRPr="00E26B4B" w:rsidRDefault="00E437EA" w:rsidP="00E437EA">
      <w:pPr>
        <w:ind w:firstLine="720"/>
      </w:pPr>
    </w:p>
    <w:p w14:paraId="7FD74934" w14:textId="77777777" w:rsidR="00E437EA" w:rsidRPr="00E26B4B" w:rsidRDefault="00E437EA" w:rsidP="0060443F">
      <w:pPr>
        <w:pStyle w:val="Heading4"/>
      </w:pPr>
      <w:bookmarkStart w:id="1453" w:name="_Toc95068562"/>
      <w:r w:rsidRPr="00E26B4B">
        <w:t>Animism</w:t>
      </w:r>
      <w:bookmarkEnd w:id="1453"/>
    </w:p>
    <w:p w14:paraId="01205664" w14:textId="77777777" w:rsidR="00E437EA" w:rsidRDefault="00E437EA" w:rsidP="00E437EA">
      <w:pPr>
        <w:spacing w:line="480" w:lineRule="auto"/>
        <w:ind w:firstLine="720"/>
      </w:pPr>
      <w:r w:rsidRPr="00E26B4B">
        <w:t>There are many indigenous people groups in Nepal. These indigenous people groups have different religious practices. They worship nature. Different people groups among these indigenous people group have different gods and goddesses. They worship nature because they fear it. They also worship their ancestors, and they believe that their spirits are moving around. All religions in Nepal, whether Hindu or Buddhist, are strongly influenced by the Tantric cult which infiltrated Nepal from India.</w:t>
      </w:r>
      <w:r w:rsidRPr="00E26B4B">
        <w:rPr>
          <w:rStyle w:val="FootnoteReference"/>
        </w:rPr>
        <w:footnoteReference w:id="399"/>
      </w:r>
      <w:r w:rsidRPr="00E26B4B">
        <w:t xml:space="preserve"> In its medieval growth, Tantrism expanded the realm of the Hindu divinities and their cults and rites, adding a new element to their activities.</w:t>
      </w:r>
      <w:r w:rsidRPr="00E26B4B">
        <w:rPr>
          <w:rStyle w:val="FootnoteReference"/>
        </w:rPr>
        <w:footnoteReference w:id="400"/>
      </w:r>
      <w:r w:rsidRPr="00E26B4B">
        <w:t xml:space="preserve"> Tantrism is an attempt to synthesize spiritualism with materialism, where practitioners seek to expand their mental faculties by mastering the forces of nature to achieve peace of mind.</w:t>
      </w:r>
      <w:r w:rsidRPr="00E26B4B">
        <w:rPr>
          <w:rStyle w:val="FootnoteReference"/>
        </w:rPr>
        <w:footnoteReference w:id="401"/>
      </w:r>
      <w:r w:rsidRPr="00E26B4B">
        <w:t xml:space="preserve"> </w:t>
      </w:r>
    </w:p>
    <w:p w14:paraId="2DD0DE59" w14:textId="77777777" w:rsidR="00D0514D" w:rsidRDefault="00D0514D" w:rsidP="00E437EA">
      <w:pPr>
        <w:spacing w:line="480" w:lineRule="auto"/>
        <w:ind w:firstLine="720"/>
      </w:pPr>
    </w:p>
    <w:p w14:paraId="509EEF9A" w14:textId="0DDA3DBB" w:rsidR="00E437EA" w:rsidRPr="00E26B4B" w:rsidRDefault="00E437EA" w:rsidP="0060443F">
      <w:pPr>
        <w:pStyle w:val="Heading4"/>
      </w:pPr>
      <w:bookmarkStart w:id="1454" w:name="_Toc95068563"/>
      <w:r w:rsidRPr="00E26B4B">
        <w:lastRenderedPageBreak/>
        <w:t>Christianity and Other Minor Religion</w:t>
      </w:r>
      <w:bookmarkEnd w:id="1454"/>
      <w:r w:rsidR="00A36FA6">
        <w:t>s</w:t>
      </w:r>
    </w:p>
    <w:p w14:paraId="7C5AC667" w14:textId="2E1C73F6" w:rsidR="00E437EA" w:rsidRDefault="00E437EA" w:rsidP="00E437EA">
      <w:pPr>
        <w:autoSpaceDE w:val="0"/>
        <w:autoSpaceDN w:val="0"/>
        <w:adjustRightInd w:val="0"/>
        <w:spacing w:line="480" w:lineRule="auto"/>
        <w:ind w:firstLine="720"/>
      </w:pPr>
      <w:r w:rsidRPr="00E26B4B">
        <w:t>Christianity is one of the fastest</w:t>
      </w:r>
      <w:r>
        <w:t>-</w:t>
      </w:r>
      <w:r w:rsidRPr="00E26B4B">
        <w:t>growing religions in Nepal. In every region, in every tribe, in every cast</w:t>
      </w:r>
      <w:r>
        <w:t>e,</w:t>
      </w:r>
      <w:r w:rsidRPr="00E26B4B">
        <w:t xml:space="preserve"> there are some Christians. The history of Christianity is no longer than 70 years. People of Nepal consider it a western religion. They even called it a foreign religion. However, </w:t>
      </w:r>
      <w:proofErr w:type="gramStart"/>
      <w:r>
        <w:t>a</w:t>
      </w:r>
      <w:r w:rsidRPr="00E26B4B">
        <w:t xml:space="preserve"> large number of</w:t>
      </w:r>
      <w:proofErr w:type="gramEnd"/>
      <w:r w:rsidRPr="00E26B4B">
        <w:t xml:space="preserve"> indigenous peoples have become Christians in </w:t>
      </w:r>
      <w:r>
        <w:t xml:space="preserve">the </w:t>
      </w:r>
      <w:r w:rsidRPr="00E26B4B">
        <w:t xml:space="preserve">last few decades. There are few percentages of </w:t>
      </w:r>
      <w:r>
        <w:t xml:space="preserve">the </w:t>
      </w:r>
      <w:r w:rsidRPr="00E26B4B">
        <w:t xml:space="preserve">Muslim population. Most of them live in the Terai region. There is Jain, </w:t>
      </w:r>
      <w:proofErr w:type="spellStart"/>
      <w:r w:rsidRPr="00E26B4B">
        <w:t>Shikh</w:t>
      </w:r>
      <w:proofErr w:type="spellEnd"/>
      <w:r w:rsidRPr="00E26B4B">
        <w:t xml:space="preserve">, </w:t>
      </w:r>
      <w:proofErr w:type="spellStart"/>
      <w:r w:rsidRPr="00E26B4B">
        <w:t>Kirat</w:t>
      </w:r>
      <w:proofErr w:type="spellEnd"/>
      <w:r w:rsidRPr="00E26B4B">
        <w:t>, and a few other tribal religions. However, the</w:t>
      </w:r>
      <w:r w:rsidR="00A36FA6">
        <w:t xml:space="preserve"> different</w:t>
      </w:r>
      <w:r w:rsidRPr="00E26B4B">
        <w:t xml:space="preserve"> tribal religions and </w:t>
      </w:r>
      <w:proofErr w:type="spellStart"/>
      <w:r w:rsidRPr="00E26B4B">
        <w:t>Kirat</w:t>
      </w:r>
      <w:proofErr w:type="spellEnd"/>
      <w:r w:rsidRPr="00E26B4B">
        <w:t xml:space="preserve"> are sects of animism. The Jain, </w:t>
      </w:r>
      <w:proofErr w:type="spellStart"/>
      <w:r w:rsidRPr="00E26B4B">
        <w:t>Shikh</w:t>
      </w:r>
      <w:proofErr w:type="spellEnd"/>
      <w:r w:rsidRPr="00E26B4B">
        <w:t xml:space="preserve">, and a few others are sects of Hinduism. </w:t>
      </w:r>
    </w:p>
    <w:p w14:paraId="18527BCC" w14:textId="77777777" w:rsidR="0060443F" w:rsidRPr="00E26B4B" w:rsidRDefault="0060443F" w:rsidP="00E437EA">
      <w:pPr>
        <w:autoSpaceDE w:val="0"/>
        <w:autoSpaceDN w:val="0"/>
        <w:adjustRightInd w:val="0"/>
        <w:spacing w:line="480" w:lineRule="auto"/>
        <w:ind w:firstLine="720"/>
      </w:pPr>
    </w:p>
    <w:p w14:paraId="417A5275" w14:textId="1C5157DB" w:rsidR="00E437EA" w:rsidRPr="00E26B4B" w:rsidRDefault="00E437EA" w:rsidP="0060443F">
      <w:pPr>
        <w:pStyle w:val="Heading3"/>
      </w:pPr>
      <w:bookmarkStart w:id="1455" w:name="_Toc95068564"/>
      <w:bookmarkStart w:id="1456" w:name="_Toc138167504"/>
      <w:r w:rsidRPr="00E26B4B">
        <w:t>Hindu Worldview and its Impact</w:t>
      </w:r>
      <w:bookmarkEnd w:id="1455"/>
      <w:bookmarkEnd w:id="1456"/>
    </w:p>
    <w:p w14:paraId="0CBA21DB" w14:textId="06730B50" w:rsidR="00E437EA" w:rsidRPr="00E26B4B" w:rsidRDefault="00E437EA" w:rsidP="00E437EA">
      <w:pPr>
        <w:autoSpaceDE w:val="0"/>
        <w:autoSpaceDN w:val="0"/>
        <w:adjustRightInd w:val="0"/>
        <w:spacing w:line="480" w:lineRule="auto"/>
        <w:ind w:firstLine="720"/>
      </w:pPr>
      <w:r w:rsidRPr="00E26B4B">
        <w:t xml:space="preserve">The major population of Nepal believes in many gods and goddesses. Many people do not know all the names of </w:t>
      </w:r>
      <w:r w:rsidR="00A36FA6">
        <w:t xml:space="preserve">the </w:t>
      </w:r>
      <w:r w:rsidRPr="00E26B4B">
        <w:t xml:space="preserve">gods and goddesses whom they worship. </w:t>
      </w:r>
      <w:r w:rsidRPr="00E26B4B">
        <w:rPr>
          <w:rFonts w:eastAsia="MinionPro-Regular"/>
        </w:rPr>
        <w:t xml:space="preserve">While most Hindus recognize the existence and significance of many gods, no one is under any obligation to worship any </w:t>
      </w:r>
      <w:proofErr w:type="gramStart"/>
      <w:r w:rsidRPr="00E26B4B">
        <w:rPr>
          <w:rFonts w:eastAsia="MinionPro-Regular"/>
        </w:rPr>
        <w:t>particular god</w:t>
      </w:r>
      <w:proofErr w:type="gramEnd"/>
      <w:r w:rsidRPr="00E26B4B">
        <w:rPr>
          <w:rFonts w:eastAsia="MinionPro-Regular"/>
        </w:rPr>
        <w:t>.</w:t>
      </w:r>
      <w:r w:rsidRPr="00E26B4B">
        <w:rPr>
          <w:rStyle w:val="FootnoteReference"/>
        </w:rPr>
        <w:footnoteReference w:id="402"/>
      </w:r>
      <w:r w:rsidRPr="00E26B4B">
        <w:rPr>
          <w:rFonts w:eastAsia="MinionPro-Regular"/>
        </w:rPr>
        <w:t xml:space="preserve"> </w:t>
      </w:r>
      <w:r w:rsidRPr="00E26B4B">
        <w:t>They do not have an idea about whom they are worshipping and what will be the result of it. However, they worship them because they are eagerly seeking their wellness.</w:t>
      </w:r>
    </w:p>
    <w:p w14:paraId="5BB18FBF" w14:textId="14997717" w:rsidR="00E437EA" w:rsidRPr="00E26B4B" w:rsidRDefault="00E437EA" w:rsidP="00E437EA">
      <w:pPr>
        <w:autoSpaceDE w:val="0"/>
        <w:autoSpaceDN w:val="0"/>
        <w:adjustRightInd w:val="0"/>
        <w:spacing w:line="480" w:lineRule="auto"/>
        <w:ind w:firstLine="720"/>
        <w:rPr>
          <w:lang w:bidi="he-IL"/>
        </w:rPr>
      </w:pPr>
      <w:r w:rsidRPr="00E26B4B">
        <w:t xml:space="preserve">In the Nepalese context, the priority of people is the wellness of their lives. Many people have been suffering from poverty, health issues, and other earthly problems. So, they want to be free from pain, poverty, and other problems of life. They think that suffering has come because of their lack to please gods and goddesses. They think all the curses are coming to them because they are not worshipping gods and goddesses. So, they worship everything to please gods and </w:t>
      </w:r>
      <w:r w:rsidRPr="00E26B4B">
        <w:lastRenderedPageBreak/>
        <w:t xml:space="preserve">goddesses. It was like Paul saw in Athens, as he says to them, </w:t>
      </w:r>
      <w:r w:rsidRPr="00E26B4B">
        <w:rPr>
          <w:lang w:bidi="he-IL"/>
        </w:rPr>
        <w:t>"Men of Athens, I observe that you are very religious in all respects. For while I was passing through and examining the objects of your worship, I also found an altar with this inscription, 'TO AN UNKNOWN GOD.' Therefore, what you worship in ignorance, this I proclaim to you" (Act 17:22-23 NAU). The major population of Nepal is doing the same. They even worship the idols of an unknown god.</w:t>
      </w:r>
    </w:p>
    <w:p w14:paraId="45E46D46" w14:textId="7023575F" w:rsidR="00E437EA" w:rsidRDefault="00E437EA" w:rsidP="00E437EA">
      <w:pPr>
        <w:autoSpaceDE w:val="0"/>
        <w:autoSpaceDN w:val="0"/>
        <w:adjustRightInd w:val="0"/>
        <w:spacing w:line="480" w:lineRule="auto"/>
        <w:ind w:firstLine="720"/>
        <w:rPr>
          <w:lang w:bidi="he-IL"/>
        </w:rPr>
      </w:pPr>
      <w:r w:rsidRPr="00E26B4B">
        <w:rPr>
          <w:lang w:bidi="he-IL"/>
        </w:rPr>
        <w:t>In the Nepalese context, people easily receive Jesus as a healer and a lord. Because they love to worship different gods and goddesses. However, it is very difficult to receive that Jesus is the only Lord and He is the only way to God. It is hardest to believe that God is one and there is no other God besides the God of the Bible. When people hear this truth, they find it very difficult</w:t>
      </w:r>
      <w:r w:rsidR="00A36FA6">
        <w:rPr>
          <w:lang w:bidi="he-IL"/>
        </w:rPr>
        <w:t>,</w:t>
      </w:r>
      <w:r w:rsidRPr="00E26B4B">
        <w:rPr>
          <w:lang w:bidi="he-IL"/>
        </w:rPr>
        <w:t xml:space="preserve"> and most of the time they may be seriously offended. They are very much comfortable with their gods and goddess. They fear </w:t>
      </w:r>
      <w:r w:rsidR="00A36FA6">
        <w:rPr>
          <w:lang w:bidi="he-IL"/>
        </w:rPr>
        <w:t>leaving</w:t>
      </w:r>
      <w:r w:rsidRPr="00E26B4B">
        <w:rPr>
          <w:lang w:bidi="he-IL"/>
        </w:rPr>
        <w:t xml:space="preserve"> them. They want Jesus t</w:t>
      </w:r>
      <w:r>
        <w:rPr>
          <w:lang w:bidi="he-IL"/>
        </w:rPr>
        <w:t>o</w:t>
      </w:r>
      <w:r w:rsidRPr="00E26B4B">
        <w:rPr>
          <w:lang w:bidi="he-IL"/>
        </w:rPr>
        <w:t xml:space="preserve">o because they want to be healed and feel peace in their </w:t>
      </w:r>
      <w:r w:rsidR="001E52A2" w:rsidRPr="00E26B4B">
        <w:rPr>
          <w:lang w:bidi="he-IL"/>
        </w:rPr>
        <w:t>heart,</w:t>
      </w:r>
      <w:r w:rsidRPr="00E26B4B">
        <w:rPr>
          <w:lang w:bidi="he-IL"/>
        </w:rPr>
        <w:t xml:space="preserve"> but they do not want Jesus at the cost of their gods and goddess.</w:t>
      </w:r>
      <w:bookmarkStart w:id="1457" w:name="_Toc95068565"/>
    </w:p>
    <w:p w14:paraId="05D74E80" w14:textId="77777777" w:rsidR="00D0514D" w:rsidRPr="00E26B4B" w:rsidRDefault="00D0514D" w:rsidP="00E437EA">
      <w:pPr>
        <w:autoSpaceDE w:val="0"/>
        <w:autoSpaceDN w:val="0"/>
        <w:adjustRightInd w:val="0"/>
        <w:spacing w:line="480" w:lineRule="auto"/>
        <w:ind w:firstLine="720"/>
        <w:rPr>
          <w:lang w:bidi="he-IL"/>
        </w:rPr>
      </w:pPr>
    </w:p>
    <w:p w14:paraId="3236468A" w14:textId="69FA5C05" w:rsidR="008C3D12" w:rsidRDefault="008C3D12" w:rsidP="0060443F">
      <w:pPr>
        <w:pStyle w:val="Heading3"/>
      </w:pPr>
      <w:bookmarkStart w:id="1458" w:name="_Toc138167505"/>
      <w:bookmarkEnd w:id="1457"/>
      <w:r>
        <w:t>Christian Worldview</w:t>
      </w:r>
      <w:bookmarkEnd w:id="1458"/>
    </w:p>
    <w:p w14:paraId="34C66C1B" w14:textId="77777777" w:rsidR="008C3D12" w:rsidRPr="00E26B4B" w:rsidRDefault="008C3D12" w:rsidP="008C3D12">
      <w:pPr>
        <w:spacing w:line="480" w:lineRule="auto"/>
        <w:ind w:firstLine="720"/>
        <w:rPr>
          <w:rFonts w:eastAsia="LiberationSerif"/>
        </w:rPr>
      </w:pPr>
      <w:r w:rsidRPr="00E26B4B">
        <w:t>There is a different definition of worldviews. Spiegel and Cowan define the worldview in this way, "A worldview is a conceptual scheme or intellectual framework by which a person organizes and interprets experience. More specifically, a worldview is a set of beliefs, values, and presuppositions concerning life's most fundamental issues."</w:t>
      </w:r>
      <w:r w:rsidRPr="00E26B4B">
        <w:rPr>
          <w:rStyle w:val="FootnoteReference"/>
        </w:rPr>
        <w:footnoteReference w:id="403"/>
      </w:r>
      <w:r w:rsidRPr="00E26B4B">
        <w:t xml:space="preserve">  </w:t>
      </w:r>
      <w:r w:rsidRPr="00E26B4B">
        <w:rPr>
          <w:rFonts w:eastAsia="LiberationSerif"/>
        </w:rPr>
        <w:t xml:space="preserve">Anderson, Clark, and Naugle define it in this way, </w:t>
      </w:r>
    </w:p>
    <w:p w14:paraId="3B2E1656" w14:textId="77777777" w:rsidR="008C3D12" w:rsidRPr="00201C77" w:rsidRDefault="008C3D12" w:rsidP="008C3D12">
      <w:pPr>
        <w:ind w:left="720"/>
        <w:rPr>
          <w:rFonts w:eastAsia="LiberationSerif"/>
          <w:sz w:val="22"/>
          <w:szCs w:val="22"/>
        </w:rPr>
      </w:pPr>
      <w:r w:rsidRPr="00201C77">
        <w:rPr>
          <w:rFonts w:eastAsia="LiberationSerif"/>
          <w:sz w:val="22"/>
          <w:szCs w:val="22"/>
        </w:rPr>
        <w:t xml:space="preserve">Thus, we believe that our worldview—conscious or not, </w:t>
      </w:r>
      <w:proofErr w:type="gramStart"/>
      <w:r w:rsidRPr="00201C77">
        <w:rPr>
          <w:rFonts w:eastAsia="LiberationSerif"/>
          <w:sz w:val="22"/>
          <w:szCs w:val="22"/>
        </w:rPr>
        <w:t>consistent</w:t>
      </w:r>
      <w:proofErr w:type="gramEnd"/>
      <w:r w:rsidRPr="00201C77">
        <w:rPr>
          <w:rFonts w:eastAsia="LiberationSerif"/>
          <w:sz w:val="22"/>
          <w:szCs w:val="22"/>
        </w:rPr>
        <w:t xml:space="preserve"> or not—answers four fundamental questions (actually, four sets of questions) about life, the universe, and everything. Each question (or set of questions) has multiple possible answers that </w:t>
      </w:r>
      <w:r w:rsidRPr="00201C77">
        <w:rPr>
          <w:rFonts w:eastAsia="LiberationSerif"/>
          <w:sz w:val="22"/>
          <w:szCs w:val="22"/>
        </w:rPr>
        <w:lastRenderedPageBreak/>
        <w:t>can be given in the form of stories or propositions; together, the answers compose a comprehensive view of reality."</w:t>
      </w:r>
      <w:r w:rsidRPr="00201C77">
        <w:rPr>
          <w:rStyle w:val="FootnoteReference"/>
          <w:sz w:val="22"/>
          <w:szCs w:val="22"/>
        </w:rPr>
        <w:footnoteReference w:id="404"/>
      </w:r>
      <w:r w:rsidRPr="00201C77">
        <w:rPr>
          <w:rFonts w:eastAsia="LiberationSerif"/>
          <w:sz w:val="22"/>
          <w:szCs w:val="22"/>
        </w:rPr>
        <w:t xml:space="preserve"> </w:t>
      </w:r>
    </w:p>
    <w:p w14:paraId="52D4FAA7" w14:textId="77777777" w:rsidR="00201C77" w:rsidRPr="00E26B4B" w:rsidRDefault="00201C77" w:rsidP="008C3D12">
      <w:pPr>
        <w:ind w:left="720"/>
      </w:pPr>
    </w:p>
    <w:p w14:paraId="721BA281" w14:textId="260394F7" w:rsidR="008C3D12" w:rsidRPr="00E26B4B" w:rsidRDefault="008C3D12" w:rsidP="008C3D12">
      <w:pPr>
        <w:spacing w:line="480" w:lineRule="auto"/>
        <w:ind w:firstLine="720"/>
      </w:pPr>
      <w:r w:rsidRPr="00E26B4B">
        <w:t>To defend the Christian faith, the defender needs to be aware Christian worldview. In their book, "</w:t>
      </w:r>
      <w:r w:rsidRPr="00A36FA6">
        <w:rPr>
          <w:i/>
          <w:iCs/>
        </w:rPr>
        <w:t>To Everyone an Answer: A Case for the Christian Worldview</w:t>
      </w:r>
      <w:r w:rsidRPr="00E26B4B">
        <w:t>", Anderson, Clark, and Naugle point the view about a Christian worldview as follows:</w:t>
      </w:r>
    </w:p>
    <w:p w14:paraId="293610B9" w14:textId="77777777" w:rsidR="008C3D12" w:rsidRPr="00201C77" w:rsidRDefault="008C3D12" w:rsidP="00201C77">
      <w:pPr>
        <w:autoSpaceDE w:val="0"/>
        <w:autoSpaceDN w:val="0"/>
        <w:adjustRightInd w:val="0"/>
        <w:ind w:left="720"/>
        <w:rPr>
          <w:rFonts w:eastAsia="LiberationSerif"/>
          <w:sz w:val="22"/>
          <w:szCs w:val="22"/>
        </w:rPr>
      </w:pPr>
      <w:r w:rsidRPr="00201C77">
        <w:rPr>
          <w:rFonts w:eastAsia="LiberationSerif"/>
          <w:sz w:val="22"/>
          <w:szCs w:val="22"/>
        </w:rPr>
        <w:t xml:space="preserve">The Christian worldview centers on Jesus of Nazareth, the </w:t>
      </w:r>
      <w:proofErr w:type="gramStart"/>
      <w:r w:rsidRPr="00201C77">
        <w:rPr>
          <w:rFonts w:eastAsia="LiberationSerif"/>
          <w:sz w:val="22"/>
          <w:szCs w:val="22"/>
        </w:rPr>
        <w:t>God-man</w:t>
      </w:r>
      <w:proofErr w:type="gramEnd"/>
      <w:r w:rsidRPr="00201C77">
        <w:rPr>
          <w:rFonts w:eastAsia="LiberationSerif"/>
          <w:sz w:val="22"/>
          <w:szCs w:val="22"/>
        </w:rPr>
        <w:t xml:space="preserve"> who was born over two thousand years ago in a humble stable in Bethlehem, lived a perfectly sinless life, was crucified on a Roman cross, and was raised from the dead in Jerusalem. We, as Christians, have embraced Jesus as Messiah and Lord. He has redeemed us, provided for us, and loved us constantly despite our flaws and failures. It is to him, and to his glory, that this book is both dedicated and devoted.</w:t>
      </w:r>
      <w:r w:rsidRPr="00201C77">
        <w:rPr>
          <w:rStyle w:val="FootnoteReference"/>
          <w:sz w:val="22"/>
          <w:szCs w:val="22"/>
        </w:rPr>
        <w:footnoteReference w:id="405"/>
      </w:r>
    </w:p>
    <w:p w14:paraId="649C2EF6" w14:textId="77777777" w:rsidR="00201C77" w:rsidRDefault="00201C77" w:rsidP="00201C77">
      <w:pPr>
        <w:autoSpaceDE w:val="0"/>
        <w:autoSpaceDN w:val="0"/>
        <w:adjustRightInd w:val="0"/>
        <w:ind w:firstLine="720"/>
        <w:rPr>
          <w:rFonts w:eastAsia="LiberationSerif"/>
        </w:rPr>
      </w:pPr>
    </w:p>
    <w:p w14:paraId="2F6E483F" w14:textId="4FA0BDBF" w:rsidR="008C3D12" w:rsidRDefault="008C3D12" w:rsidP="008C3D12">
      <w:pPr>
        <w:autoSpaceDE w:val="0"/>
        <w:autoSpaceDN w:val="0"/>
        <w:adjustRightInd w:val="0"/>
        <w:spacing w:line="480" w:lineRule="auto"/>
        <w:ind w:firstLine="720"/>
        <w:rPr>
          <w:rFonts w:eastAsia="LiberationSerif"/>
        </w:rPr>
      </w:pPr>
      <w:r w:rsidRPr="00E26B4B">
        <w:rPr>
          <w:rFonts w:eastAsia="LiberationSerif"/>
        </w:rPr>
        <w:t>The Christian worldview centers on Christ and His redemptive work. It believes in One true Triune Creator God, who loves the world so much that He gave his only Son for the world to save them.</w:t>
      </w:r>
    </w:p>
    <w:p w14:paraId="36ED6C67" w14:textId="77777777" w:rsidR="00945290" w:rsidRPr="00E26B4B" w:rsidRDefault="00945290" w:rsidP="00945290">
      <w:pPr>
        <w:spacing w:line="480" w:lineRule="auto"/>
        <w:ind w:firstLine="720"/>
      </w:pPr>
      <w:r w:rsidRPr="00E26B4B">
        <w:t xml:space="preserve">The Christian worldview is a transforming worldview. It is just not a mere set of thoughts that do nothing. </w:t>
      </w:r>
      <w:r>
        <w:t xml:space="preserve">It transforms people's lives. </w:t>
      </w:r>
      <w:r w:rsidRPr="00E26B4B">
        <w:t xml:space="preserve">It impacted people's lives throughout history. </w:t>
      </w:r>
      <w:proofErr w:type="spellStart"/>
      <w:r w:rsidRPr="00E26B4B">
        <w:t>Hibert</w:t>
      </w:r>
      <w:proofErr w:type="spellEnd"/>
      <w:r w:rsidRPr="00E26B4B">
        <w:t xml:space="preserve"> </w:t>
      </w:r>
      <w:r>
        <w:t>rightly says,</w:t>
      </w:r>
    </w:p>
    <w:p w14:paraId="4D647572" w14:textId="77777777" w:rsidR="00945290" w:rsidRPr="00201C77" w:rsidRDefault="00945290" w:rsidP="00201C77">
      <w:pPr>
        <w:autoSpaceDE w:val="0"/>
        <w:autoSpaceDN w:val="0"/>
        <w:adjustRightInd w:val="0"/>
        <w:ind w:left="720"/>
        <w:rPr>
          <w:sz w:val="22"/>
          <w:szCs w:val="22"/>
        </w:rPr>
      </w:pPr>
      <w:r w:rsidRPr="00201C77">
        <w:rPr>
          <w:sz w:val="22"/>
          <w:szCs w:val="22"/>
        </w:rPr>
        <w:t>As Christians we are concerned not with conversion in general but with conversion to Jesus, and not to Jesus as a good man but to the Jesus of the Bible—the Christ, the Son of God, who became flesh, died, and rose to save people from their sins... Conversion is far more than an emotional release and far more than an intellectual adherence to correct doctrine. It is a basic change in life direction.</w:t>
      </w:r>
      <w:r w:rsidRPr="00201C77">
        <w:rPr>
          <w:rStyle w:val="FootnoteReference"/>
          <w:sz w:val="22"/>
          <w:szCs w:val="22"/>
        </w:rPr>
        <w:footnoteReference w:id="406"/>
      </w:r>
    </w:p>
    <w:p w14:paraId="21FA81F0" w14:textId="77777777" w:rsidR="00945290" w:rsidRDefault="00945290" w:rsidP="00201C77">
      <w:pPr>
        <w:autoSpaceDE w:val="0"/>
        <w:autoSpaceDN w:val="0"/>
        <w:adjustRightInd w:val="0"/>
        <w:ind w:firstLine="720"/>
      </w:pPr>
    </w:p>
    <w:p w14:paraId="2257A0C4" w14:textId="77777777" w:rsidR="00945290" w:rsidRPr="00E26B4B" w:rsidRDefault="00945290" w:rsidP="00945290">
      <w:pPr>
        <w:autoSpaceDE w:val="0"/>
        <w:autoSpaceDN w:val="0"/>
        <w:adjustRightInd w:val="0"/>
        <w:spacing w:line="480" w:lineRule="auto"/>
        <w:ind w:firstLine="720"/>
      </w:pPr>
      <w:r w:rsidRPr="00E26B4B">
        <w:t xml:space="preserve">If there is no transformation of life it becomes only a new sect of religion. In Nepal, there are many religious groups inside Hinduism. If there is no transformation, the people of Nepal may think that it is a part of the Hindu sect. </w:t>
      </w:r>
      <w:proofErr w:type="spellStart"/>
      <w:r w:rsidRPr="00E26B4B">
        <w:t>Hibert</w:t>
      </w:r>
      <w:proofErr w:type="spellEnd"/>
      <w:r w:rsidRPr="00E26B4B">
        <w:t xml:space="preserve"> clearly says,</w:t>
      </w:r>
    </w:p>
    <w:p w14:paraId="16BF4B1C" w14:textId="77777777" w:rsidR="00945290" w:rsidRPr="00201C77" w:rsidRDefault="00945290" w:rsidP="00945290">
      <w:pPr>
        <w:autoSpaceDE w:val="0"/>
        <w:autoSpaceDN w:val="0"/>
        <w:adjustRightInd w:val="0"/>
        <w:ind w:left="720"/>
        <w:rPr>
          <w:sz w:val="22"/>
          <w:szCs w:val="22"/>
        </w:rPr>
      </w:pPr>
      <w:r w:rsidRPr="00201C77">
        <w:rPr>
          <w:sz w:val="22"/>
          <w:szCs w:val="22"/>
        </w:rPr>
        <w:t xml:space="preserve">Conversion to Christ must encompass all three levels of culture: behavior and rituals, beliefs, and worldview. Christians should live differently because they are Christians. However, if their behavior is based primarily on their culture, it becomes dead tradition. Conversion must involve a transformation in beliefs, but if it is only a </w:t>
      </w:r>
      <w:r w:rsidRPr="00201C77">
        <w:rPr>
          <w:sz w:val="22"/>
          <w:szCs w:val="22"/>
        </w:rPr>
        <w:lastRenderedPageBreak/>
        <w:t>change of beliefs, it is false faith. Although conversion must include a change in behavior and beliefs, if the worldview is not transformed, in the long run the gospel is subverted and becomes captive to the local culture. The result is syncretistic Christo-paganism, which has the form but not the essence of Christianity. Christianity becomes a new magic and a new, more subtle form of idolatry.</w:t>
      </w:r>
      <w:r w:rsidRPr="00201C77">
        <w:rPr>
          <w:rStyle w:val="FootnoteReference"/>
          <w:sz w:val="22"/>
          <w:szCs w:val="22"/>
        </w:rPr>
        <w:footnoteReference w:id="407"/>
      </w:r>
    </w:p>
    <w:p w14:paraId="51B01966" w14:textId="77777777" w:rsidR="00201C77" w:rsidRPr="00E26B4B" w:rsidRDefault="00201C77" w:rsidP="00945290">
      <w:pPr>
        <w:autoSpaceDE w:val="0"/>
        <w:autoSpaceDN w:val="0"/>
        <w:adjustRightInd w:val="0"/>
        <w:ind w:left="720"/>
      </w:pPr>
    </w:p>
    <w:p w14:paraId="3DEABBCD" w14:textId="77777777" w:rsidR="00945290" w:rsidRPr="00E26B4B" w:rsidRDefault="00945290" w:rsidP="00945290">
      <w:pPr>
        <w:pStyle w:val="Heading3"/>
      </w:pPr>
      <w:bookmarkStart w:id="1459" w:name="_Toc138167506"/>
      <w:r w:rsidRPr="00E26B4B">
        <w:t>Apologetics in Nepalese Context</w:t>
      </w:r>
      <w:bookmarkEnd w:id="1459"/>
    </w:p>
    <w:p w14:paraId="71337D90" w14:textId="77777777" w:rsidR="00945290" w:rsidRDefault="00945290" w:rsidP="00945290">
      <w:pPr>
        <w:autoSpaceDE w:val="0"/>
        <w:autoSpaceDN w:val="0"/>
        <w:adjustRightInd w:val="0"/>
        <w:spacing w:line="480" w:lineRule="auto"/>
        <w:ind w:firstLine="720"/>
        <w:rPr>
          <w:lang w:bidi="he-IL"/>
        </w:rPr>
      </w:pPr>
      <w:r w:rsidRPr="00E26B4B">
        <w:rPr>
          <w:rFonts w:eastAsia="LiberationSerif"/>
        </w:rPr>
        <w:t xml:space="preserve">Apologetics is the task of giving a reasoned defense of Christian theism </w:t>
      </w:r>
      <w:proofErr w:type="gramStart"/>
      <w:r w:rsidRPr="00E26B4B">
        <w:rPr>
          <w:rFonts w:eastAsia="LiberationSerif"/>
        </w:rPr>
        <w:t>in light of</w:t>
      </w:r>
      <w:proofErr w:type="gramEnd"/>
      <w:r w:rsidRPr="00E26B4B">
        <w:rPr>
          <w:rFonts w:eastAsia="LiberationSerif"/>
        </w:rPr>
        <w:t xml:space="preserve"> objections raised against it and of offering positive evidence on its behalf.</w:t>
      </w:r>
      <w:r w:rsidRPr="00E26B4B">
        <w:rPr>
          <w:rStyle w:val="FootnoteReference"/>
        </w:rPr>
        <w:footnoteReference w:id="408"/>
      </w:r>
      <w:r w:rsidRPr="00E26B4B">
        <w:rPr>
          <w:rFonts w:eastAsia="LiberationSerif"/>
        </w:rPr>
        <w:t xml:space="preserve"> Every people group in the world needs some degree of Apologetics to receive Christ. Nepalese people need Salvation. The number of believers is only </w:t>
      </w:r>
      <w:r>
        <w:rPr>
          <w:rFonts w:eastAsia="LiberationSerif"/>
        </w:rPr>
        <w:t xml:space="preserve">a </w:t>
      </w:r>
      <w:r w:rsidRPr="00E26B4B">
        <w:rPr>
          <w:rFonts w:eastAsia="LiberationSerif"/>
        </w:rPr>
        <w:t>few percent. The major population holds Hinduism. To reach them with the Gospel, there is a great need for apologetics. The Bible also commands us to do so. "B</w:t>
      </w:r>
      <w:r w:rsidRPr="00E26B4B">
        <w:rPr>
          <w:lang w:bidi="he-IL"/>
        </w:rPr>
        <w:t>ut in your hearts honor Christ the Lord as holy, always being prepared to make a defense to anyone who asks you for a reason for the hope that is in you; yet do it with gentleness and respect" (</w:t>
      </w:r>
      <w:proofErr w:type="spellStart"/>
      <w:r w:rsidRPr="00E26B4B">
        <w:rPr>
          <w:lang w:bidi="he-IL"/>
        </w:rPr>
        <w:t>1Pe</w:t>
      </w:r>
      <w:proofErr w:type="spellEnd"/>
      <w:r w:rsidRPr="00E26B4B">
        <w:rPr>
          <w:lang w:bidi="he-IL"/>
        </w:rPr>
        <w:t> 3:15 </w:t>
      </w:r>
      <w:proofErr w:type="spellStart"/>
      <w:r w:rsidRPr="00E26B4B">
        <w:rPr>
          <w:lang w:bidi="he-IL"/>
        </w:rPr>
        <w:t>ESV</w:t>
      </w:r>
      <w:proofErr w:type="spellEnd"/>
      <w:r w:rsidRPr="00E26B4B">
        <w:rPr>
          <w:lang w:bidi="he-IL"/>
        </w:rPr>
        <w:t>).</w:t>
      </w:r>
    </w:p>
    <w:p w14:paraId="370278B4" w14:textId="77777777" w:rsidR="00D0514D" w:rsidRDefault="00D0514D" w:rsidP="00945290">
      <w:pPr>
        <w:autoSpaceDE w:val="0"/>
        <w:autoSpaceDN w:val="0"/>
        <w:adjustRightInd w:val="0"/>
        <w:spacing w:line="480" w:lineRule="auto"/>
        <w:ind w:firstLine="720"/>
        <w:rPr>
          <w:lang w:bidi="he-IL"/>
        </w:rPr>
      </w:pPr>
    </w:p>
    <w:p w14:paraId="34D66098" w14:textId="77777777" w:rsidR="008C3D12" w:rsidRPr="00E26B4B" w:rsidRDefault="008C3D12" w:rsidP="00945290">
      <w:pPr>
        <w:pStyle w:val="Heading4"/>
      </w:pPr>
      <w:bookmarkStart w:id="1460" w:name="_Toc95068576"/>
      <w:r w:rsidRPr="00E26B4B">
        <w:t>Christian Apologetics</w:t>
      </w:r>
      <w:bookmarkEnd w:id="1460"/>
    </w:p>
    <w:p w14:paraId="1F447A8B" w14:textId="77777777" w:rsidR="008C3D12" w:rsidRPr="00E26B4B" w:rsidRDefault="008C3D12" w:rsidP="008C3D12">
      <w:pPr>
        <w:autoSpaceDE w:val="0"/>
        <w:autoSpaceDN w:val="0"/>
        <w:adjustRightInd w:val="0"/>
        <w:spacing w:line="480" w:lineRule="auto"/>
        <w:ind w:firstLine="720"/>
      </w:pPr>
      <w:r w:rsidRPr="00E26B4B">
        <w:t xml:space="preserve">The word </w:t>
      </w:r>
      <w:r w:rsidRPr="00E26B4B">
        <w:rPr>
          <w:i/>
          <w:iCs/>
        </w:rPr>
        <w:t xml:space="preserve">apologetics </w:t>
      </w:r>
      <w:r w:rsidRPr="00E26B4B">
        <w:t xml:space="preserve">comes from the Greek word </w:t>
      </w:r>
      <w:r w:rsidRPr="00E26B4B">
        <w:rPr>
          <w:i/>
          <w:iCs/>
        </w:rPr>
        <w:t>apologia</w:t>
      </w:r>
      <w:r w:rsidRPr="00E26B4B">
        <w:t>, which can be translated as “defense” or “vindication.”</w:t>
      </w:r>
      <w:r w:rsidRPr="00E26B4B">
        <w:rPr>
          <w:rStyle w:val="FootnoteReference"/>
        </w:rPr>
        <w:footnoteReference w:id="409"/>
      </w:r>
      <w:r w:rsidRPr="00E26B4B">
        <w:t xml:space="preserve"> </w:t>
      </w:r>
      <w:proofErr w:type="spellStart"/>
      <w:r w:rsidRPr="00E26B4B">
        <w:t>Groothuis</w:t>
      </w:r>
      <w:proofErr w:type="spellEnd"/>
      <w:r w:rsidRPr="00E26B4B">
        <w:t xml:space="preserve"> says, "Christian apologetics is the rational defense of the Christian worldview as objectively true, rationally compelling and existentially or subjectively engaging."</w:t>
      </w:r>
      <w:r w:rsidRPr="00E26B4B">
        <w:rPr>
          <w:rStyle w:val="FootnoteReference"/>
        </w:rPr>
        <w:footnoteReference w:id="410"/>
      </w:r>
      <w:r w:rsidRPr="00E26B4B">
        <w:t xml:space="preserve"> He rightly says, </w:t>
      </w:r>
      <w:r w:rsidRPr="00E26B4B">
        <w:rPr>
          <w:i/>
          <w:iCs/>
        </w:rPr>
        <w:t xml:space="preserve">"Christian Apologetics </w:t>
      </w:r>
      <w:r w:rsidRPr="00E26B4B">
        <w:t>begins by laying out the biblical case for apologetics and the apologetic method necessary for defending the faith. That faith (i.e., the Christian worldview) is then explained and defended against various false charges."</w:t>
      </w:r>
      <w:r w:rsidRPr="00E26B4B">
        <w:rPr>
          <w:rStyle w:val="FootnoteReference"/>
        </w:rPr>
        <w:footnoteReference w:id="411"/>
      </w:r>
    </w:p>
    <w:p w14:paraId="211DD960" w14:textId="77777777" w:rsidR="008C3D12" w:rsidRPr="00E26B4B" w:rsidRDefault="008C3D12" w:rsidP="008C3D12">
      <w:pPr>
        <w:autoSpaceDE w:val="0"/>
        <w:autoSpaceDN w:val="0"/>
        <w:adjustRightInd w:val="0"/>
        <w:spacing w:line="480" w:lineRule="auto"/>
        <w:ind w:firstLine="720"/>
      </w:pPr>
      <w:proofErr w:type="spellStart"/>
      <w:r w:rsidRPr="00E26B4B">
        <w:lastRenderedPageBreak/>
        <w:t>Groothuis</w:t>
      </w:r>
      <w:proofErr w:type="spellEnd"/>
      <w:r w:rsidRPr="00E26B4B">
        <w:t xml:space="preserve"> points out the three challenges for Christian apologetics in this way: "the challenge of religious pluralism (Christianity cannot be the only way, given so many religions), the resurgence of Islam and its claims to be the one true religion, and the problem of evil (God cannot be all-good and all-powerful, given the evils of the world)."</w:t>
      </w:r>
      <w:r w:rsidRPr="00E26B4B">
        <w:rPr>
          <w:rStyle w:val="FootnoteReference"/>
        </w:rPr>
        <w:footnoteReference w:id="412"/>
      </w:r>
    </w:p>
    <w:p w14:paraId="6BC53740" w14:textId="77777777" w:rsidR="008C3D12" w:rsidRPr="00E26B4B" w:rsidRDefault="008C3D12" w:rsidP="008C3D12">
      <w:pPr>
        <w:autoSpaceDE w:val="0"/>
        <w:autoSpaceDN w:val="0"/>
        <w:adjustRightInd w:val="0"/>
        <w:spacing w:line="480" w:lineRule="auto"/>
        <w:ind w:firstLine="720"/>
      </w:pPr>
      <w:r w:rsidRPr="00E26B4B">
        <w:t>Christian theology and apologetics have a close relationship. Apologetics is a part of the Christian faith. Craig draws the close connection this way:</w:t>
      </w:r>
    </w:p>
    <w:p w14:paraId="07E583D8" w14:textId="77777777" w:rsidR="008C3D12" w:rsidRPr="005C48A2" w:rsidRDefault="008C3D12" w:rsidP="005C48A2">
      <w:pPr>
        <w:autoSpaceDE w:val="0"/>
        <w:autoSpaceDN w:val="0"/>
        <w:adjustRightInd w:val="0"/>
        <w:ind w:left="720"/>
        <w:rPr>
          <w:rFonts w:eastAsia="LiberationSerif"/>
          <w:sz w:val="22"/>
          <w:szCs w:val="22"/>
        </w:rPr>
      </w:pPr>
      <w:r w:rsidRPr="005C48A2">
        <w:rPr>
          <w:rFonts w:eastAsia="LiberationSerif"/>
          <w:sz w:val="22"/>
          <w:szCs w:val="22"/>
        </w:rPr>
        <w:t>Apologetics is that branch of Christian theology that seeks to provide a rational warrant for Christianity's truth claims. It contains offensive and defensive elements, on the one hand presenting positive arguments for Christian truth claims and on the other refuting objections brought against Christianity's truth claims.</w:t>
      </w:r>
      <w:r w:rsidRPr="005C48A2">
        <w:rPr>
          <w:rStyle w:val="FootnoteReference"/>
          <w:sz w:val="22"/>
          <w:szCs w:val="22"/>
        </w:rPr>
        <w:footnoteReference w:id="413"/>
      </w:r>
    </w:p>
    <w:p w14:paraId="71429A4C" w14:textId="77777777" w:rsidR="00201C77" w:rsidRDefault="00201C77" w:rsidP="005C48A2">
      <w:pPr>
        <w:autoSpaceDE w:val="0"/>
        <w:autoSpaceDN w:val="0"/>
        <w:adjustRightInd w:val="0"/>
        <w:ind w:firstLine="720"/>
        <w:rPr>
          <w:rFonts w:eastAsia="LiberationSerif"/>
        </w:rPr>
      </w:pPr>
    </w:p>
    <w:p w14:paraId="0F1D8547" w14:textId="6BCB4C7F" w:rsidR="008C3D12" w:rsidRPr="00E26B4B" w:rsidRDefault="008C3D12" w:rsidP="008C3D12">
      <w:pPr>
        <w:autoSpaceDE w:val="0"/>
        <w:autoSpaceDN w:val="0"/>
        <w:adjustRightInd w:val="0"/>
        <w:spacing w:line="480" w:lineRule="auto"/>
        <w:ind w:firstLine="720"/>
        <w:rPr>
          <w:rFonts w:eastAsia="LiberationSerif"/>
        </w:rPr>
      </w:pPr>
      <w:r w:rsidRPr="00E26B4B">
        <w:rPr>
          <w:rFonts w:eastAsia="LiberationSerif"/>
        </w:rPr>
        <w:t xml:space="preserve">Howe and Howe summarize the Christian worldview in this way: </w:t>
      </w:r>
    </w:p>
    <w:p w14:paraId="7A8EA053" w14:textId="77777777" w:rsidR="008C3D12" w:rsidRPr="005C48A2" w:rsidRDefault="008C3D12" w:rsidP="008C3D12">
      <w:pPr>
        <w:autoSpaceDE w:val="0"/>
        <w:autoSpaceDN w:val="0"/>
        <w:adjustRightInd w:val="0"/>
        <w:ind w:left="720"/>
        <w:rPr>
          <w:sz w:val="22"/>
          <w:szCs w:val="22"/>
        </w:rPr>
      </w:pPr>
      <w:r w:rsidRPr="005C48A2">
        <w:rPr>
          <w:rFonts w:eastAsia="LiberationSerif"/>
          <w:sz w:val="22"/>
          <w:szCs w:val="22"/>
        </w:rPr>
        <w:t xml:space="preserve">Christianity claims that there is a God who is the Creator and Sustainer of the entire universe and to whom every person will have to give an account one day. Christianity claims that Jesus Christ lived a life of miracles, was </w:t>
      </w:r>
      <w:proofErr w:type="gramStart"/>
      <w:r w:rsidRPr="005C48A2">
        <w:rPr>
          <w:rFonts w:eastAsia="LiberationSerif"/>
          <w:sz w:val="22"/>
          <w:szCs w:val="22"/>
        </w:rPr>
        <w:t>crucified</w:t>
      </w:r>
      <w:proofErr w:type="gramEnd"/>
      <w:r w:rsidRPr="005C48A2">
        <w:rPr>
          <w:rFonts w:eastAsia="LiberationSerif"/>
          <w:sz w:val="22"/>
          <w:szCs w:val="22"/>
        </w:rPr>
        <w:t xml:space="preserve"> and rose from the dead. These claims are such that they can be investigated philosophically, </w:t>
      </w:r>
      <w:proofErr w:type="gramStart"/>
      <w:r w:rsidRPr="005C48A2">
        <w:rPr>
          <w:rFonts w:eastAsia="LiberationSerif"/>
          <w:sz w:val="22"/>
          <w:szCs w:val="22"/>
        </w:rPr>
        <w:t>scientifically</w:t>
      </w:r>
      <w:proofErr w:type="gramEnd"/>
      <w:r w:rsidRPr="005C48A2">
        <w:rPr>
          <w:rFonts w:eastAsia="LiberationSerif"/>
          <w:sz w:val="22"/>
          <w:szCs w:val="22"/>
        </w:rPr>
        <w:t xml:space="preserve"> and historically. These claims are such that philosophical, </w:t>
      </w:r>
      <w:proofErr w:type="gramStart"/>
      <w:r w:rsidRPr="005C48A2">
        <w:rPr>
          <w:rFonts w:eastAsia="LiberationSerif"/>
          <w:sz w:val="22"/>
          <w:szCs w:val="22"/>
        </w:rPr>
        <w:t>scientific</w:t>
      </w:r>
      <w:proofErr w:type="gramEnd"/>
      <w:r w:rsidRPr="005C48A2">
        <w:rPr>
          <w:rFonts w:eastAsia="LiberationSerif"/>
          <w:sz w:val="22"/>
          <w:szCs w:val="22"/>
        </w:rPr>
        <w:t xml:space="preserve"> and historical evidence can be marshaled to support them. These claims are such that they can he reasoned about. We see that this is the case not only because of the nature of the claims themselves but also because that is what the Bible says about them and that is how the apostles treated them.</w:t>
      </w:r>
      <w:r w:rsidRPr="005C48A2">
        <w:rPr>
          <w:rStyle w:val="FootnoteReference"/>
          <w:sz w:val="22"/>
          <w:szCs w:val="22"/>
        </w:rPr>
        <w:footnoteReference w:id="414"/>
      </w:r>
    </w:p>
    <w:p w14:paraId="28CD8EF7" w14:textId="77777777" w:rsidR="005C48A2" w:rsidRDefault="005C48A2" w:rsidP="008C3D12">
      <w:pPr>
        <w:spacing w:line="480" w:lineRule="auto"/>
        <w:ind w:firstLine="720"/>
      </w:pPr>
    </w:p>
    <w:p w14:paraId="1D64C3A4" w14:textId="74BB326C" w:rsidR="008C3D12" w:rsidRPr="00E26B4B" w:rsidRDefault="008C3D12" w:rsidP="008C3D12">
      <w:pPr>
        <w:spacing w:line="480" w:lineRule="auto"/>
        <w:ind w:firstLine="720"/>
      </w:pPr>
      <w:r w:rsidRPr="00E26B4B">
        <w:t xml:space="preserve">However, Christian Worldview has been under attack throughout history by different people, leaders, governments, systems, and so forth. From the beginning of the Church, oppositions persecuted believers because of their faith and belief system. Many Christians were martyred from the beginning, and it is continued till today. Nepal is no exception. Opposition worldviews are always there to attack the Christian Worldview. </w:t>
      </w:r>
      <w:proofErr w:type="spellStart"/>
      <w:r w:rsidRPr="00E26B4B">
        <w:t>Toren</w:t>
      </w:r>
      <w:proofErr w:type="spellEnd"/>
      <w:r w:rsidRPr="00E26B4B">
        <w:t xml:space="preserve"> Rightly says that "From the beginning of the modern era until recently, the Christian faith has been under heavy attack for being backward, </w:t>
      </w:r>
      <w:r w:rsidRPr="00E26B4B">
        <w:lastRenderedPageBreak/>
        <w:t>obscurantist, non-scientific and not in accordance with right reason."</w:t>
      </w:r>
      <w:r w:rsidRPr="00E26B4B">
        <w:rPr>
          <w:rStyle w:val="FootnoteReference"/>
        </w:rPr>
        <w:footnoteReference w:id="415"/>
      </w:r>
      <w:r w:rsidRPr="00E26B4B">
        <w:t xml:space="preserve"> He </w:t>
      </w:r>
      <w:r w:rsidR="00ED7008">
        <w:t>further says,</w:t>
      </w:r>
    </w:p>
    <w:p w14:paraId="3DB23774" w14:textId="77777777" w:rsidR="008C3D12" w:rsidRPr="00ED7008" w:rsidRDefault="008C3D12" w:rsidP="008C3D12">
      <w:pPr>
        <w:autoSpaceDE w:val="0"/>
        <w:autoSpaceDN w:val="0"/>
        <w:adjustRightInd w:val="0"/>
        <w:ind w:left="720"/>
        <w:rPr>
          <w:sz w:val="22"/>
          <w:szCs w:val="22"/>
        </w:rPr>
      </w:pPr>
      <w:r w:rsidRPr="00ED7008">
        <w:rPr>
          <w:sz w:val="22"/>
          <w:szCs w:val="22"/>
        </w:rPr>
        <w:t>Christian apologetics was heavily involved in the defense of the truth and rationality of the Christian faith. Nowadays the opposition from science still has some sort of plausibility, but generally all sorts of religious beliefs can count on a new openness and tolerance. This gives the Christian faith a host of new opportunities and, equally, new challenges.</w:t>
      </w:r>
      <w:r w:rsidRPr="00ED7008">
        <w:rPr>
          <w:rStyle w:val="FootnoteReference"/>
          <w:sz w:val="22"/>
          <w:szCs w:val="22"/>
        </w:rPr>
        <w:footnoteReference w:id="416"/>
      </w:r>
    </w:p>
    <w:p w14:paraId="7E584B65" w14:textId="77777777" w:rsidR="0060443F" w:rsidRPr="00E26B4B" w:rsidRDefault="0060443F" w:rsidP="008C3D12">
      <w:pPr>
        <w:autoSpaceDE w:val="0"/>
        <w:autoSpaceDN w:val="0"/>
        <w:adjustRightInd w:val="0"/>
        <w:ind w:left="720"/>
      </w:pPr>
    </w:p>
    <w:p w14:paraId="790644EA" w14:textId="176B83FA" w:rsidR="008C3D12" w:rsidRPr="00E26B4B" w:rsidRDefault="008C3D12" w:rsidP="00945290">
      <w:pPr>
        <w:pStyle w:val="Heading4"/>
      </w:pPr>
      <w:bookmarkStart w:id="1461" w:name="_Toc95068577"/>
      <w:r w:rsidRPr="00E26B4B">
        <w:t>Christianity in Culture</w:t>
      </w:r>
      <w:bookmarkEnd w:id="1461"/>
    </w:p>
    <w:p w14:paraId="008EB4CE" w14:textId="2EC5C306" w:rsidR="008C3D12" w:rsidRPr="00E26B4B" w:rsidRDefault="008C3D12" w:rsidP="008C3D12">
      <w:pPr>
        <w:spacing w:line="480" w:lineRule="auto"/>
        <w:ind w:firstLine="720"/>
      </w:pPr>
      <w:r w:rsidRPr="00E26B4B">
        <w:t xml:space="preserve">Jesus commanded His disciples to preach the Gospel to all nations. </w:t>
      </w:r>
      <w:r w:rsidRPr="00E26B4B">
        <w:rPr>
          <w:lang w:bidi="he-IL"/>
        </w:rPr>
        <w:t>He said to them, "Go into all the world and proclaim the gospel to the whole creation" (Mar 16:15 </w:t>
      </w:r>
      <w:proofErr w:type="spellStart"/>
      <w:r w:rsidRPr="00E26B4B">
        <w:rPr>
          <w:lang w:bidi="he-IL"/>
        </w:rPr>
        <w:t>ESV</w:t>
      </w:r>
      <w:proofErr w:type="spellEnd"/>
      <w:r w:rsidRPr="00E26B4B">
        <w:rPr>
          <w:lang w:bidi="he-IL"/>
        </w:rPr>
        <w:t xml:space="preserve">). All the world includes all the people of the world </w:t>
      </w:r>
      <w:r w:rsidR="00A36FA6">
        <w:rPr>
          <w:lang w:bidi="he-IL"/>
        </w:rPr>
        <w:t>of</w:t>
      </w:r>
      <w:r w:rsidRPr="00E26B4B">
        <w:rPr>
          <w:lang w:bidi="he-IL"/>
        </w:rPr>
        <w:t xml:space="preserve"> all ages, nations, people groups, worldview</w:t>
      </w:r>
      <w:r w:rsidR="00A36FA6">
        <w:rPr>
          <w:lang w:bidi="he-IL"/>
        </w:rPr>
        <w:t>s</w:t>
      </w:r>
      <w:r w:rsidRPr="00E26B4B">
        <w:rPr>
          <w:lang w:bidi="he-IL"/>
        </w:rPr>
        <w:t xml:space="preserve">, culture, age, gender, and so forth. There is a deep relation between worldview and culture. Kraft rightly says, </w:t>
      </w:r>
    </w:p>
    <w:p w14:paraId="7DBAF69C" w14:textId="77777777" w:rsidR="008C3D12" w:rsidRPr="00ED7008" w:rsidRDefault="008C3D12" w:rsidP="008C3D12">
      <w:pPr>
        <w:autoSpaceDE w:val="0"/>
        <w:autoSpaceDN w:val="0"/>
        <w:adjustRightInd w:val="0"/>
        <w:ind w:left="720"/>
        <w:rPr>
          <w:sz w:val="22"/>
          <w:szCs w:val="22"/>
        </w:rPr>
      </w:pPr>
      <w:r w:rsidRPr="00ED7008">
        <w:rPr>
          <w:sz w:val="22"/>
          <w:szCs w:val="22"/>
        </w:rPr>
        <w:t>Humans are understood to be totally, inextricably immersed in culture. Each human individual is born into a particular sociocultural context. From that point on persons are conditioned by the members of their society in countless, largely unconscious, ways to accept as natural and to follow rather uncritically the cultural patterns of that society.</w:t>
      </w:r>
      <w:r w:rsidRPr="00ED7008">
        <w:rPr>
          <w:rStyle w:val="FootnoteReference"/>
          <w:sz w:val="22"/>
          <w:szCs w:val="22"/>
        </w:rPr>
        <w:footnoteReference w:id="417"/>
      </w:r>
    </w:p>
    <w:p w14:paraId="0893AC39" w14:textId="77777777" w:rsidR="008C3D12" w:rsidRPr="00E26B4B" w:rsidRDefault="008C3D12" w:rsidP="008C3D12">
      <w:pPr>
        <w:autoSpaceDE w:val="0"/>
        <w:autoSpaceDN w:val="0"/>
        <w:adjustRightInd w:val="0"/>
        <w:ind w:left="720"/>
      </w:pPr>
    </w:p>
    <w:p w14:paraId="2442B4CA" w14:textId="77777777" w:rsidR="008C3D12" w:rsidRPr="00E26B4B" w:rsidRDefault="008C3D12" w:rsidP="008C3D12">
      <w:pPr>
        <w:autoSpaceDE w:val="0"/>
        <w:autoSpaceDN w:val="0"/>
        <w:adjustRightInd w:val="0"/>
        <w:spacing w:line="480" w:lineRule="auto"/>
        <w:ind w:firstLine="720"/>
      </w:pPr>
      <w:r w:rsidRPr="00E26B4B">
        <w:t>He also says, "Our mental behavior is likewise pervasively influenced by the cultural patterns we have been taught."</w:t>
      </w:r>
      <w:r w:rsidRPr="00E26B4B">
        <w:rPr>
          <w:rStyle w:val="FootnoteReference"/>
        </w:rPr>
        <w:footnoteReference w:id="418"/>
      </w:r>
      <w:r w:rsidRPr="00E26B4B">
        <w:t xml:space="preserve"> Indeed, society's pattern and culture shape the worldview of people within it. Kraft confirms this by saying,</w:t>
      </w:r>
    </w:p>
    <w:p w14:paraId="2E1E780F" w14:textId="77777777" w:rsidR="008C3D12" w:rsidRPr="00ED7008" w:rsidRDefault="008C3D12" w:rsidP="008C3D12">
      <w:pPr>
        <w:autoSpaceDE w:val="0"/>
        <w:autoSpaceDN w:val="0"/>
        <w:adjustRightInd w:val="0"/>
        <w:ind w:left="720"/>
        <w:rPr>
          <w:sz w:val="22"/>
          <w:szCs w:val="22"/>
        </w:rPr>
      </w:pPr>
      <w:r w:rsidRPr="00ED7008">
        <w:rPr>
          <w:sz w:val="22"/>
          <w:szCs w:val="22"/>
        </w:rPr>
        <w:t>Societies pattern perceptions of reality into conceptualizations of what reality can or should be, what is to be regarded as actual, probable, possible, and impossible. These conceptualizations form what is termed the “worldview” of any given culture. The worldview is the central systematization of conceptions of reality to which the members of the society assent (largely unconsciously) and from which stems their value system. The worldview lies at the very heart of culture, touching, interacting with, and strongly influencing every other aspect of the culture.</w:t>
      </w:r>
      <w:r w:rsidRPr="00ED7008">
        <w:rPr>
          <w:rStyle w:val="FootnoteReference"/>
          <w:sz w:val="22"/>
          <w:szCs w:val="22"/>
        </w:rPr>
        <w:footnoteReference w:id="419"/>
      </w:r>
    </w:p>
    <w:p w14:paraId="4C8DE02D" w14:textId="77777777" w:rsidR="00945290" w:rsidRDefault="00945290" w:rsidP="008C3D12">
      <w:pPr>
        <w:autoSpaceDE w:val="0"/>
        <w:autoSpaceDN w:val="0"/>
        <w:adjustRightInd w:val="0"/>
        <w:ind w:left="720"/>
      </w:pPr>
    </w:p>
    <w:p w14:paraId="483D3D64" w14:textId="77777777" w:rsidR="00945290" w:rsidRPr="00E26B4B" w:rsidRDefault="00945290" w:rsidP="00945290">
      <w:pPr>
        <w:pStyle w:val="Heading4"/>
      </w:pPr>
      <w:bookmarkStart w:id="1462" w:name="_Toc95068579"/>
      <w:r w:rsidRPr="00E26B4B">
        <w:lastRenderedPageBreak/>
        <w:t>Contextualizing the Faith</w:t>
      </w:r>
      <w:bookmarkEnd w:id="1462"/>
    </w:p>
    <w:p w14:paraId="276E0558" w14:textId="77777777" w:rsidR="00A36FA6" w:rsidRDefault="00945290" w:rsidP="00945290">
      <w:pPr>
        <w:autoSpaceDE w:val="0"/>
        <w:autoSpaceDN w:val="0"/>
        <w:adjustRightInd w:val="0"/>
        <w:spacing w:line="480" w:lineRule="auto"/>
        <w:ind w:firstLine="720"/>
      </w:pPr>
      <w:r w:rsidRPr="00E26B4B">
        <w:t xml:space="preserve">In the Bible, we can see Paul's different ways to approach the Gospel to the different people group. In his letter to Corinthians, he says, </w:t>
      </w:r>
    </w:p>
    <w:p w14:paraId="397A7AD9" w14:textId="77777777" w:rsidR="00A36FA6" w:rsidRPr="00A36FA6" w:rsidRDefault="00945290" w:rsidP="00A36FA6">
      <w:pPr>
        <w:autoSpaceDE w:val="0"/>
        <w:autoSpaceDN w:val="0"/>
        <w:adjustRightInd w:val="0"/>
        <w:ind w:left="720"/>
        <w:rPr>
          <w:sz w:val="22"/>
          <w:szCs w:val="22"/>
          <w:lang w:bidi="he-IL"/>
        </w:rPr>
      </w:pPr>
      <w:r w:rsidRPr="00A36FA6">
        <w:rPr>
          <w:sz w:val="22"/>
          <w:szCs w:val="22"/>
          <w:lang w:bidi="he-IL"/>
        </w:rPr>
        <w:t xml:space="preserve">To the Jews, I became as a Jew, to win Jews. To those under the law, I became as one under the law (though not being myself under the law) that I might win those under the law. To those outside the law, I became as one outside the law (not being outside the law of God but under the law of Christ) that I might win those outside the law. To the weak, I became weak, that I might win the weak. I have become all things to all people, </w:t>
      </w:r>
      <w:proofErr w:type="gramStart"/>
      <w:r w:rsidRPr="00A36FA6">
        <w:rPr>
          <w:sz w:val="22"/>
          <w:szCs w:val="22"/>
          <w:lang w:bidi="he-IL"/>
        </w:rPr>
        <w:t>that by all means, I</w:t>
      </w:r>
      <w:proofErr w:type="gramEnd"/>
      <w:r w:rsidRPr="00A36FA6">
        <w:rPr>
          <w:sz w:val="22"/>
          <w:szCs w:val="22"/>
          <w:lang w:bidi="he-IL"/>
        </w:rPr>
        <w:t xml:space="preserve"> might save some. I do it all for the sake of the gospel, that I may share with them in its blessings." (</w:t>
      </w:r>
      <w:proofErr w:type="spellStart"/>
      <w:r w:rsidRPr="00A36FA6">
        <w:rPr>
          <w:sz w:val="22"/>
          <w:szCs w:val="22"/>
          <w:lang w:bidi="he-IL"/>
        </w:rPr>
        <w:t>1Co</w:t>
      </w:r>
      <w:proofErr w:type="spellEnd"/>
      <w:r w:rsidRPr="00A36FA6">
        <w:rPr>
          <w:sz w:val="22"/>
          <w:szCs w:val="22"/>
          <w:lang w:bidi="he-IL"/>
        </w:rPr>
        <w:t> 9:20-23 </w:t>
      </w:r>
      <w:proofErr w:type="spellStart"/>
      <w:r w:rsidRPr="00A36FA6">
        <w:rPr>
          <w:sz w:val="22"/>
          <w:szCs w:val="22"/>
          <w:lang w:bidi="he-IL"/>
        </w:rPr>
        <w:t>ESV</w:t>
      </w:r>
      <w:proofErr w:type="spellEnd"/>
      <w:r w:rsidRPr="00A36FA6">
        <w:rPr>
          <w:sz w:val="22"/>
          <w:szCs w:val="22"/>
          <w:lang w:bidi="he-IL"/>
        </w:rPr>
        <w:t xml:space="preserve">). </w:t>
      </w:r>
    </w:p>
    <w:p w14:paraId="495BAD75" w14:textId="77777777" w:rsidR="00A36FA6" w:rsidRDefault="00A36FA6" w:rsidP="00A36FA6">
      <w:pPr>
        <w:autoSpaceDE w:val="0"/>
        <w:autoSpaceDN w:val="0"/>
        <w:adjustRightInd w:val="0"/>
        <w:ind w:firstLine="720"/>
        <w:rPr>
          <w:lang w:bidi="he-IL"/>
        </w:rPr>
      </w:pPr>
    </w:p>
    <w:p w14:paraId="70690B3A" w14:textId="42CFD065" w:rsidR="00945290" w:rsidRPr="00E26B4B" w:rsidRDefault="00945290" w:rsidP="00945290">
      <w:pPr>
        <w:autoSpaceDE w:val="0"/>
        <w:autoSpaceDN w:val="0"/>
        <w:adjustRightInd w:val="0"/>
        <w:spacing w:line="480" w:lineRule="auto"/>
        <w:ind w:firstLine="720"/>
      </w:pPr>
      <w:r w:rsidRPr="00E26B4B">
        <w:rPr>
          <w:lang w:bidi="he-IL"/>
        </w:rPr>
        <w:t xml:space="preserve">So, contextualization is an important aspect to approach the Gospel effectively. Moreau says, </w:t>
      </w:r>
    </w:p>
    <w:p w14:paraId="08E0B17A" w14:textId="77777777" w:rsidR="00945290" w:rsidRPr="00ED7008" w:rsidRDefault="00945290" w:rsidP="00945290">
      <w:pPr>
        <w:ind w:left="720"/>
        <w:rPr>
          <w:sz w:val="22"/>
          <w:szCs w:val="22"/>
        </w:rPr>
      </w:pPr>
      <w:r w:rsidRPr="00ED7008">
        <w:rPr>
          <w:sz w:val="22"/>
          <w:szCs w:val="22"/>
        </w:rPr>
        <w:t xml:space="preserve">Contextualization refers to how those people live out their faith </w:t>
      </w:r>
      <w:proofErr w:type="gramStart"/>
      <w:r w:rsidRPr="00ED7008">
        <w:rPr>
          <w:sz w:val="22"/>
          <w:szCs w:val="22"/>
        </w:rPr>
        <w:t>in light of</w:t>
      </w:r>
      <w:proofErr w:type="gramEnd"/>
      <w:r w:rsidRPr="00ED7008">
        <w:rPr>
          <w:sz w:val="22"/>
          <w:szCs w:val="22"/>
        </w:rPr>
        <w:t xml:space="preserve"> the values of their societies. It is not limited to theology, architecture, church polity, ritual, training, art, or spiritual experience: it includes them all and more.</w:t>
      </w:r>
      <w:r w:rsidRPr="00ED7008">
        <w:rPr>
          <w:rStyle w:val="FootnoteReference"/>
          <w:sz w:val="22"/>
          <w:szCs w:val="22"/>
        </w:rPr>
        <w:footnoteReference w:id="420"/>
      </w:r>
    </w:p>
    <w:p w14:paraId="2F053D1C" w14:textId="77777777" w:rsidR="00945290" w:rsidRDefault="00945290" w:rsidP="00945290">
      <w:pPr>
        <w:spacing w:line="480" w:lineRule="auto"/>
        <w:ind w:firstLine="720"/>
      </w:pPr>
    </w:p>
    <w:p w14:paraId="77061FF4" w14:textId="2AC128A7" w:rsidR="00945290" w:rsidRPr="00E26B4B" w:rsidRDefault="00945290" w:rsidP="00945290">
      <w:pPr>
        <w:spacing w:line="480" w:lineRule="auto"/>
        <w:ind w:firstLine="720"/>
      </w:pPr>
      <w:r w:rsidRPr="00E26B4B">
        <w:t xml:space="preserve">He </w:t>
      </w:r>
      <w:r w:rsidR="00ED7008">
        <w:t>further asserts,</w:t>
      </w:r>
    </w:p>
    <w:p w14:paraId="4104CA1A" w14:textId="77777777" w:rsidR="00945290" w:rsidRPr="00ED7008" w:rsidRDefault="00945290" w:rsidP="00945290">
      <w:pPr>
        <w:ind w:left="720"/>
        <w:rPr>
          <w:sz w:val="22"/>
          <w:szCs w:val="22"/>
        </w:rPr>
      </w:pPr>
      <w:r w:rsidRPr="00ED7008">
        <w:rPr>
          <w:sz w:val="22"/>
          <w:szCs w:val="22"/>
        </w:rPr>
        <w:t>Contextualization includes every way we express our faith in Christ including (1) the doctrinal or philosophical, (2) the ritual, (3) the mythic or narrative, (4) the experiential and emotional, (5) the ethical and legal, (6) the social, and (7) the material dimensions.</w:t>
      </w:r>
      <w:r w:rsidRPr="00ED7008">
        <w:rPr>
          <w:rStyle w:val="FootnoteReference"/>
          <w:sz w:val="22"/>
          <w:szCs w:val="22"/>
        </w:rPr>
        <w:footnoteReference w:id="421"/>
      </w:r>
    </w:p>
    <w:p w14:paraId="6FCA2806" w14:textId="77777777" w:rsidR="00945290" w:rsidRPr="00E26B4B" w:rsidRDefault="00945290" w:rsidP="00945290">
      <w:pPr>
        <w:ind w:left="720"/>
      </w:pPr>
    </w:p>
    <w:p w14:paraId="396E738E" w14:textId="77777777" w:rsidR="00945290" w:rsidRPr="00E26B4B" w:rsidRDefault="00945290" w:rsidP="00945290">
      <w:pPr>
        <w:spacing w:line="480" w:lineRule="auto"/>
        <w:ind w:firstLine="720"/>
      </w:pPr>
      <w:r w:rsidRPr="00E26B4B">
        <w:t>He rightly says about the need for contextualization in this way,</w:t>
      </w:r>
    </w:p>
    <w:p w14:paraId="5D53CE59" w14:textId="77777777" w:rsidR="00945290" w:rsidRPr="00ED7008" w:rsidRDefault="00945290" w:rsidP="00945290">
      <w:pPr>
        <w:ind w:left="720"/>
        <w:rPr>
          <w:sz w:val="22"/>
          <w:szCs w:val="22"/>
        </w:rPr>
      </w:pPr>
      <w:r w:rsidRPr="00ED7008">
        <w:rPr>
          <w:sz w:val="22"/>
          <w:szCs w:val="22"/>
        </w:rPr>
        <w:t>The gospel is indeed universally relevant and understandable, but if I do not contextualize how I communicate it, recipients will not understand it or its relevance to them and their people. ... we contextualize not only how we communicate the gospel but also the churches we plant (or join), the ministry practices we engage in, the ethical stances we take, the art we produce, the theology we develop, the systems of exchange, learning, and organization we use, and so on. If we don’t contextualize, our churches and Christian organizations will look not only generically foreign, but also foreign in a particular way—whether that be too American, too Korean, or too Brazilian.</w:t>
      </w:r>
      <w:r w:rsidRPr="00ED7008">
        <w:rPr>
          <w:rStyle w:val="FootnoteReference"/>
          <w:sz w:val="22"/>
          <w:szCs w:val="22"/>
        </w:rPr>
        <w:footnoteReference w:id="422"/>
      </w:r>
    </w:p>
    <w:p w14:paraId="73201C46" w14:textId="77777777" w:rsidR="00945290" w:rsidRDefault="00945290" w:rsidP="00945290">
      <w:pPr>
        <w:spacing w:line="360" w:lineRule="auto"/>
        <w:ind w:firstLine="720"/>
      </w:pPr>
    </w:p>
    <w:p w14:paraId="31E99182" w14:textId="77777777" w:rsidR="00945290" w:rsidRPr="00E26B4B" w:rsidRDefault="00945290" w:rsidP="00945290">
      <w:pPr>
        <w:spacing w:line="360" w:lineRule="auto"/>
        <w:ind w:firstLine="720"/>
      </w:pPr>
      <w:r w:rsidRPr="00E26B4B">
        <w:t>Contextualization is important in Nepal. Gospel will not be effective if it is not shared in a local context.</w:t>
      </w:r>
    </w:p>
    <w:p w14:paraId="51691AFD" w14:textId="77777777" w:rsidR="00945290" w:rsidRDefault="00945290" w:rsidP="008C3D12">
      <w:pPr>
        <w:autoSpaceDE w:val="0"/>
        <w:autoSpaceDN w:val="0"/>
        <w:adjustRightInd w:val="0"/>
        <w:ind w:left="720"/>
      </w:pPr>
    </w:p>
    <w:p w14:paraId="61F0A6A6" w14:textId="77777777" w:rsidR="008C3D12" w:rsidRPr="00E26B4B" w:rsidRDefault="008C3D12" w:rsidP="008C3D12"/>
    <w:p w14:paraId="683607EB" w14:textId="77777777" w:rsidR="008C3D12" w:rsidRPr="0060443F" w:rsidRDefault="008C3D12" w:rsidP="00945290">
      <w:pPr>
        <w:pStyle w:val="Heading4"/>
      </w:pPr>
      <w:bookmarkStart w:id="1463" w:name="_Toc95068578"/>
      <w:r w:rsidRPr="0060443F">
        <w:lastRenderedPageBreak/>
        <w:t>Doing Philosophy as a Christian</w:t>
      </w:r>
      <w:bookmarkEnd w:id="1463"/>
    </w:p>
    <w:p w14:paraId="7BDAA57F" w14:textId="77777777" w:rsidR="008C3D12" w:rsidRPr="00E26B4B" w:rsidRDefault="008C3D12" w:rsidP="008C3D12">
      <w:pPr>
        <w:spacing w:line="480" w:lineRule="auto"/>
        <w:ind w:firstLine="720"/>
      </w:pPr>
      <w:r w:rsidRPr="00E26B4B">
        <w:t xml:space="preserve">People in Nepal have different worldviews. They have different belief systems. Christians are living in the Nepalese society where their neighbors have different beliefs. </w:t>
      </w:r>
      <w:proofErr w:type="spellStart"/>
      <w:r w:rsidRPr="00E26B4B">
        <w:t>Corduan</w:t>
      </w:r>
      <w:proofErr w:type="spellEnd"/>
      <w:r w:rsidRPr="00E26B4B">
        <w:t xml:space="preserve"> feels the urgency to understand the neighboring people's beliefs so that a Christian can defend his faith plausibly. He says, </w:t>
      </w:r>
    </w:p>
    <w:p w14:paraId="0E0C0542" w14:textId="77777777" w:rsidR="008C3D12" w:rsidRPr="00514770" w:rsidRDefault="008C3D12" w:rsidP="008C3D12">
      <w:pPr>
        <w:autoSpaceDE w:val="0"/>
        <w:autoSpaceDN w:val="0"/>
        <w:adjustRightInd w:val="0"/>
        <w:ind w:left="720"/>
        <w:rPr>
          <w:sz w:val="22"/>
          <w:szCs w:val="22"/>
        </w:rPr>
      </w:pPr>
      <w:r w:rsidRPr="00514770">
        <w:rPr>
          <w:sz w:val="22"/>
          <w:szCs w:val="22"/>
        </w:rPr>
        <w:t xml:space="preserve">Christians must learn to live in a world of religious plurality. Christians desiring contact with neighbors who belong to a different religion need information regarding their food preferences, holidays, religious </w:t>
      </w:r>
      <w:proofErr w:type="gramStart"/>
      <w:r w:rsidRPr="00514770">
        <w:rPr>
          <w:sz w:val="22"/>
          <w:szCs w:val="22"/>
        </w:rPr>
        <w:t>customs</w:t>
      </w:r>
      <w:proofErr w:type="gramEnd"/>
      <w:r w:rsidRPr="00514770">
        <w:rPr>
          <w:sz w:val="22"/>
          <w:szCs w:val="22"/>
        </w:rPr>
        <w:t xml:space="preserve"> and symbols, and—above all—beliefs about the central reason for human existence.</w:t>
      </w:r>
      <w:r w:rsidRPr="00514770">
        <w:rPr>
          <w:rStyle w:val="FootnoteReference"/>
          <w:sz w:val="22"/>
          <w:szCs w:val="22"/>
        </w:rPr>
        <w:footnoteReference w:id="423"/>
      </w:r>
    </w:p>
    <w:p w14:paraId="1659AE31" w14:textId="77777777" w:rsidR="00ED7008" w:rsidRDefault="00ED7008" w:rsidP="008C3D12">
      <w:pPr>
        <w:autoSpaceDE w:val="0"/>
        <w:autoSpaceDN w:val="0"/>
        <w:adjustRightInd w:val="0"/>
        <w:spacing w:line="480" w:lineRule="auto"/>
        <w:ind w:firstLine="720"/>
      </w:pPr>
    </w:p>
    <w:p w14:paraId="6CFB1189" w14:textId="58D69458" w:rsidR="008C3D12" w:rsidRPr="00E26B4B" w:rsidRDefault="008C3D12" w:rsidP="008C3D12">
      <w:pPr>
        <w:autoSpaceDE w:val="0"/>
        <w:autoSpaceDN w:val="0"/>
        <w:adjustRightInd w:val="0"/>
        <w:spacing w:line="480" w:lineRule="auto"/>
        <w:ind w:firstLine="720"/>
      </w:pPr>
      <w:r w:rsidRPr="00E26B4B">
        <w:t xml:space="preserve">Nepal used to be the only Hindu Kingdom until 2005. Still, the major religion is Hinduism. Major people in Nepal observe the Hindu religion. Nepalese Hinduism holds a polytheistic worldview. However, there are many sects </w:t>
      </w:r>
      <w:r w:rsidR="00E53286">
        <w:t>of</w:t>
      </w:r>
      <w:r w:rsidRPr="00E26B4B">
        <w:t xml:space="preserve"> Hinduism. </w:t>
      </w:r>
      <w:proofErr w:type="spellStart"/>
      <w:r w:rsidRPr="00E26B4B">
        <w:t>Corduan</w:t>
      </w:r>
      <w:proofErr w:type="spellEnd"/>
      <w:r w:rsidRPr="00E26B4B">
        <w:t xml:space="preserve"> elaborate</w:t>
      </w:r>
      <w:r w:rsidR="00E53286">
        <w:t>s</w:t>
      </w:r>
      <w:r w:rsidRPr="00E26B4B">
        <w:t xml:space="preserve"> it in this way,</w:t>
      </w:r>
    </w:p>
    <w:p w14:paraId="76DCB678" w14:textId="77777777" w:rsidR="008C3D12" w:rsidRPr="0064119B" w:rsidRDefault="008C3D12" w:rsidP="008C3D12">
      <w:pPr>
        <w:autoSpaceDE w:val="0"/>
        <w:autoSpaceDN w:val="0"/>
        <w:adjustRightInd w:val="0"/>
        <w:ind w:left="720"/>
        <w:rPr>
          <w:sz w:val="22"/>
          <w:szCs w:val="22"/>
        </w:rPr>
      </w:pPr>
      <w:r w:rsidRPr="0064119B">
        <w:rPr>
          <w:sz w:val="22"/>
          <w:szCs w:val="22"/>
        </w:rPr>
        <w:t xml:space="preserve">Focusing on the religions of Asia, we see that the precursor of Hinduism, the religion of the prehistoric Aryans, may have had some monotheistic roots. Hinduism provides an ongoing demonstration of how much variety a religion can accommodate. Even belief systems that are now considered </w:t>
      </w:r>
      <w:proofErr w:type="gramStart"/>
      <w:r w:rsidRPr="0064119B">
        <w:rPr>
          <w:sz w:val="22"/>
          <w:szCs w:val="22"/>
        </w:rPr>
        <w:t>religions in their own right, Buddhism</w:t>
      </w:r>
      <w:proofErr w:type="gramEnd"/>
      <w:r w:rsidRPr="0064119B">
        <w:rPr>
          <w:sz w:val="22"/>
          <w:szCs w:val="22"/>
        </w:rPr>
        <w:t>, Sikhism and Jainism, are direct outgrowths of the Hindu heritage.</w:t>
      </w:r>
      <w:r w:rsidRPr="0064119B">
        <w:rPr>
          <w:rStyle w:val="FootnoteReference"/>
          <w:sz w:val="22"/>
          <w:szCs w:val="22"/>
        </w:rPr>
        <w:footnoteReference w:id="424"/>
      </w:r>
    </w:p>
    <w:p w14:paraId="5799AED0" w14:textId="77777777" w:rsidR="0064119B" w:rsidRPr="00E26B4B" w:rsidRDefault="0064119B" w:rsidP="00D0514D">
      <w:pPr>
        <w:autoSpaceDE w:val="0"/>
        <w:autoSpaceDN w:val="0"/>
        <w:adjustRightInd w:val="0"/>
        <w:spacing w:line="480" w:lineRule="auto"/>
        <w:ind w:left="720"/>
        <w:jc w:val="center"/>
      </w:pPr>
    </w:p>
    <w:p w14:paraId="6F4E47B7" w14:textId="3B05E303" w:rsidR="008C3D12" w:rsidRDefault="001E52A2" w:rsidP="00D0514D">
      <w:pPr>
        <w:pStyle w:val="Heading2"/>
      </w:pPr>
      <w:bookmarkStart w:id="1464" w:name="_Toc138167507"/>
      <w:r>
        <w:t>Role of Migration</w:t>
      </w:r>
      <w:r w:rsidR="00945290">
        <w:t xml:space="preserve"> </w:t>
      </w:r>
      <w:r>
        <w:t xml:space="preserve">in </w:t>
      </w:r>
      <w:r w:rsidR="00E53286">
        <w:t xml:space="preserve">the </w:t>
      </w:r>
      <w:r w:rsidR="00945290">
        <w:t>Church Growth</w:t>
      </w:r>
      <w:r>
        <w:t xml:space="preserve"> Movement</w:t>
      </w:r>
      <w:bookmarkEnd w:id="1464"/>
    </w:p>
    <w:p w14:paraId="20BAB0AB" w14:textId="6BE2CB45" w:rsidR="008C3D12" w:rsidRDefault="008C3D12" w:rsidP="004B4E91">
      <w:pPr>
        <w:widowControl w:val="0"/>
        <w:spacing w:line="480" w:lineRule="auto"/>
        <w:ind w:firstLine="720"/>
        <w:contextualSpacing/>
        <w:rPr>
          <w:rFonts w:eastAsia="MS ??"/>
          <w:color w:val="auto"/>
          <w:lang w:eastAsia="en-US"/>
        </w:rPr>
      </w:pPr>
      <w:r w:rsidRPr="008C3D12">
        <w:rPr>
          <w:rFonts w:eastAsia="MS ??"/>
          <w:color w:val="auto"/>
          <w:lang w:eastAsia="en-US"/>
        </w:rPr>
        <w:t xml:space="preserve">God is on the move. People in the diaspora are more open to the Gospel than in their homeland. When people are in their homeland, eventually they become territorial. Territorial mindsets and spirits will start to work in their life. They become more defensive. They want to preserve their tradition, religion, language, land, and principles. They want to become idle on their land. The idle does not move and does not change. Because of an idle mindset, people are not open to the Gospel in their homeland. Sometimes, territorial spirits may prevent them to open their ear to hear the </w:t>
      </w:r>
      <w:r w:rsidRPr="008C3D12">
        <w:rPr>
          <w:rFonts w:eastAsia="MS ??"/>
          <w:color w:val="auto"/>
          <w:lang w:eastAsia="en-US"/>
        </w:rPr>
        <w:lastRenderedPageBreak/>
        <w:t xml:space="preserve">Gospel. When people move from their place, they will be open to new things. In the Nepalese context, people are religious. They worship many gods and goddesses. They have territorial idle gods and goddesses. They worship them regularly hoping for wellness in their life. They worship idles out of fear. When people migrate to other places, they seek gods and goddesses to worship. However, they will not find their territorial idle there. They look for gods and goddesses in a foreign land. In the quest and dilemma, if they hear the Gospel, they will open to it. Nepalese have been starting to migrate as a labor force to Gulf and Southeast Asian countries since the </w:t>
      </w:r>
      <w:proofErr w:type="spellStart"/>
      <w:r w:rsidRPr="008C3D12">
        <w:rPr>
          <w:rFonts w:eastAsia="MS ??"/>
          <w:color w:val="auto"/>
          <w:lang w:eastAsia="en-US"/>
        </w:rPr>
        <w:t>1990s</w:t>
      </w:r>
      <w:proofErr w:type="spellEnd"/>
      <w:r w:rsidRPr="008C3D12">
        <w:rPr>
          <w:rFonts w:eastAsia="MS ??"/>
          <w:color w:val="auto"/>
          <w:lang w:eastAsia="en-US"/>
        </w:rPr>
        <w:t xml:space="preserve">. Since then, the growth of Nepalese Christianity has become significant. Many Nepalese young people came to Christ in the diaspora. When they came back to the homeland as a missionary of the Gospel. Hindu people from India and Nepal are the people who live in the 10-40 window. They were not open to the Gospel until they started to migrate. Crossing the </w:t>
      </w:r>
      <w:proofErr w:type="spellStart"/>
      <w:r w:rsidRPr="008C3D12">
        <w:rPr>
          <w:rFonts w:eastAsia="MS ??"/>
          <w:color w:val="auto"/>
          <w:lang w:eastAsia="en-US"/>
        </w:rPr>
        <w:t>Kalapani</w:t>
      </w:r>
      <w:proofErr w:type="spellEnd"/>
      <w:r w:rsidRPr="008C3D12">
        <w:rPr>
          <w:rFonts w:eastAsia="MS ??"/>
          <w:color w:val="auto"/>
          <w:lang w:eastAsia="en-US"/>
        </w:rPr>
        <w:t xml:space="preserve"> (black seawater) was prohibited in Hindu culture. In Hindu culture, their birthplace is so important therefore they hesitate to travel. I learn that people are more defensive of the Gospel in their homeland and birthplace. People are more open to the Gospel when they are in the diaspora. This is also true for other migrants from different nations in different countries. It is a blessing to know migrant people from the Gulf countries and North African countries are coming to Christ in Europe. Nepalese are coming to Christ in Gulf countries, Malaysia, Korea, Japan, and so forth. The harvest is full in the diaspora.</w:t>
      </w:r>
    </w:p>
    <w:p w14:paraId="6E2FA6D2" w14:textId="77777777" w:rsidR="008047A5" w:rsidRPr="00DF2030" w:rsidRDefault="008047A5" w:rsidP="008047A5">
      <w:pPr>
        <w:spacing w:line="480" w:lineRule="auto"/>
        <w:ind w:firstLine="720"/>
        <w:jc w:val="both"/>
        <w:rPr>
          <w:rFonts w:ascii="Times" w:hAnsi="Times" w:cs="Times"/>
          <w:color w:val="000000" w:themeColor="text1"/>
        </w:rPr>
      </w:pPr>
      <w:r w:rsidRPr="00DF2030">
        <w:rPr>
          <w:rFonts w:ascii="Times" w:hAnsi="Times" w:cs="Times"/>
          <w:color w:val="000000" w:themeColor="text1"/>
        </w:rPr>
        <w:t xml:space="preserve">Today, diaspora missiology is an important topic in </w:t>
      </w:r>
      <w:r>
        <w:rPr>
          <w:rFonts w:ascii="Times" w:hAnsi="Times" w:cs="Times"/>
          <w:color w:val="000000" w:themeColor="text1"/>
        </w:rPr>
        <w:t xml:space="preserve">the </w:t>
      </w:r>
      <w:r w:rsidRPr="00DF2030">
        <w:rPr>
          <w:rFonts w:ascii="Times" w:hAnsi="Times" w:cs="Times"/>
          <w:color w:val="000000" w:themeColor="text1"/>
        </w:rPr>
        <w:t xml:space="preserve">global church. The role and importance of diaspora in God’s mission </w:t>
      </w:r>
      <w:r>
        <w:rPr>
          <w:rFonts w:ascii="Times" w:hAnsi="Times" w:cs="Times"/>
          <w:color w:val="000000" w:themeColor="text1"/>
        </w:rPr>
        <w:t>are</w:t>
      </w:r>
      <w:r w:rsidRPr="00DF2030">
        <w:rPr>
          <w:rFonts w:ascii="Times" w:hAnsi="Times" w:cs="Times"/>
          <w:color w:val="000000" w:themeColor="text1"/>
        </w:rPr>
        <w:t xml:space="preserve"> becoming vital today. The book Scattered to Gathered is a very good book to see the mission from diasporic lances. it </w:t>
      </w:r>
      <w:r w:rsidRPr="00DF2030">
        <w:rPr>
          <w:rFonts w:ascii="Times" w:hAnsi="Times" w:cs="Times"/>
          <w:color w:val="000000" w:themeColor="text1"/>
        </w:rPr>
        <w:lastRenderedPageBreak/>
        <w:t>rightly says, “to disperse the people was God’s purpose since the beginning (Genesis 1:28; 9:1).”</w:t>
      </w:r>
      <w:r w:rsidRPr="00B37D76">
        <w:rPr>
          <w:rStyle w:val="FootnoteReference"/>
        </w:rPr>
        <w:footnoteReference w:id="425"/>
      </w:r>
      <w:r w:rsidRPr="00DF2030">
        <w:rPr>
          <w:rFonts w:ascii="Times" w:hAnsi="Times" w:cs="Times"/>
          <w:color w:val="000000" w:themeColor="text1"/>
        </w:rPr>
        <w:t xml:space="preserve"> It also says, </w:t>
      </w:r>
    </w:p>
    <w:p w14:paraId="351FAB98" w14:textId="3CD04A49" w:rsidR="008047A5" w:rsidRPr="0064119B" w:rsidRDefault="008047A5" w:rsidP="0064119B">
      <w:pPr>
        <w:ind w:left="720"/>
        <w:jc w:val="both"/>
        <w:rPr>
          <w:rFonts w:ascii="Times" w:hAnsi="Times" w:cs="Times"/>
          <w:color w:val="000000" w:themeColor="text1"/>
          <w:sz w:val="22"/>
          <w:szCs w:val="22"/>
        </w:rPr>
      </w:pPr>
      <w:r w:rsidRPr="0064119B">
        <w:rPr>
          <w:rFonts w:ascii="Times" w:hAnsi="Times" w:cs="Times"/>
          <w:color w:val="000000" w:themeColor="text1"/>
          <w:sz w:val="22"/>
          <w:szCs w:val="22"/>
        </w:rPr>
        <w:t xml:space="preserve">"God has always moved His people in “diasporas” by His sovereignty will. Some “diasporas” happened due to man’s sinful behavior, </w:t>
      </w:r>
      <w:proofErr w:type="gramStart"/>
      <w:r w:rsidRPr="0064119B">
        <w:rPr>
          <w:rFonts w:ascii="Times" w:hAnsi="Times" w:cs="Times"/>
          <w:color w:val="000000" w:themeColor="text1"/>
          <w:sz w:val="22"/>
          <w:szCs w:val="22"/>
        </w:rPr>
        <w:t>e.g.</w:t>
      </w:r>
      <w:proofErr w:type="gramEnd"/>
      <w:r w:rsidRPr="0064119B">
        <w:rPr>
          <w:rFonts w:ascii="Times" w:hAnsi="Times" w:cs="Times"/>
          <w:color w:val="000000" w:themeColor="text1"/>
          <w:sz w:val="22"/>
          <w:szCs w:val="22"/>
        </w:rPr>
        <w:t xml:space="preserve"> curse of Cain (Genesis 4:12-16); ... Other cases of “diaspora” happened as the Lord determined and used circumstances to bless His people (Abraham in Canaan— Ge</w:t>
      </w:r>
      <w:r w:rsidR="0064119B">
        <w:rPr>
          <w:rFonts w:ascii="Times" w:hAnsi="Times" w:cs="Times"/>
          <w:color w:val="000000" w:themeColor="text1"/>
          <w:sz w:val="22"/>
          <w:szCs w:val="22"/>
        </w:rPr>
        <w:t xml:space="preserve">n. </w:t>
      </w:r>
      <w:r w:rsidRPr="0064119B">
        <w:rPr>
          <w:rFonts w:ascii="Times" w:hAnsi="Times" w:cs="Times"/>
          <w:color w:val="000000" w:themeColor="text1"/>
          <w:sz w:val="22"/>
          <w:szCs w:val="22"/>
        </w:rPr>
        <w:t>12:1-6; Joseph and Jacob’s family going down to Egypt – Psalm 80:1; 81:5; 105:17)."</w:t>
      </w:r>
      <w:r w:rsidRPr="0064119B">
        <w:rPr>
          <w:rStyle w:val="FootnoteReference"/>
          <w:sz w:val="22"/>
          <w:szCs w:val="22"/>
        </w:rPr>
        <w:footnoteReference w:id="426"/>
      </w:r>
    </w:p>
    <w:p w14:paraId="15B4E507" w14:textId="77777777" w:rsidR="0064119B" w:rsidRPr="00DF2030" w:rsidRDefault="0064119B" w:rsidP="0064119B">
      <w:pPr>
        <w:ind w:left="720"/>
        <w:jc w:val="both"/>
        <w:rPr>
          <w:rFonts w:ascii="Times" w:hAnsi="Times" w:cs="Times"/>
          <w:color w:val="000000" w:themeColor="text1"/>
        </w:rPr>
      </w:pPr>
    </w:p>
    <w:p w14:paraId="1B06AFE0" w14:textId="769D0675" w:rsidR="008047A5" w:rsidRPr="00DF2030" w:rsidRDefault="008047A5" w:rsidP="008047A5">
      <w:pPr>
        <w:spacing w:line="480" w:lineRule="auto"/>
        <w:ind w:firstLine="720"/>
        <w:jc w:val="both"/>
        <w:rPr>
          <w:rFonts w:ascii="Times" w:hAnsi="Times" w:cs="Times"/>
          <w:color w:val="000000" w:themeColor="text1"/>
        </w:rPr>
      </w:pPr>
      <w:r w:rsidRPr="00DF2030">
        <w:rPr>
          <w:rFonts w:ascii="Times" w:hAnsi="Times" w:cs="Times"/>
          <w:color w:val="000000" w:themeColor="text1"/>
        </w:rPr>
        <w:t>As we read the bible through the diasporic lenses, we see things differently. We see the importance of the diaspora in the mission from the creation to redemption, as the book says, "Since the creation of the world, therefore, till today, diasporas have been an indispensable means by which God has accomplished his redemptive purposes through Jesus Christ."</w:t>
      </w:r>
      <w:r w:rsidRPr="00B37D76">
        <w:rPr>
          <w:rStyle w:val="FootnoteReference"/>
        </w:rPr>
        <w:footnoteReference w:id="427"/>
      </w:r>
      <w:r w:rsidRPr="00DF2030">
        <w:rPr>
          <w:rFonts w:ascii="Times" w:hAnsi="Times" w:cs="Times"/>
          <w:color w:val="000000" w:themeColor="text1"/>
        </w:rPr>
        <w:t xml:space="preserve"> It is true that "Diaspora — a missional means decreed and blessed by God (Genesis 1:28; 9:1; 12:3; 28:14) under His sovereign rule to promote the expansion of His Kingdom and the fulfillment of the Great Commission (Matthew 24:14; 28:17-20)."</w:t>
      </w:r>
      <w:r w:rsidRPr="00B37D76">
        <w:rPr>
          <w:rStyle w:val="FootnoteReference"/>
        </w:rPr>
        <w:footnoteReference w:id="428"/>
      </w:r>
      <w:r w:rsidRPr="00DF2030">
        <w:rPr>
          <w:rFonts w:ascii="Times" w:hAnsi="Times" w:cs="Times"/>
          <w:color w:val="000000" w:themeColor="text1"/>
        </w:rPr>
        <w:t xml:space="preserve"> As it was important in </w:t>
      </w:r>
      <w:r w:rsidR="00E53286">
        <w:rPr>
          <w:rFonts w:ascii="Times" w:hAnsi="Times" w:cs="Times"/>
          <w:color w:val="000000" w:themeColor="text1"/>
        </w:rPr>
        <w:t xml:space="preserve">the </w:t>
      </w:r>
      <w:r w:rsidRPr="00DF2030">
        <w:rPr>
          <w:rFonts w:ascii="Times" w:hAnsi="Times" w:cs="Times"/>
          <w:color w:val="000000" w:themeColor="text1"/>
        </w:rPr>
        <w:t xml:space="preserve">past it is also important in the present situation where many people are migrating in the world. It rightly says, " 'Diaspora missions' is the practicing of Christian missions in the 21st Century creatively in accordance </w:t>
      </w:r>
      <w:proofErr w:type="gramStart"/>
      <w:r w:rsidRPr="00DF2030">
        <w:rPr>
          <w:rFonts w:ascii="Times" w:hAnsi="Times" w:cs="Times"/>
          <w:color w:val="000000" w:themeColor="text1"/>
        </w:rPr>
        <w:t>to</w:t>
      </w:r>
      <w:proofErr w:type="gramEnd"/>
      <w:r w:rsidRPr="00DF2030">
        <w:rPr>
          <w:rFonts w:ascii="Times" w:hAnsi="Times" w:cs="Times"/>
          <w:color w:val="000000" w:themeColor="text1"/>
        </w:rPr>
        <w:t xml:space="preserve"> the socio-cultural changes (of globalization, urbanization, and demographic shift) by missions to the diasporas and through the diasporas to accomplish the Great Commission.”</w:t>
      </w:r>
      <w:r w:rsidRPr="00B37D76">
        <w:rPr>
          <w:rStyle w:val="FootnoteReference"/>
        </w:rPr>
        <w:footnoteReference w:id="429"/>
      </w:r>
    </w:p>
    <w:p w14:paraId="6A95ED0E" w14:textId="09C68F04" w:rsidR="008047A5" w:rsidRDefault="008047A5" w:rsidP="008047A5">
      <w:pPr>
        <w:spacing w:line="480" w:lineRule="auto"/>
        <w:ind w:firstLine="720"/>
        <w:jc w:val="both"/>
        <w:rPr>
          <w:rFonts w:ascii="Times" w:hAnsi="Times" w:cs="Times"/>
          <w:color w:val="000000" w:themeColor="text1"/>
        </w:rPr>
      </w:pPr>
      <w:r w:rsidRPr="00DF2030">
        <w:rPr>
          <w:rFonts w:ascii="Times" w:hAnsi="Times" w:cs="Times"/>
          <w:color w:val="000000" w:themeColor="text1"/>
        </w:rPr>
        <w:t xml:space="preserve">Indeed “diaspora missiology” - is a new strategy for missions. </w:t>
      </w:r>
      <w:r w:rsidR="00E53286">
        <w:rPr>
          <w:rFonts w:ascii="Times" w:hAnsi="Times" w:cs="Times"/>
          <w:color w:val="000000" w:themeColor="text1"/>
        </w:rPr>
        <w:t xml:space="preserve">The </w:t>
      </w:r>
      <w:r w:rsidRPr="00DF2030">
        <w:rPr>
          <w:rFonts w:ascii="Times" w:hAnsi="Times" w:cs="Times"/>
          <w:color w:val="000000" w:themeColor="text1"/>
        </w:rPr>
        <w:t>Diaspora mission is a providential and strategic way to minister to “the nations” by the diaspora and through the diaspora.</w:t>
      </w:r>
      <w:r w:rsidRPr="00B37D76">
        <w:rPr>
          <w:rStyle w:val="FootnoteReference"/>
        </w:rPr>
        <w:footnoteReference w:id="430"/>
      </w:r>
      <w:r w:rsidRPr="00DF2030">
        <w:rPr>
          <w:rFonts w:ascii="Times" w:hAnsi="Times" w:cs="Times"/>
          <w:color w:val="000000" w:themeColor="text1"/>
        </w:rPr>
        <w:t xml:space="preserve"> When God is moving the diasporas geographically making them accessible, the Church should not miss any opportunity to reach them with the </w:t>
      </w:r>
      <w:r w:rsidRPr="00DF2030">
        <w:rPr>
          <w:rFonts w:ascii="Times" w:hAnsi="Times" w:cs="Times"/>
          <w:color w:val="000000" w:themeColor="text1"/>
        </w:rPr>
        <w:lastRenderedPageBreak/>
        <w:t>gospel, i.e. “missions to the diasporas.”</w:t>
      </w:r>
      <w:r w:rsidRPr="00B37D76">
        <w:rPr>
          <w:rStyle w:val="FootnoteReference"/>
        </w:rPr>
        <w:footnoteReference w:id="431"/>
      </w:r>
      <w:r w:rsidRPr="00DF2030">
        <w:rPr>
          <w:rFonts w:ascii="Times" w:hAnsi="Times" w:cs="Times"/>
          <w:color w:val="000000" w:themeColor="text1"/>
        </w:rPr>
        <w:t xml:space="preserve"> Global demographic trends of diasporas created new opportunities and great potential for partnership between the evangelical churches and denominations in the industrial West and different evangelical groups in the diaspora.</w:t>
      </w:r>
      <w:r w:rsidRPr="00B37D76">
        <w:rPr>
          <w:rStyle w:val="FootnoteReference"/>
        </w:rPr>
        <w:footnoteReference w:id="432"/>
      </w:r>
    </w:p>
    <w:p w14:paraId="123A1A35" w14:textId="77777777" w:rsidR="00D0514D" w:rsidRDefault="00D0514D" w:rsidP="008047A5">
      <w:pPr>
        <w:spacing w:line="480" w:lineRule="auto"/>
        <w:ind w:firstLine="720"/>
        <w:jc w:val="both"/>
        <w:rPr>
          <w:rFonts w:ascii="Times" w:hAnsi="Times" w:cs="Times"/>
          <w:color w:val="000000" w:themeColor="text1"/>
        </w:rPr>
      </w:pPr>
    </w:p>
    <w:p w14:paraId="5B540818" w14:textId="77777777" w:rsidR="008047A5" w:rsidRPr="00DF2030" w:rsidRDefault="008047A5" w:rsidP="0060443F">
      <w:pPr>
        <w:pStyle w:val="Heading3"/>
      </w:pPr>
      <w:bookmarkStart w:id="1465" w:name="_Toc105161317"/>
      <w:bookmarkStart w:id="1466" w:name="_Toc138167508"/>
      <w:r w:rsidRPr="00DF2030">
        <w:t>Migration and the World Christianity</w:t>
      </w:r>
      <w:bookmarkEnd w:id="1465"/>
      <w:bookmarkEnd w:id="1466"/>
    </w:p>
    <w:p w14:paraId="41C76C3E" w14:textId="1DA1158A" w:rsidR="008047A5" w:rsidRDefault="008047A5" w:rsidP="008047A5">
      <w:pPr>
        <w:autoSpaceDE w:val="0"/>
        <w:autoSpaceDN w:val="0"/>
        <w:adjustRightInd w:val="0"/>
        <w:spacing w:line="480" w:lineRule="auto"/>
        <w:ind w:firstLine="720"/>
        <w:rPr>
          <w:rFonts w:ascii="Times" w:hAnsi="Times" w:cs="Times"/>
          <w:color w:val="000000" w:themeColor="text1"/>
        </w:rPr>
      </w:pPr>
      <w:r w:rsidRPr="00DF2030">
        <w:rPr>
          <w:rFonts w:ascii="Times" w:hAnsi="Times" w:cs="Times"/>
          <w:color w:val="000000" w:themeColor="text1"/>
        </w:rPr>
        <w:t xml:space="preserve"> Migration is one of the important topics in human history. History tells that there were many migrations had happened. In the present situation, </w:t>
      </w:r>
      <w:r w:rsidR="00E87F2C">
        <w:rPr>
          <w:rFonts w:ascii="Times" w:hAnsi="Times" w:cs="Times"/>
          <w:color w:val="000000" w:themeColor="text1"/>
        </w:rPr>
        <w:t>there are</w:t>
      </w:r>
      <w:r w:rsidRPr="00DF2030">
        <w:rPr>
          <w:rFonts w:ascii="Times" w:hAnsi="Times" w:cs="Times"/>
          <w:color w:val="000000" w:themeColor="text1"/>
        </w:rPr>
        <w:t xml:space="preserve"> many migrations </w:t>
      </w:r>
      <w:r w:rsidR="00E87F2C">
        <w:rPr>
          <w:rFonts w:ascii="Times" w:hAnsi="Times" w:cs="Times"/>
          <w:color w:val="000000" w:themeColor="text1"/>
        </w:rPr>
        <w:t xml:space="preserve">movements </w:t>
      </w:r>
      <w:r w:rsidR="00982DCE">
        <w:rPr>
          <w:rFonts w:ascii="Times" w:hAnsi="Times" w:cs="Times"/>
          <w:color w:val="000000" w:themeColor="text1"/>
        </w:rPr>
        <w:t>occurring</w:t>
      </w:r>
      <w:r w:rsidRPr="00DF2030">
        <w:rPr>
          <w:rFonts w:ascii="Times" w:hAnsi="Times" w:cs="Times"/>
          <w:color w:val="000000" w:themeColor="text1"/>
        </w:rPr>
        <w:t xml:space="preserve">. It will also happen in the future. Jehu J. </w:t>
      </w:r>
      <w:proofErr w:type="spellStart"/>
      <w:r w:rsidRPr="00DF2030">
        <w:rPr>
          <w:rFonts w:ascii="Times" w:hAnsi="Times" w:cs="Times"/>
          <w:color w:val="000000" w:themeColor="text1"/>
        </w:rPr>
        <w:t>Hanciles</w:t>
      </w:r>
      <w:proofErr w:type="spellEnd"/>
      <w:r w:rsidRPr="00DF2030">
        <w:rPr>
          <w:rFonts w:ascii="Times" w:hAnsi="Times" w:cs="Times"/>
          <w:color w:val="000000" w:themeColor="text1"/>
        </w:rPr>
        <w:t xml:space="preserve"> in his book </w:t>
      </w:r>
      <w:r w:rsidRPr="00DF2030">
        <w:rPr>
          <w:rFonts w:ascii="Times" w:hAnsi="Times" w:cs="Times"/>
          <w:i/>
          <w:iCs/>
          <w:color w:val="000000" w:themeColor="text1"/>
        </w:rPr>
        <w:t>Migration and Making Global Christianity</w:t>
      </w:r>
      <w:r w:rsidRPr="00DF2030">
        <w:rPr>
          <w:rFonts w:ascii="Times" w:hAnsi="Times" w:cs="Times"/>
          <w:color w:val="000000" w:themeColor="text1"/>
        </w:rPr>
        <w:t xml:space="preserve"> has contributed very good insights, as he says, "Human migration is a fact of history; and the history of humans is one of migration. In a quite literal sense, 'humans are born migration'."</w:t>
      </w:r>
      <w:r w:rsidRPr="00B37D76">
        <w:rPr>
          <w:rStyle w:val="FootnoteReference"/>
        </w:rPr>
        <w:footnoteReference w:id="433"/>
      </w:r>
      <w:r w:rsidRPr="00DF2030">
        <w:rPr>
          <w:rFonts w:ascii="Times" w:hAnsi="Times" w:cs="Times"/>
          <w:color w:val="000000" w:themeColor="text1"/>
        </w:rPr>
        <w:t xml:space="preserve"> World's major religions: Christianity, Islam, and Buddhism are spread throughout the world massively because of migration.</w:t>
      </w:r>
      <w:r w:rsidRPr="00B37D76">
        <w:rPr>
          <w:rStyle w:val="FootnoteReference"/>
        </w:rPr>
        <w:footnoteReference w:id="434"/>
      </w:r>
      <w:r w:rsidRPr="00DF2030">
        <w:rPr>
          <w:rFonts w:ascii="Times" w:hAnsi="Times" w:cs="Times"/>
          <w:color w:val="000000" w:themeColor="text1"/>
        </w:rPr>
        <w:t xml:space="preserve"> The Bible is filled with full of stories about migrations. Dispersion all over the earth is God's original intention for human beings. Human beings are created to be His image-bearer to the whole earth. The idea of building the tower of Babel was the idea of anti-migration. It is the opposite idea of God's original idea.</w:t>
      </w:r>
      <w:r w:rsidRPr="00B37D76">
        <w:rPr>
          <w:rStyle w:val="FootnoteReference"/>
        </w:rPr>
        <w:footnoteReference w:id="435"/>
      </w:r>
      <w:r w:rsidRPr="00DF2030">
        <w:rPr>
          <w:rFonts w:ascii="Times" w:hAnsi="Times" w:cs="Times"/>
          <w:color w:val="000000" w:themeColor="text1"/>
        </w:rPr>
        <w:t xml:space="preserve"> They try to build the city and the tower to challenge God's supremacy; gain fame; crave a destiny apart from God. So, God intervened to disperse them by multiplying the languages. Human migration contributed to spread the of religion and culture throughout the world.</w:t>
      </w:r>
      <w:r w:rsidRPr="00B37D76">
        <w:rPr>
          <w:rStyle w:val="FootnoteReference"/>
        </w:rPr>
        <w:footnoteReference w:id="436"/>
      </w:r>
      <w:r w:rsidRPr="00DF2030">
        <w:rPr>
          <w:rFonts w:ascii="Times" w:hAnsi="Times" w:cs="Times"/>
          <w:color w:val="000000" w:themeColor="text1"/>
        </w:rPr>
        <w:t xml:space="preserve"> When people migrate to a new place, </w:t>
      </w:r>
      <w:r w:rsidRPr="00DF2030">
        <w:rPr>
          <w:rFonts w:ascii="Times" w:hAnsi="Times" w:cs="Times"/>
          <w:color w:val="000000" w:themeColor="text1"/>
        </w:rPr>
        <w:lastRenderedPageBreak/>
        <w:t>they bring their own culture and religion with them.  Jehu rightly says, "the mission of God starts on the margin. Migrants are the most marginal people in the world. In sociological terms, margins signify the vulnerability, powerlessness, and otherness instructed to migration and migrant existence."</w:t>
      </w:r>
      <w:r w:rsidRPr="00B37D76">
        <w:rPr>
          <w:rStyle w:val="FootnoteReference"/>
        </w:rPr>
        <w:footnoteReference w:id="437"/>
      </w:r>
      <w:r w:rsidRPr="00DF2030">
        <w:rPr>
          <w:rFonts w:ascii="Times" w:hAnsi="Times" w:cs="Times"/>
          <w:color w:val="000000" w:themeColor="text1"/>
        </w:rPr>
        <w:t xml:space="preserve"> It was true in the first century CE and true in the 21st century CE. In the Nepalese context, the Gospel spread rapidly among the Nepalese people when they migrated to a different country. Many people came to Christ when they migrated as labor migrants in Malaysia and Gulf countries in the last two decades. When they came back to Nepal, they shared the Gospel with their families, relatives, and friends. The same thing is true for internal migrants. People who migrated to towns from the villages are the most receptive people to the Gospel. Migration is not a comfortable thing for human beings. It hurts. It brings challenges. It brings uncertainty. God is in control. People are more open to the Gospel when they are vulnerable. </w:t>
      </w:r>
      <w:r w:rsidR="00E53286">
        <w:rPr>
          <w:rFonts w:ascii="Times" w:hAnsi="Times" w:cs="Times"/>
          <w:color w:val="000000" w:themeColor="text1"/>
        </w:rPr>
        <w:t>So, the</w:t>
      </w:r>
      <w:r w:rsidRPr="00DF2030">
        <w:rPr>
          <w:rFonts w:ascii="Times" w:hAnsi="Times" w:cs="Times"/>
          <w:color w:val="000000" w:themeColor="text1"/>
        </w:rPr>
        <w:t xml:space="preserve"> migration has a huge role to expand the kingdom of God.</w:t>
      </w:r>
    </w:p>
    <w:p w14:paraId="1A90531A" w14:textId="77777777" w:rsidR="008047A5" w:rsidRPr="00DF2030" w:rsidRDefault="008047A5" w:rsidP="008047A5">
      <w:pPr>
        <w:autoSpaceDE w:val="0"/>
        <w:autoSpaceDN w:val="0"/>
        <w:adjustRightInd w:val="0"/>
        <w:spacing w:line="480" w:lineRule="auto"/>
        <w:ind w:firstLine="720"/>
        <w:rPr>
          <w:rFonts w:ascii="Times" w:hAnsi="Times" w:cs="Times"/>
          <w:color w:val="000000" w:themeColor="text1"/>
        </w:rPr>
      </w:pPr>
    </w:p>
    <w:p w14:paraId="2DD0D859" w14:textId="1303C1A4" w:rsidR="008047A5" w:rsidRPr="00DF2030" w:rsidRDefault="008047A5" w:rsidP="0060443F">
      <w:pPr>
        <w:pStyle w:val="Heading3"/>
      </w:pPr>
      <w:bookmarkStart w:id="1467" w:name="_Toc105161318"/>
      <w:bookmarkStart w:id="1468" w:name="_Toc138167509"/>
      <w:r w:rsidRPr="00DF2030">
        <w:t>Scattered and Gather</w:t>
      </w:r>
      <w:bookmarkEnd w:id="1467"/>
      <w:r w:rsidRPr="00DF2030">
        <w:t xml:space="preserve"> </w:t>
      </w:r>
      <w:r w:rsidR="00D07A77">
        <w:t>Nepalese People</w:t>
      </w:r>
      <w:bookmarkEnd w:id="1468"/>
    </w:p>
    <w:p w14:paraId="4008A83F" w14:textId="455D0F94" w:rsidR="008047A5" w:rsidRPr="00DF2030" w:rsidRDefault="008047A5" w:rsidP="008047A5">
      <w:pPr>
        <w:spacing w:line="480" w:lineRule="auto"/>
        <w:ind w:firstLine="720"/>
        <w:rPr>
          <w:rFonts w:ascii="Times" w:hAnsi="Times" w:cs="Times"/>
          <w:color w:val="000000" w:themeColor="text1"/>
        </w:rPr>
      </w:pPr>
      <w:r w:rsidRPr="00DF2030">
        <w:rPr>
          <w:rFonts w:ascii="Times" w:hAnsi="Times" w:cs="Times"/>
          <w:color w:val="000000" w:themeColor="text1"/>
        </w:rPr>
        <w:t xml:space="preserve">God is working among the migrant people in the world. The term for scatter in the bible is </w:t>
      </w:r>
      <w:r w:rsidRPr="00DF2030">
        <w:rPr>
          <w:rFonts w:ascii="Times" w:hAnsi="Times" w:cs="Times"/>
          <w:i/>
          <w:iCs/>
          <w:color w:val="000000" w:themeColor="text1"/>
        </w:rPr>
        <w:t>diaspora</w:t>
      </w:r>
      <w:r w:rsidRPr="00DF2030">
        <w:rPr>
          <w:rFonts w:ascii="Times" w:hAnsi="Times" w:cs="Times"/>
          <w:color w:val="000000" w:themeColor="text1"/>
        </w:rPr>
        <w:t xml:space="preserve"> and for the gather is </w:t>
      </w:r>
      <w:r w:rsidRPr="00DF2030">
        <w:rPr>
          <w:rFonts w:ascii="Times" w:hAnsi="Times" w:cs="Times"/>
          <w:i/>
          <w:iCs/>
          <w:color w:val="000000" w:themeColor="text1"/>
        </w:rPr>
        <w:t>ecclesia</w:t>
      </w:r>
      <w:r w:rsidRPr="00DF2030">
        <w:rPr>
          <w:rFonts w:ascii="Times" w:hAnsi="Times" w:cs="Times"/>
          <w:color w:val="000000" w:themeColor="text1"/>
        </w:rPr>
        <w:t xml:space="preserve">. As there is important to gather in His name, it is also important </w:t>
      </w:r>
      <w:r w:rsidR="00E53286">
        <w:rPr>
          <w:rFonts w:ascii="Times" w:hAnsi="Times" w:cs="Times"/>
          <w:color w:val="000000" w:themeColor="text1"/>
        </w:rPr>
        <w:t>to</w:t>
      </w:r>
      <w:r w:rsidRPr="00DF2030">
        <w:rPr>
          <w:rFonts w:ascii="Times" w:hAnsi="Times" w:cs="Times"/>
          <w:color w:val="000000" w:themeColor="text1"/>
        </w:rPr>
        <w:t xml:space="preserve"> scatter to expand His name. </w:t>
      </w:r>
      <w:proofErr w:type="spellStart"/>
      <w:r w:rsidRPr="00DF2030">
        <w:rPr>
          <w:rFonts w:ascii="Times" w:hAnsi="Times" w:cs="Times"/>
          <w:color w:val="000000" w:themeColor="text1"/>
        </w:rPr>
        <w:t>Tira</w:t>
      </w:r>
      <w:proofErr w:type="spellEnd"/>
      <w:r w:rsidRPr="00DF2030">
        <w:rPr>
          <w:rFonts w:ascii="Times" w:hAnsi="Times" w:cs="Times"/>
          <w:color w:val="000000" w:themeColor="text1"/>
        </w:rPr>
        <w:t xml:space="preserve"> and Darrell say in this way,</w:t>
      </w:r>
    </w:p>
    <w:p w14:paraId="272B5187" w14:textId="77777777" w:rsidR="008047A5" w:rsidRPr="0064119B" w:rsidRDefault="008047A5" w:rsidP="0064119B">
      <w:pPr>
        <w:ind w:left="720"/>
        <w:rPr>
          <w:rFonts w:ascii="Times" w:hAnsi="Times" w:cs="Times"/>
          <w:color w:val="000000" w:themeColor="text1"/>
          <w:sz w:val="22"/>
          <w:szCs w:val="22"/>
        </w:rPr>
      </w:pPr>
      <w:r w:rsidRPr="0064119B">
        <w:rPr>
          <w:rFonts w:ascii="Times" w:hAnsi="Times" w:cs="Times"/>
          <w:color w:val="000000" w:themeColor="text1"/>
          <w:sz w:val="22"/>
          <w:szCs w:val="22"/>
        </w:rPr>
        <w:t>Diaspora in the mission was defined by them as “dispersed ethnic groups who are actively engaged or actively involved in fulfilling the Great Commission; regardless of vocation and denominational affiliations of individuals involved.” Diaspora missiology was consequently defined as “a missiological study of the phenomena of diaspora groups being scattered geographically and the strategy of gathering for the kingdom.</w:t>
      </w:r>
      <w:r w:rsidRPr="0064119B">
        <w:rPr>
          <w:rStyle w:val="FootnoteReference"/>
          <w:sz w:val="22"/>
          <w:szCs w:val="22"/>
        </w:rPr>
        <w:footnoteReference w:id="438"/>
      </w:r>
    </w:p>
    <w:p w14:paraId="34B0D092" w14:textId="77777777" w:rsidR="0064119B" w:rsidRPr="00DF2030" w:rsidRDefault="0064119B" w:rsidP="0064119B">
      <w:pPr>
        <w:ind w:left="720"/>
        <w:rPr>
          <w:rFonts w:ascii="Times" w:hAnsi="Times" w:cs="Times"/>
          <w:color w:val="000000" w:themeColor="text1"/>
        </w:rPr>
      </w:pPr>
    </w:p>
    <w:p w14:paraId="43E37D50" w14:textId="77777777" w:rsidR="008047A5" w:rsidRPr="00DF2030" w:rsidRDefault="008047A5" w:rsidP="008047A5">
      <w:pPr>
        <w:spacing w:line="480" w:lineRule="auto"/>
        <w:ind w:firstLine="720"/>
        <w:rPr>
          <w:rFonts w:ascii="Times" w:hAnsi="Times" w:cs="Times"/>
          <w:color w:val="000000" w:themeColor="text1"/>
        </w:rPr>
      </w:pPr>
      <w:r w:rsidRPr="00DF2030">
        <w:rPr>
          <w:rFonts w:ascii="Times" w:hAnsi="Times" w:cs="Times"/>
          <w:color w:val="000000" w:themeColor="text1"/>
        </w:rPr>
        <w:t xml:space="preserve">Now, most of the middle-class and higher-middle-class Nepalese youths are migrating to Australia, the US, and Europe to pursue a better life and carrier. More than four million Nepalese youths are working as migrant workers in the middle east and Malaysia. God's work is faster in the migrants. God himself causes people to move from place to place. The Bible is full of the story of migrating people. God works among the scattered people to gather in His name. God is at work. God is working among the people in the diaspora. People's hearts are more open to the Gospel when they are far from their birthplace, culture, religion, relatives, and so forth. Whatever the reasons and causes behind the migration, God is in control. He is sovereign. People are coming to Christ through diaspora missions. </w:t>
      </w:r>
    </w:p>
    <w:p w14:paraId="44C66845" w14:textId="77777777" w:rsidR="001C4231" w:rsidRDefault="001C4231" w:rsidP="004B4E91">
      <w:pPr>
        <w:widowControl w:val="0"/>
        <w:spacing w:line="480" w:lineRule="auto"/>
        <w:ind w:firstLine="720"/>
        <w:contextualSpacing/>
        <w:rPr>
          <w:rFonts w:eastAsia="MS ??"/>
          <w:color w:val="auto"/>
          <w:lang w:eastAsia="en-US"/>
        </w:rPr>
      </w:pPr>
    </w:p>
    <w:p w14:paraId="0C259F9F" w14:textId="77777777" w:rsidR="00843381" w:rsidRDefault="00843381" w:rsidP="004B4E91">
      <w:pPr>
        <w:widowControl w:val="0"/>
        <w:spacing w:line="480" w:lineRule="auto"/>
        <w:ind w:firstLine="720"/>
        <w:contextualSpacing/>
        <w:rPr>
          <w:rFonts w:eastAsia="MS ??"/>
          <w:color w:val="auto"/>
          <w:lang w:eastAsia="en-US"/>
        </w:rPr>
      </w:pPr>
    </w:p>
    <w:p w14:paraId="032B5395" w14:textId="77777777" w:rsidR="00E53286" w:rsidRDefault="00E53286" w:rsidP="004B4E91">
      <w:pPr>
        <w:widowControl w:val="0"/>
        <w:spacing w:line="480" w:lineRule="auto"/>
        <w:ind w:firstLine="720"/>
        <w:contextualSpacing/>
        <w:rPr>
          <w:rFonts w:eastAsia="MS ??"/>
          <w:color w:val="auto"/>
          <w:lang w:eastAsia="en-US"/>
        </w:rPr>
      </w:pPr>
    </w:p>
    <w:p w14:paraId="0FC866C5" w14:textId="77777777" w:rsidR="00E53286" w:rsidRDefault="00E53286" w:rsidP="004B4E91">
      <w:pPr>
        <w:widowControl w:val="0"/>
        <w:spacing w:line="480" w:lineRule="auto"/>
        <w:ind w:firstLine="720"/>
        <w:contextualSpacing/>
        <w:rPr>
          <w:rFonts w:eastAsia="MS ??"/>
          <w:color w:val="auto"/>
          <w:lang w:eastAsia="en-US"/>
        </w:rPr>
      </w:pPr>
    </w:p>
    <w:p w14:paraId="1BFEFF0C" w14:textId="77777777" w:rsidR="00D0514D" w:rsidRDefault="00D0514D" w:rsidP="004B4E91">
      <w:pPr>
        <w:widowControl w:val="0"/>
        <w:spacing w:line="480" w:lineRule="auto"/>
        <w:ind w:firstLine="720"/>
        <w:contextualSpacing/>
        <w:rPr>
          <w:rFonts w:eastAsia="MS ??"/>
          <w:color w:val="auto"/>
          <w:lang w:eastAsia="en-US"/>
        </w:rPr>
      </w:pPr>
    </w:p>
    <w:p w14:paraId="2C468318" w14:textId="77777777" w:rsidR="002C3D48" w:rsidRDefault="002C3D48" w:rsidP="004B4E91">
      <w:pPr>
        <w:widowControl w:val="0"/>
        <w:spacing w:line="480" w:lineRule="auto"/>
        <w:ind w:firstLine="720"/>
        <w:contextualSpacing/>
        <w:rPr>
          <w:rFonts w:eastAsia="MS ??"/>
          <w:color w:val="auto"/>
          <w:lang w:eastAsia="en-US"/>
        </w:rPr>
      </w:pPr>
    </w:p>
    <w:p w14:paraId="534197F0" w14:textId="0FD6534E" w:rsidR="004B4E91" w:rsidRPr="008D4247" w:rsidRDefault="004B4E91" w:rsidP="004B4E91">
      <w:pPr>
        <w:widowControl w:val="0"/>
        <w:spacing w:line="480" w:lineRule="auto"/>
        <w:ind w:firstLine="720"/>
        <w:contextualSpacing/>
        <w:rPr>
          <w:rFonts w:eastAsia="MS ??"/>
          <w:color w:val="auto"/>
          <w:lang w:eastAsia="en-US"/>
        </w:rPr>
      </w:pPr>
      <w:r w:rsidRPr="008D4247">
        <w:rPr>
          <w:rFonts w:eastAsia="MS ??"/>
          <w:color w:val="auto"/>
          <w:lang w:eastAsia="en-US"/>
        </w:rPr>
        <w:t>Start here. Each page that begins a chapter has the chapter number 2 inches (5 cm) from the top margin, one line space, and then its title below it. Leave two single-spaced lines between the title and the first line of text.</w:t>
      </w:r>
      <w:r w:rsidR="003F428A">
        <w:rPr>
          <w:rFonts w:eastAsia="MS ??"/>
          <w:color w:val="auto"/>
          <w:lang w:eastAsia="en-US"/>
        </w:rPr>
        <w:t xml:space="preserve"> </w:t>
      </w:r>
    </w:p>
    <w:p w14:paraId="5495AF0E" w14:textId="77777777" w:rsidR="00B172E8" w:rsidRDefault="00B172E8" w:rsidP="004B4E91">
      <w:pPr>
        <w:widowControl w:val="0"/>
        <w:spacing w:line="480" w:lineRule="auto"/>
        <w:ind w:firstLine="720"/>
        <w:contextualSpacing/>
        <w:rPr>
          <w:rFonts w:eastAsia="MS ??"/>
          <w:color w:val="auto"/>
          <w:lang w:eastAsia="en-US"/>
        </w:rPr>
      </w:pPr>
    </w:p>
    <w:p w14:paraId="166EA968" w14:textId="77034C5E" w:rsidR="004B4E91" w:rsidRDefault="004B4E91" w:rsidP="004B4E91">
      <w:pPr>
        <w:widowControl w:val="0"/>
        <w:spacing w:line="480" w:lineRule="auto"/>
        <w:ind w:firstLine="720"/>
        <w:contextualSpacing/>
      </w:pPr>
      <w:r w:rsidRPr="008D4247">
        <w:rPr>
          <w:rFonts w:eastAsia="MS ??"/>
          <w:color w:val="auto"/>
          <w:lang w:eastAsia="en-US"/>
        </w:rPr>
        <w:t xml:space="preserve">The second paragraph is also indented by half an inch (1.25 cm). The numbering for the first page in every new section or chapter is an Arabic numeral </w:t>
      </w:r>
      <w:r w:rsidRPr="008D4247">
        <w:rPr>
          <w:rStyle w:val="NoSpacingChar"/>
          <w:rFonts w:ascii="Times New Roman" w:eastAsia="MS ??" w:hAnsi="Times New Roman" w:cs="Times New Roman"/>
        </w:rPr>
        <w:t xml:space="preserve">centered at </w:t>
      </w:r>
      <w:r w:rsidRPr="008D4247">
        <w:t xml:space="preserve">the bottom of the page, followed by page numbers at the top right corner </w:t>
      </w:r>
      <w:r w:rsidRPr="008D4247">
        <w:lastRenderedPageBreak/>
        <w:t>for succeeding pages.</w:t>
      </w:r>
    </w:p>
    <w:p w14:paraId="2D655794" w14:textId="77777777" w:rsidR="00321740" w:rsidRDefault="00321740" w:rsidP="004B4E91">
      <w:pPr>
        <w:widowControl w:val="0"/>
        <w:spacing w:line="480" w:lineRule="auto"/>
        <w:ind w:firstLine="720"/>
        <w:contextualSpacing/>
      </w:pPr>
    </w:p>
    <w:p w14:paraId="2E65BEBE" w14:textId="77777777" w:rsidR="004B4E91" w:rsidRPr="008D4247" w:rsidRDefault="004B4E91" w:rsidP="004B4E91">
      <w:pPr>
        <w:pStyle w:val="Heading2"/>
        <w:keepNext w:val="0"/>
        <w:widowControl w:val="0"/>
        <w:rPr>
          <w:rFonts w:cs="Times New Roman"/>
          <w:lang w:eastAsia="en-US"/>
        </w:rPr>
      </w:pPr>
    </w:p>
    <w:p w14:paraId="10534F33" w14:textId="77777777" w:rsidR="004B4E91" w:rsidRPr="008D4247" w:rsidRDefault="004B4E91" w:rsidP="004B4E91">
      <w:pPr>
        <w:pStyle w:val="Heading2"/>
        <w:rPr>
          <w:rFonts w:cs="Times New Roman"/>
        </w:rPr>
      </w:pPr>
      <w:bookmarkStart w:id="1469" w:name="_Toc138167510"/>
      <w:r w:rsidRPr="008D4247">
        <w:rPr>
          <w:rFonts w:cs="Times New Roman"/>
        </w:rPr>
        <w:t>Heading 2</w:t>
      </w:r>
      <w:bookmarkEnd w:id="1469"/>
    </w:p>
    <w:p w14:paraId="671218A3" w14:textId="77777777" w:rsidR="004B4E91" w:rsidRPr="008D4247" w:rsidRDefault="004B4E91" w:rsidP="004B4E91">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3C481F80" w14:textId="77777777" w:rsidR="004B4E91" w:rsidRPr="008D4247" w:rsidRDefault="004B4E91" w:rsidP="004B4E91">
      <w:pPr>
        <w:widowControl w:val="0"/>
        <w:spacing w:line="480" w:lineRule="auto"/>
        <w:contextualSpacing/>
        <w:jc w:val="center"/>
        <w:rPr>
          <w:rFonts w:eastAsia="MS ??"/>
          <w:color w:val="auto"/>
          <w:lang w:eastAsia="en-US"/>
        </w:rPr>
      </w:pPr>
    </w:p>
    <w:p w14:paraId="35ED35C3" w14:textId="77777777" w:rsidR="004B4E91" w:rsidRPr="008D4247" w:rsidRDefault="004B4E91" w:rsidP="004B4E91">
      <w:pPr>
        <w:pStyle w:val="Heading3"/>
      </w:pPr>
      <w:bookmarkStart w:id="1470" w:name="_Toc138167511"/>
      <w:r w:rsidRPr="008D4247">
        <w:t>Heading 3</w:t>
      </w:r>
      <w:bookmarkEnd w:id="1470"/>
    </w:p>
    <w:p w14:paraId="68343F85" w14:textId="77777777" w:rsidR="004B4E91" w:rsidRPr="008D4247" w:rsidRDefault="004B4E91" w:rsidP="004B4E91">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a </w:t>
      </w:r>
      <w:r w:rsidRPr="008D4247">
        <w:rPr>
          <w:rFonts w:eastAsia="Times New Roman"/>
          <w:i/>
          <w:color w:val="auto"/>
          <w:szCs w:val="32"/>
          <w:lang w:eastAsia="en-US"/>
        </w:rPr>
        <w:t>headline-style</w:t>
      </w:r>
      <w:r w:rsidRPr="008D4247">
        <w:rPr>
          <w:rFonts w:eastAsia="Times New Roman"/>
          <w:color w:val="auto"/>
          <w:szCs w:val="32"/>
          <w:lang w:eastAsia="en-US"/>
        </w:rPr>
        <w:t xml:space="preserve"> Heading 3 in regular text (see 3.4.2 on page 19 and 3.5.9 on page 22 and Turabian, 393).</w:t>
      </w:r>
    </w:p>
    <w:p w14:paraId="3D8671E7" w14:textId="77777777" w:rsidR="004B4E91" w:rsidRPr="008D4247" w:rsidRDefault="004B4E91" w:rsidP="004B4E91">
      <w:pPr>
        <w:pStyle w:val="Heading4"/>
        <w:contextualSpacing/>
      </w:pPr>
      <w:r w:rsidRPr="008D4247">
        <w:t>Heading 4</w:t>
      </w:r>
    </w:p>
    <w:p w14:paraId="69CC8774" w14:textId="77777777" w:rsidR="004B4E91" w:rsidRPr="008D4247" w:rsidRDefault="004B4E91" w:rsidP="004B4E91">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the </w:t>
      </w:r>
      <w:r w:rsidRPr="008D4247">
        <w:rPr>
          <w:rFonts w:eastAsia="Times New Roman"/>
          <w:i/>
          <w:color w:val="auto"/>
          <w:szCs w:val="32"/>
          <w:lang w:eastAsia="en-US"/>
        </w:rPr>
        <w:t>sentence-style</w:t>
      </w:r>
      <w:r w:rsidRPr="008D4247">
        <w:rPr>
          <w:rFonts w:eastAsia="Times New Roman"/>
          <w:color w:val="auto"/>
          <w:szCs w:val="32"/>
          <w:lang w:eastAsia="en-US"/>
        </w:rPr>
        <w:t xml:space="preserve"> </w:t>
      </w:r>
      <w:r w:rsidRPr="008D4247">
        <w:rPr>
          <w:rFonts w:eastAsia="Times New Roman"/>
          <w:b/>
          <w:i/>
          <w:color w:val="auto"/>
          <w:szCs w:val="32"/>
          <w:lang w:eastAsia="en-US"/>
        </w:rPr>
        <w:t>Heading 4</w:t>
      </w:r>
      <w:r w:rsidRPr="008D4247">
        <w:rPr>
          <w:rFonts w:eastAsia="Times New Roman"/>
          <w:color w:val="auto"/>
          <w:szCs w:val="32"/>
          <w:lang w:eastAsia="en-US"/>
        </w:rPr>
        <w:t xml:space="preserve"> </w:t>
      </w:r>
      <w:r w:rsidRPr="008D4247">
        <w:rPr>
          <w:rFonts w:eastAsia="Times New Roman"/>
          <w:b/>
          <w:i/>
          <w:color w:val="auto"/>
          <w:szCs w:val="32"/>
          <w:lang w:eastAsia="en-US"/>
        </w:rPr>
        <w:t>format</w:t>
      </w:r>
      <w:r w:rsidRPr="008D4247">
        <w:rPr>
          <w:rFonts w:eastAsia="Times New Roman"/>
          <w:color w:val="auto"/>
          <w:szCs w:val="32"/>
          <w:lang w:eastAsia="en-US"/>
        </w:rPr>
        <w:t xml:space="preserve"> </w:t>
      </w:r>
      <w:r w:rsidRPr="008D4247">
        <w:rPr>
          <w:rFonts w:eastAsia="Times New Roman"/>
          <w:b/>
          <w:i/>
          <w:color w:val="auto"/>
          <w:szCs w:val="32"/>
          <w:lang w:eastAsia="en-US"/>
        </w:rPr>
        <w:t>in</w:t>
      </w:r>
      <w:r w:rsidRPr="008D4247">
        <w:rPr>
          <w:rFonts w:eastAsia="Times New Roman"/>
          <w:color w:val="auto"/>
          <w:szCs w:val="32"/>
          <w:lang w:eastAsia="en-US"/>
        </w:rPr>
        <w:t xml:space="preserve"> </w:t>
      </w:r>
      <w:r w:rsidRPr="008D4247">
        <w:rPr>
          <w:rFonts w:eastAsia="Times New Roman"/>
          <w:b/>
          <w:i/>
          <w:color w:val="auto"/>
          <w:szCs w:val="32"/>
          <w:lang w:eastAsia="en-US"/>
        </w:rPr>
        <w:t>italicized bold</w:t>
      </w:r>
      <w:r w:rsidRPr="008D4247">
        <w:rPr>
          <w:rFonts w:eastAsia="Times New Roman"/>
          <w:color w:val="auto"/>
          <w:szCs w:val="32"/>
          <w:lang w:eastAsia="en-US"/>
        </w:rPr>
        <w:t xml:space="preserve"> text (see 3.5.9 on page 22 and Turabian, 393).</w:t>
      </w:r>
    </w:p>
    <w:p w14:paraId="6675537E" w14:textId="77777777" w:rsidR="004B4E91" w:rsidRPr="008D4247" w:rsidRDefault="004B4E91" w:rsidP="004B4E91">
      <w:pPr>
        <w:widowControl w:val="0"/>
        <w:spacing w:line="480" w:lineRule="auto"/>
        <w:contextualSpacing/>
        <w:rPr>
          <w:rFonts w:eastAsia="MS ??"/>
          <w:color w:val="auto"/>
          <w:lang w:eastAsia="en-US"/>
        </w:rPr>
      </w:pPr>
    </w:p>
    <w:p w14:paraId="3E10E742" w14:textId="77777777" w:rsidR="004B4E91" w:rsidRPr="008D4247" w:rsidRDefault="004B4E91" w:rsidP="004B4E91">
      <w:pPr>
        <w:pStyle w:val="Heading5"/>
        <w:contextualSpacing/>
      </w:pPr>
      <w:r w:rsidRPr="008D4247">
        <w:t>Heading 5</w:t>
      </w:r>
    </w:p>
    <w:p w14:paraId="2984AAB1" w14:textId="77777777" w:rsidR="004B4E91" w:rsidRPr="008D4247" w:rsidRDefault="004B4E91" w:rsidP="004B4E91">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a </w:t>
      </w:r>
      <w:r w:rsidRPr="008D4247">
        <w:rPr>
          <w:rFonts w:eastAsia="Times New Roman"/>
          <w:i/>
          <w:color w:val="auto"/>
          <w:szCs w:val="32"/>
          <w:lang w:eastAsia="en-US"/>
        </w:rPr>
        <w:t>sentence-style</w:t>
      </w:r>
      <w:r w:rsidRPr="008D4247">
        <w:rPr>
          <w:rFonts w:eastAsia="Times New Roman"/>
          <w:color w:val="auto"/>
          <w:szCs w:val="32"/>
          <w:lang w:eastAsia="en-US"/>
        </w:rPr>
        <w:t xml:space="preserve"> Heading 5 in regular text (see 3.5.9 on page 22 and Turabian, 393).</w:t>
      </w:r>
    </w:p>
    <w:p w14:paraId="6195085D" w14:textId="77777777" w:rsidR="004B4E91" w:rsidRPr="008D4247" w:rsidRDefault="004B4E91" w:rsidP="004B4E91">
      <w:pPr>
        <w:widowControl w:val="0"/>
        <w:spacing w:line="480" w:lineRule="auto"/>
        <w:ind w:firstLine="720"/>
        <w:contextualSpacing/>
        <w:rPr>
          <w:rFonts w:eastAsia="Times New Roman"/>
          <w:color w:val="auto"/>
          <w:szCs w:val="32"/>
          <w:lang w:eastAsia="en-US"/>
        </w:rPr>
      </w:pPr>
    </w:p>
    <w:p w14:paraId="2D6EBD3D" w14:textId="77777777" w:rsidR="004B4E91" w:rsidRPr="008D4247" w:rsidRDefault="004B4E91" w:rsidP="004B4E91">
      <w:pPr>
        <w:pStyle w:val="Heading6"/>
        <w:keepNext w:val="0"/>
        <w:keepLines w:val="0"/>
        <w:widowControl w:val="0"/>
        <w:spacing w:before="0"/>
        <w:contextualSpacing/>
        <w:rPr>
          <w:rFonts w:cs="Times New Roman"/>
          <w:b w:val="0"/>
          <w:bCs/>
        </w:rPr>
      </w:pPr>
      <w:r w:rsidRPr="008D4247">
        <w:rPr>
          <w:rFonts w:cs="Times New Roman"/>
        </w:rPr>
        <w:t xml:space="preserve">Heading 6. </w:t>
      </w:r>
      <w:r w:rsidRPr="008D4247">
        <w:rPr>
          <w:rFonts w:cs="Times New Roman"/>
          <w:b w:val="0"/>
          <w:bCs/>
        </w:rPr>
        <w:t xml:space="preserve">The first sentence follows on the same line but in regular text. </w:t>
      </w:r>
      <w:r w:rsidRPr="008D4247">
        <w:rPr>
          <w:rFonts w:eastAsia="Times New Roman" w:cs="Times New Roman"/>
          <w:b w:val="0"/>
          <w:bCs/>
          <w:color w:val="auto"/>
          <w:lang w:eastAsia="en-US"/>
        </w:rPr>
        <w:t xml:space="preserve">A blank line also precedes Heading 6, but the title of Heading 6 appears in </w:t>
      </w:r>
      <w:r w:rsidRPr="008D4247">
        <w:rPr>
          <w:rFonts w:eastAsia="Times New Roman" w:cs="Times New Roman"/>
          <w:b w:val="0"/>
          <w:bCs/>
          <w:i/>
          <w:color w:val="auto"/>
          <w:lang w:eastAsia="en-US"/>
        </w:rPr>
        <w:t xml:space="preserve">sentence-style </w:t>
      </w:r>
      <w:r w:rsidRPr="008D4247">
        <w:rPr>
          <w:rFonts w:eastAsia="Times New Roman" w:cs="Times New Roman"/>
          <w:b w:val="0"/>
          <w:bCs/>
          <w:color w:val="auto"/>
          <w:lang w:eastAsia="en-US"/>
        </w:rPr>
        <w:t>bold text with a period (see 3.5.9 on page 22 and Turabian, 393) and then the paragraph follows immediately after the title on the same line in regular text.</w:t>
      </w:r>
    </w:p>
    <w:p w14:paraId="0C5EA4C1" w14:textId="77777777" w:rsidR="004B4E91" w:rsidRPr="008D4247" w:rsidRDefault="004B4E91" w:rsidP="004B4E91">
      <w:pPr>
        <w:widowControl w:val="0"/>
        <w:autoSpaceDE w:val="0"/>
        <w:autoSpaceDN w:val="0"/>
        <w:adjustRightInd w:val="0"/>
        <w:spacing w:line="480" w:lineRule="auto"/>
        <w:contextualSpacing/>
        <w:rPr>
          <w:rFonts w:eastAsia="Times New Roman"/>
          <w:b/>
          <w:color w:val="auto"/>
          <w:lang w:eastAsia="en-US"/>
        </w:rPr>
      </w:pPr>
    </w:p>
    <w:p w14:paraId="25E3408E" w14:textId="77777777" w:rsidR="004B4E91" w:rsidRPr="008D4247" w:rsidRDefault="004B4E91" w:rsidP="004B4E91">
      <w:pPr>
        <w:pStyle w:val="Heading2"/>
        <w:rPr>
          <w:rFonts w:cs="Times New Roman"/>
          <w:lang w:eastAsia="en-US"/>
        </w:rPr>
      </w:pPr>
      <w:bookmarkStart w:id="1471" w:name="_Toc138167512"/>
      <w:r w:rsidRPr="008D4247">
        <w:rPr>
          <w:rFonts w:cs="Times New Roman"/>
          <w:lang w:eastAsia="en-US"/>
        </w:rPr>
        <w:t>Heading 2</w:t>
      </w:r>
      <w:bookmarkEnd w:id="1471"/>
    </w:p>
    <w:p w14:paraId="1A304328" w14:textId="77777777" w:rsidR="004B4E91" w:rsidRPr="008D4247" w:rsidRDefault="004B4E91" w:rsidP="004B4E91">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main Heading 2 in </w:t>
      </w:r>
      <w:r w:rsidRPr="008D4247">
        <w:rPr>
          <w:rFonts w:eastAsia="MS ??"/>
          <w:b/>
          <w:color w:val="auto"/>
          <w:lang w:eastAsia="en-US"/>
        </w:rPr>
        <w:t>bold</w:t>
      </w:r>
      <w:r w:rsidRPr="008D4247">
        <w:rPr>
          <w:rFonts w:eastAsia="MS ??"/>
          <w:color w:val="auto"/>
          <w:lang w:eastAsia="en-US"/>
        </w:rPr>
        <w:t xml:space="preserve"> (see </w:t>
      </w:r>
      <w:r w:rsidRPr="008D4247">
        <w:rPr>
          <w:rFonts w:eastAsia="MS ??"/>
          <w:color w:val="auto"/>
          <w:lang w:eastAsia="en-US"/>
        </w:rPr>
        <w:lastRenderedPageBreak/>
        <w:t>3.5.9 on page 22 and Turabian, 393).</w:t>
      </w:r>
    </w:p>
    <w:p w14:paraId="488D1884" w14:textId="77777777" w:rsidR="004B4E91" w:rsidRPr="008D4247" w:rsidRDefault="004B4E91" w:rsidP="004B4E91">
      <w:pPr>
        <w:widowControl w:val="0"/>
        <w:spacing w:line="480" w:lineRule="auto"/>
        <w:ind w:hanging="28"/>
        <w:contextualSpacing/>
        <w:jc w:val="center"/>
        <w:outlineLvl w:val="2"/>
        <w:rPr>
          <w:rFonts w:eastAsia="MS ????"/>
          <w:b/>
          <w:bCs/>
          <w:color w:val="auto"/>
          <w:szCs w:val="26"/>
          <w:lang w:eastAsia="en-US"/>
        </w:rPr>
      </w:pPr>
    </w:p>
    <w:p w14:paraId="67F268A0" w14:textId="77777777" w:rsidR="004B4E91" w:rsidRPr="008D4247" w:rsidRDefault="004B4E91" w:rsidP="004B4E91">
      <w:pPr>
        <w:pStyle w:val="Heading2"/>
        <w:rPr>
          <w:rFonts w:cs="Times New Roman"/>
          <w:lang w:eastAsia="en-US"/>
        </w:rPr>
      </w:pPr>
      <w:bookmarkStart w:id="1472" w:name="_Toc138167513"/>
      <w:r w:rsidRPr="008D4247">
        <w:rPr>
          <w:rFonts w:cs="Times New Roman"/>
          <w:lang w:eastAsia="en-US"/>
        </w:rPr>
        <w:t>Heading 2</w:t>
      </w:r>
      <w:bookmarkEnd w:id="1472"/>
    </w:p>
    <w:p w14:paraId="59A4B8CF" w14:textId="77777777" w:rsidR="004B4E91" w:rsidRPr="008D4247" w:rsidRDefault="004B4E91" w:rsidP="004B4E91">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main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1F52D29D" w14:textId="77777777" w:rsidR="004B4E91" w:rsidRPr="008D4247" w:rsidRDefault="004B4E91" w:rsidP="004B4E91">
      <w:pPr>
        <w:widowControl w:val="0"/>
        <w:contextualSpacing/>
      </w:pPr>
    </w:p>
    <w:p w14:paraId="47669CB6" w14:textId="77777777" w:rsidR="004B4E91" w:rsidRPr="008D4247" w:rsidRDefault="004B4E91" w:rsidP="004B4E91">
      <w:pPr>
        <w:widowControl w:val="0"/>
        <w:contextualSpacing/>
        <w:rPr>
          <w:rFonts w:eastAsia="MS ??"/>
          <w:color w:val="auto"/>
          <w:lang w:eastAsia="en-US"/>
        </w:rPr>
      </w:pPr>
      <w:r w:rsidRPr="008D4247">
        <w:rPr>
          <w:rFonts w:eastAsia="MS ??"/>
          <w:color w:val="auto"/>
          <w:lang w:eastAsia="en-US"/>
        </w:rPr>
        <w:t>Never type anything below this line, where the Section Break (Odd) Page is.</w:t>
      </w:r>
    </w:p>
    <w:p w14:paraId="4696DD7D" w14:textId="77777777" w:rsidR="004B4E91" w:rsidRPr="008D4247" w:rsidRDefault="004B4E91" w:rsidP="004B4E91">
      <w:pPr>
        <w:widowControl w:val="0"/>
        <w:contextualSpacing/>
        <w:rPr>
          <w:rFonts w:eastAsia="MS ??"/>
          <w:color w:val="auto"/>
          <w:lang w:eastAsia="en-US"/>
        </w:rPr>
      </w:pPr>
    </w:p>
    <w:p w14:paraId="117B15FA" w14:textId="77777777" w:rsidR="00A6483B" w:rsidRPr="008D4247" w:rsidRDefault="00A6483B" w:rsidP="004A1995">
      <w:pPr>
        <w:pStyle w:val="Heading1"/>
        <w:spacing w:line="240" w:lineRule="auto"/>
        <w:sectPr w:rsidR="00A6483B"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627DA925" w14:textId="6F0798BA" w:rsidR="004A1995" w:rsidRPr="008D4247" w:rsidRDefault="004A1995" w:rsidP="004A1995">
      <w:pPr>
        <w:pStyle w:val="Heading1"/>
        <w:spacing w:line="240" w:lineRule="auto"/>
      </w:pPr>
    </w:p>
    <w:p w14:paraId="09CECE55" w14:textId="77777777" w:rsidR="004A1995" w:rsidRPr="008D4247" w:rsidRDefault="004A1995" w:rsidP="004A1995">
      <w:pPr>
        <w:pStyle w:val="Heading1"/>
        <w:spacing w:line="240" w:lineRule="auto"/>
      </w:pPr>
    </w:p>
    <w:p w14:paraId="5DCE36D8" w14:textId="77777777" w:rsidR="004A1995" w:rsidRPr="008D4247" w:rsidRDefault="004A1995" w:rsidP="004A1995">
      <w:pPr>
        <w:pStyle w:val="Heading1"/>
        <w:spacing w:line="240" w:lineRule="auto"/>
      </w:pPr>
    </w:p>
    <w:p w14:paraId="4B1ADD80" w14:textId="77777777" w:rsidR="004A1995" w:rsidRPr="008D4247" w:rsidRDefault="004A1995" w:rsidP="004A1995">
      <w:pPr>
        <w:pStyle w:val="Heading1"/>
        <w:spacing w:line="240" w:lineRule="auto"/>
      </w:pPr>
    </w:p>
    <w:p w14:paraId="60B059F4" w14:textId="77777777" w:rsidR="004A1995" w:rsidRPr="008D4247" w:rsidRDefault="004A1995" w:rsidP="004A1995">
      <w:pPr>
        <w:pStyle w:val="Heading1"/>
        <w:spacing w:line="240" w:lineRule="auto"/>
      </w:pPr>
    </w:p>
    <w:p w14:paraId="596C5A45" w14:textId="657B6625" w:rsidR="00A85E8D" w:rsidRPr="008D4247" w:rsidRDefault="00A85E8D" w:rsidP="004A1995">
      <w:pPr>
        <w:pStyle w:val="Heading1"/>
      </w:pPr>
      <w:bookmarkStart w:id="1473" w:name="_Toc419668326"/>
      <w:bookmarkStart w:id="1474" w:name="_Toc419709356"/>
      <w:bookmarkStart w:id="1475" w:name="_Toc138167514"/>
      <w:r w:rsidRPr="008D4247">
        <w:t>Chapter 4</w:t>
      </w:r>
      <w:bookmarkStart w:id="1476" w:name="_Toc355214989"/>
      <w:bookmarkEnd w:id="107"/>
      <w:bookmarkEnd w:id="108"/>
      <w:bookmarkEnd w:id="109"/>
      <w:bookmarkEnd w:id="110"/>
      <w:bookmarkEnd w:id="111"/>
      <w:bookmarkEnd w:id="112"/>
      <w:bookmarkEnd w:id="113"/>
      <w:bookmarkEnd w:id="114"/>
      <w:r w:rsidRPr="008D4247">
        <w:br/>
        <w:t xml:space="preserve">Results and </w:t>
      </w:r>
      <w:bookmarkEnd w:id="115"/>
      <w:bookmarkEnd w:id="1473"/>
      <w:bookmarkEnd w:id="1474"/>
      <w:bookmarkEnd w:id="1476"/>
      <w:r w:rsidR="00523877" w:rsidRPr="008D4247">
        <w:t>Recommendations</w:t>
      </w:r>
      <w:bookmarkEnd w:id="1475"/>
    </w:p>
    <w:p w14:paraId="6877D967" w14:textId="77777777" w:rsidR="004A1995" w:rsidRPr="008D4247" w:rsidRDefault="004A1995" w:rsidP="004A1995">
      <w:pPr>
        <w:jc w:val="center"/>
      </w:pPr>
    </w:p>
    <w:p w14:paraId="2CCFFAE2" w14:textId="12388C1D" w:rsidR="00A85E8D" w:rsidRPr="008D4247" w:rsidRDefault="00A85E8D" w:rsidP="00152B8F">
      <w:pPr>
        <w:widowControl w:val="0"/>
        <w:spacing w:line="480" w:lineRule="auto"/>
        <w:ind w:firstLine="720"/>
        <w:contextualSpacing/>
        <w:rPr>
          <w:rFonts w:eastAsia="MS ??"/>
          <w:color w:val="auto"/>
          <w:lang w:eastAsia="en-US"/>
        </w:rPr>
      </w:pPr>
      <w:r w:rsidRPr="008D4247">
        <w:rPr>
          <w:rFonts w:eastAsia="MS ??"/>
          <w:color w:val="auto"/>
          <w:lang w:eastAsia="en-US"/>
        </w:rPr>
        <w:t xml:space="preserve">Start here. Each page that begins a chapter has the chapter number 2 inches (5 cm) from the top margin, </w:t>
      </w:r>
      <w:r w:rsidR="00753B71" w:rsidRPr="008D4247">
        <w:rPr>
          <w:rFonts w:eastAsia="MS ??"/>
          <w:color w:val="auto"/>
          <w:lang w:eastAsia="en-US"/>
        </w:rPr>
        <w:t>one</w:t>
      </w:r>
      <w:r w:rsidRPr="008D4247">
        <w:rPr>
          <w:rFonts w:eastAsia="MS ??"/>
          <w:color w:val="auto"/>
          <w:lang w:eastAsia="en-US"/>
        </w:rPr>
        <w:t xml:space="preserve"> line space</w:t>
      </w:r>
      <w:r w:rsidR="00753B71" w:rsidRPr="008D4247">
        <w:rPr>
          <w:rFonts w:eastAsia="MS ??"/>
          <w:color w:val="auto"/>
          <w:lang w:eastAsia="en-US"/>
        </w:rPr>
        <w:t>,</w:t>
      </w:r>
      <w:r w:rsidRPr="008D4247">
        <w:rPr>
          <w:rFonts w:eastAsia="MS ??"/>
          <w:color w:val="auto"/>
          <w:lang w:eastAsia="en-US"/>
        </w:rPr>
        <w:t xml:space="preserve"> and then its title below it. Leave two single-spaced lines between the title and the first line of text.</w:t>
      </w:r>
    </w:p>
    <w:p w14:paraId="41D88692" w14:textId="1E63ED55" w:rsidR="00A85E8D" w:rsidRPr="008D4247" w:rsidRDefault="00A85E8D" w:rsidP="00152B8F">
      <w:pPr>
        <w:widowControl w:val="0"/>
        <w:spacing w:line="480" w:lineRule="auto"/>
        <w:ind w:firstLine="720"/>
        <w:contextualSpacing/>
        <w:rPr>
          <w:rFonts w:eastAsia="MS ??"/>
          <w:color w:val="auto"/>
          <w:lang w:eastAsia="en-US"/>
        </w:rPr>
      </w:pPr>
      <w:r w:rsidRPr="008D4247">
        <w:rPr>
          <w:rFonts w:eastAsia="MS ??"/>
          <w:color w:val="auto"/>
          <w:lang w:eastAsia="en-US"/>
        </w:rPr>
        <w:t xml:space="preserve">The second paragraph is also indented by half an inch (1.25 cm). The numbering for the first page in every new section or chapter is an Arabic numeral </w:t>
      </w:r>
      <w:r w:rsidRPr="008D4247">
        <w:rPr>
          <w:rStyle w:val="NoSpacingChar"/>
          <w:rFonts w:ascii="Times New Roman" w:eastAsia="MS ??" w:hAnsi="Times New Roman" w:cs="Times New Roman"/>
        </w:rPr>
        <w:t xml:space="preserve">centered at </w:t>
      </w:r>
      <w:r w:rsidRPr="008D4247">
        <w:t xml:space="preserve">the bottom of the page, followed by page numbers at </w:t>
      </w:r>
      <w:r w:rsidR="00753B71" w:rsidRPr="008D4247">
        <w:t xml:space="preserve">the </w:t>
      </w:r>
      <w:r w:rsidRPr="008D4247">
        <w:t>top right corner for succeeding pages.</w:t>
      </w:r>
    </w:p>
    <w:p w14:paraId="2AAF5A0B" w14:textId="77777777" w:rsidR="00A85E8D" w:rsidRPr="008D4247" w:rsidRDefault="00A85E8D" w:rsidP="00152B8F">
      <w:pPr>
        <w:pStyle w:val="Heading2"/>
        <w:keepNext w:val="0"/>
        <w:widowControl w:val="0"/>
        <w:rPr>
          <w:rFonts w:cs="Times New Roman"/>
          <w:lang w:eastAsia="en-US"/>
        </w:rPr>
      </w:pPr>
    </w:p>
    <w:p w14:paraId="241E2B05" w14:textId="77777777" w:rsidR="00A85E8D" w:rsidRPr="008D4247" w:rsidRDefault="00A85E8D" w:rsidP="00152B8F">
      <w:pPr>
        <w:pStyle w:val="Heading2"/>
        <w:rPr>
          <w:rFonts w:cs="Times New Roman"/>
        </w:rPr>
      </w:pPr>
      <w:bookmarkStart w:id="1477" w:name="_Toc390681552"/>
      <w:bookmarkStart w:id="1478" w:name="_Toc419668327"/>
      <w:bookmarkStart w:id="1479" w:name="_Toc419709357"/>
      <w:bookmarkStart w:id="1480" w:name="_Toc138167515"/>
      <w:r w:rsidRPr="008D4247">
        <w:rPr>
          <w:rFonts w:cs="Times New Roman"/>
        </w:rPr>
        <w:t>Heading 2</w:t>
      </w:r>
      <w:bookmarkEnd w:id="1477"/>
      <w:bookmarkEnd w:id="1478"/>
      <w:bookmarkEnd w:id="1479"/>
      <w:bookmarkEnd w:id="1480"/>
    </w:p>
    <w:p w14:paraId="34651C2F" w14:textId="77777777" w:rsidR="00A85E8D" w:rsidRPr="008D4247" w:rsidRDefault="00A85E8D" w:rsidP="00152B8F">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25F707D9" w14:textId="77777777" w:rsidR="00A85E8D" w:rsidRPr="008D4247" w:rsidRDefault="00A85E8D" w:rsidP="00152B8F">
      <w:pPr>
        <w:widowControl w:val="0"/>
        <w:spacing w:line="480" w:lineRule="auto"/>
        <w:contextualSpacing/>
        <w:jc w:val="center"/>
        <w:rPr>
          <w:rFonts w:eastAsia="MS ??"/>
          <w:color w:val="auto"/>
          <w:lang w:eastAsia="en-US"/>
        </w:rPr>
      </w:pPr>
    </w:p>
    <w:p w14:paraId="10F4E255" w14:textId="77777777" w:rsidR="00A85E8D" w:rsidRPr="008D4247" w:rsidRDefault="00A85E8D" w:rsidP="00152B8F">
      <w:pPr>
        <w:pStyle w:val="Heading3"/>
      </w:pPr>
      <w:bookmarkStart w:id="1481" w:name="_Toc390681553"/>
      <w:bookmarkStart w:id="1482" w:name="_Toc419668328"/>
      <w:bookmarkStart w:id="1483" w:name="_Toc419709358"/>
      <w:bookmarkStart w:id="1484" w:name="_Toc138167516"/>
      <w:r w:rsidRPr="008D4247">
        <w:t>Heading 3</w:t>
      </w:r>
      <w:bookmarkEnd w:id="1481"/>
      <w:bookmarkEnd w:id="1482"/>
      <w:bookmarkEnd w:id="1483"/>
      <w:bookmarkEnd w:id="1484"/>
    </w:p>
    <w:p w14:paraId="1D9B89D5" w14:textId="77777777" w:rsidR="00A85E8D" w:rsidRPr="008D4247" w:rsidRDefault="00A85E8D" w:rsidP="00152B8F">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a </w:t>
      </w:r>
      <w:r w:rsidRPr="008D4247">
        <w:rPr>
          <w:rFonts w:eastAsia="Times New Roman"/>
          <w:i/>
          <w:color w:val="auto"/>
          <w:szCs w:val="32"/>
          <w:lang w:eastAsia="en-US"/>
        </w:rPr>
        <w:t>headline-style</w:t>
      </w:r>
      <w:r w:rsidRPr="008D4247">
        <w:rPr>
          <w:rFonts w:eastAsia="Times New Roman"/>
          <w:color w:val="auto"/>
          <w:szCs w:val="32"/>
          <w:lang w:eastAsia="en-US"/>
        </w:rPr>
        <w:t xml:space="preserve"> Heading 3 in regular text (see 3.4.2 on page 19 and 3.5.9 on page 22 and Turabian, 393).</w:t>
      </w:r>
    </w:p>
    <w:p w14:paraId="730377A2" w14:textId="77777777" w:rsidR="00A85E8D" w:rsidRPr="008D4247" w:rsidRDefault="00A85E8D" w:rsidP="00152B8F">
      <w:pPr>
        <w:widowControl w:val="0"/>
        <w:spacing w:line="480" w:lineRule="auto"/>
        <w:contextualSpacing/>
      </w:pPr>
    </w:p>
    <w:p w14:paraId="67117816" w14:textId="77777777" w:rsidR="00A85E8D" w:rsidRPr="008D4247" w:rsidRDefault="00A85E8D" w:rsidP="00152B8F">
      <w:pPr>
        <w:pStyle w:val="Heading4"/>
        <w:contextualSpacing/>
      </w:pPr>
      <w:r w:rsidRPr="008D4247">
        <w:t>Heading 4</w:t>
      </w:r>
    </w:p>
    <w:p w14:paraId="2438D61C" w14:textId="77777777" w:rsidR="00A85E8D" w:rsidRPr="008D4247" w:rsidRDefault="00A85E8D" w:rsidP="00152B8F">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the </w:t>
      </w:r>
      <w:r w:rsidRPr="008D4247">
        <w:rPr>
          <w:rFonts w:eastAsia="Times New Roman"/>
          <w:i/>
          <w:color w:val="auto"/>
          <w:szCs w:val="32"/>
          <w:lang w:eastAsia="en-US"/>
        </w:rPr>
        <w:t>sentence-style</w:t>
      </w:r>
      <w:r w:rsidRPr="008D4247">
        <w:rPr>
          <w:rFonts w:eastAsia="Times New Roman"/>
          <w:color w:val="auto"/>
          <w:szCs w:val="32"/>
          <w:lang w:eastAsia="en-US"/>
        </w:rPr>
        <w:t xml:space="preserve"> </w:t>
      </w:r>
      <w:r w:rsidRPr="008D4247">
        <w:rPr>
          <w:rFonts w:eastAsia="Times New Roman"/>
          <w:b/>
          <w:i/>
          <w:color w:val="auto"/>
          <w:szCs w:val="32"/>
          <w:lang w:eastAsia="en-US"/>
        </w:rPr>
        <w:t>Heading 4</w:t>
      </w:r>
      <w:r w:rsidRPr="008D4247">
        <w:rPr>
          <w:rFonts w:eastAsia="Times New Roman"/>
          <w:color w:val="auto"/>
          <w:szCs w:val="32"/>
          <w:lang w:eastAsia="en-US"/>
        </w:rPr>
        <w:t xml:space="preserve"> </w:t>
      </w:r>
      <w:r w:rsidRPr="008D4247">
        <w:rPr>
          <w:rFonts w:eastAsia="Times New Roman"/>
          <w:b/>
          <w:i/>
          <w:color w:val="auto"/>
          <w:szCs w:val="32"/>
          <w:lang w:eastAsia="en-US"/>
        </w:rPr>
        <w:t>format</w:t>
      </w:r>
      <w:r w:rsidRPr="008D4247">
        <w:rPr>
          <w:rFonts w:eastAsia="Times New Roman"/>
          <w:color w:val="auto"/>
          <w:szCs w:val="32"/>
          <w:lang w:eastAsia="en-US"/>
        </w:rPr>
        <w:t xml:space="preserve"> </w:t>
      </w:r>
      <w:r w:rsidRPr="008D4247">
        <w:rPr>
          <w:rFonts w:eastAsia="Times New Roman"/>
          <w:b/>
          <w:i/>
          <w:color w:val="auto"/>
          <w:szCs w:val="32"/>
          <w:lang w:eastAsia="en-US"/>
        </w:rPr>
        <w:t>in</w:t>
      </w:r>
      <w:r w:rsidRPr="008D4247">
        <w:rPr>
          <w:rFonts w:eastAsia="Times New Roman"/>
          <w:color w:val="auto"/>
          <w:szCs w:val="32"/>
          <w:lang w:eastAsia="en-US"/>
        </w:rPr>
        <w:t xml:space="preserve"> </w:t>
      </w:r>
      <w:r w:rsidRPr="008D4247">
        <w:rPr>
          <w:rFonts w:eastAsia="Times New Roman"/>
          <w:b/>
          <w:i/>
          <w:color w:val="auto"/>
          <w:szCs w:val="32"/>
          <w:lang w:eastAsia="en-US"/>
        </w:rPr>
        <w:t>italicized bold</w:t>
      </w:r>
      <w:r w:rsidRPr="008D4247">
        <w:rPr>
          <w:rFonts w:eastAsia="Times New Roman"/>
          <w:color w:val="auto"/>
          <w:szCs w:val="32"/>
          <w:lang w:eastAsia="en-US"/>
        </w:rPr>
        <w:t xml:space="preserve"> text (see 3.5.9 on page 22 and Turabian, 393).</w:t>
      </w:r>
    </w:p>
    <w:p w14:paraId="337ABC26" w14:textId="77777777" w:rsidR="00A85E8D" w:rsidRPr="008D4247" w:rsidRDefault="00A85E8D" w:rsidP="00152B8F">
      <w:pPr>
        <w:widowControl w:val="0"/>
        <w:spacing w:line="480" w:lineRule="auto"/>
        <w:contextualSpacing/>
        <w:rPr>
          <w:rFonts w:eastAsia="MS ??"/>
          <w:color w:val="auto"/>
          <w:lang w:eastAsia="en-US"/>
        </w:rPr>
      </w:pPr>
    </w:p>
    <w:p w14:paraId="0690DEB1" w14:textId="77777777" w:rsidR="00A85E8D" w:rsidRPr="008D4247" w:rsidRDefault="00A85E8D" w:rsidP="00152B8F">
      <w:pPr>
        <w:pStyle w:val="Heading5"/>
        <w:contextualSpacing/>
      </w:pPr>
      <w:r w:rsidRPr="008D4247">
        <w:lastRenderedPageBreak/>
        <w:t>Heading 5</w:t>
      </w:r>
    </w:p>
    <w:p w14:paraId="7EBBDA74" w14:textId="77777777" w:rsidR="00A85E8D" w:rsidRPr="008D4247" w:rsidRDefault="00A85E8D" w:rsidP="00152B8F">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a </w:t>
      </w:r>
      <w:r w:rsidRPr="008D4247">
        <w:rPr>
          <w:rFonts w:eastAsia="Times New Roman"/>
          <w:i/>
          <w:color w:val="auto"/>
          <w:szCs w:val="32"/>
          <w:lang w:eastAsia="en-US"/>
        </w:rPr>
        <w:t>sentence-style</w:t>
      </w:r>
      <w:r w:rsidRPr="008D4247">
        <w:rPr>
          <w:rFonts w:eastAsia="Times New Roman"/>
          <w:color w:val="auto"/>
          <w:szCs w:val="32"/>
          <w:lang w:eastAsia="en-US"/>
        </w:rPr>
        <w:t xml:space="preserve"> Heading 5 in regular text (see 3.5.9 on page 22 and Turabian, 393).</w:t>
      </w:r>
    </w:p>
    <w:p w14:paraId="55CAC44A" w14:textId="77777777" w:rsidR="00970CBE" w:rsidRPr="008D4247" w:rsidRDefault="00970CBE" w:rsidP="00970CBE">
      <w:pPr>
        <w:widowControl w:val="0"/>
        <w:spacing w:line="480" w:lineRule="auto"/>
        <w:ind w:firstLine="720"/>
        <w:contextualSpacing/>
        <w:rPr>
          <w:rFonts w:eastAsia="Times New Roman"/>
          <w:color w:val="auto"/>
          <w:szCs w:val="32"/>
          <w:lang w:eastAsia="en-US"/>
        </w:rPr>
      </w:pPr>
    </w:p>
    <w:p w14:paraId="5ED920F9" w14:textId="77777777" w:rsidR="00970CBE" w:rsidRPr="008D4247" w:rsidRDefault="00970CBE" w:rsidP="00970CBE">
      <w:pPr>
        <w:pStyle w:val="Heading6"/>
        <w:keepNext w:val="0"/>
        <w:keepLines w:val="0"/>
        <w:widowControl w:val="0"/>
        <w:spacing w:before="0"/>
        <w:contextualSpacing/>
        <w:rPr>
          <w:rFonts w:cs="Times New Roman"/>
          <w:b w:val="0"/>
          <w:bCs/>
        </w:rPr>
      </w:pPr>
      <w:r w:rsidRPr="008D4247">
        <w:rPr>
          <w:rFonts w:cs="Times New Roman"/>
        </w:rPr>
        <w:t xml:space="preserve">Heading 6. </w:t>
      </w:r>
      <w:r w:rsidRPr="008D4247">
        <w:rPr>
          <w:rFonts w:cs="Times New Roman"/>
          <w:b w:val="0"/>
          <w:bCs/>
        </w:rPr>
        <w:t xml:space="preserve">The first sentence follows on the same line but in regular text. </w:t>
      </w:r>
      <w:r w:rsidRPr="008D4247">
        <w:rPr>
          <w:rFonts w:eastAsia="Times New Roman" w:cs="Times New Roman"/>
          <w:b w:val="0"/>
          <w:bCs/>
          <w:color w:val="auto"/>
          <w:lang w:eastAsia="en-US"/>
        </w:rPr>
        <w:t xml:space="preserve">A blank line also precedes Heading 6, but the title of Heading 6 appears in </w:t>
      </w:r>
      <w:r w:rsidRPr="008D4247">
        <w:rPr>
          <w:rFonts w:eastAsia="Times New Roman" w:cs="Times New Roman"/>
          <w:b w:val="0"/>
          <w:bCs/>
          <w:i/>
          <w:color w:val="auto"/>
          <w:lang w:eastAsia="en-US"/>
        </w:rPr>
        <w:t xml:space="preserve">sentence-style </w:t>
      </w:r>
      <w:r w:rsidRPr="008D4247">
        <w:rPr>
          <w:rFonts w:eastAsia="Times New Roman" w:cs="Times New Roman"/>
          <w:b w:val="0"/>
          <w:bCs/>
          <w:color w:val="auto"/>
          <w:lang w:eastAsia="en-US"/>
        </w:rPr>
        <w:t>bold text with a period (see 3.5.9 on page 22 and Turabian, 393) and then the paragraph follows immediately after the title on the same line in regular text.</w:t>
      </w:r>
    </w:p>
    <w:p w14:paraId="614F29E5" w14:textId="77777777" w:rsidR="0027656E" w:rsidRPr="008D4247" w:rsidRDefault="0027656E" w:rsidP="00152B8F">
      <w:pPr>
        <w:widowControl w:val="0"/>
        <w:autoSpaceDE w:val="0"/>
        <w:autoSpaceDN w:val="0"/>
        <w:adjustRightInd w:val="0"/>
        <w:spacing w:line="480" w:lineRule="auto"/>
        <w:contextualSpacing/>
        <w:rPr>
          <w:rFonts w:eastAsia="Times New Roman"/>
          <w:b/>
          <w:color w:val="auto"/>
          <w:lang w:eastAsia="en-US"/>
        </w:rPr>
      </w:pPr>
    </w:p>
    <w:p w14:paraId="4AC9BFDB" w14:textId="77777777" w:rsidR="00A85E8D" w:rsidRPr="008D4247" w:rsidRDefault="00A85E8D" w:rsidP="00152B8F">
      <w:pPr>
        <w:pStyle w:val="Heading2"/>
        <w:rPr>
          <w:rFonts w:cs="Times New Roman"/>
          <w:lang w:eastAsia="en-US"/>
        </w:rPr>
      </w:pPr>
      <w:bookmarkStart w:id="1485" w:name="_Toc419668329"/>
      <w:bookmarkStart w:id="1486" w:name="_Toc419709359"/>
      <w:bookmarkStart w:id="1487" w:name="_Toc138167517"/>
      <w:r w:rsidRPr="008D4247">
        <w:rPr>
          <w:rFonts w:cs="Times New Roman"/>
          <w:lang w:eastAsia="en-US"/>
        </w:rPr>
        <w:t>Heading 2</w:t>
      </w:r>
      <w:bookmarkEnd w:id="1485"/>
      <w:bookmarkEnd w:id="1486"/>
      <w:bookmarkEnd w:id="1487"/>
    </w:p>
    <w:p w14:paraId="6C42FEF3" w14:textId="77777777" w:rsidR="00A85E8D" w:rsidRPr="008D4247" w:rsidRDefault="00A85E8D" w:rsidP="00152B8F">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main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613BA8FC" w14:textId="77777777" w:rsidR="00A85E8D" w:rsidRPr="008D4247" w:rsidRDefault="00A85E8D" w:rsidP="00152B8F">
      <w:pPr>
        <w:widowControl w:val="0"/>
        <w:spacing w:line="480" w:lineRule="auto"/>
        <w:ind w:hanging="28"/>
        <w:contextualSpacing/>
        <w:jc w:val="center"/>
        <w:outlineLvl w:val="2"/>
        <w:rPr>
          <w:rFonts w:eastAsia="MS ????"/>
          <w:b/>
          <w:bCs/>
          <w:color w:val="auto"/>
          <w:szCs w:val="26"/>
          <w:lang w:eastAsia="en-US"/>
        </w:rPr>
      </w:pPr>
    </w:p>
    <w:p w14:paraId="48CEBD5D" w14:textId="77777777" w:rsidR="00A85E8D" w:rsidRPr="008D4247" w:rsidRDefault="00A85E8D" w:rsidP="00152B8F">
      <w:pPr>
        <w:pStyle w:val="Heading2"/>
        <w:rPr>
          <w:rFonts w:cs="Times New Roman"/>
          <w:lang w:eastAsia="en-US"/>
        </w:rPr>
      </w:pPr>
      <w:bookmarkStart w:id="1488" w:name="_Toc419668330"/>
      <w:bookmarkStart w:id="1489" w:name="_Toc419709360"/>
      <w:bookmarkStart w:id="1490" w:name="_Toc138167518"/>
      <w:r w:rsidRPr="008D4247">
        <w:rPr>
          <w:rFonts w:cs="Times New Roman"/>
          <w:lang w:eastAsia="en-US"/>
        </w:rPr>
        <w:t>Heading 2</w:t>
      </w:r>
      <w:bookmarkEnd w:id="1488"/>
      <w:bookmarkEnd w:id="1489"/>
      <w:bookmarkEnd w:id="1490"/>
    </w:p>
    <w:p w14:paraId="3C0FDB9E" w14:textId="77777777" w:rsidR="00A85E8D" w:rsidRPr="008D4247" w:rsidRDefault="00A85E8D" w:rsidP="00152B8F">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main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47690F6B" w14:textId="77777777" w:rsidR="00A85E8D" w:rsidRPr="008D4247" w:rsidRDefault="00A85E8D" w:rsidP="00152B8F">
      <w:pPr>
        <w:widowControl w:val="0"/>
        <w:contextualSpacing/>
      </w:pPr>
    </w:p>
    <w:p w14:paraId="1E79791E" w14:textId="77777777" w:rsidR="00F129E7" w:rsidRPr="008D4247" w:rsidRDefault="00F129E7" w:rsidP="00152B8F">
      <w:pPr>
        <w:widowControl w:val="0"/>
        <w:contextualSpacing/>
        <w:rPr>
          <w:rFonts w:eastAsia="MS ??"/>
          <w:color w:val="auto"/>
          <w:lang w:eastAsia="en-US"/>
        </w:rPr>
      </w:pPr>
      <w:r w:rsidRPr="008D4247">
        <w:rPr>
          <w:rFonts w:eastAsia="MS ??"/>
          <w:color w:val="auto"/>
          <w:lang w:eastAsia="en-US"/>
        </w:rPr>
        <w:t>Never type anything below this line, where the Section Break (Odd) Page is.</w:t>
      </w:r>
    </w:p>
    <w:p w14:paraId="19E199B4" w14:textId="77777777" w:rsidR="00347C39" w:rsidRPr="008D4247" w:rsidRDefault="00347C39" w:rsidP="00152B8F">
      <w:pPr>
        <w:widowControl w:val="0"/>
        <w:contextualSpacing/>
        <w:rPr>
          <w:rFonts w:eastAsia="MS ??"/>
          <w:color w:val="auto"/>
          <w:lang w:eastAsia="en-US"/>
        </w:rPr>
      </w:pPr>
    </w:p>
    <w:p w14:paraId="5B33E9A7" w14:textId="77777777" w:rsidR="00A870A4" w:rsidRPr="008D4247" w:rsidRDefault="00A870A4" w:rsidP="004A1995">
      <w:pPr>
        <w:widowControl w:val="0"/>
        <w:contextualSpacing/>
        <w:jc w:val="center"/>
        <w:rPr>
          <w:rFonts w:eastAsia="MS ??"/>
          <w:color w:val="auto"/>
          <w:lang w:eastAsia="en-US"/>
        </w:rPr>
        <w:sectPr w:rsidR="00A870A4"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1327D19F" w14:textId="0E3D27FE" w:rsidR="004A1995" w:rsidRPr="008D4247" w:rsidRDefault="004A1995" w:rsidP="004A1995">
      <w:pPr>
        <w:widowControl w:val="0"/>
        <w:contextualSpacing/>
        <w:jc w:val="center"/>
        <w:rPr>
          <w:rFonts w:eastAsia="MS ??"/>
          <w:color w:val="auto"/>
          <w:lang w:eastAsia="en-US"/>
        </w:rPr>
      </w:pPr>
    </w:p>
    <w:p w14:paraId="040E4093" w14:textId="77777777" w:rsidR="004A1995" w:rsidRPr="008D4247" w:rsidRDefault="004A1995" w:rsidP="004A1995">
      <w:pPr>
        <w:pStyle w:val="Heading1"/>
        <w:spacing w:line="240" w:lineRule="auto"/>
      </w:pPr>
      <w:bookmarkStart w:id="1491" w:name="_Toc390681554"/>
    </w:p>
    <w:p w14:paraId="31CFF8C8" w14:textId="77777777" w:rsidR="004A1995" w:rsidRPr="008D4247" w:rsidRDefault="004A1995" w:rsidP="004A1995">
      <w:pPr>
        <w:pStyle w:val="Heading1"/>
        <w:spacing w:line="240" w:lineRule="auto"/>
      </w:pPr>
    </w:p>
    <w:p w14:paraId="1287DF09" w14:textId="77777777" w:rsidR="004A1995" w:rsidRPr="008D4247" w:rsidRDefault="004A1995" w:rsidP="004A1995">
      <w:pPr>
        <w:pStyle w:val="Heading1"/>
        <w:spacing w:line="240" w:lineRule="auto"/>
      </w:pPr>
    </w:p>
    <w:p w14:paraId="01840F99" w14:textId="77777777" w:rsidR="004A1995" w:rsidRPr="008D4247" w:rsidRDefault="004A1995" w:rsidP="004A1995">
      <w:pPr>
        <w:pStyle w:val="Heading1"/>
        <w:spacing w:line="240" w:lineRule="auto"/>
      </w:pPr>
    </w:p>
    <w:p w14:paraId="29FE5873" w14:textId="58DC369C" w:rsidR="00A85E8D" w:rsidRPr="008D4247" w:rsidRDefault="00A85E8D" w:rsidP="004A1995">
      <w:pPr>
        <w:pStyle w:val="Heading1"/>
      </w:pPr>
      <w:bookmarkStart w:id="1492" w:name="_Toc419668331"/>
      <w:bookmarkStart w:id="1493" w:name="_Toc419709361"/>
      <w:bookmarkStart w:id="1494" w:name="_Toc138167519"/>
      <w:r w:rsidRPr="008D4247">
        <w:t>Conclusion</w:t>
      </w:r>
      <w:bookmarkEnd w:id="1491"/>
      <w:bookmarkEnd w:id="1492"/>
      <w:bookmarkEnd w:id="1493"/>
      <w:bookmarkEnd w:id="1494"/>
    </w:p>
    <w:p w14:paraId="42572451" w14:textId="77777777" w:rsidR="004A1995" w:rsidRPr="008D4247" w:rsidRDefault="004A1995" w:rsidP="004A1995">
      <w:pPr>
        <w:jc w:val="center"/>
      </w:pPr>
    </w:p>
    <w:p w14:paraId="1D93FCAF" w14:textId="1E251610" w:rsidR="00A85E8D" w:rsidRPr="008D4247" w:rsidRDefault="0027656E" w:rsidP="00152B8F">
      <w:pPr>
        <w:widowControl w:val="0"/>
        <w:spacing w:line="480" w:lineRule="auto"/>
        <w:ind w:firstLine="720"/>
        <w:contextualSpacing/>
      </w:pPr>
      <w:r w:rsidRPr="008D4247">
        <w:t>Start here</w:t>
      </w:r>
      <w:r w:rsidR="00DD0FA3" w:rsidRPr="008D4247">
        <w:t xml:space="preserve">. </w:t>
      </w:r>
      <w:r w:rsidR="00A85E8D" w:rsidRPr="008D4247">
        <w:t xml:space="preserve">The conclusion should be a separate section that forms the final part of the dissertation </w:t>
      </w:r>
      <w:r w:rsidR="00753B71" w:rsidRPr="008D4247">
        <w:t>before</w:t>
      </w:r>
      <w:r w:rsidR="00A85E8D" w:rsidRPr="008D4247">
        <w:t xml:space="preserve"> the Bibliography unless you also have an appendix or appendixes. In that case, the order will be Conclusion, Appendixes, Bibliography, and Vita (remember the acronym </w:t>
      </w:r>
      <w:proofErr w:type="spellStart"/>
      <w:r w:rsidR="00A85E8D" w:rsidRPr="008D4247">
        <w:t>CABV</w:t>
      </w:r>
      <w:proofErr w:type="spellEnd"/>
      <w:r w:rsidR="00A85E8D" w:rsidRPr="008D4247">
        <w:t>).</w:t>
      </w:r>
      <w:r w:rsidR="00E53E82" w:rsidRPr="008D4247">
        <w:t xml:space="preserve"> </w:t>
      </w:r>
      <w:r w:rsidR="00A85E8D" w:rsidRPr="008D4247">
        <w:t>Make sure not to add new material to the conclusion as it should sum up your arguments and convincingly bring forth your thesis, including recommendations on what people should do to apply your research. It is a good habit to read your introduction that promises certain things in your paper and then make sure that your conclusion delivers what your introduction promises. Also, typically the Conclusion will not go beyond Heading 3 so the other headings are not pasted below. Finally, typically the Conclusion will be about 3-10 pages long and include a section on the limitations of the research and a section on potential further research topics for future dissertations.</w:t>
      </w:r>
    </w:p>
    <w:p w14:paraId="5151954C" w14:textId="77777777" w:rsidR="00A85E8D" w:rsidRPr="008D4247" w:rsidRDefault="00A85E8D" w:rsidP="00152B8F">
      <w:pPr>
        <w:widowControl w:val="0"/>
        <w:spacing w:line="480" w:lineRule="auto"/>
        <w:ind w:firstLine="720"/>
        <w:contextualSpacing/>
        <w:rPr>
          <w:rFonts w:eastAsia="MS ??"/>
          <w:color w:val="auto"/>
          <w:lang w:eastAsia="en-US"/>
        </w:rPr>
      </w:pPr>
      <w:r w:rsidRPr="008D4247">
        <w:rPr>
          <w:rFonts w:eastAsia="MS ??"/>
          <w:color w:val="auto"/>
          <w:lang w:eastAsia="en-US"/>
        </w:rPr>
        <w:t xml:space="preserve">The second paragraph is also indented by half an inch (1.25 cm) and the numbering is an Arabic number centered at the bottom of the page. </w:t>
      </w:r>
    </w:p>
    <w:p w14:paraId="41D968A4" w14:textId="77777777" w:rsidR="00A85E8D" w:rsidRPr="008D4247" w:rsidRDefault="00A85E8D" w:rsidP="00152B8F">
      <w:pPr>
        <w:pStyle w:val="Heading2"/>
        <w:keepNext w:val="0"/>
        <w:widowControl w:val="0"/>
        <w:rPr>
          <w:rFonts w:cs="Times New Roman"/>
          <w:lang w:eastAsia="en-US"/>
        </w:rPr>
      </w:pPr>
      <w:bookmarkStart w:id="1495" w:name="_Toc322880487"/>
    </w:p>
    <w:p w14:paraId="4C9021DC" w14:textId="77777777" w:rsidR="00A85E8D" w:rsidRPr="008D4247" w:rsidRDefault="00A85E8D" w:rsidP="00152B8F">
      <w:pPr>
        <w:pStyle w:val="Heading2"/>
        <w:rPr>
          <w:rFonts w:cs="Times New Roman"/>
        </w:rPr>
      </w:pPr>
      <w:bookmarkStart w:id="1496" w:name="_Toc390681555"/>
      <w:bookmarkStart w:id="1497" w:name="_Toc419668332"/>
      <w:bookmarkStart w:id="1498" w:name="_Toc419709362"/>
      <w:bookmarkStart w:id="1499" w:name="_Toc138167520"/>
      <w:r w:rsidRPr="008D4247">
        <w:rPr>
          <w:rFonts w:cs="Times New Roman"/>
        </w:rPr>
        <w:t>Heading 2</w:t>
      </w:r>
      <w:bookmarkEnd w:id="1495"/>
      <w:bookmarkEnd w:id="1496"/>
      <w:bookmarkEnd w:id="1497"/>
      <w:bookmarkEnd w:id="1498"/>
      <w:bookmarkEnd w:id="1499"/>
    </w:p>
    <w:p w14:paraId="506FDD4C" w14:textId="77777777" w:rsidR="00A85E8D" w:rsidRPr="008D4247" w:rsidRDefault="00A85E8D" w:rsidP="00152B8F">
      <w:pPr>
        <w:widowControl w:val="0"/>
        <w:spacing w:line="480" w:lineRule="auto"/>
        <w:ind w:firstLine="720"/>
        <w:contextualSpacing/>
        <w:rPr>
          <w:rFonts w:eastAsia="MS ??"/>
          <w:color w:val="auto"/>
          <w:lang w:eastAsia="en-US"/>
        </w:rPr>
      </w:pPr>
      <w:r w:rsidRPr="008D4247">
        <w:rPr>
          <w:rFonts w:eastAsia="Times New Roman"/>
          <w:color w:val="auto"/>
          <w:szCs w:val="32"/>
          <w:lang w:eastAsia="en-US"/>
        </w:rPr>
        <w:t>The regular text here follows a</w:t>
      </w:r>
      <w:r w:rsidRPr="008D4247">
        <w:rPr>
          <w:rFonts w:eastAsia="MS ??"/>
          <w:i/>
          <w:color w:val="auto"/>
          <w:lang w:eastAsia="en-US"/>
        </w:rPr>
        <w:t xml:space="preserve"> headline-style</w:t>
      </w:r>
      <w:r w:rsidRPr="008D4247">
        <w:rPr>
          <w:rFonts w:eastAsia="MS ??"/>
          <w:color w:val="auto"/>
          <w:lang w:eastAsia="en-US"/>
        </w:rPr>
        <w:t xml:space="preserve"> Heading 2 in </w:t>
      </w:r>
      <w:r w:rsidRPr="008D4247">
        <w:rPr>
          <w:rFonts w:eastAsia="MS ??"/>
          <w:b/>
          <w:color w:val="auto"/>
          <w:lang w:eastAsia="en-US"/>
        </w:rPr>
        <w:t>bold</w:t>
      </w:r>
      <w:r w:rsidRPr="008D4247">
        <w:rPr>
          <w:rFonts w:eastAsia="MS ??"/>
          <w:color w:val="auto"/>
          <w:lang w:eastAsia="en-US"/>
        </w:rPr>
        <w:t xml:space="preserve"> (see 3.5.9 on page 22 and Turabian, 393).</w:t>
      </w:r>
    </w:p>
    <w:p w14:paraId="6E89876C" w14:textId="77777777" w:rsidR="00A85E8D" w:rsidRPr="008D4247" w:rsidRDefault="00A85E8D" w:rsidP="00152B8F">
      <w:pPr>
        <w:widowControl w:val="0"/>
        <w:spacing w:line="480" w:lineRule="auto"/>
        <w:ind w:firstLine="720"/>
        <w:contextualSpacing/>
        <w:rPr>
          <w:rFonts w:eastAsia="MS ??"/>
          <w:color w:val="auto"/>
          <w:lang w:eastAsia="en-US"/>
        </w:rPr>
      </w:pPr>
    </w:p>
    <w:p w14:paraId="2D1D19C5" w14:textId="77777777" w:rsidR="00A85E8D" w:rsidRPr="008D4247" w:rsidRDefault="00A85E8D" w:rsidP="00152B8F">
      <w:pPr>
        <w:pStyle w:val="Heading3"/>
      </w:pPr>
      <w:bookmarkStart w:id="1500" w:name="_Toc322880488"/>
      <w:bookmarkStart w:id="1501" w:name="_Toc390681556"/>
      <w:bookmarkStart w:id="1502" w:name="_Toc419668333"/>
      <w:bookmarkStart w:id="1503" w:name="_Toc419709363"/>
      <w:bookmarkStart w:id="1504" w:name="_Toc138167521"/>
      <w:r w:rsidRPr="008D4247">
        <w:t>Heading 3</w:t>
      </w:r>
      <w:bookmarkEnd w:id="1500"/>
      <w:bookmarkEnd w:id="1501"/>
      <w:bookmarkEnd w:id="1502"/>
      <w:bookmarkEnd w:id="1503"/>
      <w:bookmarkEnd w:id="1504"/>
    </w:p>
    <w:p w14:paraId="507264D2" w14:textId="77777777" w:rsidR="00A85E8D" w:rsidRPr="008D4247" w:rsidRDefault="00A85E8D" w:rsidP="00152B8F">
      <w:pPr>
        <w:widowControl w:val="0"/>
        <w:spacing w:line="480" w:lineRule="auto"/>
        <w:ind w:firstLine="720"/>
        <w:contextualSpacing/>
        <w:rPr>
          <w:rFonts w:eastAsia="Times New Roman"/>
          <w:color w:val="auto"/>
          <w:szCs w:val="32"/>
          <w:lang w:eastAsia="en-US"/>
        </w:rPr>
      </w:pPr>
      <w:r w:rsidRPr="008D4247">
        <w:rPr>
          <w:rFonts w:eastAsia="Times New Roman"/>
          <w:color w:val="auto"/>
          <w:szCs w:val="32"/>
          <w:lang w:eastAsia="en-US"/>
        </w:rPr>
        <w:t xml:space="preserve">The regular text here follows a </w:t>
      </w:r>
      <w:r w:rsidRPr="008D4247">
        <w:rPr>
          <w:rFonts w:eastAsia="Times New Roman"/>
          <w:i/>
          <w:color w:val="auto"/>
          <w:szCs w:val="32"/>
          <w:lang w:eastAsia="en-US"/>
        </w:rPr>
        <w:t>headline-style</w:t>
      </w:r>
      <w:r w:rsidRPr="008D4247">
        <w:rPr>
          <w:rFonts w:eastAsia="Times New Roman"/>
          <w:color w:val="auto"/>
          <w:szCs w:val="32"/>
          <w:lang w:eastAsia="en-US"/>
        </w:rPr>
        <w:t xml:space="preserve"> Heading 3 in regular text (see </w:t>
      </w:r>
      <w:r w:rsidRPr="008D4247">
        <w:rPr>
          <w:rFonts w:eastAsia="Times New Roman"/>
          <w:color w:val="auto"/>
          <w:szCs w:val="32"/>
          <w:lang w:eastAsia="en-US"/>
        </w:rPr>
        <w:lastRenderedPageBreak/>
        <w:t>3.4.2 on page 19 and 3.5.9 on page 22 and Turabian, 393).</w:t>
      </w:r>
    </w:p>
    <w:p w14:paraId="5B01C755" w14:textId="345D668F" w:rsidR="0027656E" w:rsidRPr="008D4247" w:rsidRDefault="0027656E" w:rsidP="00152B8F">
      <w:pPr>
        <w:widowControl w:val="0"/>
        <w:contextualSpacing/>
        <w:rPr>
          <w:rFonts w:eastAsia="MS ??"/>
          <w:color w:val="auto"/>
          <w:lang w:eastAsia="en-US"/>
        </w:rPr>
      </w:pPr>
      <w:r w:rsidRPr="008D4247">
        <w:rPr>
          <w:rFonts w:eastAsia="MS ??"/>
          <w:color w:val="auto"/>
          <w:lang w:eastAsia="en-US"/>
        </w:rPr>
        <w:t>Never type anything below this line, where the Section Break (Odd) Page is.</w:t>
      </w:r>
    </w:p>
    <w:p w14:paraId="7E3446E0" w14:textId="77777777" w:rsidR="00726DC6" w:rsidRPr="008D4247" w:rsidRDefault="00726DC6" w:rsidP="00152B8F">
      <w:pPr>
        <w:widowControl w:val="0"/>
        <w:contextualSpacing/>
        <w:rPr>
          <w:rFonts w:eastAsia="MS ??"/>
          <w:color w:val="auto"/>
          <w:lang w:eastAsia="en-US"/>
        </w:rPr>
      </w:pPr>
    </w:p>
    <w:p w14:paraId="3C8AD014" w14:textId="77777777" w:rsidR="00726DC6" w:rsidRPr="008D4247" w:rsidRDefault="00726DC6" w:rsidP="004A1995">
      <w:pPr>
        <w:pStyle w:val="Heading1"/>
        <w:spacing w:line="240" w:lineRule="auto"/>
        <w:sectPr w:rsidR="00726DC6" w:rsidRPr="008D4247" w:rsidSect="008D4247">
          <w:footnotePr>
            <w:numRestart w:val="eachSect"/>
          </w:footnotePr>
          <w:type w:val="oddPage"/>
          <w:pgSz w:w="11900" w:h="16840" w:code="9"/>
          <w:pgMar w:top="1440" w:right="1440" w:bottom="1440" w:left="2160" w:header="720" w:footer="720" w:gutter="0"/>
          <w:cols w:space="708"/>
          <w:titlePg/>
          <w:docGrid w:linePitch="360"/>
        </w:sectPr>
      </w:pPr>
      <w:bookmarkStart w:id="1505" w:name="_Toc355292148"/>
      <w:bookmarkStart w:id="1506" w:name="_Toc361433608"/>
      <w:bookmarkStart w:id="1507" w:name="_Toc362126439"/>
      <w:bookmarkStart w:id="1508" w:name="_Toc390681557"/>
    </w:p>
    <w:p w14:paraId="14DA0C19" w14:textId="4B05E764" w:rsidR="004A1995" w:rsidRPr="008D4247" w:rsidRDefault="004A1995" w:rsidP="004A1995">
      <w:pPr>
        <w:pStyle w:val="Heading1"/>
        <w:spacing w:line="240" w:lineRule="auto"/>
      </w:pPr>
    </w:p>
    <w:p w14:paraId="0C0EDA7A" w14:textId="77777777" w:rsidR="004A1995" w:rsidRPr="008D4247" w:rsidRDefault="004A1995" w:rsidP="004A1995">
      <w:pPr>
        <w:pStyle w:val="Heading1"/>
        <w:spacing w:line="240" w:lineRule="auto"/>
      </w:pPr>
    </w:p>
    <w:p w14:paraId="30E0210F" w14:textId="77777777" w:rsidR="004A1995" w:rsidRPr="008D4247" w:rsidRDefault="004A1995" w:rsidP="004A1995">
      <w:pPr>
        <w:pStyle w:val="Heading1"/>
        <w:spacing w:line="240" w:lineRule="auto"/>
      </w:pPr>
    </w:p>
    <w:p w14:paraId="216112C5" w14:textId="77777777" w:rsidR="004A1995" w:rsidRPr="008D4247" w:rsidRDefault="004A1995" w:rsidP="004A1995">
      <w:pPr>
        <w:pStyle w:val="Heading1"/>
        <w:spacing w:line="240" w:lineRule="auto"/>
      </w:pPr>
    </w:p>
    <w:p w14:paraId="2419CCA3" w14:textId="77777777" w:rsidR="004A1995" w:rsidRPr="008D4247" w:rsidRDefault="004A1995" w:rsidP="004A1995">
      <w:pPr>
        <w:pStyle w:val="Heading1"/>
        <w:spacing w:line="240" w:lineRule="auto"/>
      </w:pPr>
    </w:p>
    <w:p w14:paraId="49C15184" w14:textId="520F2AB5" w:rsidR="00E95CE3" w:rsidRPr="008D4247" w:rsidRDefault="00E95CE3" w:rsidP="00E95CE3">
      <w:pPr>
        <w:pStyle w:val="Heading1"/>
        <w:rPr>
          <w:rFonts w:eastAsia="Times New Roman"/>
          <w:bCs/>
          <w:lang w:val="en-SG" w:bidi="th-TH"/>
        </w:rPr>
      </w:pPr>
      <w:bookmarkStart w:id="1509" w:name="_Toc138167522"/>
      <w:bookmarkStart w:id="1510" w:name="_Toc419668334"/>
      <w:bookmarkStart w:id="1511" w:name="_Toc419709364"/>
      <w:r w:rsidRPr="008D4247">
        <w:t>Appendix 1</w:t>
      </w:r>
      <w:r w:rsidRPr="008D4247">
        <w:br/>
      </w:r>
      <w:r w:rsidRPr="008D4247">
        <w:rPr>
          <w:rFonts w:eastAsia="Times New Roman"/>
          <w:bCs/>
          <w:lang w:val="en-SG" w:bidi="th-TH"/>
        </w:rPr>
        <w:t>Participant Information &amp; Consent Form</w:t>
      </w:r>
      <w:bookmarkEnd w:id="1509"/>
    </w:p>
    <w:bookmarkEnd w:id="1505"/>
    <w:bookmarkEnd w:id="1506"/>
    <w:bookmarkEnd w:id="1507"/>
    <w:bookmarkEnd w:id="1508"/>
    <w:bookmarkEnd w:id="1510"/>
    <w:bookmarkEnd w:id="1511"/>
    <w:p w14:paraId="113122A1" w14:textId="6CB064C2" w:rsidR="00AF221D" w:rsidRPr="008D4247" w:rsidRDefault="00AF221D" w:rsidP="00E95CE3">
      <w:pPr>
        <w:jc w:val="center"/>
        <w:rPr>
          <w:rFonts w:eastAsia="Times New Roman"/>
          <w:b/>
          <w:bCs/>
          <w:lang w:val="en-SG" w:bidi="th-TH"/>
        </w:rPr>
      </w:pPr>
      <w:r w:rsidRPr="008D4247">
        <w:rPr>
          <w:rFonts w:eastAsia="Times New Roman"/>
          <w:b/>
          <w:bCs/>
          <w:lang w:val="en-SG" w:bidi="th-TH"/>
        </w:rPr>
        <w:t>Instructions for Students</w:t>
      </w:r>
    </w:p>
    <w:p w14:paraId="461651D9" w14:textId="614ED6E9" w:rsidR="00E95CE3" w:rsidRPr="008D4247" w:rsidRDefault="00E95CE3" w:rsidP="00E95CE3">
      <w:pPr>
        <w:jc w:val="center"/>
        <w:rPr>
          <w:rFonts w:eastAsia="Times New Roman"/>
          <w:lang w:val="en-SG" w:bidi="th-TH"/>
        </w:rPr>
      </w:pPr>
    </w:p>
    <w:p w14:paraId="289783C2" w14:textId="77777777" w:rsidR="00E95CE3" w:rsidRPr="008D4247" w:rsidRDefault="00E95CE3" w:rsidP="00E95CE3">
      <w:pPr>
        <w:jc w:val="center"/>
        <w:rPr>
          <w:rFonts w:eastAsia="Times New Roman"/>
          <w:color w:val="auto"/>
          <w:sz w:val="22"/>
          <w:szCs w:val="22"/>
          <w:lang w:val="en-SG" w:bidi="th-TH"/>
        </w:rPr>
      </w:pPr>
    </w:p>
    <w:p w14:paraId="250A311D" w14:textId="355FCBC5" w:rsidR="00AF221D" w:rsidRPr="008D4247" w:rsidRDefault="00AF221D" w:rsidP="009806E6">
      <w:pPr>
        <w:numPr>
          <w:ilvl w:val="0"/>
          <w:numId w:val="1"/>
        </w:numPr>
        <w:tabs>
          <w:tab w:val="clear" w:pos="720"/>
          <w:tab w:val="num" w:pos="426"/>
        </w:tabs>
        <w:spacing w:after="200"/>
        <w:ind w:left="426" w:hanging="426"/>
        <w:textAlignment w:val="baseline"/>
        <w:rPr>
          <w:rFonts w:eastAsia="Times New Roman"/>
          <w:sz w:val="22"/>
          <w:szCs w:val="22"/>
          <w:lang w:val="en-SG" w:bidi="th-TH"/>
        </w:rPr>
      </w:pPr>
      <w:r w:rsidRPr="008D4247">
        <w:rPr>
          <w:rFonts w:eastAsia="Times New Roman"/>
          <w:sz w:val="22"/>
          <w:szCs w:val="22"/>
          <w:lang w:val="en-SG" w:bidi="th-TH"/>
        </w:rPr>
        <w:t xml:space="preserve">In compliance with the Personal Data Protection Act of Singapore and the ethics of research on human subjects, all </w:t>
      </w:r>
      <w:proofErr w:type="spellStart"/>
      <w:r w:rsidRPr="008D4247">
        <w:rPr>
          <w:rFonts w:eastAsia="Times New Roman"/>
          <w:sz w:val="22"/>
          <w:szCs w:val="22"/>
          <w:lang w:val="en-SG" w:bidi="th-TH"/>
        </w:rPr>
        <w:t>DMin</w:t>
      </w:r>
      <w:proofErr w:type="spellEnd"/>
      <w:r w:rsidRPr="008D4247">
        <w:rPr>
          <w:rFonts w:eastAsia="Times New Roman"/>
          <w:sz w:val="22"/>
          <w:szCs w:val="22"/>
          <w:lang w:val="en-SG" w:bidi="th-TH"/>
        </w:rPr>
        <w:t xml:space="preserve"> students who are collecting data from people (e.g., survey, interview) for their research must obtain written permission from all participants to use the data contributed by them. </w:t>
      </w:r>
      <w:r w:rsidR="00753B71" w:rsidRPr="008D4247">
        <w:rPr>
          <w:rFonts w:eastAsia="Times New Roman"/>
          <w:sz w:val="22"/>
          <w:szCs w:val="22"/>
          <w:lang w:val="en-SG" w:bidi="th-TH"/>
        </w:rPr>
        <w:t>Within</w:t>
      </w:r>
      <w:r w:rsidRPr="008D4247">
        <w:rPr>
          <w:rFonts w:eastAsia="Times New Roman"/>
          <w:sz w:val="22"/>
          <w:szCs w:val="22"/>
          <w:lang w:val="en-SG" w:bidi="th-TH"/>
        </w:rPr>
        <w:t xml:space="preserve"> sensitive regions where it is unsafe for the participant to give written consent, oral consent will be sufficient. </w:t>
      </w:r>
    </w:p>
    <w:p w14:paraId="7732E0BD" w14:textId="77777777" w:rsidR="00AF221D" w:rsidRPr="008D4247" w:rsidRDefault="00AF221D" w:rsidP="00AF221D">
      <w:pPr>
        <w:rPr>
          <w:rFonts w:eastAsia="Times New Roman"/>
          <w:color w:val="auto"/>
          <w:lang w:val="en-SG" w:bidi="th-TH"/>
        </w:rPr>
      </w:pPr>
    </w:p>
    <w:p w14:paraId="75E4BBDA" w14:textId="371916D7" w:rsidR="00AF221D" w:rsidRPr="008D4247" w:rsidRDefault="00AF221D" w:rsidP="009806E6">
      <w:pPr>
        <w:numPr>
          <w:ilvl w:val="0"/>
          <w:numId w:val="1"/>
        </w:numPr>
        <w:tabs>
          <w:tab w:val="clear" w:pos="720"/>
          <w:tab w:val="num" w:pos="426"/>
        </w:tabs>
        <w:spacing w:after="200"/>
        <w:ind w:left="426" w:hanging="426"/>
        <w:textAlignment w:val="baseline"/>
        <w:rPr>
          <w:rFonts w:eastAsia="Times New Roman"/>
          <w:sz w:val="22"/>
          <w:szCs w:val="22"/>
          <w:lang w:val="en-SG" w:bidi="th-TH"/>
        </w:rPr>
      </w:pPr>
      <w:r w:rsidRPr="008D4247">
        <w:rPr>
          <w:rFonts w:eastAsia="Times New Roman"/>
          <w:sz w:val="22"/>
          <w:szCs w:val="22"/>
          <w:lang w:val="en-SG" w:bidi="th-TH"/>
        </w:rPr>
        <w:t xml:space="preserve">Students will need to indicate such consent in their dissertation. Dissertations that do not comply with this requirement will not be accepted for </w:t>
      </w:r>
      <w:r w:rsidR="00753B71" w:rsidRPr="008D4247">
        <w:rPr>
          <w:rFonts w:eastAsia="Times New Roman"/>
          <w:sz w:val="22"/>
          <w:szCs w:val="22"/>
          <w:lang w:val="en-SG" w:bidi="th-TH"/>
        </w:rPr>
        <w:t xml:space="preserve">the </w:t>
      </w:r>
      <w:r w:rsidRPr="008D4247">
        <w:rPr>
          <w:rFonts w:eastAsia="Times New Roman"/>
          <w:sz w:val="22"/>
          <w:szCs w:val="22"/>
          <w:lang w:val="en-SG" w:bidi="th-TH"/>
        </w:rPr>
        <w:t>oral defen</w:t>
      </w:r>
      <w:r w:rsidR="0081166A" w:rsidRPr="008D4247">
        <w:rPr>
          <w:rFonts w:eastAsia="Times New Roman"/>
          <w:sz w:val="22"/>
          <w:szCs w:val="22"/>
          <w:lang w:val="en-SG" w:bidi="th-TH"/>
        </w:rPr>
        <w:t>c</w:t>
      </w:r>
      <w:r w:rsidRPr="008D4247">
        <w:rPr>
          <w:rFonts w:eastAsia="Times New Roman"/>
          <w:sz w:val="22"/>
          <w:szCs w:val="22"/>
          <w:lang w:val="en-SG" w:bidi="th-TH"/>
        </w:rPr>
        <w:t>e.</w:t>
      </w:r>
    </w:p>
    <w:p w14:paraId="11974403" w14:textId="77777777" w:rsidR="00AF221D" w:rsidRPr="008D4247" w:rsidRDefault="00AF221D" w:rsidP="00AF221D">
      <w:pPr>
        <w:rPr>
          <w:rFonts w:eastAsia="Times New Roman"/>
          <w:color w:val="auto"/>
          <w:lang w:val="en-SG" w:bidi="th-TH"/>
        </w:rPr>
      </w:pPr>
    </w:p>
    <w:p w14:paraId="7318EE7E" w14:textId="77777777" w:rsidR="00AF221D" w:rsidRPr="008D4247" w:rsidRDefault="00AF221D" w:rsidP="009806E6">
      <w:pPr>
        <w:numPr>
          <w:ilvl w:val="0"/>
          <w:numId w:val="1"/>
        </w:numPr>
        <w:tabs>
          <w:tab w:val="clear" w:pos="720"/>
          <w:tab w:val="num" w:pos="426"/>
        </w:tabs>
        <w:spacing w:after="200"/>
        <w:ind w:left="426" w:hanging="426"/>
        <w:textAlignment w:val="baseline"/>
        <w:rPr>
          <w:rFonts w:eastAsia="Times New Roman"/>
          <w:sz w:val="22"/>
          <w:szCs w:val="22"/>
          <w:lang w:val="en-SG" w:bidi="th-TH"/>
        </w:rPr>
      </w:pPr>
      <w:r w:rsidRPr="008D4247">
        <w:rPr>
          <w:rFonts w:eastAsia="Times New Roman"/>
          <w:sz w:val="22"/>
          <w:szCs w:val="22"/>
          <w:lang w:val="en-SG" w:bidi="th-TH"/>
        </w:rPr>
        <w:t xml:space="preserve">After obtaining the signed consent from each participant, students will need to inform the </w:t>
      </w:r>
      <w:proofErr w:type="spellStart"/>
      <w:r w:rsidRPr="008D4247">
        <w:rPr>
          <w:rFonts w:eastAsia="Times New Roman"/>
          <w:sz w:val="22"/>
          <w:szCs w:val="22"/>
          <w:lang w:val="en-SG" w:bidi="th-TH"/>
        </w:rPr>
        <w:t>DMin</w:t>
      </w:r>
      <w:proofErr w:type="spellEnd"/>
      <w:r w:rsidRPr="008D4247">
        <w:rPr>
          <w:rFonts w:eastAsia="Times New Roman"/>
          <w:sz w:val="22"/>
          <w:szCs w:val="22"/>
          <w:lang w:val="en-SG" w:bidi="th-TH"/>
        </w:rPr>
        <w:t xml:space="preserve"> director and the </w:t>
      </w:r>
      <w:proofErr w:type="spellStart"/>
      <w:r w:rsidRPr="008D4247">
        <w:rPr>
          <w:rFonts w:eastAsia="Times New Roman"/>
          <w:sz w:val="22"/>
          <w:szCs w:val="22"/>
          <w:lang w:val="en-SG" w:bidi="th-TH"/>
        </w:rPr>
        <w:t>DMin</w:t>
      </w:r>
      <w:proofErr w:type="spellEnd"/>
      <w:r w:rsidRPr="008D4247">
        <w:rPr>
          <w:rFonts w:eastAsia="Times New Roman"/>
          <w:sz w:val="22"/>
          <w:szCs w:val="22"/>
          <w:lang w:val="en-SG" w:bidi="th-TH"/>
        </w:rPr>
        <w:t xml:space="preserve"> Office by email that they have complied with getting the consent forms signed by participants.</w:t>
      </w:r>
    </w:p>
    <w:p w14:paraId="5F391E5E" w14:textId="77777777" w:rsidR="00AF221D" w:rsidRPr="008D4247" w:rsidRDefault="00AF221D" w:rsidP="00AF221D">
      <w:pPr>
        <w:rPr>
          <w:rFonts w:eastAsia="Times New Roman"/>
          <w:color w:val="auto"/>
          <w:lang w:val="en-SG" w:bidi="th-TH"/>
        </w:rPr>
      </w:pPr>
    </w:p>
    <w:p w14:paraId="2D4EDE3B" w14:textId="77166497" w:rsidR="00AF221D" w:rsidRPr="008D4247" w:rsidRDefault="00AF221D" w:rsidP="009806E6">
      <w:pPr>
        <w:numPr>
          <w:ilvl w:val="0"/>
          <w:numId w:val="1"/>
        </w:numPr>
        <w:tabs>
          <w:tab w:val="clear" w:pos="720"/>
          <w:tab w:val="num" w:pos="426"/>
        </w:tabs>
        <w:spacing w:after="200"/>
        <w:ind w:left="426" w:hanging="426"/>
        <w:textAlignment w:val="baseline"/>
        <w:rPr>
          <w:rFonts w:eastAsia="Times New Roman"/>
          <w:sz w:val="22"/>
          <w:szCs w:val="22"/>
          <w:lang w:val="en-SG" w:bidi="th-TH"/>
        </w:rPr>
      </w:pPr>
      <w:r w:rsidRPr="008D4247">
        <w:rPr>
          <w:rFonts w:eastAsia="Times New Roman"/>
          <w:sz w:val="22"/>
          <w:szCs w:val="22"/>
          <w:lang w:val="en-SG" w:bidi="th-TH"/>
        </w:rPr>
        <w:t>Students are to ensure that participants read and understand the “Participant Information and Consent Form.” Signed consent forms are to be kept by students for a period of 7–8 years after the research.</w:t>
      </w:r>
    </w:p>
    <w:p w14:paraId="63867CFF" w14:textId="77777777" w:rsidR="002A69B7" w:rsidRPr="008D4247" w:rsidRDefault="002A69B7">
      <w:pPr>
        <w:rPr>
          <w:rFonts w:eastAsia="Microsoft YaHei"/>
          <w:color w:val="222222"/>
          <w:lang w:val="en-SG" w:bidi="th-TH"/>
        </w:rPr>
      </w:pPr>
      <w:r w:rsidRPr="008D4247">
        <w:rPr>
          <w:rFonts w:eastAsia="Microsoft YaHei"/>
          <w:color w:val="222222"/>
          <w:lang w:val="en-SG" w:bidi="th-TH"/>
        </w:rPr>
        <w:br w:type="page"/>
      </w:r>
    </w:p>
    <w:p w14:paraId="763687D8" w14:textId="5AF77D15" w:rsidR="00AF221D" w:rsidRPr="008D4247" w:rsidRDefault="00AF221D" w:rsidP="00AF221D">
      <w:pPr>
        <w:spacing w:after="200"/>
        <w:jc w:val="center"/>
        <w:rPr>
          <w:rFonts w:eastAsia="Times New Roman"/>
          <w:color w:val="auto"/>
          <w:lang w:val="en-SG" w:bidi="th-TH"/>
        </w:rPr>
      </w:pPr>
      <w:r w:rsidRPr="008D4247">
        <w:rPr>
          <w:rFonts w:eastAsia="Times New Roman"/>
          <w:b/>
          <w:bCs/>
          <w:lang w:val="en-SG" w:bidi="th-TH"/>
        </w:rPr>
        <w:lastRenderedPageBreak/>
        <w:t>Participant Information &amp; Consent Form</w:t>
      </w:r>
    </w:p>
    <w:p w14:paraId="7F649C02" w14:textId="77777777" w:rsidR="00AF221D" w:rsidRPr="008D4247" w:rsidRDefault="00AF221D" w:rsidP="00AF221D">
      <w:pPr>
        <w:spacing w:after="200"/>
        <w:jc w:val="center"/>
        <w:rPr>
          <w:rFonts w:eastAsia="Times New Roman"/>
          <w:color w:val="auto"/>
          <w:lang w:val="en-SG" w:bidi="th-TH"/>
        </w:rPr>
      </w:pPr>
      <w:r w:rsidRPr="008D4247">
        <w:rPr>
          <w:rFonts w:eastAsia="Times New Roman"/>
          <w:b/>
          <w:bCs/>
          <w:lang w:val="en-SG" w:bidi="th-TH"/>
        </w:rPr>
        <w:t>Singapore Bible College </w:t>
      </w:r>
    </w:p>
    <w:p w14:paraId="17F38598" w14:textId="77777777" w:rsidR="00AF221D" w:rsidRPr="008D4247" w:rsidRDefault="00AF221D" w:rsidP="00901B59">
      <w:pPr>
        <w:rPr>
          <w:rFonts w:eastAsia="Times New Roman"/>
          <w:color w:val="auto"/>
          <w:sz w:val="22"/>
          <w:szCs w:val="22"/>
          <w:lang w:val="en-SG" w:bidi="th-TH"/>
        </w:rPr>
      </w:pPr>
    </w:p>
    <w:p w14:paraId="7458DE80" w14:textId="6074C1B2" w:rsidR="00AF221D" w:rsidRPr="008D4247" w:rsidRDefault="00AF221D" w:rsidP="00901B59">
      <w:pPr>
        <w:spacing w:after="200"/>
        <w:rPr>
          <w:rFonts w:eastAsia="Times New Roman"/>
          <w:color w:val="auto"/>
          <w:sz w:val="22"/>
          <w:szCs w:val="22"/>
          <w:lang w:val="en-SG" w:bidi="th-TH"/>
        </w:rPr>
      </w:pPr>
      <w:r w:rsidRPr="008D4247">
        <w:rPr>
          <w:rFonts w:eastAsia="Times New Roman"/>
          <w:b/>
          <w:bCs/>
          <w:sz w:val="22"/>
          <w:szCs w:val="22"/>
          <w:lang w:val="en-SG" w:bidi="th-TH"/>
        </w:rPr>
        <w:t xml:space="preserve">Title of Research Project: </w:t>
      </w:r>
      <w:r w:rsidR="009C1D8C" w:rsidRPr="008D4247">
        <w:rPr>
          <w:rFonts w:eastAsia="Times New Roman"/>
          <w:b/>
          <w:bCs/>
          <w:color w:val="C00000"/>
          <w:sz w:val="22"/>
          <w:szCs w:val="22"/>
          <w:lang w:val="en-SG" w:bidi="th-TH"/>
        </w:rPr>
        <w:t xml:space="preserve">Key Factors </w:t>
      </w:r>
      <w:r w:rsidR="00670080" w:rsidRPr="008D4247">
        <w:rPr>
          <w:rFonts w:eastAsia="Times New Roman"/>
          <w:b/>
          <w:bCs/>
          <w:color w:val="C00000"/>
          <w:sz w:val="22"/>
          <w:szCs w:val="22"/>
          <w:lang w:val="en-SG" w:bidi="th-TH"/>
        </w:rPr>
        <w:t xml:space="preserve">for </w:t>
      </w:r>
      <w:r w:rsidR="009C1D8C" w:rsidRPr="008D4247">
        <w:rPr>
          <w:rFonts w:eastAsia="Times New Roman"/>
          <w:b/>
          <w:bCs/>
          <w:color w:val="C00000"/>
          <w:sz w:val="22"/>
          <w:szCs w:val="22"/>
          <w:lang w:val="en-SG" w:bidi="th-TH"/>
        </w:rPr>
        <w:t xml:space="preserve">Church Growth or Stagnation of </w:t>
      </w:r>
      <w:r w:rsidR="00523229" w:rsidRPr="008D4247">
        <w:rPr>
          <w:rFonts w:eastAsia="Times New Roman"/>
          <w:b/>
          <w:bCs/>
          <w:color w:val="C00000"/>
          <w:sz w:val="22"/>
          <w:szCs w:val="22"/>
          <w:lang w:val="en-SG" w:bidi="th-TH"/>
        </w:rPr>
        <w:t xml:space="preserve">Ten </w:t>
      </w:r>
      <w:proofErr w:type="spellStart"/>
      <w:r w:rsidR="009C1D8C" w:rsidRPr="008D4247">
        <w:rPr>
          <w:rFonts w:eastAsia="Times New Roman"/>
          <w:b/>
          <w:bCs/>
          <w:color w:val="C00000"/>
          <w:sz w:val="22"/>
          <w:szCs w:val="22"/>
          <w:lang w:val="en-SG" w:bidi="th-TH"/>
        </w:rPr>
        <w:t>NIM</w:t>
      </w:r>
      <w:proofErr w:type="spellEnd"/>
      <w:r w:rsidR="009C1D8C" w:rsidRPr="008D4247">
        <w:rPr>
          <w:rFonts w:eastAsia="Times New Roman"/>
          <w:b/>
          <w:bCs/>
          <w:color w:val="C00000"/>
          <w:sz w:val="22"/>
          <w:szCs w:val="22"/>
          <w:lang w:val="en-SG" w:bidi="th-TH"/>
        </w:rPr>
        <w:t xml:space="preserve"> Churches</w:t>
      </w:r>
    </w:p>
    <w:p w14:paraId="50C6B843" w14:textId="0B8A6C5F" w:rsidR="00AF221D" w:rsidRPr="008D4247" w:rsidRDefault="00AF221D" w:rsidP="00901B59">
      <w:pPr>
        <w:spacing w:after="200"/>
        <w:rPr>
          <w:rFonts w:eastAsia="Times New Roman"/>
          <w:color w:val="auto"/>
          <w:sz w:val="22"/>
          <w:szCs w:val="22"/>
          <w:lang w:val="en-SG" w:bidi="th-TH"/>
        </w:rPr>
      </w:pPr>
      <w:r w:rsidRPr="008D4247">
        <w:rPr>
          <w:rFonts w:eastAsia="Times New Roman"/>
          <w:b/>
          <w:bCs/>
          <w:sz w:val="22"/>
          <w:szCs w:val="22"/>
          <w:lang w:val="en-SG" w:bidi="th-TH"/>
        </w:rPr>
        <w:t xml:space="preserve">Name of Student Researcher: </w:t>
      </w:r>
      <w:r w:rsidR="009C1D8C" w:rsidRPr="008D4247">
        <w:rPr>
          <w:rFonts w:eastAsia="Times New Roman"/>
          <w:b/>
          <w:bCs/>
          <w:color w:val="FF0000"/>
          <w:sz w:val="22"/>
          <w:szCs w:val="22"/>
          <w:lang w:val="en-SG" w:bidi="th-TH"/>
        </w:rPr>
        <w:t>Lekh Nath Poudel</w:t>
      </w:r>
    </w:p>
    <w:p w14:paraId="4400CC87" w14:textId="0F62D015" w:rsidR="00AF221D" w:rsidRPr="008D4247" w:rsidRDefault="00AF221D" w:rsidP="00901B59">
      <w:pPr>
        <w:spacing w:after="200"/>
        <w:rPr>
          <w:rFonts w:eastAsia="Times New Roman"/>
          <w:color w:val="auto"/>
          <w:sz w:val="22"/>
          <w:szCs w:val="22"/>
          <w:lang w:val="en-SG" w:bidi="th-TH"/>
        </w:rPr>
      </w:pPr>
      <w:r w:rsidRPr="008D4247">
        <w:rPr>
          <w:rFonts w:eastAsia="Times New Roman"/>
          <w:b/>
          <w:bCs/>
          <w:sz w:val="22"/>
          <w:szCs w:val="22"/>
          <w:lang w:val="en-SG" w:bidi="th-TH"/>
        </w:rPr>
        <w:t xml:space="preserve">Name of Research Mentor: </w:t>
      </w:r>
      <w:proofErr w:type="spellStart"/>
      <w:r w:rsidR="00492260" w:rsidRPr="008D4247">
        <w:rPr>
          <w:rFonts w:eastAsia="Times New Roman"/>
          <w:b/>
          <w:bCs/>
          <w:color w:val="FF0000"/>
          <w:sz w:val="22"/>
          <w:szCs w:val="22"/>
          <w:lang w:val="en-SG" w:bidi="th-TH"/>
        </w:rPr>
        <w:t>Dr</w:t>
      </w:r>
      <w:r w:rsidR="00F04844">
        <w:rPr>
          <w:rFonts w:eastAsia="Times New Roman"/>
          <w:b/>
          <w:bCs/>
          <w:color w:val="FF0000"/>
          <w:sz w:val="22"/>
          <w:szCs w:val="22"/>
          <w:lang w:val="en-SG" w:bidi="th-TH"/>
        </w:rPr>
        <w:t>.</w:t>
      </w:r>
      <w:proofErr w:type="spellEnd"/>
      <w:r w:rsidR="00F04844">
        <w:rPr>
          <w:rFonts w:eastAsia="Times New Roman"/>
          <w:b/>
          <w:bCs/>
          <w:color w:val="FF0000"/>
          <w:sz w:val="22"/>
          <w:szCs w:val="22"/>
          <w:lang w:val="en-SG" w:bidi="th-TH"/>
        </w:rPr>
        <w:t xml:space="preserve"> Alvin Tan</w:t>
      </w:r>
    </w:p>
    <w:p w14:paraId="0D75AAA4" w14:textId="4A5F93BC" w:rsidR="00AF221D" w:rsidRPr="008D4247" w:rsidRDefault="00C657F3" w:rsidP="00AF221D">
      <w:pPr>
        <w:spacing w:after="200"/>
        <w:rPr>
          <w:rFonts w:eastAsia="Times New Roman"/>
          <w:color w:val="auto"/>
          <w:sz w:val="22"/>
          <w:szCs w:val="22"/>
          <w:lang w:val="en-SG" w:bidi="th-TH"/>
        </w:rPr>
      </w:pPr>
      <w:r w:rsidRPr="008D4247">
        <w:rPr>
          <w:rFonts w:eastAsia="Times New Roman"/>
          <w:sz w:val="22"/>
          <w:szCs w:val="22"/>
          <w:lang w:val="en-SG" w:bidi="th-TH"/>
        </w:rPr>
        <w:t xml:space="preserve">You </w:t>
      </w:r>
      <w:r w:rsidR="00E93632" w:rsidRPr="008D4247">
        <w:rPr>
          <w:rFonts w:eastAsia="Times New Roman"/>
          <w:sz w:val="22"/>
          <w:szCs w:val="22"/>
          <w:lang w:val="en-SG" w:bidi="th-TH"/>
        </w:rPr>
        <w:t>are invited</w:t>
      </w:r>
      <w:r w:rsidR="00AF221D" w:rsidRPr="008D4247">
        <w:rPr>
          <w:rFonts w:eastAsia="Times New Roman"/>
          <w:sz w:val="22"/>
          <w:szCs w:val="22"/>
          <w:lang w:val="en-SG" w:bidi="th-TH"/>
        </w:rPr>
        <w:t xml:space="preserve"> to participate in a research study. Before you decide whether to participate, </w:t>
      </w:r>
      <w:r w:rsidR="00603EDC" w:rsidRPr="008D4247">
        <w:rPr>
          <w:rFonts w:eastAsia="Times New Roman"/>
          <w:sz w:val="22"/>
          <w:szCs w:val="22"/>
          <w:lang w:val="en-SG" w:bidi="th-TH"/>
        </w:rPr>
        <w:t>you must</w:t>
      </w:r>
      <w:r w:rsidR="00AF221D" w:rsidRPr="008D4247">
        <w:rPr>
          <w:rFonts w:eastAsia="Times New Roman"/>
          <w:sz w:val="22"/>
          <w:szCs w:val="22"/>
          <w:lang w:val="en-SG" w:bidi="th-TH"/>
        </w:rPr>
        <w:t xml:space="preserve"> understand </w:t>
      </w:r>
      <w:r w:rsidR="00603EDC" w:rsidRPr="008D4247">
        <w:rPr>
          <w:rFonts w:eastAsia="Times New Roman"/>
          <w:sz w:val="22"/>
          <w:szCs w:val="22"/>
          <w:lang w:val="en-SG" w:bidi="th-TH"/>
        </w:rPr>
        <w:t>the reasons behind the research</w:t>
      </w:r>
      <w:r w:rsidR="00AF221D" w:rsidRPr="008D4247">
        <w:rPr>
          <w:rFonts w:eastAsia="Times New Roman"/>
          <w:sz w:val="22"/>
          <w:szCs w:val="22"/>
          <w:lang w:val="en-SG" w:bidi="th-TH"/>
        </w:rPr>
        <w:t xml:space="preserve"> and what it will involve. Please take </w:t>
      </w:r>
      <w:r w:rsidR="00753B71" w:rsidRPr="008D4247">
        <w:rPr>
          <w:rFonts w:eastAsia="Times New Roman"/>
          <w:sz w:val="22"/>
          <w:szCs w:val="22"/>
          <w:lang w:val="en-SG" w:bidi="th-TH"/>
        </w:rPr>
        <w:t xml:space="preserve">the </w:t>
      </w:r>
      <w:r w:rsidR="00AF221D" w:rsidRPr="008D4247">
        <w:rPr>
          <w:rFonts w:eastAsia="Times New Roman"/>
          <w:sz w:val="22"/>
          <w:szCs w:val="22"/>
          <w:lang w:val="en-SG" w:bidi="th-TH"/>
        </w:rPr>
        <w:t>time to read the following information carefully and feel free to ask us if you would like more information or if there is anything that you do not understand. Please also feel free to discuss this with your friends and relatives if you wish. We would like to stress that you do not have to accept this invitation and should only agree to take part if you want to.</w:t>
      </w:r>
    </w:p>
    <w:p w14:paraId="35504E24" w14:textId="74C4D68F"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 xml:space="preserve">Purpose of </w:t>
      </w:r>
      <w:r w:rsidR="00753B71" w:rsidRPr="008D4247">
        <w:rPr>
          <w:rFonts w:eastAsia="Times New Roman"/>
          <w:b/>
          <w:bCs/>
          <w:sz w:val="22"/>
          <w:szCs w:val="22"/>
          <w:lang w:val="en-SG" w:bidi="th-TH"/>
        </w:rPr>
        <w:t xml:space="preserve">the </w:t>
      </w:r>
      <w:r w:rsidRPr="008D4247">
        <w:rPr>
          <w:rFonts w:eastAsia="Times New Roman"/>
          <w:b/>
          <w:bCs/>
          <w:sz w:val="22"/>
          <w:szCs w:val="22"/>
          <w:lang w:val="en-SG" w:bidi="th-TH"/>
        </w:rPr>
        <w:t>research</w:t>
      </w:r>
      <w:r w:rsidRPr="008D4247">
        <w:rPr>
          <w:rFonts w:eastAsia="Times New Roman"/>
          <w:sz w:val="22"/>
          <w:szCs w:val="22"/>
          <w:lang w:val="en-SG" w:bidi="th-TH"/>
        </w:rPr>
        <w:t xml:space="preserve">: </w:t>
      </w:r>
      <w:r w:rsidR="00823CFE" w:rsidRPr="008D4247">
        <w:rPr>
          <w:rFonts w:eastAsia="Times New Roman"/>
          <w:color w:val="C00000"/>
          <w:sz w:val="22"/>
          <w:szCs w:val="22"/>
          <w:lang w:val="en-SG" w:bidi="th-TH"/>
        </w:rPr>
        <w:t xml:space="preserve">The purpose of this research is to </w:t>
      </w:r>
      <w:r w:rsidR="009C1D8C" w:rsidRPr="008D4247">
        <w:rPr>
          <w:rFonts w:eastAsia="Times New Roman"/>
          <w:color w:val="C00000"/>
          <w:sz w:val="22"/>
          <w:szCs w:val="22"/>
          <w:lang w:val="en-SG" w:bidi="th-TH"/>
        </w:rPr>
        <w:t>find out the key factors of church growth or stagnation of</w:t>
      </w:r>
      <w:r w:rsidR="004D56E6" w:rsidRPr="008D4247">
        <w:rPr>
          <w:rFonts w:eastAsia="Times New Roman"/>
          <w:color w:val="C00000"/>
          <w:sz w:val="22"/>
          <w:szCs w:val="22"/>
          <w:lang w:val="en-SG" w:bidi="th-TH"/>
        </w:rPr>
        <w:t xml:space="preserve"> </w:t>
      </w:r>
      <w:r w:rsidR="00492260" w:rsidRPr="008D4247">
        <w:rPr>
          <w:rFonts w:eastAsia="Times New Roman"/>
          <w:color w:val="C00000"/>
          <w:sz w:val="22"/>
          <w:szCs w:val="22"/>
          <w:lang w:val="en-SG" w:bidi="th-TH"/>
        </w:rPr>
        <w:t>t</w:t>
      </w:r>
      <w:r w:rsidR="004D56E6" w:rsidRPr="008D4247">
        <w:rPr>
          <w:rFonts w:eastAsia="Times New Roman"/>
          <w:color w:val="C00000"/>
          <w:sz w:val="22"/>
          <w:szCs w:val="22"/>
          <w:lang w:val="en-SG" w:bidi="th-TH"/>
        </w:rPr>
        <w:t>en</w:t>
      </w:r>
      <w:r w:rsidR="009C1D8C" w:rsidRPr="008D4247">
        <w:rPr>
          <w:rFonts w:eastAsia="Times New Roman"/>
          <w:color w:val="C00000"/>
          <w:sz w:val="22"/>
          <w:szCs w:val="22"/>
          <w:lang w:val="en-SG" w:bidi="th-TH"/>
        </w:rPr>
        <w:t xml:space="preserve"> </w:t>
      </w:r>
      <w:proofErr w:type="spellStart"/>
      <w:r w:rsidR="009C1D8C" w:rsidRPr="008D4247">
        <w:rPr>
          <w:rFonts w:eastAsia="Times New Roman"/>
          <w:color w:val="C00000"/>
          <w:sz w:val="22"/>
          <w:szCs w:val="22"/>
          <w:lang w:val="en-SG" w:bidi="th-TH"/>
        </w:rPr>
        <w:t>NIM</w:t>
      </w:r>
      <w:proofErr w:type="spellEnd"/>
      <w:r w:rsidR="009C1D8C" w:rsidRPr="008D4247">
        <w:rPr>
          <w:rFonts w:eastAsia="Times New Roman"/>
          <w:color w:val="C00000"/>
          <w:sz w:val="22"/>
          <w:szCs w:val="22"/>
          <w:lang w:val="en-SG" w:bidi="th-TH"/>
        </w:rPr>
        <w:t xml:space="preserve"> </w:t>
      </w:r>
      <w:r w:rsidR="00492260" w:rsidRPr="008D4247">
        <w:rPr>
          <w:rFonts w:eastAsia="Times New Roman"/>
          <w:color w:val="C00000"/>
          <w:sz w:val="22"/>
          <w:szCs w:val="22"/>
          <w:lang w:val="en-SG" w:bidi="th-TH"/>
        </w:rPr>
        <w:t>c</w:t>
      </w:r>
      <w:r w:rsidR="009C1D8C" w:rsidRPr="008D4247">
        <w:rPr>
          <w:rFonts w:eastAsia="Times New Roman"/>
          <w:color w:val="C00000"/>
          <w:sz w:val="22"/>
          <w:szCs w:val="22"/>
          <w:lang w:val="en-SG" w:bidi="th-TH"/>
        </w:rPr>
        <w:t>hurches to keep the church growth momentum.</w:t>
      </w:r>
      <w:r w:rsidR="00CE4D65" w:rsidRPr="008D4247">
        <w:rPr>
          <w:rFonts w:eastAsia="Times New Roman"/>
          <w:color w:val="C00000"/>
          <w:sz w:val="22"/>
          <w:szCs w:val="22"/>
          <w:lang w:val="en-SG" w:bidi="th-TH"/>
        </w:rPr>
        <w:t xml:space="preserve"> </w:t>
      </w:r>
    </w:p>
    <w:p w14:paraId="7E7CFA95" w14:textId="3E68348B"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Why have I been chosen to take part?</w:t>
      </w:r>
      <w:r w:rsidRPr="008D4247">
        <w:rPr>
          <w:rFonts w:eastAsia="Times New Roman"/>
          <w:sz w:val="22"/>
          <w:szCs w:val="22"/>
          <w:lang w:val="en-SG" w:bidi="th-TH"/>
        </w:rPr>
        <w:t xml:space="preserve"> </w:t>
      </w:r>
      <w:r w:rsidR="00186B9A" w:rsidRPr="008D4247">
        <w:rPr>
          <w:rFonts w:eastAsia="Times New Roman"/>
          <w:color w:val="C00000"/>
          <w:sz w:val="22"/>
          <w:szCs w:val="22"/>
          <w:lang w:val="en-SG" w:bidi="th-TH"/>
        </w:rPr>
        <w:t xml:space="preserve">The researcher </w:t>
      </w:r>
      <w:proofErr w:type="gramStart"/>
      <w:r w:rsidR="00186B9A" w:rsidRPr="008D4247">
        <w:rPr>
          <w:rFonts w:eastAsia="Times New Roman"/>
          <w:color w:val="C00000"/>
          <w:sz w:val="22"/>
          <w:szCs w:val="22"/>
          <w:lang w:val="en-SG" w:bidi="th-TH"/>
        </w:rPr>
        <w:t>is in charge of</w:t>
      </w:r>
      <w:proofErr w:type="gramEnd"/>
      <w:r w:rsidR="008B7C6C" w:rsidRPr="008D4247">
        <w:rPr>
          <w:rFonts w:eastAsia="Times New Roman"/>
          <w:color w:val="C00000"/>
          <w:sz w:val="22"/>
          <w:szCs w:val="22"/>
          <w:lang w:val="en-SG" w:bidi="th-TH"/>
        </w:rPr>
        <w:t xml:space="preserve"> </w:t>
      </w:r>
      <w:r w:rsidR="00F561DB" w:rsidRPr="008D4247">
        <w:rPr>
          <w:rFonts w:eastAsia="Times New Roman"/>
          <w:color w:val="C00000"/>
          <w:sz w:val="22"/>
          <w:szCs w:val="22"/>
          <w:lang w:val="en-SG" w:bidi="th-TH"/>
        </w:rPr>
        <w:t>M</w:t>
      </w:r>
      <w:r w:rsidR="009C1D8C" w:rsidRPr="008D4247">
        <w:rPr>
          <w:rFonts w:eastAsia="Times New Roman"/>
          <w:color w:val="C00000"/>
          <w:sz w:val="22"/>
          <w:szCs w:val="22"/>
          <w:lang w:val="en-SG" w:bidi="th-TH"/>
        </w:rPr>
        <w:t>ission</w:t>
      </w:r>
      <w:r w:rsidR="008B7C6C" w:rsidRPr="008D4247">
        <w:rPr>
          <w:rFonts w:eastAsia="Times New Roman"/>
          <w:color w:val="C00000"/>
          <w:sz w:val="22"/>
          <w:szCs w:val="22"/>
          <w:lang w:val="en-SG" w:bidi="th-TH"/>
        </w:rPr>
        <w:t>s</w:t>
      </w:r>
      <w:r w:rsidR="009C1D8C" w:rsidRPr="008D4247">
        <w:rPr>
          <w:rFonts w:eastAsia="Times New Roman"/>
          <w:color w:val="C00000"/>
          <w:sz w:val="22"/>
          <w:szCs w:val="22"/>
          <w:lang w:val="en-SG" w:bidi="th-TH"/>
        </w:rPr>
        <w:t xml:space="preserve"> and </w:t>
      </w:r>
      <w:r w:rsidR="00F561DB" w:rsidRPr="008D4247">
        <w:rPr>
          <w:rFonts w:eastAsia="Times New Roman"/>
          <w:color w:val="C00000"/>
          <w:sz w:val="22"/>
          <w:szCs w:val="22"/>
          <w:lang w:val="en-SG" w:bidi="th-TH"/>
        </w:rPr>
        <w:t>O</w:t>
      </w:r>
      <w:r w:rsidR="009C1D8C" w:rsidRPr="008D4247">
        <w:rPr>
          <w:rFonts w:eastAsia="Times New Roman"/>
          <w:color w:val="C00000"/>
          <w:sz w:val="22"/>
          <w:szCs w:val="22"/>
          <w:lang w:val="en-SG" w:bidi="th-TH"/>
        </w:rPr>
        <w:t xml:space="preserve">utreach among the </w:t>
      </w:r>
      <w:proofErr w:type="spellStart"/>
      <w:r w:rsidR="009C1D8C" w:rsidRPr="008D4247">
        <w:rPr>
          <w:rFonts w:eastAsia="Times New Roman"/>
          <w:color w:val="C00000"/>
          <w:sz w:val="22"/>
          <w:szCs w:val="22"/>
          <w:lang w:val="en-SG" w:bidi="th-TH"/>
        </w:rPr>
        <w:t>NIM</w:t>
      </w:r>
      <w:proofErr w:type="spellEnd"/>
      <w:r w:rsidR="009C1D8C" w:rsidRPr="008D4247">
        <w:rPr>
          <w:rFonts w:eastAsia="Times New Roman"/>
          <w:color w:val="C00000"/>
          <w:sz w:val="22"/>
          <w:szCs w:val="22"/>
          <w:lang w:val="en-SG" w:bidi="th-TH"/>
        </w:rPr>
        <w:t xml:space="preserve"> </w:t>
      </w:r>
      <w:r w:rsidR="00492260" w:rsidRPr="008D4247">
        <w:rPr>
          <w:rFonts w:eastAsia="Times New Roman"/>
          <w:color w:val="C00000"/>
          <w:sz w:val="22"/>
          <w:szCs w:val="22"/>
          <w:lang w:val="en-SG" w:bidi="th-TH"/>
        </w:rPr>
        <w:t>c</w:t>
      </w:r>
      <w:r w:rsidR="009C1D8C" w:rsidRPr="008D4247">
        <w:rPr>
          <w:rFonts w:eastAsia="Times New Roman"/>
          <w:color w:val="C00000"/>
          <w:sz w:val="22"/>
          <w:szCs w:val="22"/>
          <w:lang w:val="en-SG" w:bidi="th-TH"/>
        </w:rPr>
        <w:t>hurches</w:t>
      </w:r>
      <w:r w:rsidR="00A71801" w:rsidRPr="008D4247">
        <w:rPr>
          <w:rFonts w:eastAsia="Times New Roman"/>
          <w:color w:val="C00000"/>
          <w:sz w:val="22"/>
          <w:szCs w:val="22"/>
          <w:lang w:val="en-SG" w:bidi="th-TH"/>
        </w:rPr>
        <w:t xml:space="preserve">, </w:t>
      </w:r>
      <w:r w:rsidR="00C657F3" w:rsidRPr="008D4247">
        <w:rPr>
          <w:rFonts w:eastAsia="Times New Roman"/>
          <w:color w:val="C00000"/>
          <w:sz w:val="22"/>
          <w:szCs w:val="22"/>
          <w:lang w:val="en-SG" w:bidi="th-TH"/>
        </w:rPr>
        <w:t xml:space="preserve">and your input helps </w:t>
      </w:r>
      <w:r w:rsidR="000958F7" w:rsidRPr="008D4247">
        <w:rPr>
          <w:rFonts w:eastAsia="Times New Roman"/>
          <w:color w:val="C00000"/>
          <w:sz w:val="22"/>
          <w:szCs w:val="22"/>
          <w:lang w:val="en-SG" w:bidi="th-TH"/>
        </w:rPr>
        <w:t>him</w:t>
      </w:r>
      <w:r w:rsidR="00C657F3" w:rsidRPr="008D4247">
        <w:rPr>
          <w:rFonts w:eastAsia="Times New Roman"/>
          <w:color w:val="C00000"/>
          <w:sz w:val="22"/>
          <w:szCs w:val="22"/>
          <w:lang w:val="en-SG" w:bidi="th-TH"/>
        </w:rPr>
        <w:t xml:space="preserve"> help you</w:t>
      </w:r>
      <w:r w:rsidR="00757339" w:rsidRPr="008D4247">
        <w:rPr>
          <w:rFonts w:eastAsia="Times New Roman"/>
          <w:color w:val="C00000"/>
          <w:sz w:val="22"/>
          <w:szCs w:val="22"/>
          <w:lang w:val="en-SG" w:bidi="th-TH"/>
        </w:rPr>
        <w:t>r church</w:t>
      </w:r>
      <w:r w:rsidR="00C657F3" w:rsidRPr="008D4247">
        <w:rPr>
          <w:rFonts w:eastAsia="Times New Roman"/>
          <w:color w:val="C00000"/>
          <w:sz w:val="22"/>
          <w:szCs w:val="22"/>
          <w:lang w:val="en-SG" w:bidi="th-TH"/>
        </w:rPr>
        <w:t xml:space="preserve"> move forward in both missions and outreach.</w:t>
      </w:r>
    </w:p>
    <w:p w14:paraId="62408DE7" w14:textId="77777777"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 xml:space="preserve">Do I have to take part? </w:t>
      </w:r>
      <w:r w:rsidRPr="008D4247">
        <w:rPr>
          <w:rFonts w:eastAsia="Times New Roman"/>
          <w:sz w:val="22"/>
          <w:szCs w:val="22"/>
          <w:lang w:val="en-SG" w:bidi="th-TH"/>
        </w:rPr>
        <w:t>No. You are free to decline to participate in the study.</w:t>
      </w:r>
    </w:p>
    <w:p w14:paraId="07301046" w14:textId="7E40AF37"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What will happen if I take part?</w:t>
      </w:r>
      <w:r w:rsidRPr="008D4247">
        <w:rPr>
          <w:rFonts w:eastAsia="Times New Roman"/>
          <w:sz w:val="22"/>
          <w:szCs w:val="22"/>
          <w:lang w:val="en-SG" w:bidi="th-TH"/>
        </w:rPr>
        <w:t xml:space="preserve"> If you agree to </w:t>
      </w:r>
      <w:r w:rsidR="00F561DB" w:rsidRPr="008D4247">
        <w:rPr>
          <w:rFonts w:eastAsia="Times New Roman"/>
          <w:sz w:val="22"/>
          <w:szCs w:val="22"/>
          <w:lang w:val="en-SG" w:bidi="th-TH"/>
        </w:rPr>
        <w:t>participate</w:t>
      </w:r>
      <w:r w:rsidRPr="008D4247">
        <w:rPr>
          <w:rFonts w:eastAsia="Times New Roman"/>
          <w:sz w:val="22"/>
          <w:szCs w:val="22"/>
          <w:lang w:val="en-SG" w:bidi="th-TH"/>
        </w:rPr>
        <w:t>, then we will arrange for you to meet the researcher for an in-depth interview regarding your experiences.</w:t>
      </w:r>
      <w:r w:rsidR="00E53E82" w:rsidRPr="008D4247">
        <w:rPr>
          <w:rFonts w:eastAsia="Times New Roman"/>
          <w:sz w:val="22"/>
          <w:szCs w:val="22"/>
          <w:lang w:val="en-SG" w:bidi="th-TH"/>
        </w:rPr>
        <w:t xml:space="preserve"> </w:t>
      </w:r>
      <w:r w:rsidRPr="008D4247">
        <w:rPr>
          <w:rFonts w:eastAsia="Times New Roman"/>
          <w:sz w:val="22"/>
          <w:szCs w:val="22"/>
          <w:lang w:val="en-SG" w:bidi="th-TH"/>
        </w:rPr>
        <w:t>This interview will take place either in your own home or at Singapore Bible College.</w:t>
      </w:r>
      <w:r w:rsidR="00E53E82" w:rsidRPr="008D4247">
        <w:rPr>
          <w:rFonts w:eastAsia="Times New Roman"/>
          <w:sz w:val="22"/>
          <w:szCs w:val="22"/>
          <w:lang w:val="en-SG" w:bidi="th-TH"/>
        </w:rPr>
        <w:t xml:space="preserve"> </w:t>
      </w:r>
      <w:r w:rsidRPr="008D4247">
        <w:rPr>
          <w:rFonts w:eastAsia="Times New Roman"/>
          <w:sz w:val="22"/>
          <w:szCs w:val="22"/>
          <w:lang w:val="en-SG" w:bidi="th-TH"/>
        </w:rPr>
        <w:t>The interview will likely last 30 to 90 minutes.</w:t>
      </w:r>
      <w:r w:rsidR="00E53E82" w:rsidRPr="008D4247">
        <w:rPr>
          <w:rFonts w:eastAsia="Times New Roman"/>
          <w:sz w:val="22"/>
          <w:szCs w:val="22"/>
          <w:lang w:val="en-SG" w:bidi="th-TH"/>
        </w:rPr>
        <w:t xml:space="preserve"> </w:t>
      </w:r>
      <w:r w:rsidR="00757339" w:rsidRPr="008D4247">
        <w:rPr>
          <w:rFonts w:eastAsia="Times New Roman"/>
          <w:sz w:val="22"/>
          <w:szCs w:val="22"/>
          <w:lang w:val="en-SG" w:bidi="th-TH"/>
        </w:rPr>
        <w:t>The interviewer will ask</w:t>
      </w:r>
      <w:r w:rsidRPr="008D4247">
        <w:rPr>
          <w:rFonts w:eastAsia="Times New Roman"/>
          <w:sz w:val="22"/>
          <w:szCs w:val="22"/>
          <w:lang w:val="en-SG" w:bidi="th-TH"/>
        </w:rPr>
        <w:t xml:space="preserve"> a range of different questions about your experiences</w:t>
      </w:r>
      <w:r w:rsidR="00823CFE" w:rsidRPr="008D4247">
        <w:rPr>
          <w:rFonts w:eastAsia="Times New Roman"/>
          <w:sz w:val="22"/>
          <w:szCs w:val="22"/>
          <w:lang w:val="en-SG" w:bidi="th-TH"/>
        </w:rPr>
        <w:t>.</w:t>
      </w:r>
      <w:r w:rsidRPr="008D4247">
        <w:rPr>
          <w:rFonts w:eastAsia="Times New Roman"/>
          <w:sz w:val="22"/>
          <w:szCs w:val="22"/>
          <w:lang w:val="en-SG" w:bidi="th-TH"/>
        </w:rPr>
        <w:t xml:space="preserve"> </w:t>
      </w:r>
      <w:r w:rsidR="009C1D8C" w:rsidRPr="008D4247">
        <w:rPr>
          <w:rFonts w:eastAsia="Times New Roman"/>
          <w:color w:val="C00000"/>
          <w:sz w:val="22"/>
          <w:szCs w:val="22"/>
          <w:lang w:val="en-SG" w:bidi="th-TH"/>
        </w:rPr>
        <w:t xml:space="preserve">It will </w:t>
      </w:r>
      <w:r w:rsidR="00823CFE" w:rsidRPr="008D4247">
        <w:rPr>
          <w:rFonts w:eastAsia="Times New Roman"/>
          <w:color w:val="C00000"/>
          <w:sz w:val="22"/>
          <w:szCs w:val="22"/>
          <w:lang w:val="en-SG" w:bidi="th-TH"/>
        </w:rPr>
        <w:t xml:space="preserve">help to </w:t>
      </w:r>
      <w:r w:rsidR="009C1D8C" w:rsidRPr="008D4247">
        <w:rPr>
          <w:rFonts w:eastAsia="Times New Roman"/>
          <w:color w:val="C00000"/>
          <w:sz w:val="22"/>
          <w:szCs w:val="22"/>
          <w:lang w:val="en-SG" w:bidi="th-TH"/>
        </w:rPr>
        <w:t xml:space="preserve">expand the mission and outreach work of </w:t>
      </w:r>
      <w:proofErr w:type="spellStart"/>
      <w:r w:rsidR="009C1D8C" w:rsidRPr="008D4247">
        <w:rPr>
          <w:rFonts w:eastAsia="Times New Roman"/>
          <w:color w:val="C00000"/>
          <w:sz w:val="22"/>
          <w:szCs w:val="22"/>
          <w:lang w:val="en-SG" w:bidi="th-TH"/>
        </w:rPr>
        <w:t>NIM</w:t>
      </w:r>
      <w:proofErr w:type="spellEnd"/>
      <w:r w:rsidR="009C1D8C" w:rsidRPr="008D4247">
        <w:rPr>
          <w:rFonts w:eastAsia="Times New Roman"/>
          <w:color w:val="C00000"/>
          <w:sz w:val="22"/>
          <w:szCs w:val="22"/>
          <w:lang w:val="en-SG" w:bidi="th-TH"/>
        </w:rPr>
        <w:t xml:space="preserve"> Churches.</w:t>
      </w:r>
    </w:p>
    <w:p w14:paraId="72EFA578" w14:textId="128ECCB1"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Are there any risks in taking part?</w:t>
      </w:r>
      <w:r w:rsidRPr="008D4247">
        <w:rPr>
          <w:rFonts w:eastAsia="Times New Roman"/>
          <w:sz w:val="22"/>
          <w:szCs w:val="22"/>
          <w:lang w:val="en-SG" w:bidi="th-TH"/>
        </w:rPr>
        <w:t xml:space="preserve"> There are minimal risks to taking part in the research. Some questions could be upsetting</w:t>
      </w:r>
      <w:r w:rsidR="00C8682D" w:rsidRPr="008D4247">
        <w:rPr>
          <w:rFonts w:eastAsia="Times New Roman"/>
          <w:sz w:val="22"/>
          <w:szCs w:val="22"/>
          <w:lang w:val="en-SG" w:bidi="th-TH"/>
        </w:rPr>
        <w:t>,</w:t>
      </w:r>
      <w:r w:rsidRPr="008D4247">
        <w:rPr>
          <w:rFonts w:eastAsia="Times New Roman"/>
          <w:sz w:val="22"/>
          <w:szCs w:val="22"/>
          <w:lang w:val="en-SG" w:bidi="th-TH"/>
        </w:rPr>
        <w:t xml:space="preserve"> but you will be free to refuse to answer any questions </w:t>
      </w:r>
      <w:r w:rsidR="00F37ED2" w:rsidRPr="008D4247">
        <w:rPr>
          <w:rFonts w:eastAsia="Times New Roman"/>
          <w:sz w:val="22"/>
          <w:szCs w:val="22"/>
          <w:lang w:val="en-SG" w:bidi="th-TH"/>
        </w:rPr>
        <w:t>causing discomfort</w:t>
      </w:r>
      <w:r w:rsidRPr="008D4247">
        <w:rPr>
          <w:rFonts w:eastAsia="Times New Roman"/>
          <w:sz w:val="22"/>
          <w:szCs w:val="22"/>
          <w:lang w:val="en-SG" w:bidi="th-TH"/>
        </w:rPr>
        <w:t>.</w:t>
      </w:r>
      <w:r w:rsidR="00814A59" w:rsidRPr="008D4247">
        <w:rPr>
          <w:rFonts w:eastAsia="Times New Roman"/>
          <w:sz w:val="22"/>
          <w:szCs w:val="22"/>
          <w:lang w:val="en-SG" w:bidi="th-TH"/>
        </w:rPr>
        <w:t xml:space="preserve"> </w:t>
      </w:r>
      <w:r w:rsidRPr="008D4247">
        <w:rPr>
          <w:rFonts w:eastAsia="Times New Roman"/>
          <w:sz w:val="22"/>
          <w:szCs w:val="22"/>
          <w:lang w:val="en-SG" w:bidi="th-TH"/>
        </w:rPr>
        <w:t>You can also stop the interview at any time. </w:t>
      </w:r>
    </w:p>
    <w:p w14:paraId="1BCD4FC6" w14:textId="5E328AB4"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 xml:space="preserve">Are there any benefits </w:t>
      </w:r>
      <w:r w:rsidR="00753B71" w:rsidRPr="008D4247">
        <w:rPr>
          <w:rFonts w:eastAsia="Times New Roman"/>
          <w:b/>
          <w:bCs/>
          <w:sz w:val="22"/>
          <w:szCs w:val="22"/>
          <w:lang w:val="en-SG" w:bidi="th-TH"/>
        </w:rPr>
        <w:t>to</w:t>
      </w:r>
      <w:r w:rsidRPr="008D4247">
        <w:rPr>
          <w:rFonts w:eastAsia="Times New Roman"/>
          <w:b/>
          <w:bCs/>
          <w:sz w:val="22"/>
          <w:szCs w:val="22"/>
          <w:lang w:val="en-SG" w:bidi="th-TH"/>
        </w:rPr>
        <w:t xml:space="preserve"> taking part? </w:t>
      </w:r>
      <w:r w:rsidRPr="008D4247">
        <w:rPr>
          <w:rFonts w:eastAsia="Times New Roman"/>
          <w:sz w:val="22"/>
          <w:szCs w:val="22"/>
          <w:lang w:val="en-SG" w:bidi="th-TH"/>
        </w:rPr>
        <w:t>The benefits arising from your participation in the research will include valuable data and perspectives for the students and their ministries in furthering the gospel. </w:t>
      </w:r>
    </w:p>
    <w:p w14:paraId="543CF13C" w14:textId="0B4F5196"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What if I am unhappy or if there is a problem?</w:t>
      </w:r>
      <w:r w:rsidRPr="008D4247">
        <w:rPr>
          <w:rFonts w:eastAsia="Times New Roman"/>
          <w:sz w:val="22"/>
          <w:szCs w:val="22"/>
          <w:lang w:val="en-SG" w:bidi="th-TH"/>
        </w:rPr>
        <w:t xml:space="preserve"> If you are unhappy with how </w:t>
      </w:r>
      <w:r w:rsidR="00F37ED2" w:rsidRPr="008D4247">
        <w:rPr>
          <w:rFonts w:eastAsia="Times New Roman"/>
          <w:sz w:val="22"/>
          <w:szCs w:val="22"/>
          <w:lang w:val="en-SG" w:bidi="th-TH"/>
        </w:rPr>
        <w:t xml:space="preserve">the researcher conducted </w:t>
      </w:r>
      <w:r w:rsidRPr="008D4247">
        <w:rPr>
          <w:rFonts w:eastAsia="Times New Roman"/>
          <w:sz w:val="22"/>
          <w:szCs w:val="22"/>
          <w:lang w:val="en-SG" w:bidi="th-TH"/>
        </w:rPr>
        <w:t xml:space="preserve">any segment of the research, you are free to email </w:t>
      </w:r>
      <w:hyperlink r:id="rId20" w:history="1">
        <w:proofErr w:type="spellStart"/>
        <w:r w:rsidRPr="008D4247">
          <w:rPr>
            <w:rFonts w:eastAsia="Times New Roman"/>
            <w:color w:val="1155CC"/>
            <w:sz w:val="22"/>
            <w:szCs w:val="22"/>
            <w:u w:val="single"/>
            <w:lang w:val="en-SG" w:bidi="th-TH"/>
          </w:rPr>
          <w:t>dmin@sbc.edu.sg</w:t>
        </w:r>
        <w:proofErr w:type="spellEnd"/>
      </w:hyperlink>
      <w:r w:rsidRPr="008D4247">
        <w:rPr>
          <w:rFonts w:eastAsia="Times New Roman"/>
          <w:sz w:val="22"/>
          <w:szCs w:val="22"/>
          <w:lang w:val="en-SG" w:bidi="th-TH"/>
        </w:rPr>
        <w:t xml:space="preserve"> to raise your concerns.</w:t>
      </w:r>
    </w:p>
    <w:p w14:paraId="7E879654" w14:textId="0C84A73F"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 xml:space="preserve">Will my participation be kept confidential? </w:t>
      </w:r>
      <w:r w:rsidRPr="008D4247">
        <w:rPr>
          <w:rFonts w:eastAsia="Times New Roman"/>
          <w:sz w:val="22"/>
          <w:szCs w:val="22"/>
          <w:lang w:val="en-SG" w:bidi="th-TH"/>
        </w:rPr>
        <w:t xml:space="preserve">Your participation will be kept </w:t>
      </w:r>
      <w:r w:rsidR="00AE2D04" w:rsidRPr="008D4247">
        <w:rPr>
          <w:rFonts w:eastAsia="Times New Roman"/>
          <w:sz w:val="22"/>
          <w:szCs w:val="22"/>
          <w:lang w:val="en-SG" w:bidi="th-TH"/>
        </w:rPr>
        <w:t xml:space="preserve">entirely </w:t>
      </w:r>
      <w:r w:rsidRPr="008D4247">
        <w:rPr>
          <w:rFonts w:eastAsia="Times New Roman"/>
          <w:sz w:val="22"/>
          <w:szCs w:val="22"/>
          <w:lang w:val="en-SG" w:bidi="th-TH"/>
        </w:rPr>
        <w:t>confidential.</w:t>
      </w:r>
      <w:r w:rsidR="00E53E82" w:rsidRPr="008D4247">
        <w:rPr>
          <w:rFonts w:eastAsia="Times New Roman"/>
          <w:sz w:val="22"/>
          <w:szCs w:val="22"/>
          <w:lang w:val="en-SG" w:bidi="th-TH"/>
        </w:rPr>
        <w:t xml:space="preserve"> </w:t>
      </w:r>
      <w:r w:rsidR="00233EE9" w:rsidRPr="008D4247">
        <w:rPr>
          <w:rFonts w:eastAsia="Times New Roman"/>
          <w:sz w:val="22"/>
          <w:szCs w:val="22"/>
          <w:lang w:val="en-SG" w:bidi="th-TH"/>
        </w:rPr>
        <w:t>The researcher will use another name (not your real name)</w:t>
      </w:r>
      <w:r w:rsidRPr="008D4247">
        <w:rPr>
          <w:rFonts w:eastAsia="Times New Roman"/>
          <w:sz w:val="22"/>
          <w:szCs w:val="22"/>
          <w:lang w:val="en-SG" w:bidi="th-TH"/>
        </w:rPr>
        <w:t xml:space="preserve"> in the dissertation</w:t>
      </w:r>
      <w:r w:rsidR="00097363" w:rsidRPr="008D4247">
        <w:rPr>
          <w:rFonts w:eastAsia="Times New Roman"/>
          <w:sz w:val="22"/>
          <w:szCs w:val="22"/>
          <w:lang w:val="en-SG" w:bidi="th-TH"/>
        </w:rPr>
        <w:t>,</w:t>
      </w:r>
      <w:r w:rsidRPr="008D4247">
        <w:rPr>
          <w:rFonts w:eastAsia="Times New Roman"/>
          <w:sz w:val="22"/>
          <w:szCs w:val="22"/>
          <w:lang w:val="en-SG" w:bidi="th-TH"/>
        </w:rPr>
        <w:t xml:space="preserve"> and the researcher will also ensure to omit any facts or information that could reveal your identity in published material. </w:t>
      </w:r>
    </w:p>
    <w:p w14:paraId="3D5E2463" w14:textId="5E389C98" w:rsidR="00AF221D" w:rsidRPr="008D4247" w:rsidRDefault="00AF221D" w:rsidP="00AF221D">
      <w:pPr>
        <w:spacing w:after="200"/>
        <w:rPr>
          <w:rFonts w:eastAsia="Times New Roman"/>
          <w:color w:val="auto"/>
          <w:sz w:val="22"/>
          <w:szCs w:val="22"/>
          <w:lang w:val="en-SG" w:bidi="th-TH"/>
        </w:rPr>
      </w:pPr>
      <w:r w:rsidRPr="008D4247">
        <w:rPr>
          <w:rFonts w:eastAsia="Times New Roman"/>
          <w:b/>
          <w:bCs/>
          <w:sz w:val="22"/>
          <w:szCs w:val="22"/>
          <w:lang w:val="en-SG" w:bidi="th-TH"/>
        </w:rPr>
        <w:t xml:space="preserve">What will happen to the results of the study? </w:t>
      </w:r>
      <w:r w:rsidRPr="008D4247">
        <w:rPr>
          <w:rFonts w:eastAsia="Times New Roman"/>
          <w:sz w:val="22"/>
          <w:szCs w:val="22"/>
          <w:lang w:val="en-SG" w:bidi="th-TH"/>
        </w:rPr>
        <w:t xml:space="preserve">The research information collected by the </w:t>
      </w:r>
      <w:proofErr w:type="spellStart"/>
      <w:r w:rsidRPr="008D4247">
        <w:rPr>
          <w:rFonts w:eastAsia="Times New Roman"/>
          <w:sz w:val="22"/>
          <w:szCs w:val="22"/>
          <w:lang w:val="en-SG" w:bidi="th-TH"/>
        </w:rPr>
        <w:t>DMin</w:t>
      </w:r>
      <w:proofErr w:type="spellEnd"/>
      <w:r w:rsidRPr="008D4247">
        <w:rPr>
          <w:rFonts w:eastAsia="Times New Roman"/>
          <w:sz w:val="22"/>
          <w:szCs w:val="22"/>
          <w:lang w:val="en-SG" w:bidi="th-TH"/>
        </w:rPr>
        <w:t xml:space="preserve"> student will be used solely for his/her dissertation research matters.</w:t>
      </w:r>
    </w:p>
    <w:p w14:paraId="093D1343" w14:textId="5810D535" w:rsidR="00901B59" w:rsidRPr="008D4247" w:rsidRDefault="00AF221D" w:rsidP="00901B59">
      <w:pPr>
        <w:spacing w:after="200"/>
        <w:rPr>
          <w:rFonts w:eastAsia="Microsoft YaHei"/>
          <w:b/>
          <w:bCs/>
          <w:sz w:val="22"/>
          <w:szCs w:val="22"/>
          <w:shd w:val="clear" w:color="auto" w:fill="FFFFFF"/>
          <w:lang w:val="en-SG" w:bidi="th-TH"/>
        </w:rPr>
      </w:pPr>
      <w:r w:rsidRPr="008D4247">
        <w:rPr>
          <w:rFonts w:eastAsia="Times New Roman"/>
          <w:b/>
          <w:bCs/>
          <w:sz w:val="22"/>
          <w:szCs w:val="22"/>
          <w:lang w:val="en-SG" w:bidi="th-TH"/>
        </w:rPr>
        <w:t xml:space="preserve">Who can I contact if I have further questions? </w:t>
      </w:r>
      <w:r w:rsidRPr="008D4247">
        <w:rPr>
          <w:rFonts w:eastAsia="Times New Roman"/>
          <w:sz w:val="22"/>
          <w:szCs w:val="22"/>
          <w:lang w:val="en-SG" w:bidi="th-TH"/>
        </w:rPr>
        <w:t>Please feel free to contact the student by email (</w:t>
      </w:r>
      <w:proofErr w:type="spellStart"/>
      <w:r w:rsidR="001374E0" w:rsidRPr="008D4247">
        <w:rPr>
          <w:rFonts w:eastAsia="Times New Roman"/>
          <w:color w:val="C00000"/>
          <w:sz w:val="21"/>
          <w:szCs w:val="21"/>
          <w:lang w:val="en-SG" w:bidi="th-TH"/>
        </w:rPr>
        <w:t>lekhnp@sbc.edu.sg</w:t>
      </w:r>
      <w:proofErr w:type="spellEnd"/>
      <w:r w:rsidRPr="008D4247">
        <w:rPr>
          <w:rFonts w:eastAsia="Times New Roman"/>
          <w:sz w:val="22"/>
          <w:szCs w:val="22"/>
          <w:lang w:val="en-SG" w:bidi="th-TH"/>
        </w:rPr>
        <w:t>) or by telephone (</w:t>
      </w:r>
      <w:r w:rsidR="009C1D8C" w:rsidRPr="008D4247">
        <w:rPr>
          <w:rFonts w:eastAsia="Times New Roman"/>
          <w:color w:val="C00000"/>
          <w:sz w:val="22"/>
          <w:szCs w:val="22"/>
          <w:lang w:val="en-SG" w:bidi="th-TH"/>
        </w:rPr>
        <w:t>+977-9840052842</w:t>
      </w:r>
      <w:r w:rsidRPr="008D4247">
        <w:rPr>
          <w:rFonts w:eastAsia="Times New Roman"/>
          <w:sz w:val="22"/>
          <w:szCs w:val="22"/>
          <w:lang w:val="en-SG" w:bidi="th-TH"/>
        </w:rPr>
        <w:t xml:space="preserve">) if you would like any </w:t>
      </w:r>
      <w:r w:rsidR="00C8682D" w:rsidRPr="008D4247">
        <w:rPr>
          <w:rFonts w:eastAsia="Times New Roman"/>
          <w:sz w:val="22"/>
          <w:szCs w:val="22"/>
          <w:lang w:val="en-SG" w:bidi="th-TH"/>
        </w:rPr>
        <w:t xml:space="preserve">additional </w:t>
      </w:r>
      <w:r w:rsidRPr="008D4247">
        <w:rPr>
          <w:rFonts w:eastAsia="Times New Roman"/>
          <w:sz w:val="22"/>
          <w:szCs w:val="22"/>
          <w:lang w:val="en-SG" w:bidi="th-TH"/>
        </w:rPr>
        <w:t>information about the study and your participation.</w:t>
      </w:r>
      <w:r w:rsidR="00901B59" w:rsidRPr="008D4247">
        <w:rPr>
          <w:rFonts w:eastAsia="Microsoft YaHei"/>
          <w:b/>
          <w:bCs/>
          <w:sz w:val="22"/>
          <w:szCs w:val="22"/>
          <w:shd w:val="clear" w:color="auto" w:fill="FFFFFF"/>
          <w:lang w:val="en-SG" w:bidi="th-TH"/>
        </w:rPr>
        <w:br w:type="page"/>
      </w:r>
    </w:p>
    <w:p w14:paraId="09726E71" w14:textId="69555224" w:rsidR="00AF221D" w:rsidRPr="008D4247" w:rsidRDefault="00AF221D" w:rsidP="00AF221D">
      <w:pPr>
        <w:spacing w:after="200"/>
        <w:jc w:val="center"/>
        <w:rPr>
          <w:rFonts w:eastAsia="Times New Roman"/>
          <w:color w:val="auto"/>
          <w:lang w:val="en-SG" w:bidi="th-TH"/>
        </w:rPr>
      </w:pPr>
      <w:r w:rsidRPr="008D4247">
        <w:rPr>
          <w:rFonts w:eastAsia="Times New Roman"/>
          <w:b/>
          <w:bCs/>
          <w:color w:val="1F497D"/>
          <w:sz w:val="28"/>
          <w:szCs w:val="28"/>
          <w:lang w:val="en-SG" w:bidi="th-TH"/>
        </w:rPr>
        <w:lastRenderedPageBreak/>
        <w:t>PARTICIPANT CONSENT FORM </w:t>
      </w:r>
    </w:p>
    <w:p w14:paraId="55B6E56B" w14:textId="10D02949" w:rsidR="00AF221D" w:rsidRPr="008D4247" w:rsidRDefault="00AF221D" w:rsidP="00AF221D">
      <w:pPr>
        <w:spacing w:after="200"/>
        <w:rPr>
          <w:rFonts w:eastAsia="Times New Roman"/>
          <w:color w:val="auto"/>
          <w:lang w:val="en-SG" w:bidi="th-TH"/>
        </w:rPr>
      </w:pPr>
      <w:r w:rsidRPr="008D4247">
        <w:rPr>
          <w:rFonts w:eastAsia="Times New Roman"/>
          <w:b/>
          <w:bCs/>
          <w:sz w:val="22"/>
          <w:szCs w:val="22"/>
          <w:lang w:val="en-SG" w:bidi="th-TH"/>
        </w:rPr>
        <w:t xml:space="preserve">Title of Research Project: </w:t>
      </w:r>
      <w:r w:rsidR="0005155D" w:rsidRPr="008D4247">
        <w:rPr>
          <w:rFonts w:eastAsia="Times New Roman"/>
          <w:b/>
          <w:bCs/>
          <w:color w:val="C00000"/>
          <w:sz w:val="22"/>
          <w:szCs w:val="22"/>
          <w:lang w:val="en-SG" w:bidi="th-TH"/>
        </w:rPr>
        <w:t xml:space="preserve">Key Factors </w:t>
      </w:r>
      <w:r w:rsidR="00823CFE" w:rsidRPr="008D4247">
        <w:rPr>
          <w:rFonts w:eastAsia="Times New Roman"/>
          <w:b/>
          <w:bCs/>
          <w:color w:val="C00000"/>
          <w:sz w:val="22"/>
          <w:szCs w:val="22"/>
          <w:lang w:val="en-SG" w:bidi="th-TH"/>
        </w:rPr>
        <w:t xml:space="preserve">for </w:t>
      </w:r>
      <w:r w:rsidR="0005155D" w:rsidRPr="008D4247">
        <w:rPr>
          <w:rFonts w:eastAsia="Times New Roman"/>
          <w:b/>
          <w:bCs/>
          <w:color w:val="C00000"/>
          <w:sz w:val="22"/>
          <w:szCs w:val="22"/>
          <w:lang w:val="en-SG" w:bidi="th-TH"/>
        </w:rPr>
        <w:t xml:space="preserve">Church Growth or Stagnation of </w:t>
      </w:r>
      <w:r w:rsidR="00523229" w:rsidRPr="008D4247">
        <w:rPr>
          <w:rFonts w:eastAsia="Times New Roman"/>
          <w:b/>
          <w:bCs/>
          <w:color w:val="C00000"/>
          <w:sz w:val="22"/>
          <w:szCs w:val="22"/>
          <w:lang w:val="en-SG" w:bidi="th-TH"/>
        </w:rPr>
        <w:t xml:space="preserve">Ten </w:t>
      </w:r>
      <w:proofErr w:type="spellStart"/>
      <w:r w:rsidR="0005155D" w:rsidRPr="008D4247">
        <w:rPr>
          <w:rFonts w:eastAsia="Times New Roman"/>
          <w:b/>
          <w:bCs/>
          <w:color w:val="C00000"/>
          <w:sz w:val="22"/>
          <w:szCs w:val="22"/>
          <w:lang w:val="en-SG" w:bidi="th-TH"/>
        </w:rPr>
        <w:t>NIM</w:t>
      </w:r>
      <w:proofErr w:type="spellEnd"/>
      <w:r w:rsidR="0005155D" w:rsidRPr="008D4247">
        <w:rPr>
          <w:rFonts w:eastAsia="Times New Roman"/>
          <w:b/>
          <w:bCs/>
          <w:color w:val="C00000"/>
          <w:sz w:val="22"/>
          <w:szCs w:val="22"/>
          <w:lang w:val="en-SG" w:bidi="th-TH"/>
        </w:rPr>
        <w:t xml:space="preserve"> Churches.</w:t>
      </w:r>
    </w:p>
    <w:p w14:paraId="648C1369" w14:textId="60D695F4" w:rsidR="00AF221D" w:rsidRPr="008D4247" w:rsidRDefault="00AF221D" w:rsidP="00AF221D">
      <w:pPr>
        <w:spacing w:after="200"/>
        <w:rPr>
          <w:rFonts w:eastAsia="Times New Roman"/>
          <w:color w:val="auto"/>
          <w:lang w:val="en-SG" w:bidi="th-TH"/>
        </w:rPr>
      </w:pPr>
    </w:p>
    <w:tbl>
      <w:tblPr>
        <w:tblW w:w="8574" w:type="dxa"/>
        <w:tblCellMar>
          <w:top w:w="15" w:type="dxa"/>
          <w:left w:w="15" w:type="dxa"/>
          <w:bottom w:w="15" w:type="dxa"/>
          <w:right w:w="15" w:type="dxa"/>
        </w:tblCellMar>
        <w:tblLook w:val="04A0" w:firstRow="1" w:lastRow="0" w:firstColumn="1" w:lastColumn="0" w:noHBand="0" w:noVBand="1"/>
      </w:tblPr>
      <w:tblGrid>
        <w:gridCol w:w="236"/>
        <w:gridCol w:w="6844"/>
        <w:gridCol w:w="1494"/>
      </w:tblGrid>
      <w:tr w:rsidR="00F2581D" w:rsidRPr="008D4247" w14:paraId="39E53AC3" w14:textId="77777777" w:rsidTr="00F2581D">
        <w:trPr>
          <w:trHeight w:val="720"/>
        </w:trPr>
        <w:tc>
          <w:tcPr>
            <w:tcW w:w="0" w:type="auto"/>
            <w:tcMar>
              <w:top w:w="0" w:type="dxa"/>
              <w:left w:w="115" w:type="dxa"/>
              <w:bottom w:w="0" w:type="dxa"/>
              <w:right w:w="115" w:type="dxa"/>
            </w:tcMar>
            <w:hideMark/>
          </w:tcPr>
          <w:p w14:paraId="6CD17F4E" w14:textId="77777777" w:rsidR="00AF221D" w:rsidRPr="008D4247" w:rsidRDefault="00AF221D" w:rsidP="00AF221D">
            <w:pPr>
              <w:rPr>
                <w:rFonts w:eastAsia="Times New Roman"/>
                <w:color w:val="auto"/>
                <w:lang w:val="en-SG" w:bidi="th-TH"/>
              </w:rPr>
            </w:pPr>
          </w:p>
        </w:tc>
        <w:tc>
          <w:tcPr>
            <w:tcW w:w="6844" w:type="dxa"/>
            <w:tcMar>
              <w:top w:w="0" w:type="dxa"/>
              <w:left w:w="115" w:type="dxa"/>
              <w:bottom w:w="0" w:type="dxa"/>
              <w:right w:w="115" w:type="dxa"/>
            </w:tcMar>
            <w:hideMark/>
          </w:tcPr>
          <w:p w14:paraId="3C0DBD36" w14:textId="77777777" w:rsidR="00AF221D" w:rsidRPr="008D4247" w:rsidRDefault="00AF221D" w:rsidP="00AF221D">
            <w:pPr>
              <w:rPr>
                <w:rFonts w:eastAsia="Times New Roman"/>
                <w:color w:val="auto"/>
                <w:lang w:val="en-SG" w:bidi="th-TH"/>
              </w:rPr>
            </w:pPr>
          </w:p>
        </w:tc>
        <w:tc>
          <w:tcPr>
            <w:tcW w:w="1494" w:type="dxa"/>
            <w:tcMar>
              <w:top w:w="0" w:type="dxa"/>
              <w:left w:w="115" w:type="dxa"/>
              <w:bottom w:w="0" w:type="dxa"/>
              <w:right w:w="115" w:type="dxa"/>
            </w:tcMar>
            <w:vAlign w:val="center"/>
            <w:hideMark/>
          </w:tcPr>
          <w:p w14:paraId="59DE22AD" w14:textId="58DB2FA2" w:rsidR="00AF221D" w:rsidRPr="008D4247" w:rsidRDefault="00AF221D" w:rsidP="003F3473">
            <w:pPr>
              <w:spacing w:after="200"/>
              <w:jc w:val="center"/>
              <w:rPr>
                <w:rFonts w:eastAsia="Times New Roman"/>
                <w:color w:val="auto"/>
                <w:lang w:val="en-SG" w:bidi="th-TH"/>
              </w:rPr>
            </w:pPr>
            <w:r w:rsidRPr="008D4247">
              <w:rPr>
                <w:rFonts w:eastAsia="Times New Roman"/>
                <w:b/>
                <w:bCs/>
                <w:sz w:val="22"/>
                <w:szCs w:val="22"/>
                <w:lang w:val="en-SG" w:bidi="th-TH"/>
              </w:rPr>
              <w:t>Initial each box</w:t>
            </w:r>
          </w:p>
        </w:tc>
      </w:tr>
      <w:tr w:rsidR="00F2581D" w:rsidRPr="008D4247" w14:paraId="60213D15" w14:textId="77777777" w:rsidTr="00F2581D">
        <w:tc>
          <w:tcPr>
            <w:tcW w:w="7080" w:type="dxa"/>
            <w:gridSpan w:val="2"/>
            <w:tcMar>
              <w:top w:w="0" w:type="dxa"/>
              <w:left w:w="115" w:type="dxa"/>
              <w:bottom w:w="0" w:type="dxa"/>
              <w:right w:w="115" w:type="dxa"/>
            </w:tcMar>
            <w:vAlign w:val="center"/>
            <w:hideMark/>
          </w:tcPr>
          <w:p w14:paraId="2A0C249B" w14:textId="71D67311" w:rsidR="00AF221D" w:rsidRPr="008D4247" w:rsidRDefault="00AF22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 xml:space="preserve">I confirm that I have read and </w:t>
            </w:r>
            <w:r w:rsidR="00901E71" w:rsidRPr="008D4247">
              <w:rPr>
                <w:rFonts w:eastAsia="Times New Roman"/>
                <w:sz w:val="20"/>
                <w:szCs w:val="20"/>
                <w:lang w:val="en-SG" w:bidi="th-TH"/>
              </w:rPr>
              <w:t>understood</w:t>
            </w:r>
            <w:r w:rsidRPr="008D4247">
              <w:rPr>
                <w:rFonts w:eastAsia="Times New Roman"/>
                <w:sz w:val="20"/>
                <w:szCs w:val="20"/>
                <w:lang w:val="en-SG" w:bidi="th-TH"/>
              </w:rPr>
              <w:t xml:space="preserve"> the information sheet dated </w:t>
            </w:r>
            <w:r w:rsidRPr="008D4247">
              <w:rPr>
                <w:rFonts w:eastAsia="Times New Roman"/>
                <w:color w:val="C00000"/>
                <w:sz w:val="20"/>
                <w:szCs w:val="20"/>
                <w:lang w:val="en-SG" w:bidi="th-TH"/>
              </w:rPr>
              <w:t xml:space="preserve">[DATE] </w:t>
            </w:r>
            <w:r w:rsidRPr="008D4247">
              <w:rPr>
                <w:rFonts w:eastAsia="Times New Roman"/>
                <w:sz w:val="20"/>
                <w:szCs w:val="20"/>
                <w:lang w:val="en-SG" w:bidi="th-TH"/>
              </w:rPr>
              <w:t>for the above study. I have had the opportunity to consider the information, ask questions</w:t>
            </w:r>
            <w:r w:rsidR="00901E71" w:rsidRPr="008D4247">
              <w:rPr>
                <w:rFonts w:eastAsia="Times New Roman"/>
                <w:sz w:val="20"/>
                <w:szCs w:val="20"/>
                <w:lang w:val="en-SG" w:bidi="th-TH"/>
              </w:rPr>
              <w:t>,</w:t>
            </w:r>
            <w:r w:rsidRPr="008D4247">
              <w:rPr>
                <w:rFonts w:eastAsia="Times New Roman"/>
                <w:sz w:val="20"/>
                <w:szCs w:val="20"/>
                <w:lang w:val="en-SG" w:bidi="th-TH"/>
              </w:rPr>
              <w:t xml:space="preserve"> and have had these answered satisfactorily. </w:t>
            </w:r>
          </w:p>
          <w:p w14:paraId="2EE51903" w14:textId="4D0EC56D" w:rsidR="00901E71" w:rsidRPr="008D4247" w:rsidRDefault="00901E71" w:rsidP="00AF221D">
            <w:pPr>
              <w:rPr>
                <w:rFonts w:eastAsia="Times New Roman"/>
                <w:color w:val="auto"/>
                <w:lang w:val="en-SG" w:bidi="th-TH"/>
              </w:rPr>
            </w:pPr>
          </w:p>
        </w:tc>
        <w:tc>
          <w:tcPr>
            <w:tcW w:w="1494" w:type="dxa"/>
            <w:tcMar>
              <w:top w:w="0" w:type="dxa"/>
              <w:left w:w="115" w:type="dxa"/>
              <w:bottom w:w="0" w:type="dxa"/>
              <w:right w:w="115" w:type="dxa"/>
            </w:tcMar>
            <w:hideMark/>
          </w:tcPr>
          <w:p w14:paraId="09676F30" w14:textId="4C504088" w:rsidR="00AF221D" w:rsidRPr="008D4247" w:rsidRDefault="00F2581D" w:rsidP="00023CA1">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59776" behindDoc="0" locked="0" layoutInCell="1" allowOverlap="1" wp14:anchorId="3DC882D0" wp14:editId="4B6FACF5">
                      <wp:simplePos x="0" y="0"/>
                      <wp:positionH relativeFrom="column">
                        <wp:posOffset>318345</wp:posOffset>
                      </wp:positionH>
                      <wp:positionV relativeFrom="paragraph">
                        <wp:posOffset>36830</wp:posOffset>
                      </wp:positionV>
                      <wp:extent cx="224392" cy="213173"/>
                      <wp:effectExtent l="0" t="0" r="17145" b="15875"/>
                      <wp:wrapNone/>
                      <wp:docPr id="9" name="Text Box 9"/>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01698050"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882D0" id="Text Box 9" o:spid="_x0000_s1027" type="#_x0000_t202" style="position:absolute;left:0;text-align:left;margin-left:25.05pt;margin-top:2.9pt;width:17.65pt;height:16.8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" fillcolor="white [3201]" strokeweight=".5pt">
                      <v:textbox>
                        <w:txbxContent>
                          <w:p w14:paraId="01698050" w14:textId="77777777" w:rsidR="00F86B48" w:rsidRDefault="00F86B48" w:rsidP="00F2581D">
                            <w:pPr>
                              <w:ind w:left="-767"/>
                            </w:pPr>
                          </w:p>
                        </w:txbxContent>
                      </v:textbox>
                    </v:shape>
                  </w:pict>
                </mc:Fallback>
              </mc:AlternateContent>
            </w:r>
          </w:p>
        </w:tc>
      </w:tr>
      <w:tr w:rsidR="00F2581D" w:rsidRPr="008D4247" w14:paraId="44420929" w14:textId="77777777" w:rsidTr="00F2581D">
        <w:trPr>
          <w:trHeight w:val="1060"/>
        </w:trPr>
        <w:tc>
          <w:tcPr>
            <w:tcW w:w="7080" w:type="dxa"/>
            <w:gridSpan w:val="2"/>
            <w:tcMar>
              <w:top w:w="0" w:type="dxa"/>
              <w:left w:w="115" w:type="dxa"/>
              <w:bottom w:w="0" w:type="dxa"/>
              <w:right w:w="115" w:type="dxa"/>
            </w:tcMar>
            <w:hideMark/>
          </w:tcPr>
          <w:p w14:paraId="51A812E2" w14:textId="77777777" w:rsidR="00492260" w:rsidRPr="008D4247" w:rsidRDefault="00492260" w:rsidP="0034658F">
            <w:pPr>
              <w:textAlignment w:val="baseline"/>
              <w:rPr>
                <w:rFonts w:eastAsia="Times New Roman"/>
                <w:sz w:val="20"/>
                <w:szCs w:val="20"/>
                <w:lang w:val="en-SG" w:bidi="th-TH"/>
              </w:rPr>
            </w:pPr>
          </w:p>
          <w:p w14:paraId="763134C1" w14:textId="1F0D05E6" w:rsidR="00F2581D" w:rsidRPr="008D4247" w:rsidRDefault="00F258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I understand that my participation is voluntary.</w:t>
            </w:r>
          </w:p>
        </w:tc>
        <w:tc>
          <w:tcPr>
            <w:tcW w:w="1494" w:type="dxa"/>
            <w:tcMar>
              <w:top w:w="0" w:type="dxa"/>
              <w:left w:w="115" w:type="dxa"/>
              <w:bottom w:w="0" w:type="dxa"/>
              <w:right w:w="115" w:type="dxa"/>
            </w:tcMar>
            <w:hideMark/>
          </w:tcPr>
          <w:p w14:paraId="0C556CF7" w14:textId="74A6E6B8" w:rsidR="00F2581D" w:rsidRPr="008D4247" w:rsidRDefault="00F2581D" w:rsidP="00F2581D">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72064" behindDoc="0" locked="0" layoutInCell="1" allowOverlap="1" wp14:anchorId="41EE053F" wp14:editId="634C2B02">
                      <wp:simplePos x="0" y="0"/>
                      <wp:positionH relativeFrom="column">
                        <wp:posOffset>318345</wp:posOffset>
                      </wp:positionH>
                      <wp:positionV relativeFrom="paragraph">
                        <wp:posOffset>36830</wp:posOffset>
                      </wp:positionV>
                      <wp:extent cx="224392" cy="213173"/>
                      <wp:effectExtent l="0" t="0" r="17145" b="15875"/>
                      <wp:wrapNone/>
                      <wp:docPr id="16" name="Text Box 16"/>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5942D9B5"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E053F" id="Text Box 16" o:spid="_x0000_s1028" type="#_x0000_t202" style="position:absolute;left:0;text-align:left;margin-left:25.05pt;margin-top:2.9pt;width:17.65pt;height:16.8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" fillcolor="white [3201]" strokeweight=".5pt">
                      <v:textbox>
                        <w:txbxContent>
                          <w:p w14:paraId="5942D9B5" w14:textId="77777777" w:rsidR="00F86B48" w:rsidRDefault="00F86B48" w:rsidP="00F2581D">
                            <w:pPr>
                              <w:ind w:left="-767"/>
                            </w:pPr>
                          </w:p>
                        </w:txbxContent>
                      </v:textbox>
                    </v:shape>
                  </w:pict>
                </mc:Fallback>
              </mc:AlternateContent>
            </w:r>
          </w:p>
        </w:tc>
      </w:tr>
      <w:tr w:rsidR="00F2581D" w:rsidRPr="008D4247" w14:paraId="4DDA4618" w14:textId="77777777" w:rsidTr="00F2581D">
        <w:trPr>
          <w:trHeight w:val="1020"/>
        </w:trPr>
        <w:tc>
          <w:tcPr>
            <w:tcW w:w="7080" w:type="dxa"/>
            <w:gridSpan w:val="2"/>
            <w:tcMar>
              <w:top w:w="0" w:type="dxa"/>
              <w:left w:w="115" w:type="dxa"/>
              <w:bottom w:w="0" w:type="dxa"/>
              <w:right w:w="115" w:type="dxa"/>
            </w:tcMar>
            <w:hideMark/>
          </w:tcPr>
          <w:p w14:paraId="524CD473" w14:textId="53A367FE" w:rsidR="00F2581D" w:rsidRPr="008D4247" w:rsidRDefault="00F258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I understand that I can</w:t>
            </w:r>
            <w:r w:rsidR="0077638C" w:rsidRPr="008D4247">
              <w:rPr>
                <w:rFonts w:eastAsia="Times New Roman"/>
                <w:sz w:val="20"/>
                <w:szCs w:val="20"/>
                <w:lang w:val="en-SG" w:bidi="th-TH"/>
              </w:rPr>
              <w:t>,</w:t>
            </w:r>
            <w:r w:rsidRPr="008D4247">
              <w:rPr>
                <w:rFonts w:eastAsia="Times New Roman"/>
                <w:sz w:val="20"/>
                <w:szCs w:val="20"/>
                <w:lang w:val="en-SG" w:bidi="th-TH"/>
              </w:rPr>
              <w:t xml:space="preserve"> at any time</w:t>
            </w:r>
            <w:r w:rsidR="0077638C" w:rsidRPr="008D4247">
              <w:rPr>
                <w:rFonts w:eastAsia="Times New Roman"/>
                <w:sz w:val="20"/>
                <w:szCs w:val="20"/>
                <w:lang w:val="en-SG" w:bidi="th-TH"/>
              </w:rPr>
              <w:t>,</w:t>
            </w:r>
            <w:r w:rsidRPr="008D4247">
              <w:rPr>
                <w:rFonts w:eastAsia="Times New Roman"/>
                <w:sz w:val="20"/>
                <w:szCs w:val="20"/>
                <w:lang w:val="en-SG" w:bidi="th-TH"/>
              </w:rPr>
              <w:t xml:space="preserve"> ask for access to the information I provide.</w:t>
            </w:r>
          </w:p>
        </w:tc>
        <w:tc>
          <w:tcPr>
            <w:tcW w:w="1494" w:type="dxa"/>
            <w:tcMar>
              <w:top w:w="0" w:type="dxa"/>
              <w:left w:w="115" w:type="dxa"/>
              <w:bottom w:w="0" w:type="dxa"/>
              <w:right w:w="115" w:type="dxa"/>
            </w:tcMar>
            <w:hideMark/>
          </w:tcPr>
          <w:p w14:paraId="6127C5C0" w14:textId="57FD94CC" w:rsidR="00F2581D" w:rsidRPr="008D4247" w:rsidRDefault="00F2581D" w:rsidP="00F2581D">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74112" behindDoc="0" locked="0" layoutInCell="1" allowOverlap="1" wp14:anchorId="364248FA" wp14:editId="27F663C2">
                      <wp:simplePos x="0" y="0"/>
                      <wp:positionH relativeFrom="column">
                        <wp:posOffset>318345</wp:posOffset>
                      </wp:positionH>
                      <wp:positionV relativeFrom="paragraph">
                        <wp:posOffset>36830</wp:posOffset>
                      </wp:positionV>
                      <wp:extent cx="224392" cy="213173"/>
                      <wp:effectExtent l="0" t="0" r="17145" b="15875"/>
                      <wp:wrapNone/>
                      <wp:docPr id="17" name="Text Box 17"/>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3DB15B05"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248FA" id="Text Box 17" o:spid="_x0000_s1029" type="#_x0000_t202" style="position:absolute;left:0;text-align:left;margin-left:25.05pt;margin-top:2.9pt;width:17.65pt;height:16.8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" fillcolor="white [3201]" strokeweight=".5pt">
                      <v:textbox>
                        <w:txbxContent>
                          <w:p w14:paraId="3DB15B05" w14:textId="77777777" w:rsidR="00F86B48" w:rsidRDefault="00F86B48" w:rsidP="00F2581D">
                            <w:pPr>
                              <w:ind w:left="-767"/>
                            </w:pPr>
                          </w:p>
                        </w:txbxContent>
                      </v:textbox>
                    </v:shape>
                  </w:pict>
                </mc:Fallback>
              </mc:AlternateContent>
            </w:r>
          </w:p>
        </w:tc>
      </w:tr>
      <w:tr w:rsidR="00F2581D" w:rsidRPr="008D4247" w14:paraId="32EA7F98" w14:textId="77777777" w:rsidTr="00F2581D">
        <w:tc>
          <w:tcPr>
            <w:tcW w:w="7080" w:type="dxa"/>
            <w:gridSpan w:val="2"/>
            <w:tcMar>
              <w:top w:w="0" w:type="dxa"/>
              <w:left w:w="115" w:type="dxa"/>
              <w:bottom w:w="0" w:type="dxa"/>
              <w:right w:w="115" w:type="dxa"/>
            </w:tcMar>
            <w:vAlign w:val="center"/>
            <w:hideMark/>
          </w:tcPr>
          <w:p w14:paraId="49BFDD69" w14:textId="6F1DAD10" w:rsidR="00F2581D" w:rsidRPr="008D4247" w:rsidRDefault="00F258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 xml:space="preserve">I agree to take part in the above study. </w:t>
            </w:r>
          </w:p>
          <w:p w14:paraId="609DE50D" w14:textId="30A40C43" w:rsidR="00901E71" w:rsidRPr="008D4247" w:rsidRDefault="00901E71" w:rsidP="00F2581D">
            <w:pPr>
              <w:spacing w:after="240"/>
              <w:rPr>
                <w:rFonts w:eastAsia="Times New Roman"/>
                <w:sz w:val="20"/>
                <w:szCs w:val="20"/>
                <w:lang w:val="en-SG" w:bidi="th-TH"/>
              </w:rPr>
            </w:pPr>
          </w:p>
        </w:tc>
        <w:tc>
          <w:tcPr>
            <w:tcW w:w="1494" w:type="dxa"/>
            <w:tcMar>
              <w:top w:w="0" w:type="dxa"/>
              <w:left w:w="115" w:type="dxa"/>
              <w:bottom w:w="0" w:type="dxa"/>
              <w:right w:w="115" w:type="dxa"/>
            </w:tcMar>
            <w:hideMark/>
          </w:tcPr>
          <w:p w14:paraId="1C52E366" w14:textId="42091870" w:rsidR="00F2581D" w:rsidRPr="008D4247" w:rsidRDefault="00F2581D" w:rsidP="00F2581D">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76160" behindDoc="0" locked="0" layoutInCell="1" allowOverlap="1" wp14:anchorId="71FB67A3" wp14:editId="54C3C815">
                      <wp:simplePos x="0" y="0"/>
                      <wp:positionH relativeFrom="column">
                        <wp:posOffset>318345</wp:posOffset>
                      </wp:positionH>
                      <wp:positionV relativeFrom="paragraph">
                        <wp:posOffset>36830</wp:posOffset>
                      </wp:positionV>
                      <wp:extent cx="224392" cy="213173"/>
                      <wp:effectExtent l="0" t="0" r="17145" b="15875"/>
                      <wp:wrapNone/>
                      <wp:docPr id="18" name="Text Box 18"/>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3372468B"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FB67A3" id="Text Box 18" o:spid="_x0000_s1030" type="#_x0000_t202" style="position:absolute;left:0;text-align:left;margin-left:25.05pt;margin-top:2.9pt;width:17.65pt;height:16.8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" fillcolor="white [3201]" strokeweight=".5pt">
                      <v:textbox>
                        <w:txbxContent>
                          <w:p w14:paraId="3372468B" w14:textId="77777777" w:rsidR="00F86B48" w:rsidRDefault="00F86B48" w:rsidP="00F2581D">
                            <w:pPr>
                              <w:ind w:left="-767"/>
                            </w:pPr>
                          </w:p>
                        </w:txbxContent>
                      </v:textbox>
                    </v:shape>
                  </w:pict>
                </mc:Fallback>
              </mc:AlternateContent>
            </w:r>
          </w:p>
        </w:tc>
      </w:tr>
      <w:tr w:rsidR="00F2581D" w:rsidRPr="008D4247" w14:paraId="21AE602F" w14:textId="77777777" w:rsidTr="00F2581D">
        <w:trPr>
          <w:trHeight w:val="1020"/>
        </w:trPr>
        <w:tc>
          <w:tcPr>
            <w:tcW w:w="7080" w:type="dxa"/>
            <w:gridSpan w:val="2"/>
            <w:tcMar>
              <w:top w:w="0" w:type="dxa"/>
              <w:left w:w="115" w:type="dxa"/>
              <w:bottom w:w="0" w:type="dxa"/>
              <w:right w:w="115" w:type="dxa"/>
            </w:tcMar>
            <w:hideMark/>
          </w:tcPr>
          <w:p w14:paraId="15E21424" w14:textId="77777777" w:rsidR="00492260" w:rsidRPr="008D4247" w:rsidRDefault="00492260" w:rsidP="0034658F">
            <w:pPr>
              <w:textAlignment w:val="baseline"/>
              <w:rPr>
                <w:rFonts w:eastAsia="Times New Roman"/>
                <w:sz w:val="20"/>
                <w:szCs w:val="20"/>
                <w:lang w:val="en-SG" w:bidi="th-TH"/>
              </w:rPr>
            </w:pPr>
          </w:p>
          <w:p w14:paraId="692DC541" w14:textId="6A3BDEE0" w:rsidR="00F2581D" w:rsidRPr="008D4247" w:rsidRDefault="00F258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I understand and agree that my participation may be audio recorded</w:t>
            </w:r>
            <w:r w:rsidR="00654729" w:rsidRPr="008D4247">
              <w:rPr>
                <w:rFonts w:eastAsia="Times New Roman"/>
                <w:sz w:val="20"/>
                <w:szCs w:val="20"/>
                <w:lang w:val="en-SG" w:bidi="th-TH"/>
              </w:rPr>
              <w:t>.</w:t>
            </w:r>
            <w:r w:rsidRPr="008D4247">
              <w:rPr>
                <w:rFonts w:eastAsia="Times New Roman"/>
                <w:sz w:val="20"/>
                <w:szCs w:val="20"/>
                <w:lang w:val="en-SG" w:bidi="th-TH"/>
              </w:rPr>
              <w:t xml:space="preserve"> I am aware of and consent to your use of these recordings to reproduce direct </w:t>
            </w:r>
            <w:r w:rsidR="00901E71" w:rsidRPr="008D4247">
              <w:rPr>
                <w:rFonts w:eastAsia="Times New Roman"/>
                <w:sz w:val="20"/>
                <w:szCs w:val="20"/>
                <w:lang w:val="en-SG" w:bidi="th-TH"/>
              </w:rPr>
              <w:t>anonymized</w:t>
            </w:r>
            <w:r w:rsidRPr="008D4247">
              <w:rPr>
                <w:rFonts w:eastAsia="Times New Roman"/>
                <w:sz w:val="20"/>
                <w:szCs w:val="20"/>
                <w:lang w:val="en-SG" w:bidi="th-TH"/>
              </w:rPr>
              <w:t xml:space="preserve"> quotes for the dissertation.</w:t>
            </w:r>
          </w:p>
          <w:p w14:paraId="1BF5430E" w14:textId="77777777" w:rsidR="00F2581D" w:rsidRPr="008D4247" w:rsidRDefault="00F2581D" w:rsidP="00F2581D">
            <w:pPr>
              <w:rPr>
                <w:rFonts w:eastAsia="Times New Roman"/>
                <w:sz w:val="20"/>
                <w:szCs w:val="20"/>
                <w:lang w:val="en-SG" w:bidi="th-TH"/>
              </w:rPr>
            </w:pPr>
          </w:p>
        </w:tc>
        <w:tc>
          <w:tcPr>
            <w:tcW w:w="1494" w:type="dxa"/>
            <w:tcMar>
              <w:top w:w="0" w:type="dxa"/>
              <w:left w:w="115" w:type="dxa"/>
              <w:bottom w:w="0" w:type="dxa"/>
              <w:right w:w="115" w:type="dxa"/>
            </w:tcMar>
            <w:hideMark/>
          </w:tcPr>
          <w:p w14:paraId="704BA964" w14:textId="0D506975" w:rsidR="00F2581D" w:rsidRPr="008D4247" w:rsidRDefault="00F2581D" w:rsidP="00F2581D">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78208" behindDoc="0" locked="0" layoutInCell="1" allowOverlap="1" wp14:anchorId="60EA7595" wp14:editId="015A7DFC">
                      <wp:simplePos x="0" y="0"/>
                      <wp:positionH relativeFrom="column">
                        <wp:posOffset>318135</wp:posOffset>
                      </wp:positionH>
                      <wp:positionV relativeFrom="paragraph">
                        <wp:posOffset>216323</wp:posOffset>
                      </wp:positionV>
                      <wp:extent cx="224392" cy="213173"/>
                      <wp:effectExtent l="0" t="0" r="17145" b="15875"/>
                      <wp:wrapNone/>
                      <wp:docPr id="19" name="Text Box 19"/>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0C8960BA"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A7595" id="Text Box 19" o:spid="_x0000_s1031" type="#_x0000_t202" style="position:absolute;left:0;text-align:left;margin-left:25.05pt;margin-top:17.05pt;width:17.65pt;height:16.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" fillcolor="white [3201]" strokeweight=".5pt">
                      <v:textbox>
                        <w:txbxContent>
                          <w:p w14:paraId="0C8960BA" w14:textId="77777777" w:rsidR="00F86B48" w:rsidRDefault="00F86B48" w:rsidP="00F2581D">
                            <w:pPr>
                              <w:ind w:left="-767"/>
                            </w:pPr>
                          </w:p>
                        </w:txbxContent>
                      </v:textbox>
                    </v:shape>
                  </w:pict>
                </mc:Fallback>
              </mc:AlternateContent>
            </w:r>
          </w:p>
        </w:tc>
      </w:tr>
      <w:tr w:rsidR="00F2581D" w:rsidRPr="008D4247" w14:paraId="51B1CEA7" w14:textId="77777777" w:rsidTr="00F2581D">
        <w:trPr>
          <w:trHeight w:val="1020"/>
        </w:trPr>
        <w:tc>
          <w:tcPr>
            <w:tcW w:w="7080" w:type="dxa"/>
            <w:gridSpan w:val="2"/>
            <w:tcMar>
              <w:top w:w="0" w:type="dxa"/>
              <w:left w:w="115" w:type="dxa"/>
              <w:bottom w:w="0" w:type="dxa"/>
              <w:right w:w="115" w:type="dxa"/>
            </w:tcMar>
            <w:hideMark/>
          </w:tcPr>
          <w:p w14:paraId="64FAC057" w14:textId="77777777" w:rsidR="00492260" w:rsidRPr="008D4247" w:rsidRDefault="00492260" w:rsidP="0034658F">
            <w:pPr>
              <w:textAlignment w:val="baseline"/>
              <w:rPr>
                <w:rFonts w:eastAsia="Times New Roman"/>
                <w:sz w:val="20"/>
                <w:szCs w:val="20"/>
                <w:lang w:val="en-SG" w:bidi="th-TH"/>
              </w:rPr>
            </w:pPr>
          </w:p>
          <w:p w14:paraId="39ACB27B" w14:textId="358907BD" w:rsidR="00F2581D" w:rsidRPr="008D4247" w:rsidRDefault="00F2581D" w:rsidP="009806E6">
            <w:pPr>
              <w:numPr>
                <w:ilvl w:val="0"/>
                <w:numId w:val="2"/>
              </w:numPr>
              <w:ind w:left="360"/>
              <w:textAlignment w:val="baseline"/>
              <w:rPr>
                <w:rFonts w:eastAsia="Times New Roman"/>
                <w:sz w:val="20"/>
                <w:szCs w:val="20"/>
                <w:lang w:val="en-SG" w:bidi="th-TH"/>
              </w:rPr>
            </w:pPr>
            <w:r w:rsidRPr="008D4247">
              <w:rPr>
                <w:rFonts w:eastAsia="Times New Roman"/>
                <w:sz w:val="20"/>
                <w:szCs w:val="20"/>
                <w:lang w:val="en-SG" w:bidi="th-TH"/>
              </w:rPr>
              <w:t xml:space="preserve">I certify that the information given by me in this study is true and complete. I give permission and authorize the student to collect, use, and disclose my data to the SBC </w:t>
            </w:r>
            <w:proofErr w:type="spellStart"/>
            <w:r w:rsidRPr="008D4247">
              <w:rPr>
                <w:rFonts w:eastAsia="Times New Roman"/>
                <w:sz w:val="20"/>
                <w:szCs w:val="20"/>
                <w:lang w:val="en-SG" w:bidi="th-TH"/>
              </w:rPr>
              <w:t>DMin</w:t>
            </w:r>
            <w:proofErr w:type="spellEnd"/>
            <w:r w:rsidRPr="008D4247">
              <w:rPr>
                <w:rFonts w:eastAsia="Times New Roman"/>
                <w:sz w:val="20"/>
                <w:szCs w:val="20"/>
                <w:lang w:val="en-SG" w:bidi="th-TH"/>
              </w:rPr>
              <w:t xml:space="preserve"> department for this research.</w:t>
            </w:r>
          </w:p>
        </w:tc>
        <w:tc>
          <w:tcPr>
            <w:tcW w:w="1494" w:type="dxa"/>
            <w:tcMar>
              <w:top w:w="0" w:type="dxa"/>
              <w:left w:w="115" w:type="dxa"/>
              <w:bottom w:w="0" w:type="dxa"/>
              <w:right w:w="115" w:type="dxa"/>
            </w:tcMar>
            <w:hideMark/>
          </w:tcPr>
          <w:p w14:paraId="5D4C42F6" w14:textId="2BE73907" w:rsidR="00F2581D" w:rsidRPr="008D4247" w:rsidRDefault="00F2581D" w:rsidP="00F2581D">
            <w:pPr>
              <w:ind w:left="54"/>
              <w:jc w:val="center"/>
              <w:rPr>
                <w:rFonts w:eastAsia="Times New Roman"/>
                <w:color w:val="auto"/>
                <w:lang w:val="en-SG" w:bidi="th-TH"/>
              </w:rPr>
            </w:pPr>
            <w:r w:rsidRPr="008D4247">
              <w:rPr>
                <w:rFonts w:eastAsia="Times New Roman"/>
                <w:noProof/>
                <w:color w:val="auto"/>
                <w:lang w:val="en-SG" w:bidi="th-TH"/>
              </w:rPr>
              <mc:AlternateContent>
                <mc:Choice Requires="wps">
                  <w:drawing>
                    <wp:anchor distT="0" distB="0" distL="114300" distR="114300" simplePos="0" relativeHeight="251680256" behindDoc="0" locked="0" layoutInCell="1" allowOverlap="1" wp14:anchorId="60839D2E" wp14:editId="1EEBD6AF">
                      <wp:simplePos x="0" y="0"/>
                      <wp:positionH relativeFrom="column">
                        <wp:posOffset>318135</wp:posOffset>
                      </wp:positionH>
                      <wp:positionV relativeFrom="paragraph">
                        <wp:posOffset>142028</wp:posOffset>
                      </wp:positionV>
                      <wp:extent cx="224392" cy="213173"/>
                      <wp:effectExtent l="0" t="0" r="17145" b="15875"/>
                      <wp:wrapNone/>
                      <wp:docPr id="20" name="Text Box 20"/>
                      <wp:cNvGraphicFramePr/>
                      <a:graphic xmlns:a="http://schemas.openxmlformats.org/drawingml/2006/main">
                        <a:graphicData uri="http://schemas.microsoft.com/office/word/2010/wordprocessingShape">
                          <wps:wsp>
                            <wps:cNvSpPr txBox="1"/>
                            <wps:spPr>
                              <a:xfrm>
                                <a:off x="0" y="0"/>
                                <a:ext cx="224392" cy="213173"/>
                              </a:xfrm>
                              <a:prstGeom prst="rect">
                                <a:avLst/>
                              </a:prstGeom>
                              <a:solidFill>
                                <a:schemeClr val="lt1"/>
                              </a:solidFill>
                              <a:ln w="6350">
                                <a:solidFill>
                                  <a:prstClr val="black"/>
                                </a:solidFill>
                              </a:ln>
                            </wps:spPr>
                            <wps:txbx>
                              <w:txbxContent>
                                <w:p w14:paraId="2323B519" w14:textId="77777777" w:rsidR="00F86B48" w:rsidRDefault="00F86B48" w:rsidP="00F2581D">
                                  <w:pPr>
                                    <w:ind w:left="-76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39D2E" id="Text Box 20" o:spid="_x0000_s1032" type="#_x0000_t202" style="position:absolute;left:0;text-align:left;margin-left:25.05pt;margin-top:11.2pt;width:17.65pt;height:16.8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" fillcolor="white [3201]" strokeweight=".5pt">
                      <v:textbox>
                        <w:txbxContent>
                          <w:p w14:paraId="2323B519" w14:textId="77777777" w:rsidR="00F86B48" w:rsidRDefault="00F86B48" w:rsidP="00F2581D">
                            <w:pPr>
                              <w:ind w:left="-767"/>
                            </w:pPr>
                          </w:p>
                        </w:txbxContent>
                      </v:textbox>
                    </v:shape>
                  </w:pict>
                </mc:Fallback>
              </mc:AlternateContent>
            </w:r>
          </w:p>
        </w:tc>
      </w:tr>
    </w:tbl>
    <w:p w14:paraId="2AE4F29E" w14:textId="77777777" w:rsidR="00E22810" w:rsidRPr="008D4247" w:rsidRDefault="00E22810" w:rsidP="001113A7">
      <w:pPr>
        <w:tabs>
          <w:tab w:val="left" w:pos="2835"/>
          <w:tab w:val="left" w:pos="3402"/>
          <w:tab w:val="left" w:pos="4962"/>
          <w:tab w:val="left" w:pos="5387"/>
          <w:tab w:val="left" w:pos="8080"/>
        </w:tabs>
        <w:spacing w:after="200"/>
        <w:rPr>
          <w:rFonts w:eastAsia="Times New Roman"/>
          <w:color w:val="auto"/>
          <w:sz w:val="20"/>
          <w:szCs w:val="20"/>
          <w:u w:val="single"/>
          <w:lang w:val="en-SG" w:bidi="th-TH"/>
        </w:rPr>
      </w:pPr>
    </w:p>
    <w:p w14:paraId="33D05F85" w14:textId="1C98BF05" w:rsidR="00AF221D" w:rsidRPr="008D4247" w:rsidRDefault="001113A7" w:rsidP="001113A7">
      <w:pPr>
        <w:tabs>
          <w:tab w:val="left" w:pos="2835"/>
          <w:tab w:val="left" w:pos="3402"/>
          <w:tab w:val="left" w:pos="4962"/>
          <w:tab w:val="left" w:pos="5387"/>
          <w:tab w:val="left" w:pos="8080"/>
        </w:tabs>
        <w:spacing w:after="200"/>
        <w:rPr>
          <w:rFonts w:eastAsia="Times New Roman"/>
          <w:color w:val="auto"/>
          <w:sz w:val="20"/>
          <w:szCs w:val="20"/>
          <w:lang w:val="en-SG" w:bidi="th-TH"/>
        </w:rPr>
      </w:pPr>
      <w:r w:rsidRPr="008D4247">
        <w:rPr>
          <w:rFonts w:eastAsia="Times New Roman"/>
          <w:color w:val="auto"/>
          <w:sz w:val="20"/>
          <w:szCs w:val="20"/>
          <w:u w:val="single"/>
          <w:lang w:val="en-SG" w:bidi="th-TH"/>
        </w:rPr>
        <w:tab/>
      </w:r>
      <w:r w:rsidRPr="008D4247">
        <w:rPr>
          <w:rFonts w:eastAsia="Times New Roman"/>
          <w:color w:val="auto"/>
          <w:sz w:val="20"/>
          <w:szCs w:val="20"/>
          <w:lang w:val="en-SG" w:bidi="th-TH"/>
        </w:rPr>
        <w:tab/>
      </w:r>
      <w:r w:rsidRPr="008D4247">
        <w:rPr>
          <w:rFonts w:eastAsia="Times New Roman"/>
          <w:color w:val="auto"/>
          <w:sz w:val="20"/>
          <w:szCs w:val="20"/>
          <w:u w:val="single"/>
          <w:lang w:val="en-SG" w:bidi="th-TH"/>
        </w:rPr>
        <w:tab/>
      </w:r>
      <w:r w:rsidRPr="008D4247">
        <w:rPr>
          <w:rFonts w:eastAsia="Times New Roman"/>
          <w:color w:val="auto"/>
          <w:sz w:val="20"/>
          <w:szCs w:val="20"/>
          <w:lang w:val="en-SG" w:bidi="th-TH"/>
        </w:rPr>
        <w:tab/>
      </w:r>
      <w:r w:rsidRPr="008D4247">
        <w:rPr>
          <w:rFonts w:eastAsia="Times New Roman"/>
          <w:color w:val="auto"/>
          <w:sz w:val="20"/>
          <w:szCs w:val="20"/>
          <w:u w:val="single"/>
          <w:lang w:val="en-SG" w:bidi="th-TH"/>
        </w:rPr>
        <w:tab/>
      </w:r>
    </w:p>
    <w:p w14:paraId="5BED3952" w14:textId="7F70F252" w:rsidR="00AF221D" w:rsidRPr="008D4247" w:rsidRDefault="001113A7" w:rsidP="001113A7">
      <w:pPr>
        <w:tabs>
          <w:tab w:val="center" w:pos="1276"/>
          <w:tab w:val="center" w:pos="4111"/>
          <w:tab w:val="center" w:pos="6663"/>
        </w:tabs>
        <w:spacing w:after="200"/>
        <w:rPr>
          <w:rFonts w:eastAsia="Times New Roman"/>
          <w:color w:val="auto"/>
          <w:sz w:val="20"/>
          <w:szCs w:val="20"/>
          <w:lang w:val="en-SG" w:bidi="th-TH"/>
        </w:rPr>
      </w:pPr>
      <w:r w:rsidRPr="008D4247">
        <w:rPr>
          <w:rFonts w:eastAsia="Times New Roman"/>
          <w:color w:val="auto"/>
          <w:sz w:val="20"/>
          <w:szCs w:val="20"/>
          <w:lang w:val="en-SG" w:bidi="th-TH"/>
        </w:rPr>
        <w:tab/>
      </w:r>
      <w:r w:rsidR="00AF221D" w:rsidRPr="008D4247">
        <w:rPr>
          <w:rFonts w:eastAsia="Times New Roman"/>
          <w:color w:val="auto"/>
          <w:sz w:val="20"/>
          <w:szCs w:val="20"/>
          <w:lang w:val="en-SG" w:bidi="th-TH"/>
        </w:rPr>
        <w:t>Participant Name</w:t>
      </w:r>
      <w:r w:rsidR="008454C7" w:rsidRPr="008D4247">
        <w:rPr>
          <w:rFonts w:eastAsia="Times New Roman"/>
          <w:color w:val="auto"/>
          <w:sz w:val="20"/>
          <w:szCs w:val="20"/>
          <w:lang w:val="en-SG" w:bidi="th-TH"/>
        </w:rPr>
        <w:tab/>
      </w:r>
      <w:r w:rsidR="00AF221D" w:rsidRPr="008D4247">
        <w:rPr>
          <w:rFonts w:eastAsia="Times New Roman"/>
          <w:color w:val="auto"/>
          <w:sz w:val="20"/>
          <w:szCs w:val="20"/>
          <w:lang w:val="en-SG" w:bidi="th-TH"/>
        </w:rPr>
        <w:t>Date</w:t>
      </w:r>
      <w:r w:rsidR="008454C7" w:rsidRPr="008D4247">
        <w:rPr>
          <w:rFonts w:eastAsia="Times New Roman"/>
          <w:color w:val="auto"/>
          <w:sz w:val="20"/>
          <w:szCs w:val="20"/>
          <w:lang w:val="en-SG" w:bidi="th-TH"/>
        </w:rPr>
        <w:tab/>
      </w:r>
      <w:r w:rsidR="00AF221D" w:rsidRPr="008D4247">
        <w:rPr>
          <w:rFonts w:eastAsia="Times New Roman"/>
          <w:color w:val="auto"/>
          <w:sz w:val="20"/>
          <w:szCs w:val="20"/>
          <w:lang w:val="en-SG" w:bidi="th-TH"/>
        </w:rPr>
        <w:t>Signature</w:t>
      </w:r>
    </w:p>
    <w:p w14:paraId="2B0D3D49" w14:textId="77777777" w:rsidR="001113A7" w:rsidRPr="008D4247" w:rsidRDefault="001113A7" w:rsidP="001113A7">
      <w:pPr>
        <w:tabs>
          <w:tab w:val="center" w:pos="1276"/>
          <w:tab w:val="center" w:pos="4111"/>
          <w:tab w:val="center" w:pos="6663"/>
        </w:tabs>
        <w:spacing w:after="200"/>
        <w:rPr>
          <w:rFonts w:eastAsia="Times New Roman"/>
          <w:color w:val="auto"/>
          <w:sz w:val="20"/>
          <w:szCs w:val="20"/>
          <w:lang w:val="en-SG" w:bidi="th-TH"/>
        </w:rPr>
      </w:pPr>
    </w:p>
    <w:p w14:paraId="4EBE1E24" w14:textId="77777777" w:rsidR="001113A7" w:rsidRPr="008D4247" w:rsidRDefault="001113A7" w:rsidP="001113A7">
      <w:pPr>
        <w:tabs>
          <w:tab w:val="left" w:pos="2835"/>
          <w:tab w:val="left" w:pos="3402"/>
          <w:tab w:val="left" w:pos="4962"/>
          <w:tab w:val="left" w:pos="5387"/>
          <w:tab w:val="left" w:pos="8080"/>
        </w:tabs>
        <w:spacing w:after="200"/>
        <w:rPr>
          <w:rFonts w:eastAsia="Times New Roman"/>
          <w:color w:val="auto"/>
          <w:sz w:val="20"/>
          <w:szCs w:val="20"/>
          <w:lang w:val="en-SG" w:bidi="th-TH"/>
        </w:rPr>
      </w:pPr>
      <w:r w:rsidRPr="008D4247">
        <w:rPr>
          <w:rFonts w:eastAsia="Times New Roman"/>
          <w:color w:val="auto"/>
          <w:sz w:val="20"/>
          <w:szCs w:val="20"/>
          <w:u w:val="single"/>
          <w:lang w:val="en-SG" w:bidi="th-TH"/>
        </w:rPr>
        <w:tab/>
      </w:r>
      <w:r w:rsidRPr="008D4247">
        <w:rPr>
          <w:rFonts w:eastAsia="Times New Roman"/>
          <w:color w:val="auto"/>
          <w:sz w:val="20"/>
          <w:szCs w:val="20"/>
          <w:lang w:val="en-SG" w:bidi="th-TH"/>
        </w:rPr>
        <w:tab/>
      </w:r>
      <w:r w:rsidRPr="008D4247">
        <w:rPr>
          <w:rFonts w:eastAsia="Times New Roman"/>
          <w:color w:val="auto"/>
          <w:sz w:val="20"/>
          <w:szCs w:val="20"/>
          <w:u w:val="single"/>
          <w:lang w:val="en-SG" w:bidi="th-TH"/>
        </w:rPr>
        <w:tab/>
      </w:r>
      <w:r w:rsidRPr="008D4247">
        <w:rPr>
          <w:rFonts w:eastAsia="Times New Roman"/>
          <w:color w:val="auto"/>
          <w:sz w:val="20"/>
          <w:szCs w:val="20"/>
          <w:lang w:val="en-SG" w:bidi="th-TH"/>
        </w:rPr>
        <w:tab/>
      </w:r>
      <w:r w:rsidRPr="008D4247">
        <w:rPr>
          <w:rFonts w:eastAsia="Times New Roman"/>
          <w:color w:val="auto"/>
          <w:sz w:val="20"/>
          <w:szCs w:val="20"/>
          <w:u w:val="single"/>
          <w:lang w:val="en-SG" w:bidi="th-TH"/>
        </w:rPr>
        <w:tab/>
      </w:r>
    </w:p>
    <w:p w14:paraId="6E971AA6" w14:textId="3716C42E" w:rsidR="001113A7" w:rsidRPr="008D4247" w:rsidRDefault="001113A7" w:rsidP="001113A7">
      <w:pPr>
        <w:tabs>
          <w:tab w:val="center" w:pos="1276"/>
          <w:tab w:val="center" w:pos="4111"/>
          <w:tab w:val="center" w:pos="6663"/>
        </w:tabs>
        <w:spacing w:after="200"/>
        <w:rPr>
          <w:rFonts w:eastAsia="Times New Roman"/>
          <w:color w:val="auto"/>
          <w:sz w:val="20"/>
          <w:szCs w:val="20"/>
          <w:lang w:val="en-SG" w:bidi="th-TH"/>
        </w:rPr>
      </w:pPr>
      <w:r w:rsidRPr="008D4247">
        <w:rPr>
          <w:rFonts w:eastAsia="Times New Roman"/>
          <w:color w:val="auto"/>
          <w:sz w:val="20"/>
          <w:szCs w:val="20"/>
          <w:lang w:val="en-SG" w:bidi="th-TH"/>
        </w:rPr>
        <w:tab/>
      </w:r>
      <w:r w:rsidRPr="008D4247">
        <w:rPr>
          <w:rFonts w:eastAsia="Times New Roman"/>
          <w:sz w:val="20"/>
          <w:szCs w:val="20"/>
          <w:lang w:val="en-SG" w:bidi="th-TH"/>
        </w:rPr>
        <w:t>Student Researcher Name</w:t>
      </w:r>
      <w:r w:rsidRPr="008D4247">
        <w:rPr>
          <w:rFonts w:eastAsia="Times New Roman"/>
          <w:color w:val="auto"/>
          <w:sz w:val="20"/>
          <w:szCs w:val="20"/>
          <w:lang w:val="en-SG" w:bidi="th-TH"/>
        </w:rPr>
        <w:tab/>
        <w:t>Date</w:t>
      </w:r>
      <w:r w:rsidRPr="008D4247">
        <w:rPr>
          <w:rFonts w:eastAsia="Times New Roman"/>
          <w:color w:val="auto"/>
          <w:sz w:val="20"/>
          <w:szCs w:val="20"/>
          <w:lang w:val="en-SG" w:bidi="th-TH"/>
        </w:rPr>
        <w:tab/>
        <w:t>Signature</w:t>
      </w:r>
    </w:p>
    <w:p w14:paraId="35C38889" w14:textId="77777777" w:rsidR="00AF221D" w:rsidRPr="008D4247" w:rsidRDefault="00AF221D" w:rsidP="00DA6E02">
      <w:pPr>
        <w:spacing w:after="240"/>
        <w:rPr>
          <w:rFonts w:eastAsia="Times New Roman"/>
          <w:color w:val="auto"/>
          <w:lang w:val="en-SG" w:bidi="th-TH"/>
        </w:rPr>
      </w:pPr>
    </w:p>
    <w:p w14:paraId="2959B54E" w14:textId="17836E15" w:rsidR="00AF221D" w:rsidRPr="008D4247" w:rsidRDefault="0005155D" w:rsidP="00DA6E02">
      <w:pPr>
        <w:ind w:hanging="720"/>
        <w:rPr>
          <w:rFonts w:eastAsia="Times New Roman"/>
          <w:color w:val="auto"/>
          <w:lang w:val="en-SG" w:bidi="th-TH"/>
        </w:rPr>
      </w:pPr>
      <w:r w:rsidRPr="008D4247">
        <w:rPr>
          <w:rFonts w:eastAsia="Times New Roman"/>
          <w:color w:val="C00000"/>
          <w:sz w:val="21"/>
          <w:szCs w:val="21"/>
          <w:lang w:val="en-SG" w:bidi="th-TH"/>
        </w:rPr>
        <w:t>Lekh Nath Poudel</w:t>
      </w:r>
      <w:r w:rsidR="00AF221D" w:rsidRPr="008D4247">
        <w:rPr>
          <w:rFonts w:eastAsia="Times New Roman"/>
          <w:color w:val="C00000"/>
          <w:sz w:val="21"/>
          <w:szCs w:val="21"/>
          <w:lang w:val="en-SG" w:bidi="th-TH"/>
        </w:rPr>
        <w:t xml:space="preserve"> </w:t>
      </w:r>
    </w:p>
    <w:p w14:paraId="718D3A63" w14:textId="5D0F2C70" w:rsidR="00AF221D" w:rsidRPr="008D4247" w:rsidRDefault="00AF221D" w:rsidP="00DA6E02">
      <w:pPr>
        <w:ind w:hanging="720"/>
        <w:rPr>
          <w:rFonts w:eastAsia="Times New Roman"/>
          <w:color w:val="auto"/>
          <w:lang w:val="en-SG" w:bidi="th-TH"/>
        </w:rPr>
      </w:pPr>
      <w:r w:rsidRPr="008D4247">
        <w:rPr>
          <w:rFonts w:eastAsia="Times New Roman"/>
          <w:sz w:val="21"/>
          <w:szCs w:val="21"/>
          <w:lang w:val="en-SG" w:bidi="th-TH"/>
        </w:rPr>
        <w:t xml:space="preserve">Singapore Bible College </w:t>
      </w:r>
    </w:p>
    <w:p w14:paraId="5205EBFD" w14:textId="77777777" w:rsidR="00AF221D" w:rsidRPr="008D4247" w:rsidRDefault="00AF221D" w:rsidP="00DA6E02">
      <w:pPr>
        <w:ind w:hanging="720"/>
        <w:rPr>
          <w:rFonts w:eastAsia="Times New Roman"/>
          <w:color w:val="auto"/>
          <w:lang w:val="en-SG" w:bidi="th-TH"/>
        </w:rPr>
      </w:pPr>
      <w:r w:rsidRPr="008D4247">
        <w:rPr>
          <w:rFonts w:eastAsia="Times New Roman"/>
          <w:sz w:val="21"/>
          <w:szCs w:val="21"/>
          <w:lang w:val="en-SG" w:bidi="th-TH"/>
        </w:rPr>
        <w:t>9-15 Adam Road </w:t>
      </w:r>
    </w:p>
    <w:p w14:paraId="483B24D9" w14:textId="77777777" w:rsidR="00AF221D" w:rsidRPr="008D4247" w:rsidRDefault="00AF221D" w:rsidP="00DA6E02">
      <w:pPr>
        <w:ind w:hanging="720"/>
        <w:rPr>
          <w:rFonts w:eastAsia="Times New Roman"/>
          <w:color w:val="auto"/>
          <w:lang w:val="en-SG" w:bidi="th-TH"/>
        </w:rPr>
      </w:pPr>
      <w:r w:rsidRPr="008D4247">
        <w:rPr>
          <w:rFonts w:eastAsia="Times New Roman"/>
          <w:sz w:val="21"/>
          <w:szCs w:val="21"/>
          <w:lang w:val="en-SG" w:bidi="th-TH"/>
        </w:rPr>
        <w:t>Singapore 289886</w:t>
      </w:r>
    </w:p>
    <w:p w14:paraId="20016DCE" w14:textId="3EA5B61C" w:rsidR="00AF221D" w:rsidRPr="008D4247" w:rsidRDefault="0005155D" w:rsidP="00DA6E02">
      <w:pPr>
        <w:spacing w:after="200"/>
        <w:ind w:hanging="720"/>
        <w:rPr>
          <w:rFonts w:eastAsia="Times New Roman"/>
          <w:color w:val="auto"/>
          <w:lang w:val="en-SG" w:bidi="th-TH"/>
        </w:rPr>
      </w:pPr>
      <w:proofErr w:type="spellStart"/>
      <w:r w:rsidRPr="008D4247">
        <w:rPr>
          <w:rFonts w:eastAsia="Times New Roman"/>
          <w:color w:val="C00000"/>
          <w:sz w:val="21"/>
          <w:szCs w:val="21"/>
          <w:lang w:val="en-SG" w:bidi="th-TH"/>
        </w:rPr>
        <w:t>lekhnp@sbc.edu.sg</w:t>
      </w:r>
      <w:proofErr w:type="spellEnd"/>
      <w:r w:rsidR="00AF221D" w:rsidRPr="008D4247">
        <w:rPr>
          <w:rFonts w:eastAsia="Times New Roman"/>
          <w:color w:val="C00000"/>
          <w:sz w:val="21"/>
          <w:szCs w:val="21"/>
          <w:lang w:val="en-SG" w:bidi="th-TH"/>
        </w:rPr>
        <w:t xml:space="preserve"> </w:t>
      </w:r>
    </w:p>
    <w:p w14:paraId="586F9076" w14:textId="77777777" w:rsidR="00726DC6" w:rsidRPr="008D4247" w:rsidRDefault="00726DC6" w:rsidP="00726DC6">
      <w:pPr>
        <w:pStyle w:val="Heading1"/>
        <w:spacing w:line="240" w:lineRule="auto"/>
        <w:jc w:val="left"/>
      </w:pPr>
      <w:bookmarkStart w:id="1512" w:name="_Toc355292150"/>
      <w:bookmarkStart w:id="1513" w:name="_Toc361433610"/>
      <w:bookmarkStart w:id="1514" w:name="_Toc362126441"/>
      <w:bookmarkStart w:id="1515" w:name="_Toc390681558"/>
    </w:p>
    <w:bookmarkEnd w:id="1512"/>
    <w:bookmarkEnd w:id="1513"/>
    <w:bookmarkEnd w:id="1514"/>
    <w:bookmarkEnd w:id="1515"/>
    <w:p w14:paraId="311B551D" w14:textId="77777777" w:rsidR="00E10B3B" w:rsidRPr="008D4247" w:rsidRDefault="00E10B3B" w:rsidP="00E10B3B">
      <w:pPr>
        <w:contextualSpacing/>
        <w:sectPr w:rsidR="00E10B3B"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7357ECEE" w14:textId="77777777" w:rsidR="00E77E25" w:rsidRPr="008D4247" w:rsidRDefault="00E77E25" w:rsidP="00E77E25">
      <w:pPr>
        <w:pStyle w:val="Heading1"/>
        <w:spacing w:line="240" w:lineRule="auto"/>
        <w:rPr>
          <w:b w:val="0"/>
          <w:bCs/>
        </w:rPr>
      </w:pPr>
    </w:p>
    <w:p w14:paraId="0F295FC6" w14:textId="77777777" w:rsidR="00E77E25" w:rsidRPr="008D4247" w:rsidRDefault="00E77E25" w:rsidP="00E77E25">
      <w:pPr>
        <w:pStyle w:val="Heading1"/>
        <w:spacing w:line="240" w:lineRule="auto"/>
        <w:rPr>
          <w:b w:val="0"/>
          <w:bCs/>
        </w:rPr>
      </w:pPr>
    </w:p>
    <w:p w14:paraId="414BE567" w14:textId="77777777" w:rsidR="00E77E25" w:rsidRPr="008D4247" w:rsidRDefault="00E77E25" w:rsidP="00E77E25">
      <w:pPr>
        <w:pStyle w:val="Heading1"/>
        <w:spacing w:line="240" w:lineRule="auto"/>
        <w:rPr>
          <w:b w:val="0"/>
          <w:bCs/>
        </w:rPr>
      </w:pPr>
    </w:p>
    <w:p w14:paraId="17AC7C48" w14:textId="77777777" w:rsidR="00E77E25" w:rsidRPr="008D4247" w:rsidRDefault="00E77E25" w:rsidP="00E77E25">
      <w:pPr>
        <w:jc w:val="center"/>
        <w:rPr>
          <w:bCs/>
          <w:lang w:bidi="he-IL"/>
        </w:rPr>
      </w:pPr>
    </w:p>
    <w:p w14:paraId="4F28A428" w14:textId="77777777" w:rsidR="00E77E25" w:rsidRPr="008D4247" w:rsidRDefault="00E77E25" w:rsidP="00E77E25">
      <w:pPr>
        <w:jc w:val="center"/>
        <w:rPr>
          <w:bCs/>
          <w:lang w:bidi="he-IL"/>
        </w:rPr>
      </w:pPr>
    </w:p>
    <w:p w14:paraId="652E6FBD" w14:textId="096E1339" w:rsidR="00E77E25" w:rsidRPr="008D4247" w:rsidRDefault="00E77E25" w:rsidP="00E77E25">
      <w:pPr>
        <w:pStyle w:val="Heading1"/>
        <w:rPr>
          <w:rFonts w:eastAsia="Times New Roman"/>
          <w:sz w:val="22"/>
          <w:szCs w:val="22"/>
          <w:lang w:val="en-SG" w:bidi="th-TH"/>
        </w:rPr>
      </w:pPr>
      <w:bookmarkStart w:id="1516" w:name="_Toc138167523"/>
      <w:r w:rsidRPr="008D4247">
        <w:t xml:space="preserve">Appendix </w:t>
      </w:r>
      <w:r w:rsidR="0013679F">
        <w:t>2</w:t>
      </w:r>
      <w:r w:rsidRPr="008D4247">
        <w:br/>
      </w:r>
      <w:r w:rsidRPr="008D4247">
        <w:rPr>
          <w:rFonts w:eastAsia="Times New Roman"/>
          <w:bCs/>
          <w:lang w:val="en-SG" w:bidi="th-TH"/>
        </w:rPr>
        <w:t>Interviews with Senior Pastors/Lay Leaders</w:t>
      </w:r>
      <w:bookmarkEnd w:id="1516"/>
    </w:p>
    <w:p w14:paraId="4181A45D" w14:textId="5EE427CE" w:rsidR="00E77E25" w:rsidRPr="008D4247" w:rsidRDefault="00E77E25" w:rsidP="00E77E25">
      <w:pPr>
        <w:contextualSpacing/>
        <w:jc w:val="center"/>
        <w:rPr>
          <w:rFonts w:eastAsia="Times New Roman"/>
          <w:b/>
          <w:bCs/>
          <w:lang w:val="en-SG" w:bidi="th-TH"/>
        </w:rPr>
      </w:pPr>
      <w:r w:rsidRPr="008D4247">
        <w:rPr>
          <w:rFonts w:eastAsia="Times New Roman"/>
          <w:b/>
          <w:bCs/>
          <w:lang w:val="en-SG" w:bidi="th-TH"/>
        </w:rPr>
        <w:t>Open-Ended Questions</w:t>
      </w:r>
      <w:r>
        <w:rPr>
          <w:rFonts w:eastAsia="Times New Roman"/>
          <w:b/>
          <w:bCs/>
          <w:lang w:val="en-SG" w:bidi="th-TH"/>
        </w:rPr>
        <w:t xml:space="preserve"> </w:t>
      </w:r>
    </w:p>
    <w:p w14:paraId="258B638C" w14:textId="77777777" w:rsidR="00E77E25" w:rsidRPr="008D4247" w:rsidRDefault="00E77E25" w:rsidP="00E77E25">
      <w:pPr>
        <w:widowControl w:val="0"/>
        <w:contextualSpacing/>
        <w:jc w:val="center"/>
      </w:pPr>
    </w:p>
    <w:p w14:paraId="6F76AA94" w14:textId="77777777" w:rsidR="00E77E25" w:rsidRPr="008D4247" w:rsidRDefault="00E77E25" w:rsidP="00E77E25">
      <w:pPr>
        <w:widowControl w:val="0"/>
        <w:contextualSpacing/>
        <w:jc w:val="center"/>
      </w:pPr>
    </w:p>
    <w:p w14:paraId="2AA60CD1" w14:textId="71D7E938" w:rsidR="00F04844" w:rsidRDefault="00F04844">
      <w:pPr>
        <w:pStyle w:val="ListParagraph"/>
        <w:numPr>
          <w:ilvl w:val="0"/>
          <w:numId w:val="60"/>
        </w:numPr>
      </w:pPr>
      <w:r>
        <w:t xml:space="preserve">What are the key contributing factors to church growth among the NIM churches that we need to emphasize to help churches thrive? </w:t>
      </w:r>
    </w:p>
    <w:p w14:paraId="3529AEC1" w14:textId="77777777" w:rsidR="00F04844" w:rsidRDefault="00F04844" w:rsidP="00F04844">
      <w:pPr>
        <w:ind w:left="720"/>
      </w:pPr>
    </w:p>
    <w:p w14:paraId="3FFB4C2F" w14:textId="70EA04FC" w:rsidR="00DE2E9A" w:rsidRDefault="00DE2E9A">
      <w:pPr>
        <w:pStyle w:val="ListParagraph"/>
        <w:numPr>
          <w:ilvl w:val="0"/>
          <w:numId w:val="61"/>
        </w:numPr>
      </w:pPr>
      <w:r>
        <w:t>What are the key contributing factors to church growth?</w:t>
      </w:r>
    </w:p>
    <w:p w14:paraId="59F7A1D9" w14:textId="77777777" w:rsidR="00DE2E9A" w:rsidRDefault="00DE2E9A">
      <w:pPr>
        <w:pStyle w:val="ListParagraph"/>
        <w:numPr>
          <w:ilvl w:val="0"/>
          <w:numId w:val="61"/>
        </w:numPr>
      </w:pPr>
      <w:r>
        <w:t>What are the hindrances for church growth?</w:t>
      </w:r>
    </w:p>
    <w:p w14:paraId="4A2B0F4E" w14:textId="77777777" w:rsidR="00DE2E9A" w:rsidRDefault="00DE2E9A">
      <w:pPr>
        <w:pStyle w:val="ListParagraph"/>
        <w:numPr>
          <w:ilvl w:val="0"/>
          <w:numId w:val="61"/>
        </w:numPr>
      </w:pPr>
      <w:r>
        <w:t>Who is/are the main contributor for church growth: key pastor or leader/lay leader/believers? Why?</w:t>
      </w:r>
    </w:p>
    <w:p w14:paraId="4CF4292F" w14:textId="77777777" w:rsidR="00DE2E9A" w:rsidRDefault="00DE2E9A">
      <w:pPr>
        <w:pStyle w:val="ListParagraph"/>
        <w:numPr>
          <w:ilvl w:val="0"/>
          <w:numId w:val="61"/>
        </w:numPr>
      </w:pPr>
      <w:r>
        <w:t>Who is/are the responsible the church stagnancy: key pastor or leader/ lay leaders/ believers? Why?</w:t>
      </w:r>
    </w:p>
    <w:p w14:paraId="1271C7BE" w14:textId="0F9E6365" w:rsidR="00E77E25" w:rsidRPr="008D4247" w:rsidRDefault="00DE2E9A">
      <w:pPr>
        <w:pStyle w:val="ListParagraph"/>
        <w:numPr>
          <w:ilvl w:val="0"/>
          <w:numId w:val="61"/>
        </w:numPr>
      </w:pPr>
      <w:r>
        <w:t>What emphases does the church need to embrace to keep thriving?</w:t>
      </w:r>
    </w:p>
    <w:p w14:paraId="12FA9015" w14:textId="77777777" w:rsidR="00E77E25" w:rsidRPr="008D4247" w:rsidRDefault="00E77E25" w:rsidP="00E77E25"/>
    <w:p w14:paraId="6E06EDC2" w14:textId="77777777" w:rsidR="005E4ED4" w:rsidRPr="00EF6BD3" w:rsidRDefault="005E4ED4" w:rsidP="005E4ED4">
      <w:pPr>
        <w:widowControl w:val="0"/>
        <w:rPr>
          <w:rFonts w:eastAsia="MS ??"/>
          <w:color w:val="auto"/>
          <w:lang w:eastAsia="en-US"/>
        </w:rPr>
        <w:sectPr w:rsidR="005E4ED4" w:rsidRPr="00EF6BD3" w:rsidSect="001A7F7A">
          <w:footnotePr>
            <w:numRestart w:val="eachSect"/>
          </w:footnotePr>
          <w:type w:val="oddPage"/>
          <w:pgSz w:w="11894" w:h="16819"/>
          <w:pgMar w:top="1440" w:right="1440" w:bottom="1440" w:left="2160" w:header="720" w:footer="720" w:gutter="0"/>
          <w:cols w:space="708"/>
          <w:titlePg/>
          <w:docGrid w:linePitch="360"/>
        </w:sectPr>
      </w:pPr>
    </w:p>
    <w:p w14:paraId="1ADC1E7E" w14:textId="77777777" w:rsidR="005E4ED4" w:rsidRPr="00EF6BD3" w:rsidRDefault="005E4ED4" w:rsidP="005E4ED4">
      <w:pPr>
        <w:widowControl w:val="0"/>
        <w:jc w:val="center"/>
        <w:rPr>
          <w:rFonts w:eastAsia="MS ??"/>
          <w:color w:val="auto"/>
          <w:lang w:eastAsia="en-US"/>
        </w:rPr>
      </w:pPr>
    </w:p>
    <w:p w14:paraId="29F69408" w14:textId="77777777" w:rsidR="00717EC6" w:rsidRPr="008D4247" w:rsidRDefault="00717EC6" w:rsidP="00717EC6">
      <w:pPr>
        <w:pStyle w:val="Heading1"/>
        <w:spacing w:line="240" w:lineRule="auto"/>
        <w:rPr>
          <w:b w:val="0"/>
          <w:bCs/>
        </w:rPr>
      </w:pPr>
    </w:p>
    <w:p w14:paraId="7399B611" w14:textId="77777777" w:rsidR="00717EC6" w:rsidRPr="008D4247" w:rsidRDefault="00717EC6" w:rsidP="00717EC6">
      <w:pPr>
        <w:pStyle w:val="Heading1"/>
        <w:spacing w:line="240" w:lineRule="auto"/>
        <w:rPr>
          <w:b w:val="0"/>
          <w:bCs/>
        </w:rPr>
      </w:pPr>
    </w:p>
    <w:p w14:paraId="6AEAAF19" w14:textId="77777777" w:rsidR="00717EC6" w:rsidRPr="008D4247" w:rsidRDefault="00717EC6" w:rsidP="00717EC6">
      <w:pPr>
        <w:pStyle w:val="Heading1"/>
        <w:spacing w:line="240" w:lineRule="auto"/>
        <w:rPr>
          <w:b w:val="0"/>
          <w:bCs/>
        </w:rPr>
      </w:pPr>
    </w:p>
    <w:p w14:paraId="484C34EA" w14:textId="77777777" w:rsidR="00717EC6" w:rsidRPr="008D4247" w:rsidRDefault="00717EC6" w:rsidP="00717EC6">
      <w:pPr>
        <w:jc w:val="center"/>
        <w:rPr>
          <w:bCs/>
          <w:lang w:bidi="he-IL"/>
        </w:rPr>
      </w:pPr>
    </w:p>
    <w:p w14:paraId="2E96BEF7" w14:textId="77777777" w:rsidR="00717EC6" w:rsidRPr="008D4247" w:rsidRDefault="00717EC6" w:rsidP="00717EC6">
      <w:pPr>
        <w:jc w:val="center"/>
        <w:rPr>
          <w:bCs/>
          <w:lang w:bidi="he-IL"/>
        </w:rPr>
      </w:pPr>
    </w:p>
    <w:p w14:paraId="6828C7EB" w14:textId="60334222" w:rsidR="00717EC6" w:rsidRPr="008D4247" w:rsidRDefault="00717EC6" w:rsidP="00717EC6">
      <w:pPr>
        <w:pStyle w:val="Heading1"/>
        <w:rPr>
          <w:rFonts w:eastAsia="Times New Roman"/>
          <w:sz w:val="22"/>
          <w:szCs w:val="22"/>
          <w:lang w:val="en-SG" w:bidi="th-TH"/>
        </w:rPr>
      </w:pPr>
      <w:bookmarkStart w:id="1517" w:name="_Toc138167524"/>
      <w:r w:rsidRPr="008D4247">
        <w:t xml:space="preserve">Appendix </w:t>
      </w:r>
      <w:r w:rsidR="0013679F">
        <w:t>3</w:t>
      </w:r>
      <w:r w:rsidRPr="008D4247">
        <w:br/>
      </w:r>
      <w:r>
        <w:rPr>
          <w:rFonts w:eastAsia="Times New Roman"/>
          <w:bCs/>
          <w:lang w:val="en-SG" w:bidi="th-TH"/>
        </w:rPr>
        <w:t xml:space="preserve">A Questionnaire </w:t>
      </w:r>
      <w:r w:rsidR="008F0648">
        <w:rPr>
          <w:rFonts w:eastAsia="Times New Roman"/>
          <w:bCs/>
          <w:lang w:val="en-SG" w:bidi="th-TH"/>
        </w:rPr>
        <w:t>for</w:t>
      </w:r>
      <w:r>
        <w:rPr>
          <w:rFonts w:eastAsia="Times New Roman"/>
          <w:bCs/>
          <w:lang w:val="en-SG" w:bidi="th-TH"/>
        </w:rPr>
        <w:t xml:space="preserve"> Believers</w:t>
      </w:r>
      <w:bookmarkEnd w:id="1517"/>
    </w:p>
    <w:p w14:paraId="7F8A796E" w14:textId="297D01FF" w:rsidR="00717EC6" w:rsidRPr="008D4247" w:rsidRDefault="00717EC6" w:rsidP="00717EC6">
      <w:pPr>
        <w:contextualSpacing/>
        <w:jc w:val="center"/>
        <w:rPr>
          <w:rFonts w:eastAsia="Times New Roman"/>
          <w:b/>
          <w:bCs/>
          <w:lang w:val="en-SG" w:bidi="th-TH"/>
        </w:rPr>
      </w:pPr>
      <w:r>
        <w:rPr>
          <w:rFonts w:eastAsia="Times New Roman"/>
          <w:b/>
          <w:bCs/>
          <w:lang w:val="en-SG" w:bidi="th-TH"/>
        </w:rPr>
        <w:t>Close</w:t>
      </w:r>
      <w:r w:rsidRPr="008D4247">
        <w:rPr>
          <w:rFonts w:eastAsia="Times New Roman"/>
          <w:b/>
          <w:bCs/>
          <w:lang w:val="en-SG" w:bidi="th-TH"/>
        </w:rPr>
        <w:t>-Ended Questions</w:t>
      </w:r>
      <w:r w:rsidR="005E4ED4">
        <w:rPr>
          <w:rFonts w:eastAsia="Times New Roman"/>
          <w:b/>
          <w:bCs/>
          <w:lang w:val="en-SG" w:bidi="th-TH"/>
        </w:rPr>
        <w:t xml:space="preserve"> </w:t>
      </w:r>
    </w:p>
    <w:p w14:paraId="7E6162D9" w14:textId="77777777" w:rsidR="00717EC6" w:rsidRPr="008D4247" w:rsidRDefault="00717EC6" w:rsidP="00717EC6">
      <w:pPr>
        <w:widowControl w:val="0"/>
        <w:contextualSpacing/>
        <w:jc w:val="center"/>
      </w:pPr>
    </w:p>
    <w:p w14:paraId="791A22A1" w14:textId="77777777" w:rsidR="00717EC6" w:rsidRPr="008D4247" w:rsidRDefault="00717EC6" w:rsidP="00717EC6">
      <w:pPr>
        <w:widowControl w:val="0"/>
        <w:contextualSpacing/>
        <w:jc w:val="center"/>
      </w:pPr>
    </w:p>
    <w:p w14:paraId="6DA6E7D7" w14:textId="77777777" w:rsidR="005E4ED4" w:rsidRPr="001A002A" w:rsidRDefault="005E4ED4" w:rsidP="005E4ED4">
      <w:pPr>
        <w:contextualSpacing/>
        <w:rPr>
          <w:bCs/>
        </w:rPr>
      </w:pPr>
      <w:r w:rsidRPr="001A002A">
        <w:rPr>
          <w:bCs/>
        </w:rPr>
        <w:t>Personal Information:</w:t>
      </w:r>
    </w:p>
    <w:p w14:paraId="371914C6" w14:textId="2558EF38" w:rsidR="005E4ED4" w:rsidRPr="00A57AB3" w:rsidRDefault="005E4ED4">
      <w:pPr>
        <w:pStyle w:val="ListParagraph"/>
        <w:numPr>
          <w:ilvl w:val="0"/>
          <w:numId w:val="14"/>
        </w:numPr>
        <w:rPr>
          <w:bCs/>
        </w:rPr>
      </w:pPr>
      <w:r w:rsidRPr="00A57AB3">
        <w:rPr>
          <w:bCs/>
        </w:rPr>
        <w:t>Name:</w:t>
      </w:r>
    </w:p>
    <w:p w14:paraId="583EB889" w14:textId="7ED0D7C0" w:rsidR="005E4ED4" w:rsidRPr="001A002A" w:rsidRDefault="005E4ED4">
      <w:pPr>
        <w:pStyle w:val="ListParagraph"/>
        <w:numPr>
          <w:ilvl w:val="0"/>
          <w:numId w:val="14"/>
        </w:numPr>
      </w:pPr>
      <w:r w:rsidRPr="001A002A">
        <w:t>Age:</w:t>
      </w:r>
    </w:p>
    <w:p w14:paraId="793A39FB" w14:textId="77777777" w:rsidR="005E4ED4" w:rsidRPr="001A002A" w:rsidRDefault="005E4ED4">
      <w:pPr>
        <w:pStyle w:val="ListParagraph"/>
        <w:numPr>
          <w:ilvl w:val="0"/>
          <w:numId w:val="14"/>
        </w:numPr>
      </w:pPr>
      <w:r w:rsidRPr="001A002A">
        <w:t>Gender:</w:t>
      </w:r>
    </w:p>
    <w:p w14:paraId="49CF46B2" w14:textId="77777777" w:rsidR="005E4ED4" w:rsidRPr="001A002A" w:rsidRDefault="005E4ED4">
      <w:pPr>
        <w:pStyle w:val="ListParagraph"/>
        <w:numPr>
          <w:ilvl w:val="0"/>
          <w:numId w:val="14"/>
        </w:numPr>
      </w:pPr>
      <w:r w:rsidRPr="001A002A">
        <w:t>Church name:</w:t>
      </w:r>
    </w:p>
    <w:p w14:paraId="2FD805E3" w14:textId="77777777" w:rsidR="005E4ED4" w:rsidRPr="001A002A" w:rsidRDefault="005E4ED4">
      <w:pPr>
        <w:pStyle w:val="ListParagraph"/>
        <w:numPr>
          <w:ilvl w:val="0"/>
          <w:numId w:val="14"/>
        </w:numPr>
      </w:pPr>
      <w:r w:rsidRPr="001A002A">
        <w:t>Address:</w:t>
      </w:r>
    </w:p>
    <w:p w14:paraId="0D66AC89" w14:textId="77777777" w:rsidR="005E4ED4" w:rsidRPr="001A002A" w:rsidRDefault="005E4ED4">
      <w:pPr>
        <w:pStyle w:val="ListParagraph"/>
        <w:numPr>
          <w:ilvl w:val="0"/>
          <w:numId w:val="14"/>
        </w:numPr>
      </w:pPr>
      <w:r w:rsidRPr="001A002A">
        <w:t>Phone number:</w:t>
      </w:r>
    </w:p>
    <w:p w14:paraId="36F5B9CB" w14:textId="77777777" w:rsidR="005E4ED4" w:rsidRPr="001A002A" w:rsidRDefault="005E4ED4">
      <w:pPr>
        <w:pStyle w:val="ListParagraph"/>
        <w:numPr>
          <w:ilvl w:val="0"/>
          <w:numId w:val="14"/>
        </w:numPr>
      </w:pPr>
      <w:r w:rsidRPr="001A002A">
        <w:t xml:space="preserve">Educational </w:t>
      </w:r>
      <w:r>
        <w:t>qualifications</w:t>
      </w:r>
      <w:r w:rsidRPr="001A002A">
        <w:t>:</w:t>
      </w:r>
    </w:p>
    <w:p w14:paraId="0BE5792A" w14:textId="77777777" w:rsidR="005E4ED4" w:rsidRPr="001A002A" w:rsidRDefault="005E4ED4" w:rsidP="005E4ED4">
      <w:pPr>
        <w:contextualSpacing/>
      </w:pPr>
      <w:r w:rsidRPr="001A002A">
        <w:t xml:space="preserve">Please </w:t>
      </w:r>
      <w:r>
        <w:t>circle</w:t>
      </w:r>
      <w:r w:rsidRPr="001A002A">
        <w:t xml:space="preserve"> one</w:t>
      </w:r>
      <w:r>
        <w:t xml:space="preserve"> from the following options</w:t>
      </w:r>
      <w:r w:rsidRPr="001A002A">
        <w:t>:</w:t>
      </w:r>
    </w:p>
    <w:p w14:paraId="7D66009E" w14:textId="77777777" w:rsidR="005E4ED4" w:rsidRPr="001A002A" w:rsidRDefault="005E4ED4">
      <w:pPr>
        <w:pStyle w:val="ListParagraph"/>
        <w:numPr>
          <w:ilvl w:val="0"/>
          <w:numId w:val="14"/>
        </w:numPr>
      </w:pPr>
      <w:r w:rsidRPr="001A002A">
        <w:t>How did you come to faith?</w:t>
      </w:r>
    </w:p>
    <w:p w14:paraId="4D32AEB9" w14:textId="5C1DC42F" w:rsidR="005E4ED4" w:rsidRPr="001A002A" w:rsidRDefault="005E4ED4">
      <w:pPr>
        <w:pStyle w:val="ListParagraph"/>
        <w:numPr>
          <w:ilvl w:val="1"/>
          <w:numId w:val="16"/>
        </w:numPr>
      </w:pPr>
      <w:r>
        <w:t>Personal healing and deliverance</w:t>
      </w:r>
    </w:p>
    <w:p w14:paraId="2C65DCD4" w14:textId="0EA19284" w:rsidR="005E4ED4" w:rsidRPr="001A002A" w:rsidRDefault="005E4ED4">
      <w:pPr>
        <w:pStyle w:val="ListParagraph"/>
        <w:numPr>
          <w:ilvl w:val="1"/>
          <w:numId w:val="16"/>
        </w:numPr>
      </w:pPr>
      <w:r w:rsidRPr="001A002A">
        <w:t>Healing and deliverance of family members</w:t>
      </w:r>
    </w:p>
    <w:p w14:paraId="5AD580E3" w14:textId="2325ACD8" w:rsidR="005E4ED4" w:rsidRPr="001A002A" w:rsidRDefault="005E4ED4">
      <w:pPr>
        <w:pStyle w:val="ListParagraph"/>
        <w:numPr>
          <w:ilvl w:val="1"/>
          <w:numId w:val="16"/>
        </w:numPr>
      </w:pPr>
      <w:r w:rsidRPr="001A002A">
        <w:t xml:space="preserve">My family was </w:t>
      </w:r>
      <w:proofErr w:type="gramStart"/>
      <w:r w:rsidRPr="001A002A">
        <w:t>Christian</w:t>
      </w:r>
      <w:proofErr w:type="gramEnd"/>
    </w:p>
    <w:p w14:paraId="4BBE766E" w14:textId="77777777" w:rsidR="005E4ED4" w:rsidRPr="001A002A" w:rsidRDefault="005E4ED4">
      <w:pPr>
        <w:pStyle w:val="ListParagraph"/>
        <w:numPr>
          <w:ilvl w:val="1"/>
          <w:numId w:val="16"/>
        </w:numPr>
      </w:pPr>
      <w:r w:rsidRPr="001A002A">
        <w:t xml:space="preserve">I heard the gospel, and I </w:t>
      </w:r>
      <w:proofErr w:type="gramStart"/>
      <w:r w:rsidRPr="001A002A">
        <w:t>believed</w:t>
      </w:r>
      <w:proofErr w:type="gramEnd"/>
      <w:r w:rsidRPr="001A002A">
        <w:t xml:space="preserve"> </w:t>
      </w:r>
    </w:p>
    <w:p w14:paraId="64D23E5D" w14:textId="02B4CF9E" w:rsidR="005E4ED4" w:rsidRPr="001A002A" w:rsidRDefault="005E4ED4">
      <w:pPr>
        <w:pStyle w:val="ListParagraph"/>
        <w:numPr>
          <w:ilvl w:val="1"/>
          <w:numId w:val="16"/>
        </w:numPr>
      </w:pPr>
      <w:r>
        <w:t>I was looking for</w:t>
      </w:r>
      <w:r w:rsidRPr="001A002A">
        <w:t xml:space="preserve"> </w:t>
      </w:r>
      <w:proofErr w:type="gramStart"/>
      <w:r w:rsidRPr="001A002A">
        <w:t>peace</w:t>
      </w:r>
      <w:proofErr w:type="gramEnd"/>
    </w:p>
    <w:p w14:paraId="70AF5EE8" w14:textId="77777777" w:rsidR="005E4ED4" w:rsidRPr="001A002A" w:rsidRDefault="005E4ED4">
      <w:pPr>
        <w:pStyle w:val="ListParagraph"/>
        <w:numPr>
          <w:ilvl w:val="1"/>
          <w:numId w:val="16"/>
        </w:numPr>
      </w:pPr>
      <w:r>
        <w:t>I desired</w:t>
      </w:r>
      <w:r w:rsidRPr="001A002A">
        <w:t xml:space="preserve"> </w:t>
      </w:r>
      <w:proofErr w:type="gramStart"/>
      <w:r w:rsidRPr="001A002A">
        <w:t>salvation</w:t>
      </w:r>
      <w:proofErr w:type="gramEnd"/>
    </w:p>
    <w:p w14:paraId="12D8E46B" w14:textId="0651628C" w:rsidR="005E4ED4" w:rsidRPr="001A002A" w:rsidRDefault="005E4ED4">
      <w:pPr>
        <w:pStyle w:val="ListParagraph"/>
        <w:numPr>
          <w:ilvl w:val="1"/>
          <w:numId w:val="16"/>
        </w:numPr>
      </w:pPr>
      <w:r>
        <w:t>I read</w:t>
      </w:r>
      <w:r w:rsidRPr="001A002A">
        <w:t xml:space="preserve"> the Bible or gospel </w:t>
      </w:r>
      <w:proofErr w:type="gramStart"/>
      <w:r w:rsidRPr="001A002A">
        <w:t>literature</w:t>
      </w:r>
      <w:proofErr w:type="gramEnd"/>
    </w:p>
    <w:p w14:paraId="25BF9359" w14:textId="77777777" w:rsidR="005E4ED4" w:rsidRPr="001A002A" w:rsidRDefault="005E4ED4">
      <w:pPr>
        <w:pStyle w:val="ListParagraph"/>
        <w:numPr>
          <w:ilvl w:val="1"/>
          <w:numId w:val="16"/>
        </w:numPr>
      </w:pPr>
      <w:r>
        <w:t>Other</w:t>
      </w:r>
      <w:r w:rsidRPr="001A002A">
        <w:t xml:space="preserve"> (Please mention):</w:t>
      </w:r>
    </w:p>
    <w:p w14:paraId="418472D5" w14:textId="77777777" w:rsidR="005E4ED4" w:rsidRPr="001A002A" w:rsidRDefault="005E4ED4">
      <w:pPr>
        <w:pStyle w:val="ListParagraph"/>
        <w:numPr>
          <w:ilvl w:val="0"/>
          <w:numId w:val="14"/>
        </w:numPr>
      </w:pPr>
      <w:r w:rsidRPr="001A002A">
        <w:t>How long have you been a Christian believer?</w:t>
      </w:r>
    </w:p>
    <w:p w14:paraId="11362362" w14:textId="77777777" w:rsidR="005E4ED4" w:rsidRPr="001A002A" w:rsidRDefault="005E4ED4">
      <w:pPr>
        <w:pStyle w:val="ListParagraph"/>
        <w:numPr>
          <w:ilvl w:val="0"/>
          <w:numId w:val="15"/>
        </w:numPr>
      </w:pPr>
      <w:r w:rsidRPr="001A002A">
        <w:t>0-12 mon</w:t>
      </w:r>
      <w:r>
        <w:t>ths</w:t>
      </w:r>
    </w:p>
    <w:p w14:paraId="64F81D72" w14:textId="77777777" w:rsidR="005E4ED4" w:rsidRPr="001A002A" w:rsidRDefault="005E4ED4">
      <w:pPr>
        <w:pStyle w:val="ListParagraph"/>
        <w:numPr>
          <w:ilvl w:val="0"/>
          <w:numId w:val="15"/>
        </w:numPr>
      </w:pPr>
      <w:r w:rsidRPr="001A002A">
        <w:t>1-5 years</w:t>
      </w:r>
    </w:p>
    <w:p w14:paraId="1D8E9D1F" w14:textId="77777777" w:rsidR="005E4ED4" w:rsidRPr="001A002A" w:rsidRDefault="005E4ED4">
      <w:pPr>
        <w:pStyle w:val="ListParagraph"/>
        <w:numPr>
          <w:ilvl w:val="0"/>
          <w:numId w:val="15"/>
        </w:numPr>
      </w:pPr>
      <w:r w:rsidRPr="001A002A">
        <w:t>6-9 years</w:t>
      </w:r>
    </w:p>
    <w:p w14:paraId="032E67A9" w14:textId="77777777" w:rsidR="005E4ED4" w:rsidRPr="001A002A" w:rsidRDefault="005E4ED4">
      <w:pPr>
        <w:pStyle w:val="ListParagraph"/>
        <w:numPr>
          <w:ilvl w:val="0"/>
          <w:numId w:val="15"/>
        </w:numPr>
      </w:pPr>
      <w:r w:rsidRPr="001A002A">
        <w:t xml:space="preserve">10-15 years </w:t>
      </w:r>
    </w:p>
    <w:p w14:paraId="264B771E" w14:textId="77777777" w:rsidR="005E4ED4" w:rsidRPr="001A002A" w:rsidRDefault="005E4ED4">
      <w:pPr>
        <w:pStyle w:val="ListParagraph"/>
        <w:numPr>
          <w:ilvl w:val="0"/>
          <w:numId w:val="15"/>
        </w:numPr>
      </w:pPr>
      <w:r w:rsidRPr="001A002A">
        <w:t>15 years or more</w:t>
      </w:r>
    </w:p>
    <w:p w14:paraId="382580A2" w14:textId="77777777" w:rsidR="005E4ED4" w:rsidRPr="001A002A" w:rsidRDefault="005E4ED4">
      <w:pPr>
        <w:pStyle w:val="ListParagraph"/>
        <w:numPr>
          <w:ilvl w:val="0"/>
          <w:numId w:val="14"/>
        </w:numPr>
      </w:pPr>
      <w:r>
        <w:t>How do you define</w:t>
      </w:r>
      <w:r w:rsidRPr="001A002A">
        <w:t xml:space="preserve"> discipleship?</w:t>
      </w:r>
    </w:p>
    <w:p w14:paraId="11C4A351" w14:textId="66703689" w:rsidR="005E4ED4" w:rsidRPr="001A002A" w:rsidRDefault="005E4ED4">
      <w:pPr>
        <w:pStyle w:val="ListParagraph"/>
        <w:numPr>
          <w:ilvl w:val="1"/>
          <w:numId w:val="17"/>
        </w:numPr>
      </w:pPr>
      <w:r w:rsidRPr="001A002A">
        <w:t xml:space="preserve">It is the process </w:t>
      </w:r>
      <w:r>
        <w:t>of becoming more</w:t>
      </w:r>
      <w:r w:rsidRPr="001A002A">
        <w:t xml:space="preserve"> like </w:t>
      </w:r>
      <w:proofErr w:type="gramStart"/>
      <w:r w:rsidRPr="001A002A">
        <w:t>Jesus</w:t>
      </w:r>
      <w:proofErr w:type="gramEnd"/>
    </w:p>
    <w:p w14:paraId="3FBA1372" w14:textId="4376CC33" w:rsidR="005E4ED4" w:rsidRDefault="005E4ED4">
      <w:pPr>
        <w:pStyle w:val="ListParagraph"/>
        <w:numPr>
          <w:ilvl w:val="1"/>
          <w:numId w:val="17"/>
        </w:numPr>
      </w:pPr>
      <w:r>
        <w:t>It is a</w:t>
      </w:r>
      <w:r w:rsidRPr="001A002A">
        <w:t xml:space="preserve">ccepting Jesus as Lord  </w:t>
      </w:r>
    </w:p>
    <w:p w14:paraId="6088DF05" w14:textId="513B2B6E" w:rsidR="005E4ED4" w:rsidRPr="001A002A" w:rsidRDefault="005E4ED4">
      <w:pPr>
        <w:pStyle w:val="ListParagraph"/>
        <w:numPr>
          <w:ilvl w:val="1"/>
          <w:numId w:val="17"/>
        </w:numPr>
      </w:pPr>
      <w:r>
        <w:t>P</w:t>
      </w:r>
      <w:r w:rsidRPr="001A002A">
        <w:t>reaching the gospel</w:t>
      </w:r>
    </w:p>
    <w:p w14:paraId="7DE09E27" w14:textId="77777777" w:rsidR="005E4ED4" w:rsidRPr="001A002A" w:rsidRDefault="005E4ED4">
      <w:pPr>
        <w:pStyle w:val="ListParagraph"/>
        <w:numPr>
          <w:ilvl w:val="1"/>
          <w:numId w:val="17"/>
        </w:numPr>
      </w:pPr>
      <w:r>
        <w:t>It is pursuing spiritual disciplines such as p</w:t>
      </w:r>
      <w:r w:rsidRPr="001A002A">
        <w:t xml:space="preserve">rayer, Bible reading, fellowship, </w:t>
      </w:r>
      <w:r>
        <w:t>giving tithes and offerings</w:t>
      </w:r>
      <w:r w:rsidRPr="001A002A">
        <w:t xml:space="preserve">, </w:t>
      </w:r>
      <w:proofErr w:type="gramStart"/>
      <w:r w:rsidRPr="001A002A">
        <w:t>fasting</w:t>
      </w:r>
      <w:proofErr w:type="gramEnd"/>
    </w:p>
    <w:p w14:paraId="2D20281E" w14:textId="77777777" w:rsidR="005E4ED4" w:rsidRPr="001A002A" w:rsidRDefault="005E4ED4">
      <w:pPr>
        <w:pStyle w:val="ListParagraph"/>
        <w:numPr>
          <w:ilvl w:val="1"/>
          <w:numId w:val="17"/>
        </w:numPr>
      </w:pPr>
      <w:r>
        <w:t xml:space="preserve">It is regular Saturday church </w:t>
      </w:r>
      <w:proofErr w:type="gramStart"/>
      <w:r>
        <w:t>attendance</w:t>
      </w:r>
      <w:proofErr w:type="gramEnd"/>
    </w:p>
    <w:p w14:paraId="45AFDABE" w14:textId="77777777" w:rsidR="005E4ED4" w:rsidRPr="001A002A" w:rsidRDefault="005E4ED4">
      <w:pPr>
        <w:pStyle w:val="ListParagraph"/>
        <w:numPr>
          <w:ilvl w:val="0"/>
          <w:numId w:val="14"/>
        </w:numPr>
      </w:pPr>
      <w:r w:rsidRPr="001A002A">
        <w:t>There are organized discipleship programs in your church.</w:t>
      </w:r>
    </w:p>
    <w:p w14:paraId="06678EAF" w14:textId="77777777" w:rsidR="005E4ED4" w:rsidRPr="001A002A" w:rsidRDefault="005E4ED4">
      <w:pPr>
        <w:pStyle w:val="ListParagraph"/>
        <w:numPr>
          <w:ilvl w:val="1"/>
          <w:numId w:val="14"/>
        </w:numPr>
      </w:pPr>
      <w:r w:rsidRPr="001A002A">
        <w:t xml:space="preserve">Strongly </w:t>
      </w:r>
      <w:proofErr w:type="gramStart"/>
      <w:r w:rsidRPr="001A002A">
        <w:t>agree</w:t>
      </w:r>
      <w:proofErr w:type="gramEnd"/>
    </w:p>
    <w:p w14:paraId="4DD97304" w14:textId="77777777" w:rsidR="005E4ED4" w:rsidRPr="001A002A" w:rsidRDefault="005E4ED4">
      <w:pPr>
        <w:pStyle w:val="ListParagraph"/>
        <w:numPr>
          <w:ilvl w:val="1"/>
          <w:numId w:val="14"/>
        </w:numPr>
      </w:pPr>
      <w:r w:rsidRPr="001A002A">
        <w:t>Agree</w:t>
      </w:r>
    </w:p>
    <w:p w14:paraId="2A1E3712" w14:textId="77777777" w:rsidR="005E4ED4" w:rsidRPr="001A002A" w:rsidRDefault="005E4ED4">
      <w:pPr>
        <w:pStyle w:val="ListParagraph"/>
        <w:numPr>
          <w:ilvl w:val="1"/>
          <w:numId w:val="14"/>
        </w:numPr>
      </w:pPr>
      <w:r>
        <w:t>Somewhat</w:t>
      </w:r>
      <w:r w:rsidRPr="001A002A">
        <w:t xml:space="preserve"> </w:t>
      </w:r>
      <w:proofErr w:type="gramStart"/>
      <w:r w:rsidRPr="001A002A">
        <w:t>agree</w:t>
      </w:r>
      <w:proofErr w:type="gramEnd"/>
    </w:p>
    <w:p w14:paraId="6433867A" w14:textId="77777777" w:rsidR="005E4ED4" w:rsidRPr="001A002A" w:rsidRDefault="005E4ED4">
      <w:pPr>
        <w:pStyle w:val="ListParagraph"/>
        <w:numPr>
          <w:ilvl w:val="1"/>
          <w:numId w:val="14"/>
        </w:numPr>
      </w:pPr>
      <w:r w:rsidRPr="001A002A">
        <w:t>Disagree</w:t>
      </w:r>
    </w:p>
    <w:p w14:paraId="27BAE777" w14:textId="77777777" w:rsidR="005E4ED4" w:rsidRPr="001A002A" w:rsidRDefault="005E4ED4">
      <w:pPr>
        <w:pStyle w:val="ListParagraph"/>
        <w:numPr>
          <w:ilvl w:val="1"/>
          <w:numId w:val="14"/>
        </w:numPr>
      </w:pPr>
      <w:r w:rsidRPr="001A002A">
        <w:t xml:space="preserve">Strongly </w:t>
      </w:r>
      <w:proofErr w:type="gramStart"/>
      <w:r w:rsidRPr="001A002A">
        <w:t>disagree</w:t>
      </w:r>
      <w:proofErr w:type="gramEnd"/>
    </w:p>
    <w:p w14:paraId="484E7E59" w14:textId="77777777" w:rsidR="005E4ED4" w:rsidRPr="001A002A" w:rsidRDefault="005E4ED4">
      <w:pPr>
        <w:pStyle w:val="ListParagraph"/>
        <w:numPr>
          <w:ilvl w:val="0"/>
          <w:numId w:val="14"/>
        </w:numPr>
      </w:pPr>
      <w:r w:rsidRPr="001A002A">
        <w:lastRenderedPageBreak/>
        <w:t>How many discipleship programs have you attended</w:t>
      </w:r>
      <w:r>
        <w:t xml:space="preserve"> since your conversion to Christ?</w:t>
      </w:r>
    </w:p>
    <w:p w14:paraId="0651E611" w14:textId="77777777" w:rsidR="005E4ED4" w:rsidRPr="001A002A" w:rsidRDefault="005E4ED4">
      <w:pPr>
        <w:pStyle w:val="ListParagraph"/>
        <w:numPr>
          <w:ilvl w:val="1"/>
          <w:numId w:val="19"/>
        </w:numPr>
      </w:pPr>
      <w:r>
        <w:t xml:space="preserve">I do not </w:t>
      </w:r>
      <w:proofErr w:type="gramStart"/>
      <w:r>
        <w:t>know</w:t>
      </w:r>
      <w:proofErr w:type="gramEnd"/>
    </w:p>
    <w:p w14:paraId="0EF3C377" w14:textId="77777777" w:rsidR="005E4ED4" w:rsidRPr="001A002A" w:rsidRDefault="005E4ED4">
      <w:pPr>
        <w:pStyle w:val="ListParagraph"/>
        <w:numPr>
          <w:ilvl w:val="1"/>
          <w:numId w:val="19"/>
        </w:numPr>
      </w:pPr>
      <w:r>
        <w:t>1-5</w:t>
      </w:r>
    </w:p>
    <w:p w14:paraId="389E62EE" w14:textId="77777777" w:rsidR="005E4ED4" w:rsidRPr="001A002A" w:rsidRDefault="005E4ED4">
      <w:pPr>
        <w:pStyle w:val="ListParagraph"/>
        <w:numPr>
          <w:ilvl w:val="1"/>
          <w:numId w:val="19"/>
        </w:numPr>
      </w:pPr>
      <w:r>
        <w:t>6-10</w:t>
      </w:r>
    </w:p>
    <w:p w14:paraId="2F460EDE" w14:textId="77777777" w:rsidR="005E4ED4" w:rsidRDefault="005E4ED4">
      <w:pPr>
        <w:pStyle w:val="ListParagraph"/>
        <w:numPr>
          <w:ilvl w:val="1"/>
          <w:numId w:val="19"/>
        </w:numPr>
      </w:pPr>
      <w:r>
        <w:t>11 or more</w:t>
      </w:r>
    </w:p>
    <w:p w14:paraId="2960ED38" w14:textId="0E7CEFFD" w:rsidR="00A57AB3" w:rsidRPr="001A002A" w:rsidRDefault="00A57AB3">
      <w:pPr>
        <w:pStyle w:val="ListParagraph"/>
        <w:numPr>
          <w:ilvl w:val="0"/>
          <w:numId w:val="14"/>
        </w:numPr>
      </w:pPr>
      <w:r w:rsidRPr="001A002A">
        <w:t>How is your church growing in terms of numbers?</w:t>
      </w:r>
    </w:p>
    <w:p w14:paraId="06793ED6" w14:textId="77777777" w:rsidR="00A57AB3" w:rsidRPr="001A002A" w:rsidRDefault="00A57AB3">
      <w:pPr>
        <w:pStyle w:val="ListParagraph"/>
        <w:numPr>
          <w:ilvl w:val="1"/>
          <w:numId w:val="21"/>
        </w:numPr>
      </w:pPr>
      <w:r w:rsidRPr="001A002A">
        <w:t xml:space="preserve">Growing significantly </w:t>
      </w:r>
    </w:p>
    <w:p w14:paraId="746C41C6" w14:textId="77777777" w:rsidR="00A57AB3" w:rsidRPr="001A002A" w:rsidRDefault="00A57AB3">
      <w:pPr>
        <w:pStyle w:val="ListParagraph"/>
        <w:numPr>
          <w:ilvl w:val="1"/>
          <w:numId w:val="21"/>
        </w:numPr>
      </w:pPr>
      <w:r w:rsidRPr="001A002A">
        <w:t>Growing slowly</w:t>
      </w:r>
    </w:p>
    <w:p w14:paraId="7824454F" w14:textId="77777777" w:rsidR="00A57AB3" w:rsidRPr="001A002A" w:rsidRDefault="00A57AB3">
      <w:pPr>
        <w:pStyle w:val="ListParagraph"/>
        <w:numPr>
          <w:ilvl w:val="1"/>
          <w:numId w:val="21"/>
        </w:numPr>
      </w:pPr>
      <w:r>
        <w:t xml:space="preserve">Growth is </w:t>
      </w:r>
      <w:proofErr w:type="gramStart"/>
      <w:r>
        <w:t>stagnant</w:t>
      </w:r>
      <w:proofErr w:type="gramEnd"/>
    </w:p>
    <w:p w14:paraId="2283D59F" w14:textId="77777777" w:rsidR="00A57AB3" w:rsidRPr="001A002A" w:rsidRDefault="00A57AB3">
      <w:pPr>
        <w:pStyle w:val="ListParagraph"/>
        <w:numPr>
          <w:ilvl w:val="1"/>
          <w:numId w:val="21"/>
        </w:numPr>
      </w:pPr>
      <w:r>
        <w:t>Growth is</w:t>
      </w:r>
      <w:r w:rsidRPr="001A002A">
        <w:t xml:space="preserve"> </w:t>
      </w:r>
      <w:proofErr w:type="gramStart"/>
      <w:r w:rsidRPr="001A002A">
        <w:t>declining</w:t>
      </w:r>
      <w:proofErr w:type="gramEnd"/>
    </w:p>
    <w:p w14:paraId="36A6FA39" w14:textId="77777777" w:rsidR="00A57AB3" w:rsidRPr="001A002A" w:rsidRDefault="00A57AB3">
      <w:pPr>
        <w:pStyle w:val="ListParagraph"/>
        <w:numPr>
          <w:ilvl w:val="0"/>
          <w:numId w:val="14"/>
        </w:numPr>
      </w:pPr>
      <w:r w:rsidRPr="001A002A">
        <w:t>If the church is growing, what are the key factors of growth</w:t>
      </w:r>
      <w:r>
        <w:t>?</w:t>
      </w:r>
      <w:r w:rsidRPr="001A002A">
        <w:t xml:space="preserve"> (</w:t>
      </w:r>
      <w:r>
        <w:t>P</w:t>
      </w:r>
      <w:r w:rsidRPr="001A002A">
        <w:t>lease circle the top five reasons</w:t>
      </w:r>
      <w:r>
        <w:t>.</w:t>
      </w:r>
      <w:r w:rsidRPr="001A002A">
        <w:t>)</w:t>
      </w:r>
    </w:p>
    <w:p w14:paraId="3EDA1ECB" w14:textId="77777777" w:rsidR="00A57AB3" w:rsidRPr="001A002A" w:rsidRDefault="00A57AB3">
      <w:pPr>
        <w:pStyle w:val="ListParagraph"/>
        <w:numPr>
          <w:ilvl w:val="1"/>
          <w:numId w:val="5"/>
        </w:numPr>
      </w:pPr>
      <w:r w:rsidRPr="001A002A">
        <w:t>Gospel preaching</w:t>
      </w:r>
    </w:p>
    <w:p w14:paraId="50DC3387" w14:textId="77777777" w:rsidR="00A57AB3" w:rsidRPr="001A002A" w:rsidRDefault="00A57AB3">
      <w:pPr>
        <w:pStyle w:val="ListParagraph"/>
        <w:numPr>
          <w:ilvl w:val="1"/>
          <w:numId w:val="5"/>
        </w:numPr>
      </w:pPr>
      <w:r w:rsidRPr="001A002A">
        <w:t>Discipleship &amp; caring</w:t>
      </w:r>
    </w:p>
    <w:p w14:paraId="2AB19D75" w14:textId="77777777" w:rsidR="00A57AB3" w:rsidRPr="001A002A" w:rsidRDefault="00A57AB3">
      <w:pPr>
        <w:pStyle w:val="ListParagraph"/>
        <w:numPr>
          <w:ilvl w:val="1"/>
          <w:numId w:val="5"/>
        </w:numPr>
      </w:pPr>
      <w:r w:rsidRPr="001A002A">
        <w:t>Good testimonies</w:t>
      </w:r>
    </w:p>
    <w:p w14:paraId="7AF25C0E" w14:textId="77777777" w:rsidR="00A57AB3" w:rsidRPr="001A002A" w:rsidRDefault="00A57AB3">
      <w:pPr>
        <w:pStyle w:val="ListParagraph"/>
        <w:numPr>
          <w:ilvl w:val="1"/>
          <w:numId w:val="5"/>
        </w:numPr>
      </w:pPr>
      <w:r w:rsidRPr="001A002A">
        <w:t>Healing and deliverance</w:t>
      </w:r>
    </w:p>
    <w:p w14:paraId="3EC27B06" w14:textId="77777777" w:rsidR="00A57AB3" w:rsidRPr="001A002A" w:rsidRDefault="00A57AB3">
      <w:pPr>
        <w:pStyle w:val="ListParagraph"/>
        <w:numPr>
          <w:ilvl w:val="1"/>
          <w:numId w:val="5"/>
        </w:numPr>
      </w:pPr>
      <w:r w:rsidRPr="001A002A">
        <w:t>Prayer and fasting</w:t>
      </w:r>
    </w:p>
    <w:p w14:paraId="45F66B6C" w14:textId="77777777" w:rsidR="00A57AB3" w:rsidRPr="001A002A" w:rsidRDefault="00A57AB3">
      <w:pPr>
        <w:pStyle w:val="ListParagraph"/>
        <w:numPr>
          <w:ilvl w:val="1"/>
          <w:numId w:val="5"/>
        </w:numPr>
      </w:pPr>
      <w:r w:rsidRPr="001A002A">
        <w:t>Social service</w:t>
      </w:r>
    </w:p>
    <w:p w14:paraId="1983EAB3" w14:textId="77777777" w:rsidR="00A57AB3" w:rsidRPr="001A002A" w:rsidRDefault="00A57AB3">
      <w:pPr>
        <w:pStyle w:val="ListParagraph"/>
        <w:numPr>
          <w:ilvl w:val="1"/>
          <w:numId w:val="5"/>
        </w:numPr>
      </w:pPr>
      <w:r w:rsidRPr="001A002A">
        <w:t xml:space="preserve">Committed </w:t>
      </w:r>
      <w:proofErr w:type="gramStart"/>
      <w:r w:rsidRPr="001A002A">
        <w:t>believers</w:t>
      </w:r>
      <w:proofErr w:type="gramEnd"/>
    </w:p>
    <w:p w14:paraId="74CF8E0B" w14:textId="77777777" w:rsidR="00A57AB3" w:rsidRPr="001A002A" w:rsidRDefault="00A57AB3">
      <w:pPr>
        <w:pStyle w:val="ListParagraph"/>
        <w:numPr>
          <w:ilvl w:val="1"/>
          <w:numId w:val="5"/>
        </w:numPr>
      </w:pPr>
      <w:r w:rsidRPr="001A002A">
        <w:t>Vision, mission</w:t>
      </w:r>
      <w:r>
        <w:t xml:space="preserve">, and </w:t>
      </w:r>
      <w:r w:rsidRPr="001A002A">
        <w:t>goals</w:t>
      </w:r>
    </w:p>
    <w:p w14:paraId="598944F7" w14:textId="77777777" w:rsidR="00A57AB3" w:rsidRPr="001A002A" w:rsidRDefault="00A57AB3">
      <w:pPr>
        <w:pStyle w:val="ListParagraph"/>
        <w:numPr>
          <w:ilvl w:val="1"/>
          <w:numId w:val="5"/>
        </w:numPr>
      </w:pPr>
      <w:r w:rsidRPr="001A002A">
        <w:t>Leadership</w:t>
      </w:r>
    </w:p>
    <w:p w14:paraId="02279312" w14:textId="77777777" w:rsidR="00A57AB3" w:rsidRPr="001A002A" w:rsidRDefault="00A57AB3">
      <w:pPr>
        <w:pStyle w:val="ListParagraph"/>
        <w:numPr>
          <w:ilvl w:val="1"/>
          <w:numId w:val="5"/>
        </w:numPr>
      </w:pPr>
      <w:r w:rsidRPr="001A002A">
        <w:t>Unity</w:t>
      </w:r>
    </w:p>
    <w:p w14:paraId="4341DD20" w14:textId="77777777" w:rsidR="00A57AB3" w:rsidRPr="001A002A" w:rsidRDefault="00A57AB3">
      <w:pPr>
        <w:pStyle w:val="ListParagraph"/>
        <w:numPr>
          <w:ilvl w:val="0"/>
          <w:numId w:val="14"/>
        </w:numPr>
      </w:pPr>
      <w:r w:rsidRPr="001A002A">
        <w:t>If the church is not growing</w:t>
      </w:r>
      <w:r>
        <w:t>, is</w:t>
      </w:r>
      <w:r w:rsidRPr="001A002A">
        <w:t xml:space="preserve"> stagnant</w:t>
      </w:r>
      <w:r>
        <w:t>,</w:t>
      </w:r>
      <w:r w:rsidRPr="001A002A">
        <w:t xml:space="preserve"> or declining, what are the key factors</w:t>
      </w:r>
      <w:r>
        <w:t>?</w:t>
      </w:r>
      <w:r w:rsidRPr="001A002A">
        <w:t xml:space="preserve"> (</w:t>
      </w:r>
      <w:r>
        <w:t>P</w:t>
      </w:r>
      <w:r w:rsidRPr="001A002A">
        <w:t>lease circle the top five reasons</w:t>
      </w:r>
      <w:r>
        <w:t>.</w:t>
      </w:r>
      <w:r w:rsidRPr="001A002A">
        <w:t>)</w:t>
      </w:r>
    </w:p>
    <w:p w14:paraId="50CCE852" w14:textId="77777777" w:rsidR="00A57AB3" w:rsidRPr="001A002A" w:rsidRDefault="00A57AB3">
      <w:pPr>
        <w:pStyle w:val="ListParagraph"/>
        <w:numPr>
          <w:ilvl w:val="1"/>
          <w:numId w:val="6"/>
        </w:numPr>
      </w:pPr>
      <w:r w:rsidRPr="001A002A">
        <w:t>Leadership crisis</w:t>
      </w:r>
    </w:p>
    <w:p w14:paraId="5FF97E82" w14:textId="77777777" w:rsidR="00A57AB3" w:rsidRPr="001A002A" w:rsidRDefault="00A57AB3">
      <w:pPr>
        <w:pStyle w:val="ListParagraph"/>
        <w:numPr>
          <w:ilvl w:val="1"/>
          <w:numId w:val="6"/>
        </w:numPr>
      </w:pPr>
      <w:r w:rsidRPr="001A002A">
        <w:t>Bad testimonies</w:t>
      </w:r>
    </w:p>
    <w:p w14:paraId="01773093" w14:textId="77777777" w:rsidR="00A57AB3" w:rsidRPr="001A002A" w:rsidRDefault="00A57AB3">
      <w:pPr>
        <w:pStyle w:val="ListParagraph"/>
        <w:numPr>
          <w:ilvl w:val="1"/>
          <w:numId w:val="6"/>
        </w:numPr>
      </w:pPr>
      <w:r w:rsidRPr="001A002A">
        <w:t>Lack of good faith in believers</w:t>
      </w:r>
    </w:p>
    <w:p w14:paraId="548F27BB" w14:textId="77777777" w:rsidR="00A57AB3" w:rsidRPr="001A002A" w:rsidRDefault="00A57AB3">
      <w:pPr>
        <w:pStyle w:val="ListParagraph"/>
        <w:numPr>
          <w:ilvl w:val="1"/>
          <w:numId w:val="6"/>
        </w:numPr>
      </w:pPr>
      <w:r w:rsidRPr="001A002A">
        <w:t>Lack of unity</w:t>
      </w:r>
    </w:p>
    <w:p w14:paraId="12F410D9" w14:textId="77777777" w:rsidR="00A57AB3" w:rsidRPr="001A002A" w:rsidRDefault="00A57AB3">
      <w:pPr>
        <w:pStyle w:val="ListParagraph"/>
        <w:numPr>
          <w:ilvl w:val="1"/>
          <w:numId w:val="6"/>
        </w:numPr>
      </w:pPr>
      <w:r w:rsidRPr="001A002A">
        <w:t>Lack of prayer</w:t>
      </w:r>
    </w:p>
    <w:p w14:paraId="38370097" w14:textId="77777777" w:rsidR="00A57AB3" w:rsidRPr="001A002A" w:rsidRDefault="00A57AB3">
      <w:pPr>
        <w:pStyle w:val="ListParagraph"/>
        <w:numPr>
          <w:ilvl w:val="1"/>
          <w:numId w:val="6"/>
        </w:numPr>
      </w:pPr>
      <w:r w:rsidRPr="001A002A">
        <w:t>Lack of gospel preaching</w:t>
      </w:r>
    </w:p>
    <w:p w14:paraId="311E7DB1" w14:textId="77777777" w:rsidR="00A57AB3" w:rsidRPr="001A002A" w:rsidRDefault="00A57AB3">
      <w:pPr>
        <w:pStyle w:val="ListParagraph"/>
        <w:numPr>
          <w:ilvl w:val="1"/>
          <w:numId w:val="6"/>
        </w:numPr>
      </w:pPr>
      <w:r w:rsidRPr="001A002A">
        <w:t>Lack of sound teaching and training</w:t>
      </w:r>
    </w:p>
    <w:p w14:paraId="79C8CB29" w14:textId="77777777" w:rsidR="00A57AB3" w:rsidRPr="001A002A" w:rsidRDefault="00A57AB3">
      <w:pPr>
        <w:pStyle w:val="ListParagraph"/>
        <w:numPr>
          <w:ilvl w:val="1"/>
          <w:numId w:val="6"/>
        </w:numPr>
      </w:pPr>
      <w:r w:rsidRPr="001A002A">
        <w:t>Lack of discipleship and caring</w:t>
      </w:r>
    </w:p>
    <w:p w14:paraId="2726D843" w14:textId="77777777" w:rsidR="00A57AB3" w:rsidRPr="001A002A" w:rsidRDefault="00A57AB3">
      <w:pPr>
        <w:pStyle w:val="ListParagraph"/>
        <w:numPr>
          <w:ilvl w:val="1"/>
          <w:numId w:val="6"/>
        </w:numPr>
      </w:pPr>
      <w:r w:rsidRPr="001A002A">
        <w:t>Lack of vision, mission</w:t>
      </w:r>
      <w:r>
        <w:t xml:space="preserve">, and </w:t>
      </w:r>
      <w:r w:rsidRPr="001A002A">
        <w:t>goals</w:t>
      </w:r>
    </w:p>
    <w:p w14:paraId="18433944" w14:textId="77777777" w:rsidR="00A57AB3" w:rsidRPr="001A002A" w:rsidRDefault="00A57AB3">
      <w:pPr>
        <w:pStyle w:val="ListParagraph"/>
        <w:numPr>
          <w:ilvl w:val="1"/>
          <w:numId w:val="6"/>
        </w:numPr>
      </w:pPr>
      <w:r w:rsidRPr="001A002A">
        <w:t>False teaching and persecutions</w:t>
      </w:r>
    </w:p>
    <w:p w14:paraId="65F89EA6" w14:textId="77777777" w:rsidR="00A57AB3" w:rsidRPr="001A002A" w:rsidRDefault="00A57AB3">
      <w:pPr>
        <w:pStyle w:val="ListParagraph"/>
        <w:numPr>
          <w:ilvl w:val="0"/>
          <w:numId w:val="14"/>
        </w:numPr>
      </w:pPr>
      <w:r w:rsidRPr="001A002A">
        <w:t>Which are the areas the church needs to consider for church growth</w:t>
      </w:r>
      <w:r>
        <w:t>?</w:t>
      </w:r>
      <w:r w:rsidRPr="001A002A">
        <w:t xml:space="preserve"> </w:t>
      </w:r>
      <w:r>
        <w:t>(P</w:t>
      </w:r>
      <w:r w:rsidRPr="001A002A">
        <w:t>lease circle the top five areas</w:t>
      </w:r>
      <w:r>
        <w:t>.</w:t>
      </w:r>
      <w:r w:rsidRPr="001A002A">
        <w:t>)</w:t>
      </w:r>
    </w:p>
    <w:p w14:paraId="0DEB21F2" w14:textId="77777777" w:rsidR="00A57AB3" w:rsidRPr="001A002A" w:rsidRDefault="00A57AB3">
      <w:pPr>
        <w:pStyle w:val="ListParagraph"/>
        <w:numPr>
          <w:ilvl w:val="1"/>
          <w:numId w:val="7"/>
        </w:numPr>
      </w:pPr>
      <w:r w:rsidRPr="001A002A">
        <w:t>Gospel preaching</w:t>
      </w:r>
    </w:p>
    <w:p w14:paraId="1081FA03" w14:textId="77777777" w:rsidR="00A57AB3" w:rsidRPr="001A002A" w:rsidRDefault="00A57AB3">
      <w:pPr>
        <w:pStyle w:val="ListParagraph"/>
        <w:numPr>
          <w:ilvl w:val="1"/>
          <w:numId w:val="7"/>
        </w:numPr>
      </w:pPr>
      <w:r w:rsidRPr="001A002A">
        <w:t>Discipleship and caring</w:t>
      </w:r>
    </w:p>
    <w:p w14:paraId="6561084C" w14:textId="77777777" w:rsidR="00A57AB3" w:rsidRPr="001A002A" w:rsidRDefault="00A57AB3">
      <w:pPr>
        <w:pStyle w:val="ListParagraph"/>
        <w:numPr>
          <w:ilvl w:val="1"/>
          <w:numId w:val="7"/>
        </w:numPr>
      </w:pPr>
      <w:r w:rsidRPr="001A002A">
        <w:t>Prayer and fasting</w:t>
      </w:r>
    </w:p>
    <w:p w14:paraId="56884930" w14:textId="77777777" w:rsidR="00A57AB3" w:rsidRPr="001A002A" w:rsidRDefault="00A57AB3">
      <w:pPr>
        <w:pStyle w:val="ListParagraph"/>
        <w:numPr>
          <w:ilvl w:val="1"/>
          <w:numId w:val="7"/>
        </w:numPr>
      </w:pPr>
      <w:r w:rsidRPr="001A002A">
        <w:t>Social service</w:t>
      </w:r>
    </w:p>
    <w:p w14:paraId="456CA0C3" w14:textId="77777777" w:rsidR="00A57AB3" w:rsidRPr="001A002A" w:rsidRDefault="00A57AB3">
      <w:pPr>
        <w:pStyle w:val="ListParagraph"/>
        <w:numPr>
          <w:ilvl w:val="1"/>
          <w:numId w:val="7"/>
        </w:numPr>
      </w:pPr>
      <w:r w:rsidRPr="001A002A">
        <w:t>Vision, mission, and goals</w:t>
      </w:r>
    </w:p>
    <w:p w14:paraId="73602903" w14:textId="77777777" w:rsidR="00A57AB3" w:rsidRPr="001A002A" w:rsidRDefault="00A57AB3">
      <w:pPr>
        <w:pStyle w:val="ListParagraph"/>
        <w:numPr>
          <w:ilvl w:val="1"/>
          <w:numId w:val="7"/>
        </w:numPr>
      </w:pPr>
      <w:r w:rsidRPr="001A002A">
        <w:t>Leadership training and development program</w:t>
      </w:r>
    </w:p>
    <w:p w14:paraId="4B123F91" w14:textId="77777777" w:rsidR="00A57AB3" w:rsidRPr="001A002A" w:rsidRDefault="00A57AB3">
      <w:pPr>
        <w:pStyle w:val="ListParagraph"/>
        <w:numPr>
          <w:ilvl w:val="1"/>
          <w:numId w:val="7"/>
        </w:numPr>
      </w:pPr>
      <w:r w:rsidRPr="001A002A">
        <w:t>Maintaining good testimonies</w:t>
      </w:r>
    </w:p>
    <w:p w14:paraId="161D71AC" w14:textId="77777777" w:rsidR="00A57AB3" w:rsidRPr="001A002A" w:rsidRDefault="00A57AB3">
      <w:pPr>
        <w:pStyle w:val="ListParagraph"/>
        <w:numPr>
          <w:ilvl w:val="1"/>
          <w:numId w:val="7"/>
        </w:numPr>
      </w:pPr>
      <w:r w:rsidRPr="001A002A">
        <w:t>Well</w:t>
      </w:r>
      <w:r>
        <w:t>-</w:t>
      </w:r>
      <w:r w:rsidRPr="001A002A">
        <w:t>function</w:t>
      </w:r>
      <w:r>
        <w:t>ing</w:t>
      </w:r>
      <w:r w:rsidRPr="001A002A">
        <w:t xml:space="preserve"> weekly church service</w:t>
      </w:r>
    </w:p>
    <w:p w14:paraId="029E9EB7" w14:textId="77777777" w:rsidR="00A57AB3" w:rsidRPr="001A002A" w:rsidRDefault="00A57AB3">
      <w:pPr>
        <w:pStyle w:val="ListParagraph"/>
        <w:numPr>
          <w:ilvl w:val="1"/>
          <w:numId w:val="7"/>
        </w:numPr>
      </w:pPr>
      <w:r w:rsidRPr="001A002A">
        <w:t>Healing, deliverance, and miracles</w:t>
      </w:r>
    </w:p>
    <w:p w14:paraId="1A3B940C" w14:textId="77777777" w:rsidR="00A57AB3" w:rsidRPr="001A002A" w:rsidRDefault="00A57AB3">
      <w:pPr>
        <w:pStyle w:val="ListParagraph"/>
        <w:numPr>
          <w:ilvl w:val="1"/>
          <w:numId w:val="7"/>
        </w:numPr>
      </w:pPr>
      <w:r w:rsidRPr="001A002A">
        <w:t xml:space="preserve">Unity </w:t>
      </w:r>
    </w:p>
    <w:p w14:paraId="7AAB415D" w14:textId="7BCD0848" w:rsidR="00A57AB3" w:rsidRPr="001A002A" w:rsidRDefault="00A57AB3">
      <w:pPr>
        <w:pStyle w:val="ListParagraph"/>
        <w:numPr>
          <w:ilvl w:val="1"/>
          <w:numId w:val="7"/>
        </w:numPr>
      </w:pPr>
      <w:r>
        <w:t>Other</w:t>
      </w:r>
      <w:r w:rsidRPr="001A002A">
        <w:t>:</w:t>
      </w:r>
    </w:p>
    <w:p w14:paraId="6EE54C24" w14:textId="77777777" w:rsidR="005E4ED4" w:rsidRDefault="005E4ED4" w:rsidP="00717EC6"/>
    <w:p w14:paraId="0BBEE3C8" w14:textId="77777777" w:rsidR="005E4ED4" w:rsidRPr="008D4247" w:rsidRDefault="005E4ED4" w:rsidP="00717EC6"/>
    <w:p w14:paraId="11051142" w14:textId="77777777" w:rsidR="00717EC6" w:rsidRPr="008D4247" w:rsidRDefault="00717EC6" w:rsidP="00717EC6">
      <w:pPr>
        <w:contextualSpacing/>
        <w:sectPr w:rsidR="00717EC6"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50548AEE" w14:textId="77777777" w:rsidR="00717EC6" w:rsidRPr="008D4247" w:rsidRDefault="00717EC6" w:rsidP="00717EC6">
      <w:pPr>
        <w:pStyle w:val="Heading1"/>
        <w:spacing w:line="240" w:lineRule="auto"/>
        <w:rPr>
          <w:b w:val="0"/>
          <w:bCs/>
        </w:rPr>
      </w:pPr>
    </w:p>
    <w:p w14:paraId="5662B416" w14:textId="77777777" w:rsidR="00717EC6" w:rsidRPr="008D4247" w:rsidRDefault="00717EC6" w:rsidP="00717EC6">
      <w:pPr>
        <w:pStyle w:val="Heading1"/>
        <w:spacing w:line="240" w:lineRule="auto"/>
        <w:rPr>
          <w:b w:val="0"/>
          <w:bCs/>
        </w:rPr>
      </w:pPr>
    </w:p>
    <w:p w14:paraId="23A391DA" w14:textId="77777777" w:rsidR="00717EC6" w:rsidRPr="008D4247" w:rsidRDefault="00717EC6" w:rsidP="00717EC6">
      <w:pPr>
        <w:pStyle w:val="Heading1"/>
        <w:spacing w:line="240" w:lineRule="auto"/>
        <w:rPr>
          <w:b w:val="0"/>
          <w:bCs/>
        </w:rPr>
      </w:pPr>
    </w:p>
    <w:p w14:paraId="551F1436" w14:textId="77777777" w:rsidR="00717EC6" w:rsidRPr="008D4247" w:rsidRDefault="00717EC6" w:rsidP="00717EC6">
      <w:pPr>
        <w:jc w:val="center"/>
        <w:rPr>
          <w:bCs/>
          <w:lang w:bidi="he-IL"/>
        </w:rPr>
      </w:pPr>
    </w:p>
    <w:p w14:paraId="2457486A" w14:textId="77777777" w:rsidR="00717EC6" w:rsidRPr="008D4247" w:rsidRDefault="00717EC6" w:rsidP="00717EC6">
      <w:pPr>
        <w:jc w:val="center"/>
        <w:rPr>
          <w:bCs/>
          <w:lang w:bidi="he-IL"/>
        </w:rPr>
      </w:pPr>
    </w:p>
    <w:p w14:paraId="4381DA75" w14:textId="3BC25FD7" w:rsidR="00717EC6" w:rsidRPr="008D4247" w:rsidRDefault="00717EC6" w:rsidP="00717EC6">
      <w:pPr>
        <w:pStyle w:val="Heading1"/>
        <w:rPr>
          <w:rFonts w:eastAsia="Times New Roman"/>
          <w:sz w:val="22"/>
          <w:szCs w:val="22"/>
          <w:lang w:val="en-SG" w:bidi="th-TH"/>
        </w:rPr>
      </w:pPr>
      <w:bookmarkStart w:id="1518" w:name="_Toc138167525"/>
      <w:r w:rsidRPr="008D4247">
        <w:t xml:space="preserve">Appendix </w:t>
      </w:r>
      <w:r w:rsidR="0013679F">
        <w:t>4</w:t>
      </w:r>
      <w:r w:rsidRPr="008D4247">
        <w:br/>
      </w:r>
      <w:r>
        <w:rPr>
          <w:rFonts w:eastAsia="Times New Roman"/>
          <w:bCs/>
          <w:lang w:val="en-SG" w:bidi="th-TH"/>
        </w:rPr>
        <w:t xml:space="preserve">A Questionnaire </w:t>
      </w:r>
      <w:r w:rsidR="008F0648">
        <w:rPr>
          <w:rFonts w:eastAsia="Times New Roman"/>
          <w:bCs/>
          <w:lang w:val="en-SG" w:bidi="th-TH"/>
        </w:rPr>
        <w:t>for</w:t>
      </w:r>
      <w:r>
        <w:rPr>
          <w:rFonts w:eastAsia="Times New Roman"/>
          <w:bCs/>
          <w:lang w:val="en-SG" w:bidi="th-TH"/>
        </w:rPr>
        <w:t xml:space="preserve"> Lay Leaders</w:t>
      </w:r>
      <w:bookmarkEnd w:id="1518"/>
    </w:p>
    <w:p w14:paraId="67A68D13" w14:textId="2AE38A88" w:rsidR="00717EC6" w:rsidRPr="008D4247" w:rsidRDefault="00717EC6" w:rsidP="00717EC6">
      <w:pPr>
        <w:contextualSpacing/>
        <w:jc w:val="center"/>
        <w:rPr>
          <w:rFonts w:eastAsia="Times New Roman"/>
          <w:b/>
          <w:bCs/>
          <w:lang w:val="en-SG" w:bidi="th-TH"/>
        </w:rPr>
      </w:pPr>
      <w:r>
        <w:rPr>
          <w:rFonts w:eastAsia="Times New Roman"/>
          <w:b/>
          <w:bCs/>
          <w:lang w:val="en-SG" w:bidi="th-TH"/>
        </w:rPr>
        <w:t>Close</w:t>
      </w:r>
      <w:r w:rsidRPr="008D4247">
        <w:rPr>
          <w:rFonts w:eastAsia="Times New Roman"/>
          <w:b/>
          <w:bCs/>
          <w:lang w:val="en-SG" w:bidi="th-TH"/>
        </w:rPr>
        <w:t>-Ended Questions</w:t>
      </w:r>
      <w:r w:rsidR="005E4ED4">
        <w:rPr>
          <w:rFonts w:eastAsia="Times New Roman"/>
          <w:b/>
          <w:bCs/>
          <w:lang w:val="en-SG" w:bidi="th-TH"/>
        </w:rPr>
        <w:t xml:space="preserve"> </w:t>
      </w:r>
    </w:p>
    <w:p w14:paraId="7B7EF22F" w14:textId="77777777" w:rsidR="00717EC6" w:rsidRPr="008D4247" w:rsidRDefault="00717EC6" w:rsidP="00717EC6">
      <w:pPr>
        <w:widowControl w:val="0"/>
        <w:contextualSpacing/>
        <w:jc w:val="center"/>
      </w:pPr>
    </w:p>
    <w:p w14:paraId="501DDE93" w14:textId="77777777" w:rsidR="00717EC6" w:rsidRPr="008D4247" w:rsidRDefault="00717EC6" w:rsidP="00717EC6">
      <w:pPr>
        <w:widowControl w:val="0"/>
        <w:contextualSpacing/>
        <w:jc w:val="center"/>
      </w:pPr>
    </w:p>
    <w:p w14:paraId="368F142C" w14:textId="77777777" w:rsidR="00717EC6" w:rsidRPr="008D4247" w:rsidRDefault="00717EC6" w:rsidP="00717EC6">
      <w:pPr>
        <w:contextualSpacing/>
        <w:rPr>
          <w:bCs/>
        </w:rPr>
      </w:pPr>
      <w:r w:rsidRPr="008D4247">
        <w:rPr>
          <w:bCs/>
        </w:rPr>
        <w:t>Personal Information:</w:t>
      </w:r>
    </w:p>
    <w:p w14:paraId="2A05AEDB" w14:textId="50BB2151" w:rsidR="00717EC6" w:rsidRPr="005E4ED4" w:rsidRDefault="00717EC6">
      <w:pPr>
        <w:pStyle w:val="ListParagraph"/>
        <w:numPr>
          <w:ilvl w:val="0"/>
          <w:numId w:val="12"/>
        </w:numPr>
        <w:rPr>
          <w:bCs/>
        </w:rPr>
      </w:pPr>
      <w:r w:rsidRPr="005E4ED4">
        <w:rPr>
          <w:bCs/>
        </w:rPr>
        <w:t>Name:</w:t>
      </w:r>
    </w:p>
    <w:p w14:paraId="3711DD5A" w14:textId="77777777" w:rsidR="00717EC6" w:rsidRPr="008D4247" w:rsidRDefault="00717EC6">
      <w:pPr>
        <w:pStyle w:val="ListParagraph"/>
        <w:numPr>
          <w:ilvl w:val="0"/>
          <w:numId w:val="12"/>
        </w:numPr>
      </w:pPr>
      <w:r w:rsidRPr="008D4247">
        <w:t>Age:</w:t>
      </w:r>
    </w:p>
    <w:p w14:paraId="43659EB6" w14:textId="77777777" w:rsidR="00717EC6" w:rsidRPr="008D4247" w:rsidRDefault="00717EC6">
      <w:pPr>
        <w:pStyle w:val="ListParagraph"/>
        <w:numPr>
          <w:ilvl w:val="0"/>
          <w:numId w:val="12"/>
        </w:numPr>
      </w:pPr>
      <w:r w:rsidRPr="008D4247">
        <w:t>Gender:</w:t>
      </w:r>
    </w:p>
    <w:p w14:paraId="2C867DDE" w14:textId="77777777" w:rsidR="00717EC6" w:rsidRPr="008D4247" w:rsidRDefault="00717EC6">
      <w:pPr>
        <w:pStyle w:val="ListParagraph"/>
        <w:numPr>
          <w:ilvl w:val="0"/>
          <w:numId w:val="12"/>
        </w:numPr>
      </w:pPr>
      <w:r w:rsidRPr="008D4247">
        <w:t>Church name:</w:t>
      </w:r>
    </w:p>
    <w:p w14:paraId="3E9767A5" w14:textId="77777777" w:rsidR="00717EC6" w:rsidRPr="008D4247" w:rsidRDefault="00717EC6">
      <w:pPr>
        <w:pStyle w:val="ListParagraph"/>
        <w:numPr>
          <w:ilvl w:val="0"/>
          <w:numId w:val="12"/>
        </w:numPr>
      </w:pPr>
      <w:r w:rsidRPr="008D4247">
        <w:t>Address:</w:t>
      </w:r>
    </w:p>
    <w:p w14:paraId="516FEF0B" w14:textId="77777777" w:rsidR="00717EC6" w:rsidRPr="008D4247" w:rsidRDefault="00717EC6">
      <w:pPr>
        <w:pStyle w:val="ListParagraph"/>
        <w:numPr>
          <w:ilvl w:val="0"/>
          <w:numId w:val="12"/>
        </w:numPr>
      </w:pPr>
      <w:r w:rsidRPr="008D4247">
        <w:t>Phone number:</w:t>
      </w:r>
    </w:p>
    <w:p w14:paraId="4E326B7C" w14:textId="77777777" w:rsidR="00717EC6" w:rsidRPr="008D4247" w:rsidRDefault="00717EC6">
      <w:pPr>
        <w:pStyle w:val="ListParagraph"/>
        <w:numPr>
          <w:ilvl w:val="0"/>
          <w:numId w:val="12"/>
        </w:numPr>
      </w:pPr>
      <w:r w:rsidRPr="008D4247">
        <w:t>Educational qualifications:</w:t>
      </w:r>
    </w:p>
    <w:p w14:paraId="7F5262DD" w14:textId="77777777" w:rsidR="00717EC6" w:rsidRPr="008D4247" w:rsidRDefault="00717EC6" w:rsidP="00717EC6">
      <w:pPr>
        <w:contextualSpacing/>
      </w:pPr>
      <w:r w:rsidRPr="008D4247">
        <w:t>Please circle one from the following options:</w:t>
      </w:r>
    </w:p>
    <w:p w14:paraId="16A7AAEE" w14:textId="77777777" w:rsidR="00717EC6" w:rsidRPr="008D4247" w:rsidRDefault="00717EC6">
      <w:pPr>
        <w:pStyle w:val="ListParagraph"/>
        <w:numPr>
          <w:ilvl w:val="0"/>
          <w:numId w:val="12"/>
        </w:numPr>
      </w:pPr>
      <w:r w:rsidRPr="008D4247">
        <w:t>How did you come to faith?</w:t>
      </w:r>
    </w:p>
    <w:p w14:paraId="39551CA4" w14:textId="77777777" w:rsidR="00717EC6" w:rsidRPr="008D4247" w:rsidRDefault="00717EC6">
      <w:pPr>
        <w:pStyle w:val="ListParagraph"/>
        <w:numPr>
          <w:ilvl w:val="0"/>
          <w:numId w:val="23"/>
        </w:numPr>
      </w:pPr>
      <w:r w:rsidRPr="008D4247">
        <w:t>Personal healing and deliverance</w:t>
      </w:r>
    </w:p>
    <w:p w14:paraId="1138918E" w14:textId="77777777" w:rsidR="00717EC6" w:rsidRPr="008D4247" w:rsidRDefault="00717EC6">
      <w:pPr>
        <w:pStyle w:val="ListParagraph"/>
        <w:numPr>
          <w:ilvl w:val="0"/>
          <w:numId w:val="23"/>
        </w:numPr>
      </w:pPr>
      <w:r w:rsidRPr="008D4247">
        <w:t>Healing and deliverance of family members</w:t>
      </w:r>
    </w:p>
    <w:p w14:paraId="42349D1F" w14:textId="77777777" w:rsidR="00717EC6" w:rsidRPr="008D4247" w:rsidRDefault="00717EC6">
      <w:pPr>
        <w:pStyle w:val="ListParagraph"/>
        <w:numPr>
          <w:ilvl w:val="0"/>
          <w:numId w:val="23"/>
        </w:numPr>
      </w:pPr>
      <w:r w:rsidRPr="008D4247">
        <w:t xml:space="preserve">My family was </w:t>
      </w:r>
      <w:proofErr w:type="gramStart"/>
      <w:r w:rsidRPr="008D4247">
        <w:t>Christian</w:t>
      </w:r>
      <w:proofErr w:type="gramEnd"/>
    </w:p>
    <w:p w14:paraId="777C925D" w14:textId="77777777" w:rsidR="00717EC6" w:rsidRPr="008D4247" w:rsidRDefault="00717EC6">
      <w:pPr>
        <w:pStyle w:val="ListParagraph"/>
        <w:numPr>
          <w:ilvl w:val="0"/>
          <w:numId w:val="23"/>
        </w:numPr>
      </w:pPr>
      <w:r w:rsidRPr="008D4247">
        <w:t xml:space="preserve">I heard the gospel, and I </w:t>
      </w:r>
      <w:proofErr w:type="gramStart"/>
      <w:r w:rsidRPr="008D4247">
        <w:t>believed</w:t>
      </w:r>
      <w:proofErr w:type="gramEnd"/>
      <w:r w:rsidRPr="008D4247">
        <w:t xml:space="preserve"> </w:t>
      </w:r>
    </w:p>
    <w:p w14:paraId="0107ED67" w14:textId="77777777" w:rsidR="00717EC6" w:rsidRPr="008D4247" w:rsidRDefault="00717EC6">
      <w:pPr>
        <w:pStyle w:val="ListParagraph"/>
        <w:numPr>
          <w:ilvl w:val="0"/>
          <w:numId w:val="23"/>
        </w:numPr>
      </w:pPr>
      <w:r w:rsidRPr="008D4247">
        <w:t xml:space="preserve">I was looking for </w:t>
      </w:r>
      <w:proofErr w:type="gramStart"/>
      <w:r w:rsidRPr="008D4247">
        <w:t>peace</w:t>
      </w:r>
      <w:proofErr w:type="gramEnd"/>
    </w:p>
    <w:p w14:paraId="282B4663" w14:textId="77777777" w:rsidR="00717EC6" w:rsidRPr="008D4247" w:rsidRDefault="00717EC6">
      <w:pPr>
        <w:pStyle w:val="ListParagraph"/>
        <w:numPr>
          <w:ilvl w:val="0"/>
          <w:numId w:val="23"/>
        </w:numPr>
      </w:pPr>
      <w:r w:rsidRPr="008D4247">
        <w:t xml:space="preserve">I desired </w:t>
      </w:r>
      <w:proofErr w:type="gramStart"/>
      <w:r w:rsidRPr="008D4247">
        <w:t>salvation</w:t>
      </w:r>
      <w:proofErr w:type="gramEnd"/>
    </w:p>
    <w:p w14:paraId="1F37FFC3" w14:textId="77777777" w:rsidR="00717EC6" w:rsidRPr="008D4247" w:rsidRDefault="00717EC6">
      <w:pPr>
        <w:pStyle w:val="ListParagraph"/>
        <w:numPr>
          <w:ilvl w:val="0"/>
          <w:numId w:val="23"/>
        </w:numPr>
      </w:pPr>
      <w:r w:rsidRPr="008D4247">
        <w:t xml:space="preserve">I read the Bible or gospel </w:t>
      </w:r>
      <w:proofErr w:type="gramStart"/>
      <w:r w:rsidRPr="008D4247">
        <w:t>literature</w:t>
      </w:r>
      <w:proofErr w:type="gramEnd"/>
    </w:p>
    <w:p w14:paraId="425B98DE" w14:textId="77777777" w:rsidR="00717EC6" w:rsidRPr="008D4247" w:rsidRDefault="00717EC6">
      <w:pPr>
        <w:pStyle w:val="ListParagraph"/>
        <w:numPr>
          <w:ilvl w:val="0"/>
          <w:numId w:val="23"/>
        </w:numPr>
      </w:pPr>
      <w:r w:rsidRPr="008D4247">
        <w:t>Other (Please mention):</w:t>
      </w:r>
    </w:p>
    <w:p w14:paraId="4F04679C" w14:textId="77777777" w:rsidR="00717EC6" w:rsidRPr="008D4247" w:rsidRDefault="00717EC6">
      <w:pPr>
        <w:pStyle w:val="ListParagraph"/>
        <w:numPr>
          <w:ilvl w:val="0"/>
          <w:numId w:val="12"/>
        </w:numPr>
      </w:pPr>
      <w:r w:rsidRPr="008D4247">
        <w:t>How long have you been a Christian believer?</w:t>
      </w:r>
    </w:p>
    <w:p w14:paraId="77079D7E" w14:textId="77777777" w:rsidR="00717EC6" w:rsidRPr="008D4247" w:rsidRDefault="00717EC6">
      <w:pPr>
        <w:pStyle w:val="ListParagraph"/>
        <w:numPr>
          <w:ilvl w:val="0"/>
          <w:numId w:val="24"/>
        </w:numPr>
      </w:pPr>
      <w:r w:rsidRPr="008D4247">
        <w:t>0-12 months</w:t>
      </w:r>
    </w:p>
    <w:p w14:paraId="7A31D219" w14:textId="77777777" w:rsidR="00717EC6" w:rsidRPr="008D4247" w:rsidRDefault="00717EC6">
      <w:pPr>
        <w:pStyle w:val="ListParagraph"/>
        <w:numPr>
          <w:ilvl w:val="0"/>
          <w:numId w:val="24"/>
        </w:numPr>
      </w:pPr>
      <w:r w:rsidRPr="008D4247">
        <w:t>1-5 years</w:t>
      </w:r>
    </w:p>
    <w:p w14:paraId="6455F580" w14:textId="77777777" w:rsidR="00717EC6" w:rsidRPr="008D4247" w:rsidRDefault="00717EC6">
      <w:pPr>
        <w:pStyle w:val="ListParagraph"/>
        <w:numPr>
          <w:ilvl w:val="0"/>
          <w:numId w:val="24"/>
        </w:numPr>
      </w:pPr>
      <w:r w:rsidRPr="008D4247">
        <w:t>6-9 years</w:t>
      </w:r>
    </w:p>
    <w:p w14:paraId="50B82968" w14:textId="77777777" w:rsidR="00717EC6" w:rsidRPr="008D4247" w:rsidRDefault="00717EC6">
      <w:pPr>
        <w:pStyle w:val="ListParagraph"/>
        <w:numPr>
          <w:ilvl w:val="0"/>
          <w:numId w:val="24"/>
        </w:numPr>
      </w:pPr>
      <w:r w:rsidRPr="008D4247">
        <w:t xml:space="preserve">10-15 years </w:t>
      </w:r>
    </w:p>
    <w:p w14:paraId="441968ED" w14:textId="77777777" w:rsidR="00717EC6" w:rsidRPr="008D4247" w:rsidRDefault="00717EC6">
      <w:pPr>
        <w:pStyle w:val="ListParagraph"/>
        <w:numPr>
          <w:ilvl w:val="0"/>
          <w:numId w:val="24"/>
        </w:numPr>
      </w:pPr>
      <w:r w:rsidRPr="008D4247">
        <w:t>15 years or more</w:t>
      </w:r>
    </w:p>
    <w:p w14:paraId="1DDB2663" w14:textId="77777777" w:rsidR="00717EC6" w:rsidRPr="008D4247" w:rsidRDefault="00717EC6">
      <w:pPr>
        <w:pStyle w:val="ListParagraph"/>
        <w:numPr>
          <w:ilvl w:val="0"/>
          <w:numId w:val="12"/>
        </w:numPr>
      </w:pPr>
      <w:r w:rsidRPr="008D4247">
        <w:t>How do you define discipleship?</w:t>
      </w:r>
    </w:p>
    <w:p w14:paraId="259E01A8" w14:textId="77777777" w:rsidR="00717EC6" w:rsidRPr="008D4247" w:rsidRDefault="00717EC6">
      <w:pPr>
        <w:pStyle w:val="ListParagraph"/>
        <w:numPr>
          <w:ilvl w:val="0"/>
          <w:numId w:val="25"/>
        </w:numPr>
      </w:pPr>
      <w:r w:rsidRPr="008D4247">
        <w:t xml:space="preserve">It is accepting Jesus as Lord  </w:t>
      </w:r>
    </w:p>
    <w:p w14:paraId="39B25A94" w14:textId="2E731231" w:rsidR="00717EC6" w:rsidRDefault="00717EC6">
      <w:pPr>
        <w:pStyle w:val="ListParagraph"/>
        <w:numPr>
          <w:ilvl w:val="0"/>
          <w:numId w:val="25"/>
        </w:numPr>
      </w:pPr>
      <w:r w:rsidRPr="008D4247">
        <w:t>Preaching the gospel</w:t>
      </w:r>
    </w:p>
    <w:p w14:paraId="0F8D9D39" w14:textId="46D548C2" w:rsidR="00632933" w:rsidRPr="008D4247" w:rsidRDefault="00632933">
      <w:pPr>
        <w:pStyle w:val="ListParagraph"/>
        <w:numPr>
          <w:ilvl w:val="0"/>
          <w:numId w:val="25"/>
        </w:numPr>
      </w:pPr>
      <w:r w:rsidRPr="008D4247">
        <w:t xml:space="preserve">It is the process of becoming more like </w:t>
      </w:r>
      <w:proofErr w:type="gramStart"/>
      <w:r w:rsidRPr="008D4247">
        <w:t>Jesus</w:t>
      </w:r>
      <w:proofErr w:type="gramEnd"/>
    </w:p>
    <w:p w14:paraId="0A49C3B9" w14:textId="77777777" w:rsidR="00717EC6" w:rsidRPr="008D4247" w:rsidRDefault="00717EC6">
      <w:pPr>
        <w:pStyle w:val="ListParagraph"/>
        <w:numPr>
          <w:ilvl w:val="0"/>
          <w:numId w:val="25"/>
        </w:numPr>
      </w:pPr>
      <w:r w:rsidRPr="008D4247">
        <w:t xml:space="preserve">It is pursuing spiritual disciplines such as prayer, Bible reading, fellowship, giving tithes and offerings, </w:t>
      </w:r>
      <w:proofErr w:type="gramStart"/>
      <w:r w:rsidRPr="008D4247">
        <w:t>fasting</w:t>
      </w:r>
      <w:proofErr w:type="gramEnd"/>
    </w:p>
    <w:p w14:paraId="4AE64F85" w14:textId="77777777" w:rsidR="00717EC6" w:rsidRPr="008D4247" w:rsidRDefault="00717EC6">
      <w:pPr>
        <w:pStyle w:val="ListParagraph"/>
        <w:numPr>
          <w:ilvl w:val="0"/>
          <w:numId w:val="25"/>
        </w:numPr>
      </w:pPr>
      <w:r w:rsidRPr="008D4247">
        <w:t xml:space="preserve">It is regular Saturday church </w:t>
      </w:r>
      <w:proofErr w:type="gramStart"/>
      <w:r w:rsidRPr="008D4247">
        <w:t>attendance</w:t>
      </w:r>
      <w:proofErr w:type="gramEnd"/>
    </w:p>
    <w:p w14:paraId="00858DD1" w14:textId="77777777" w:rsidR="00717EC6" w:rsidRPr="008D4247" w:rsidRDefault="00717EC6">
      <w:pPr>
        <w:pStyle w:val="ListParagraph"/>
        <w:numPr>
          <w:ilvl w:val="0"/>
          <w:numId w:val="12"/>
        </w:numPr>
      </w:pPr>
      <w:r w:rsidRPr="008D4247">
        <w:t>There are organized discipleship programs in your church.</w:t>
      </w:r>
    </w:p>
    <w:p w14:paraId="1E9E3F01" w14:textId="77777777" w:rsidR="00717EC6" w:rsidRPr="008D4247" w:rsidRDefault="00717EC6">
      <w:pPr>
        <w:pStyle w:val="ListParagraph"/>
        <w:numPr>
          <w:ilvl w:val="1"/>
          <w:numId w:val="27"/>
        </w:numPr>
      </w:pPr>
      <w:r w:rsidRPr="008D4247">
        <w:t xml:space="preserve">Strongly </w:t>
      </w:r>
      <w:proofErr w:type="gramStart"/>
      <w:r w:rsidRPr="008D4247">
        <w:t>agree</w:t>
      </w:r>
      <w:proofErr w:type="gramEnd"/>
    </w:p>
    <w:p w14:paraId="37E3C60F" w14:textId="77777777" w:rsidR="00717EC6" w:rsidRPr="008D4247" w:rsidRDefault="00717EC6">
      <w:pPr>
        <w:pStyle w:val="ListParagraph"/>
        <w:numPr>
          <w:ilvl w:val="1"/>
          <w:numId w:val="27"/>
        </w:numPr>
      </w:pPr>
      <w:r w:rsidRPr="008D4247">
        <w:t>Agree</w:t>
      </w:r>
    </w:p>
    <w:p w14:paraId="3831F15F" w14:textId="77777777" w:rsidR="00717EC6" w:rsidRPr="008D4247" w:rsidRDefault="00717EC6">
      <w:pPr>
        <w:pStyle w:val="ListParagraph"/>
        <w:numPr>
          <w:ilvl w:val="1"/>
          <w:numId w:val="27"/>
        </w:numPr>
      </w:pPr>
      <w:r w:rsidRPr="008D4247">
        <w:t xml:space="preserve">Somewhat </w:t>
      </w:r>
      <w:proofErr w:type="gramStart"/>
      <w:r w:rsidRPr="008D4247">
        <w:t>agree</w:t>
      </w:r>
      <w:proofErr w:type="gramEnd"/>
    </w:p>
    <w:p w14:paraId="6F05A96B" w14:textId="77777777" w:rsidR="00717EC6" w:rsidRPr="008D4247" w:rsidRDefault="00717EC6">
      <w:pPr>
        <w:pStyle w:val="ListParagraph"/>
        <w:numPr>
          <w:ilvl w:val="1"/>
          <w:numId w:val="27"/>
        </w:numPr>
      </w:pPr>
      <w:r w:rsidRPr="008D4247">
        <w:t>Disagree</w:t>
      </w:r>
    </w:p>
    <w:p w14:paraId="47415AE4" w14:textId="77777777" w:rsidR="00717EC6" w:rsidRPr="008D4247" w:rsidRDefault="00717EC6">
      <w:pPr>
        <w:pStyle w:val="ListParagraph"/>
        <w:numPr>
          <w:ilvl w:val="1"/>
          <w:numId w:val="27"/>
        </w:numPr>
      </w:pPr>
      <w:r w:rsidRPr="008D4247">
        <w:t xml:space="preserve">Strongly </w:t>
      </w:r>
      <w:proofErr w:type="gramStart"/>
      <w:r w:rsidRPr="008D4247">
        <w:t>disagree</w:t>
      </w:r>
      <w:proofErr w:type="gramEnd"/>
    </w:p>
    <w:p w14:paraId="3148C1C2" w14:textId="77777777" w:rsidR="00717EC6" w:rsidRPr="008D4247" w:rsidRDefault="00717EC6">
      <w:pPr>
        <w:pStyle w:val="ListParagraph"/>
        <w:numPr>
          <w:ilvl w:val="0"/>
          <w:numId w:val="12"/>
        </w:numPr>
      </w:pPr>
      <w:r w:rsidRPr="008D4247">
        <w:lastRenderedPageBreak/>
        <w:t>How many discipleship programs have you attended since your conversion to Christ?</w:t>
      </w:r>
    </w:p>
    <w:p w14:paraId="4F3DFCA7" w14:textId="77777777" w:rsidR="00717EC6" w:rsidRPr="008D4247" w:rsidRDefault="00717EC6">
      <w:pPr>
        <w:pStyle w:val="ListParagraph"/>
        <w:numPr>
          <w:ilvl w:val="0"/>
          <w:numId w:val="26"/>
        </w:numPr>
      </w:pPr>
      <w:r w:rsidRPr="008D4247">
        <w:t xml:space="preserve">I do not </w:t>
      </w:r>
      <w:proofErr w:type="gramStart"/>
      <w:r w:rsidRPr="008D4247">
        <w:t>know</w:t>
      </w:r>
      <w:proofErr w:type="gramEnd"/>
    </w:p>
    <w:p w14:paraId="18126FF5" w14:textId="1FD586FB" w:rsidR="00717EC6" w:rsidRPr="008D4247" w:rsidRDefault="00717EC6">
      <w:pPr>
        <w:pStyle w:val="ListParagraph"/>
        <w:numPr>
          <w:ilvl w:val="0"/>
          <w:numId w:val="26"/>
        </w:numPr>
      </w:pPr>
      <w:r w:rsidRPr="008D4247">
        <w:t>1-</w:t>
      </w:r>
      <w:r w:rsidR="00632933">
        <w:t>4</w:t>
      </w:r>
    </w:p>
    <w:p w14:paraId="165DC2F4" w14:textId="1293778B" w:rsidR="00717EC6" w:rsidRPr="008D4247" w:rsidRDefault="00632933">
      <w:pPr>
        <w:pStyle w:val="ListParagraph"/>
        <w:numPr>
          <w:ilvl w:val="0"/>
          <w:numId w:val="26"/>
        </w:numPr>
      </w:pPr>
      <w:r>
        <w:t>5</w:t>
      </w:r>
      <w:r w:rsidR="00717EC6" w:rsidRPr="008D4247">
        <w:t>-</w:t>
      </w:r>
      <w:r>
        <w:t>8</w:t>
      </w:r>
    </w:p>
    <w:p w14:paraId="260CBFEB" w14:textId="3E5DBA0E" w:rsidR="00717EC6" w:rsidRPr="008D4247" w:rsidRDefault="00CB2FC0">
      <w:pPr>
        <w:pStyle w:val="ListParagraph"/>
        <w:numPr>
          <w:ilvl w:val="0"/>
          <w:numId w:val="26"/>
        </w:numPr>
      </w:pPr>
      <w:r>
        <w:t>Nine</w:t>
      </w:r>
      <w:r w:rsidR="00632933" w:rsidRPr="008D4247">
        <w:t xml:space="preserve"> </w:t>
      </w:r>
      <w:r w:rsidR="00717EC6" w:rsidRPr="008D4247">
        <w:t>or more</w:t>
      </w:r>
    </w:p>
    <w:p w14:paraId="522B5377" w14:textId="77777777" w:rsidR="00717EC6" w:rsidRPr="008D4247" w:rsidRDefault="00717EC6">
      <w:pPr>
        <w:pStyle w:val="ListParagraph"/>
        <w:numPr>
          <w:ilvl w:val="0"/>
          <w:numId w:val="12"/>
        </w:numPr>
      </w:pPr>
      <w:r w:rsidRPr="008D4247">
        <w:t>What kind of ministry role do you hold in your church? (Please circle your prominent role.)</w:t>
      </w:r>
    </w:p>
    <w:p w14:paraId="632DE5CD" w14:textId="77777777" w:rsidR="00717EC6" w:rsidRPr="008D4247" w:rsidRDefault="00717EC6">
      <w:pPr>
        <w:pStyle w:val="ListParagraph"/>
        <w:numPr>
          <w:ilvl w:val="0"/>
          <w:numId w:val="28"/>
        </w:numPr>
      </w:pPr>
      <w:r w:rsidRPr="008D4247">
        <w:t>Pastor or elder</w:t>
      </w:r>
    </w:p>
    <w:p w14:paraId="72D5E70D" w14:textId="77777777" w:rsidR="00717EC6" w:rsidRPr="008D4247" w:rsidRDefault="00717EC6">
      <w:pPr>
        <w:pStyle w:val="ListParagraph"/>
        <w:numPr>
          <w:ilvl w:val="0"/>
          <w:numId w:val="28"/>
        </w:numPr>
      </w:pPr>
      <w:r w:rsidRPr="008D4247">
        <w:t>Deacon, administrator, or full-time church staff</w:t>
      </w:r>
    </w:p>
    <w:p w14:paraId="130DC80D" w14:textId="77777777" w:rsidR="00717EC6" w:rsidRPr="008D4247" w:rsidRDefault="00717EC6">
      <w:pPr>
        <w:pStyle w:val="ListParagraph"/>
        <w:numPr>
          <w:ilvl w:val="0"/>
          <w:numId w:val="28"/>
        </w:numPr>
      </w:pPr>
      <w:r w:rsidRPr="008D4247">
        <w:t>Children’s minister</w:t>
      </w:r>
    </w:p>
    <w:p w14:paraId="12C0449C" w14:textId="77777777" w:rsidR="00717EC6" w:rsidRPr="008D4247" w:rsidRDefault="00717EC6">
      <w:pPr>
        <w:pStyle w:val="ListParagraph"/>
        <w:numPr>
          <w:ilvl w:val="0"/>
          <w:numId w:val="28"/>
        </w:numPr>
      </w:pPr>
      <w:r w:rsidRPr="008D4247">
        <w:t>Youth minister</w:t>
      </w:r>
    </w:p>
    <w:p w14:paraId="7514DCC0" w14:textId="77777777" w:rsidR="00717EC6" w:rsidRPr="008D4247" w:rsidRDefault="00717EC6">
      <w:pPr>
        <w:pStyle w:val="ListParagraph"/>
        <w:numPr>
          <w:ilvl w:val="0"/>
          <w:numId w:val="28"/>
        </w:numPr>
      </w:pPr>
      <w:r w:rsidRPr="008D4247">
        <w:t>Cell group leader or co-leader</w:t>
      </w:r>
    </w:p>
    <w:p w14:paraId="3C65A7EA" w14:textId="77777777" w:rsidR="00717EC6" w:rsidRPr="008D4247" w:rsidRDefault="00717EC6">
      <w:pPr>
        <w:pStyle w:val="ListParagraph"/>
        <w:numPr>
          <w:ilvl w:val="0"/>
          <w:numId w:val="28"/>
        </w:numPr>
      </w:pPr>
      <w:r w:rsidRPr="008D4247">
        <w:t>Worship team leader</w:t>
      </w:r>
    </w:p>
    <w:p w14:paraId="22E780B8" w14:textId="77777777" w:rsidR="00717EC6" w:rsidRPr="008D4247" w:rsidRDefault="00717EC6">
      <w:pPr>
        <w:pStyle w:val="ListParagraph"/>
        <w:numPr>
          <w:ilvl w:val="0"/>
          <w:numId w:val="28"/>
        </w:numPr>
      </w:pPr>
      <w:r w:rsidRPr="008D4247">
        <w:t xml:space="preserve">Other (please mention): </w:t>
      </w:r>
    </w:p>
    <w:p w14:paraId="2641DBFA" w14:textId="77777777" w:rsidR="00717EC6" w:rsidRPr="008D4247" w:rsidRDefault="00717EC6">
      <w:pPr>
        <w:pStyle w:val="ListParagraph"/>
        <w:numPr>
          <w:ilvl w:val="0"/>
          <w:numId w:val="12"/>
        </w:numPr>
      </w:pPr>
      <w:r w:rsidRPr="008D4247">
        <w:t>How many years have you held this ministry role?</w:t>
      </w:r>
    </w:p>
    <w:p w14:paraId="47A0C416" w14:textId="77777777" w:rsidR="00717EC6" w:rsidRPr="008D4247" w:rsidRDefault="00717EC6">
      <w:pPr>
        <w:pStyle w:val="ListParagraph"/>
        <w:numPr>
          <w:ilvl w:val="0"/>
          <w:numId w:val="29"/>
        </w:numPr>
      </w:pPr>
      <w:r w:rsidRPr="008D4247">
        <w:t>0-12 months</w:t>
      </w:r>
    </w:p>
    <w:p w14:paraId="7D8F57A8" w14:textId="2CB78B85" w:rsidR="00717EC6" w:rsidRPr="008D4247" w:rsidRDefault="00717EC6">
      <w:pPr>
        <w:pStyle w:val="ListParagraph"/>
        <w:numPr>
          <w:ilvl w:val="0"/>
          <w:numId w:val="29"/>
        </w:numPr>
      </w:pPr>
      <w:r w:rsidRPr="008D4247">
        <w:t>1-</w:t>
      </w:r>
      <w:r w:rsidR="00632933">
        <w:t>5</w:t>
      </w:r>
      <w:r w:rsidR="00632933" w:rsidRPr="008D4247">
        <w:t xml:space="preserve"> </w:t>
      </w:r>
      <w:r w:rsidRPr="008D4247">
        <w:t>years</w:t>
      </w:r>
    </w:p>
    <w:p w14:paraId="7F22B5CC" w14:textId="25164A56" w:rsidR="00717EC6" w:rsidRPr="008D4247" w:rsidRDefault="00632933">
      <w:pPr>
        <w:pStyle w:val="ListParagraph"/>
        <w:numPr>
          <w:ilvl w:val="0"/>
          <w:numId w:val="29"/>
        </w:numPr>
      </w:pPr>
      <w:r>
        <w:t>6</w:t>
      </w:r>
      <w:r w:rsidR="00717EC6" w:rsidRPr="008D4247">
        <w:t>-</w:t>
      </w:r>
      <w:r>
        <w:t xml:space="preserve">10 </w:t>
      </w:r>
      <w:r w:rsidR="00717EC6" w:rsidRPr="008D4247">
        <w:t>years</w:t>
      </w:r>
    </w:p>
    <w:p w14:paraId="71A5575B" w14:textId="632E8E12" w:rsidR="00717EC6" w:rsidRPr="008D4247" w:rsidRDefault="00717EC6">
      <w:pPr>
        <w:pStyle w:val="ListParagraph"/>
        <w:numPr>
          <w:ilvl w:val="0"/>
          <w:numId w:val="29"/>
        </w:numPr>
      </w:pPr>
      <w:r w:rsidRPr="008D4247">
        <w:t xml:space="preserve">More than </w:t>
      </w:r>
      <w:r w:rsidR="00632933">
        <w:t xml:space="preserve">ten </w:t>
      </w:r>
      <w:r w:rsidRPr="008D4247">
        <w:t>years</w:t>
      </w:r>
    </w:p>
    <w:p w14:paraId="48A0073F" w14:textId="77777777" w:rsidR="00717EC6" w:rsidRPr="008D4247" w:rsidRDefault="00717EC6">
      <w:pPr>
        <w:pStyle w:val="ListParagraph"/>
        <w:numPr>
          <w:ilvl w:val="0"/>
          <w:numId w:val="12"/>
        </w:numPr>
      </w:pPr>
      <w:r w:rsidRPr="008D4247">
        <w:t>You have received proper training for your ministry role.</w:t>
      </w:r>
    </w:p>
    <w:p w14:paraId="3E42D2CE" w14:textId="77777777" w:rsidR="00717EC6" w:rsidRPr="008D4247" w:rsidRDefault="00717EC6">
      <w:pPr>
        <w:pStyle w:val="ListParagraph"/>
        <w:numPr>
          <w:ilvl w:val="0"/>
          <w:numId w:val="30"/>
        </w:numPr>
      </w:pPr>
      <w:r w:rsidRPr="008D4247">
        <w:t xml:space="preserve">Strongly </w:t>
      </w:r>
      <w:proofErr w:type="gramStart"/>
      <w:r w:rsidRPr="008D4247">
        <w:t>agree</w:t>
      </w:r>
      <w:proofErr w:type="gramEnd"/>
    </w:p>
    <w:p w14:paraId="249DF74A" w14:textId="77777777" w:rsidR="00717EC6" w:rsidRPr="008D4247" w:rsidRDefault="00717EC6">
      <w:pPr>
        <w:pStyle w:val="ListParagraph"/>
        <w:numPr>
          <w:ilvl w:val="0"/>
          <w:numId w:val="30"/>
        </w:numPr>
      </w:pPr>
      <w:r w:rsidRPr="008D4247">
        <w:t>Agree</w:t>
      </w:r>
    </w:p>
    <w:p w14:paraId="5B248C2D" w14:textId="77777777" w:rsidR="00717EC6" w:rsidRPr="008D4247" w:rsidRDefault="00717EC6">
      <w:pPr>
        <w:pStyle w:val="ListParagraph"/>
        <w:numPr>
          <w:ilvl w:val="0"/>
          <w:numId w:val="30"/>
        </w:numPr>
      </w:pPr>
      <w:r w:rsidRPr="008D4247">
        <w:t xml:space="preserve">Somewhat </w:t>
      </w:r>
      <w:proofErr w:type="gramStart"/>
      <w:r w:rsidRPr="008D4247">
        <w:t>agree</w:t>
      </w:r>
      <w:proofErr w:type="gramEnd"/>
    </w:p>
    <w:p w14:paraId="24228054" w14:textId="77777777" w:rsidR="00717EC6" w:rsidRPr="008D4247" w:rsidRDefault="00717EC6">
      <w:pPr>
        <w:pStyle w:val="ListParagraph"/>
        <w:numPr>
          <w:ilvl w:val="0"/>
          <w:numId w:val="30"/>
        </w:numPr>
      </w:pPr>
      <w:r w:rsidRPr="008D4247">
        <w:t>Disagree</w:t>
      </w:r>
    </w:p>
    <w:p w14:paraId="5AA1D228" w14:textId="77777777" w:rsidR="00717EC6" w:rsidRPr="008D4247" w:rsidRDefault="00717EC6">
      <w:pPr>
        <w:pStyle w:val="ListParagraph"/>
        <w:numPr>
          <w:ilvl w:val="0"/>
          <w:numId w:val="30"/>
        </w:numPr>
      </w:pPr>
      <w:r w:rsidRPr="008D4247">
        <w:t xml:space="preserve">Strongly </w:t>
      </w:r>
      <w:proofErr w:type="gramStart"/>
      <w:r w:rsidRPr="008D4247">
        <w:t>disagree</w:t>
      </w:r>
      <w:proofErr w:type="gramEnd"/>
    </w:p>
    <w:p w14:paraId="0D0838DA" w14:textId="77777777" w:rsidR="00717EC6" w:rsidRPr="008D4247" w:rsidRDefault="00717EC6">
      <w:pPr>
        <w:pStyle w:val="ListParagraph"/>
        <w:numPr>
          <w:ilvl w:val="0"/>
          <w:numId w:val="12"/>
        </w:numPr>
      </w:pPr>
      <w:r w:rsidRPr="008D4247">
        <w:t>There are regular leadership training and development programs in your church.</w:t>
      </w:r>
    </w:p>
    <w:p w14:paraId="0F79C164" w14:textId="77777777" w:rsidR="00717EC6" w:rsidRPr="008D4247" w:rsidRDefault="00717EC6">
      <w:pPr>
        <w:pStyle w:val="ListParagraph"/>
        <w:numPr>
          <w:ilvl w:val="0"/>
          <w:numId w:val="31"/>
        </w:numPr>
      </w:pPr>
      <w:r w:rsidRPr="008D4247">
        <w:t xml:space="preserve">Strongly </w:t>
      </w:r>
      <w:proofErr w:type="gramStart"/>
      <w:r w:rsidRPr="008D4247">
        <w:t>agree</w:t>
      </w:r>
      <w:proofErr w:type="gramEnd"/>
    </w:p>
    <w:p w14:paraId="4CFCC3AA" w14:textId="77777777" w:rsidR="00717EC6" w:rsidRPr="008D4247" w:rsidRDefault="00717EC6">
      <w:pPr>
        <w:pStyle w:val="ListParagraph"/>
        <w:numPr>
          <w:ilvl w:val="0"/>
          <w:numId w:val="31"/>
        </w:numPr>
      </w:pPr>
      <w:r w:rsidRPr="008D4247">
        <w:t>Agree</w:t>
      </w:r>
    </w:p>
    <w:p w14:paraId="17EB1C4A" w14:textId="77777777" w:rsidR="00717EC6" w:rsidRPr="008D4247" w:rsidRDefault="00717EC6">
      <w:pPr>
        <w:pStyle w:val="ListParagraph"/>
        <w:numPr>
          <w:ilvl w:val="0"/>
          <w:numId w:val="31"/>
        </w:numPr>
      </w:pPr>
      <w:r w:rsidRPr="008D4247">
        <w:t xml:space="preserve">Somewhat </w:t>
      </w:r>
      <w:proofErr w:type="gramStart"/>
      <w:r w:rsidRPr="008D4247">
        <w:t>agree</w:t>
      </w:r>
      <w:proofErr w:type="gramEnd"/>
    </w:p>
    <w:p w14:paraId="31A8F9F5" w14:textId="77777777" w:rsidR="00717EC6" w:rsidRPr="008D4247" w:rsidRDefault="00717EC6">
      <w:pPr>
        <w:pStyle w:val="ListParagraph"/>
        <w:numPr>
          <w:ilvl w:val="0"/>
          <w:numId w:val="31"/>
        </w:numPr>
      </w:pPr>
      <w:r w:rsidRPr="008D4247">
        <w:t>Disagree</w:t>
      </w:r>
    </w:p>
    <w:p w14:paraId="3A89F2E3" w14:textId="77777777" w:rsidR="00717EC6" w:rsidRPr="008D4247" w:rsidRDefault="00717EC6">
      <w:pPr>
        <w:pStyle w:val="ListParagraph"/>
        <w:numPr>
          <w:ilvl w:val="0"/>
          <w:numId w:val="31"/>
        </w:numPr>
      </w:pPr>
      <w:r w:rsidRPr="008D4247">
        <w:t xml:space="preserve">Strongly </w:t>
      </w:r>
      <w:proofErr w:type="gramStart"/>
      <w:r w:rsidRPr="008D4247">
        <w:t>disagree</w:t>
      </w:r>
      <w:proofErr w:type="gramEnd"/>
    </w:p>
    <w:p w14:paraId="5937C1DC" w14:textId="77777777" w:rsidR="00717EC6" w:rsidRPr="008D4247" w:rsidRDefault="00717EC6">
      <w:pPr>
        <w:pStyle w:val="ListParagraph"/>
        <w:numPr>
          <w:ilvl w:val="0"/>
          <w:numId w:val="12"/>
        </w:numPr>
      </w:pPr>
      <w:r w:rsidRPr="008D4247">
        <w:t xml:space="preserve">You </w:t>
      </w:r>
      <w:proofErr w:type="gramStart"/>
      <w:r w:rsidRPr="008D4247">
        <w:t>have the opportunity to</w:t>
      </w:r>
      <w:proofErr w:type="gramEnd"/>
      <w:r w:rsidRPr="008D4247">
        <w:t xml:space="preserve"> go outside your church to receive leadership training.</w:t>
      </w:r>
    </w:p>
    <w:p w14:paraId="4B14F521" w14:textId="77777777" w:rsidR="00717EC6" w:rsidRPr="008D4247" w:rsidRDefault="00717EC6">
      <w:pPr>
        <w:pStyle w:val="ListParagraph"/>
        <w:numPr>
          <w:ilvl w:val="1"/>
          <w:numId w:val="12"/>
        </w:numPr>
      </w:pPr>
      <w:r w:rsidRPr="008D4247">
        <w:t xml:space="preserve">Strongly </w:t>
      </w:r>
      <w:proofErr w:type="gramStart"/>
      <w:r w:rsidRPr="008D4247">
        <w:t>agree</w:t>
      </w:r>
      <w:proofErr w:type="gramEnd"/>
    </w:p>
    <w:p w14:paraId="7E0CD584" w14:textId="77777777" w:rsidR="00717EC6" w:rsidRPr="008D4247" w:rsidRDefault="00717EC6">
      <w:pPr>
        <w:pStyle w:val="ListParagraph"/>
        <w:numPr>
          <w:ilvl w:val="1"/>
          <w:numId w:val="12"/>
        </w:numPr>
      </w:pPr>
      <w:r w:rsidRPr="008D4247">
        <w:t>Agree</w:t>
      </w:r>
    </w:p>
    <w:p w14:paraId="4D6823AF" w14:textId="77777777" w:rsidR="00717EC6" w:rsidRPr="008D4247" w:rsidRDefault="00717EC6">
      <w:pPr>
        <w:pStyle w:val="ListParagraph"/>
        <w:numPr>
          <w:ilvl w:val="1"/>
          <w:numId w:val="12"/>
        </w:numPr>
      </w:pPr>
      <w:r w:rsidRPr="008D4247">
        <w:t xml:space="preserve">Somewhat </w:t>
      </w:r>
      <w:proofErr w:type="gramStart"/>
      <w:r w:rsidRPr="008D4247">
        <w:t>agree</w:t>
      </w:r>
      <w:proofErr w:type="gramEnd"/>
    </w:p>
    <w:p w14:paraId="2F2DDECC" w14:textId="77777777" w:rsidR="00717EC6" w:rsidRPr="008D4247" w:rsidRDefault="00717EC6">
      <w:pPr>
        <w:pStyle w:val="ListParagraph"/>
        <w:numPr>
          <w:ilvl w:val="1"/>
          <w:numId w:val="12"/>
        </w:numPr>
      </w:pPr>
      <w:r w:rsidRPr="008D4247">
        <w:t>Disagree</w:t>
      </w:r>
    </w:p>
    <w:p w14:paraId="0DC8F302" w14:textId="77777777" w:rsidR="00717EC6" w:rsidRPr="008D4247" w:rsidRDefault="00717EC6">
      <w:pPr>
        <w:pStyle w:val="ListParagraph"/>
        <w:numPr>
          <w:ilvl w:val="1"/>
          <w:numId w:val="12"/>
        </w:numPr>
      </w:pPr>
      <w:r w:rsidRPr="008D4247">
        <w:t xml:space="preserve">Strongly </w:t>
      </w:r>
      <w:proofErr w:type="gramStart"/>
      <w:r w:rsidRPr="008D4247">
        <w:t>disagree</w:t>
      </w:r>
      <w:proofErr w:type="gramEnd"/>
    </w:p>
    <w:p w14:paraId="711F3E5C" w14:textId="77777777" w:rsidR="00717EC6" w:rsidRPr="008D4247" w:rsidRDefault="00717EC6">
      <w:pPr>
        <w:pStyle w:val="ListParagraph"/>
        <w:numPr>
          <w:ilvl w:val="0"/>
          <w:numId w:val="12"/>
        </w:numPr>
      </w:pPr>
      <w:r w:rsidRPr="008D4247">
        <w:t>Describe your training experience:</w:t>
      </w:r>
    </w:p>
    <w:p w14:paraId="56A836D2" w14:textId="77777777" w:rsidR="00717EC6" w:rsidRPr="008D4247" w:rsidRDefault="00717EC6">
      <w:pPr>
        <w:pStyle w:val="ListParagraph"/>
        <w:numPr>
          <w:ilvl w:val="1"/>
          <w:numId w:val="12"/>
        </w:numPr>
      </w:pPr>
      <w:r w:rsidRPr="008D4247">
        <w:t>Non-formal (2-7 days training)</w:t>
      </w:r>
    </w:p>
    <w:p w14:paraId="0E4C099B" w14:textId="77777777" w:rsidR="00717EC6" w:rsidRPr="008D4247" w:rsidRDefault="00717EC6">
      <w:pPr>
        <w:pStyle w:val="ListParagraph"/>
        <w:numPr>
          <w:ilvl w:val="1"/>
          <w:numId w:val="12"/>
        </w:numPr>
      </w:pPr>
      <w:r w:rsidRPr="008D4247">
        <w:t>Basic (2-5 months training)</w:t>
      </w:r>
    </w:p>
    <w:p w14:paraId="161947B1" w14:textId="77777777" w:rsidR="00717EC6" w:rsidRPr="008D4247" w:rsidRDefault="00717EC6">
      <w:pPr>
        <w:pStyle w:val="ListParagraph"/>
        <w:numPr>
          <w:ilvl w:val="1"/>
          <w:numId w:val="12"/>
        </w:numPr>
      </w:pPr>
      <w:r w:rsidRPr="008D4247">
        <w:t>Certificate level (6-12 months training)</w:t>
      </w:r>
    </w:p>
    <w:p w14:paraId="62E0169C" w14:textId="77777777" w:rsidR="00717EC6" w:rsidRPr="008D4247" w:rsidRDefault="00717EC6">
      <w:pPr>
        <w:pStyle w:val="ListParagraph"/>
        <w:numPr>
          <w:ilvl w:val="1"/>
          <w:numId w:val="12"/>
        </w:numPr>
      </w:pPr>
      <w:r w:rsidRPr="008D4247">
        <w:t>Diploma level (1-2 years)</w:t>
      </w:r>
    </w:p>
    <w:p w14:paraId="49D0392F" w14:textId="77777777" w:rsidR="00717EC6" w:rsidRPr="008D4247" w:rsidRDefault="00717EC6">
      <w:pPr>
        <w:pStyle w:val="ListParagraph"/>
        <w:numPr>
          <w:ilvl w:val="1"/>
          <w:numId w:val="12"/>
        </w:numPr>
      </w:pPr>
      <w:r w:rsidRPr="008D4247">
        <w:t>Bachelor level (B.Th. or equivalent)</w:t>
      </w:r>
    </w:p>
    <w:p w14:paraId="542EAA19" w14:textId="376E2262" w:rsidR="00717EC6" w:rsidRDefault="00717EC6">
      <w:pPr>
        <w:pStyle w:val="ListParagraph"/>
        <w:numPr>
          <w:ilvl w:val="1"/>
          <w:numId w:val="12"/>
        </w:numPr>
      </w:pPr>
      <w:proofErr w:type="gramStart"/>
      <w:r w:rsidRPr="008D4247">
        <w:t>Masters</w:t>
      </w:r>
      <w:proofErr w:type="gramEnd"/>
      <w:r w:rsidRPr="008D4247">
        <w:t xml:space="preserve"> level (MDiv or equivalent)</w:t>
      </w:r>
    </w:p>
    <w:p w14:paraId="1729D5F5" w14:textId="71CB26E8" w:rsidR="00700B90" w:rsidRDefault="00700B90" w:rsidP="00700B90"/>
    <w:p w14:paraId="19A0763D" w14:textId="21F8D071" w:rsidR="00700B90" w:rsidRDefault="00700B90" w:rsidP="00700B90"/>
    <w:p w14:paraId="61613FB6" w14:textId="77777777" w:rsidR="00700B90" w:rsidRPr="008D4247" w:rsidRDefault="00700B90" w:rsidP="00572430"/>
    <w:p w14:paraId="1D405BBF" w14:textId="77777777" w:rsidR="00717EC6" w:rsidRPr="008D4247" w:rsidRDefault="00717EC6">
      <w:pPr>
        <w:pStyle w:val="ListParagraph"/>
        <w:numPr>
          <w:ilvl w:val="0"/>
          <w:numId w:val="12"/>
        </w:numPr>
        <w:pBdr>
          <w:top w:val="nil"/>
          <w:left w:val="nil"/>
          <w:bottom w:val="nil"/>
          <w:right w:val="nil"/>
          <w:between w:val="nil"/>
          <w:bar w:val="nil"/>
        </w:pBdr>
      </w:pPr>
      <w:r w:rsidRPr="008D4247">
        <w:lastRenderedPageBreak/>
        <w:t>What was/is the size of your church? Please mention the number of believers)</w:t>
      </w:r>
    </w:p>
    <w:p w14:paraId="490C7FFC" w14:textId="6A249BE4" w:rsidR="00717EC6" w:rsidRPr="008D4247" w:rsidRDefault="00717EC6">
      <w:pPr>
        <w:pStyle w:val="ListParagraph"/>
        <w:numPr>
          <w:ilvl w:val="0"/>
          <w:numId w:val="32"/>
        </w:numPr>
        <w:pBdr>
          <w:top w:val="nil"/>
          <w:left w:val="nil"/>
          <w:bottom w:val="nil"/>
          <w:right w:val="nil"/>
          <w:between w:val="nil"/>
          <w:bar w:val="nil"/>
        </w:pBdr>
      </w:pPr>
      <w:r w:rsidRPr="008D4247">
        <w:t>When it started</w:t>
      </w:r>
      <w:r w:rsidR="00C807ED">
        <w:t xml:space="preserve">, started </w:t>
      </w:r>
      <w:proofErr w:type="spellStart"/>
      <w:proofErr w:type="gramStart"/>
      <w:r w:rsidR="00C807ED">
        <w:t>year:_</w:t>
      </w:r>
      <w:proofErr w:type="gramEnd"/>
      <w:r w:rsidR="00C807ED">
        <w:t>____________size</w:t>
      </w:r>
      <w:proofErr w:type="spellEnd"/>
      <w:r w:rsidR="00C807ED">
        <w:t>:</w:t>
      </w:r>
    </w:p>
    <w:p w14:paraId="7F96B8F7" w14:textId="77777777" w:rsidR="00717EC6" w:rsidRPr="008D4247" w:rsidRDefault="00717EC6">
      <w:pPr>
        <w:pStyle w:val="ListParagraph"/>
        <w:numPr>
          <w:ilvl w:val="0"/>
          <w:numId w:val="32"/>
        </w:numPr>
        <w:pBdr>
          <w:top w:val="nil"/>
          <w:left w:val="nil"/>
          <w:bottom w:val="nil"/>
          <w:right w:val="nil"/>
          <w:between w:val="nil"/>
          <w:bar w:val="nil"/>
        </w:pBdr>
      </w:pPr>
      <w:r w:rsidRPr="008D4247">
        <w:t>16 years ago:</w:t>
      </w:r>
    </w:p>
    <w:p w14:paraId="5442D470" w14:textId="77777777" w:rsidR="00717EC6" w:rsidRPr="008D4247" w:rsidRDefault="00717EC6">
      <w:pPr>
        <w:pStyle w:val="ListParagraph"/>
        <w:numPr>
          <w:ilvl w:val="0"/>
          <w:numId w:val="32"/>
        </w:numPr>
        <w:pBdr>
          <w:top w:val="nil"/>
          <w:left w:val="nil"/>
          <w:bottom w:val="nil"/>
          <w:right w:val="nil"/>
          <w:between w:val="nil"/>
          <w:bar w:val="nil"/>
        </w:pBdr>
      </w:pPr>
      <w:r w:rsidRPr="008D4247">
        <w:t>12 years ago:</w:t>
      </w:r>
    </w:p>
    <w:p w14:paraId="22DCBE81" w14:textId="77777777" w:rsidR="00717EC6" w:rsidRPr="008D4247" w:rsidRDefault="00717EC6">
      <w:pPr>
        <w:pStyle w:val="ListParagraph"/>
        <w:numPr>
          <w:ilvl w:val="0"/>
          <w:numId w:val="32"/>
        </w:numPr>
        <w:pBdr>
          <w:top w:val="nil"/>
          <w:left w:val="nil"/>
          <w:bottom w:val="nil"/>
          <w:right w:val="nil"/>
          <w:between w:val="nil"/>
          <w:bar w:val="nil"/>
        </w:pBdr>
      </w:pPr>
      <w:r w:rsidRPr="008D4247">
        <w:t>Eight years ago:</w:t>
      </w:r>
    </w:p>
    <w:p w14:paraId="09853156" w14:textId="77777777" w:rsidR="00717EC6" w:rsidRPr="008D4247" w:rsidRDefault="00717EC6">
      <w:pPr>
        <w:pStyle w:val="ListParagraph"/>
        <w:numPr>
          <w:ilvl w:val="0"/>
          <w:numId w:val="32"/>
        </w:numPr>
        <w:pBdr>
          <w:top w:val="nil"/>
          <w:left w:val="nil"/>
          <w:bottom w:val="nil"/>
          <w:right w:val="nil"/>
          <w:between w:val="nil"/>
          <w:bar w:val="nil"/>
        </w:pBdr>
      </w:pPr>
      <w:r w:rsidRPr="008D4247">
        <w:t>Four years ago:</w:t>
      </w:r>
    </w:p>
    <w:p w14:paraId="55C254E2" w14:textId="77777777" w:rsidR="00717EC6" w:rsidRPr="008D4247" w:rsidRDefault="00717EC6">
      <w:pPr>
        <w:pStyle w:val="ListParagraph"/>
        <w:numPr>
          <w:ilvl w:val="0"/>
          <w:numId w:val="32"/>
        </w:numPr>
        <w:pBdr>
          <w:top w:val="nil"/>
          <w:left w:val="nil"/>
          <w:bottom w:val="nil"/>
          <w:right w:val="nil"/>
          <w:between w:val="nil"/>
          <w:bar w:val="nil"/>
        </w:pBdr>
      </w:pPr>
      <w:r w:rsidRPr="008D4247">
        <w:t xml:space="preserve">Current size: </w:t>
      </w:r>
    </w:p>
    <w:p w14:paraId="1B3F3520" w14:textId="77777777" w:rsidR="00717EC6" w:rsidRPr="008D4247" w:rsidRDefault="00717EC6">
      <w:pPr>
        <w:pStyle w:val="ListParagraph"/>
        <w:numPr>
          <w:ilvl w:val="0"/>
          <w:numId w:val="12"/>
        </w:numPr>
        <w:pBdr>
          <w:top w:val="nil"/>
          <w:left w:val="nil"/>
          <w:bottom w:val="nil"/>
          <w:right w:val="nil"/>
          <w:between w:val="nil"/>
          <w:bar w:val="nil"/>
        </w:pBdr>
      </w:pPr>
      <w:r w:rsidRPr="008D4247">
        <w:t>What is the number of believers in your church by their gender and age? (Please mention the number)</w:t>
      </w:r>
    </w:p>
    <w:p w14:paraId="62E5C9FD" w14:textId="77777777" w:rsidR="00717EC6" w:rsidRPr="008D4247" w:rsidRDefault="00717EC6">
      <w:pPr>
        <w:pStyle w:val="ListParagraph"/>
        <w:numPr>
          <w:ilvl w:val="1"/>
          <w:numId w:val="12"/>
        </w:numPr>
        <w:pBdr>
          <w:top w:val="nil"/>
          <w:left w:val="nil"/>
          <w:bottom w:val="nil"/>
          <w:right w:val="nil"/>
          <w:between w:val="nil"/>
          <w:bar w:val="nil"/>
        </w:pBdr>
      </w:pPr>
      <w:r w:rsidRPr="008D4247">
        <w:t xml:space="preserve">Children (0-15 years) male, female: </w:t>
      </w:r>
    </w:p>
    <w:p w14:paraId="2482E60C" w14:textId="77777777" w:rsidR="00717EC6" w:rsidRPr="008D4247" w:rsidRDefault="00717EC6">
      <w:pPr>
        <w:pStyle w:val="ListParagraph"/>
        <w:numPr>
          <w:ilvl w:val="1"/>
          <w:numId w:val="12"/>
        </w:numPr>
        <w:pBdr>
          <w:top w:val="nil"/>
          <w:left w:val="nil"/>
          <w:bottom w:val="nil"/>
          <w:right w:val="nil"/>
          <w:between w:val="nil"/>
          <w:bar w:val="nil"/>
        </w:pBdr>
      </w:pPr>
      <w:r w:rsidRPr="008D4247">
        <w:t>Youth (age 15-24 years) male, female:</w:t>
      </w:r>
    </w:p>
    <w:p w14:paraId="4CC02CDB" w14:textId="77777777" w:rsidR="00717EC6" w:rsidRPr="008D4247" w:rsidRDefault="00717EC6">
      <w:pPr>
        <w:pStyle w:val="ListParagraph"/>
        <w:numPr>
          <w:ilvl w:val="1"/>
          <w:numId w:val="12"/>
        </w:numPr>
        <w:pBdr>
          <w:top w:val="nil"/>
          <w:left w:val="nil"/>
          <w:bottom w:val="nil"/>
          <w:right w:val="nil"/>
          <w:between w:val="nil"/>
          <w:bar w:val="nil"/>
        </w:pBdr>
      </w:pPr>
      <w:r w:rsidRPr="008D4247">
        <w:t>Young adult (age 25-40 years) male:</w:t>
      </w:r>
    </w:p>
    <w:p w14:paraId="0385A6E1" w14:textId="77777777" w:rsidR="00717EC6" w:rsidRPr="008D4247" w:rsidRDefault="00717EC6">
      <w:pPr>
        <w:pStyle w:val="ListParagraph"/>
        <w:numPr>
          <w:ilvl w:val="1"/>
          <w:numId w:val="12"/>
        </w:numPr>
        <w:pBdr>
          <w:top w:val="nil"/>
          <w:left w:val="nil"/>
          <w:bottom w:val="nil"/>
          <w:right w:val="nil"/>
          <w:between w:val="nil"/>
          <w:bar w:val="nil"/>
        </w:pBdr>
      </w:pPr>
      <w:r w:rsidRPr="008D4247">
        <w:t>Young adult (age 25-40 years) female:</w:t>
      </w:r>
    </w:p>
    <w:p w14:paraId="395FA6A2" w14:textId="77777777" w:rsidR="00717EC6" w:rsidRPr="008D4247" w:rsidRDefault="00717EC6">
      <w:pPr>
        <w:pStyle w:val="ListParagraph"/>
        <w:numPr>
          <w:ilvl w:val="1"/>
          <w:numId w:val="12"/>
        </w:numPr>
        <w:pBdr>
          <w:top w:val="nil"/>
          <w:left w:val="nil"/>
          <w:bottom w:val="nil"/>
          <w:right w:val="nil"/>
          <w:between w:val="nil"/>
          <w:bar w:val="nil"/>
        </w:pBdr>
      </w:pPr>
      <w:r w:rsidRPr="008D4247">
        <w:t xml:space="preserve">Adult (above 40 years) male: </w:t>
      </w:r>
    </w:p>
    <w:p w14:paraId="258864BA" w14:textId="77777777" w:rsidR="00717EC6" w:rsidRPr="008D4247" w:rsidRDefault="00717EC6">
      <w:pPr>
        <w:pStyle w:val="ListParagraph"/>
        <w:numPr>
          <w:ilvl w:val="1"/>
          <w:numId w:val="12"/>
        </w:numPr>
        <w:pBdr>
          <w:top w:val="nil"/>
          <w:left w:val="nil"/>
          <w:bottom w:val="nil"/>
          <w:right w:val="nil"/>
          <w:between w:val="nil"/>
          <w:bar w:val="nil"/>
        </w:pBdr>
      </w:pPr>
      <w:r w:rsidRPr="008D4247">
        <w:t>Adult (above 40 years) female:</w:t>
      </w:r>
    </w:p>
    <w:p w14:paraId="7C8CFF2B" w14:textId="77777777" w:rsidR="00717EC6" w:rsidRPr="008D4247" w:rsidRDefault="00717EC6">
      <w:pPr>
        <w:pStyle w:val="ListParagraph"/>
        <w:numPr>
          <w:ilvl w:val="0"/>
          <w:numId w:val="12"/>
        </w:numPr>
      </w:pPr>
      <w:r w:rsidRPr="008D4247">
        <w:t>How is your church growing in terms of numbers?</w:t>
      </w:r>
    </w:p>
    <w:p w14:paraId="48261F63" w14:textId="77777777" w:rsidR="00717EC6" w:rsidRPr="008D4247" w:rsidRDefault="00717EC6">
      <w:pPr>
        <w:pStyle w:val="ListParagraph"/>
        <w:numPr>
          <w:ilvl w:val="0"/>
          <w:numId w:val="33"/>
        </w:numPr>
      </w:pPr>
      <w:r w:rsidRPr="008D4247">
        <w:t xml:space="preserve">Growing significantly </w:t>
      </w:r>
    </w:p>
    <w:p w14:paraId="798F0216" w14:textId="77777777" w:rsidR="00717EC6" w:rsidRPr="008D4247" w:rsidRDefault="00717EC6">
      <w:pPr>
        <w:pStyle w:val="ListParagraph"/>
        <w:numPr>
          <w:ilvl w:val="0"/>
          <w:numId w:val="33"/>
        </w:numPr>
      </w:pPr>
      <w:r w:rsidRPr="008D4247">
        <w:t>Growing slowly</w:t>
      </w:r>
    </w:p>
    <w:p w14:paraId="7E50001F" w14:textId="77777777" w:rsidR="00717EC6" w:rsidRPr="008D4247" w:rsidRDefault="00717EC6">
      <w:pPr>
        <w:pStyle w:val="ListParagraph"/>
        <w:numPr>
          <w:ilvl w:val="0"/>
          <w:numId w:val="33"/>
        </w:numPr>
      </w:pPr>
      <w:r w:rsidRPr="008D4247">
        <w:t xml:space="preserve">Growth is </w:t>
      </w:r>
      <w:proofErr w:type="gramStart"/>
      <w:r w:rsidRPr="008D4247">
        <w:t>stagnant</w:t>
      </w:r>
      <w:proofErr w:type="gramEnd"/>
    </w:p>
    <w:p w14:paraId="5E21A876" w14:textId="77777777" w:rsidR="00717EC6" w:rsidRPr="008D4247" w:rsidRDefault="00717EC6">
      <w:pPr>
        <w:pStyle w:val="ListParagraph"/>
        <w:numPr>
          <w:ilvl w:val="0"/>
          <w:numId w:val="33"/>
        </w:numPr>
      </w:pPr>
      <w:r w:rsidRPr="008D4247">
        <w:t xml:space="preserve">Growth is </w:t>
      </w:r>
      <w:proofErr w:type="gramStart"/>
      <w:r w:rsidRPr="008D4247">
        <w:t>declining</w:t>
      </w:r>
      <w:proofErr w:type="gramEnd"/>
    </w:p>
    <w:p w14:paraId="4C4892CE" w14:textId="77777777" w:rsidR="00717EC6" w:rsidRPr="008D4247" w:rsidRDefault="00717EC6">
      <w:pPr>
        <w:pStyle w:val="ListParagraph"/>
        <w:numPr>
          <w:ilvl w:val="0"/>
          <w:numId w:val="12"/>
        </w:numPr>
      </w:pPr>
      <w:r w:rsidRPr="008D4247">
        <w:t>If the church is growing, what are the key factors of growth? (Please circle the top five reasons.)</w:t>
      </w:r>
    </w:p>
    <w:p w14:paraId="222D3CD1" w14:textId="77777777" w:rsidR="00717EC6" w:rsidRPr="008D4247" w:rsidRDefault="00717EC6">
      <w:pPr>
        <w:pStyle w:val="ListParagraph"/>
        <w:numPr>
          <w:ilvl w:val="0"/>
          <w:numId w:val="34"/>
        </w:numPr>
      </w:pPr>
      <w:r w:rsidRPr="008D4247">
        <w:t>Good testimonies</w:t>
      </w:r>
    </w:p>
    <w:p w14:paraId="3C82D3CD" w14:textId="77777777" w:rsidR="00717EC6" w:rsidRPr="008D4247" w:rsidRDefault="00717EC6">
      <w:pPr>
        <w:pStyle w:val="ListParagraph"/>
        <w:numPr>
          <w:ilvl w:val="0"/>
          <w:numId w:val="34"/>
        </w:numPr>
      </w:pPr>
      <w:r w:rsidRPr="008D4247">
        <w:t>Healing and deliverance</w:t>
      </w:r>
    </w:p>
    <w:p w14:paraId="020429F5" w14:textId="0795AF03" w:rsidR="00717EC6" w:rsidRDefault="00717EC6">
      <w:pPr>
        <w:pStyle w:val="ListParagraph"/>
        <w:numPr>
          <w:ilvl w:val="0"/>
          <w:numId w:val="34"/>
        </w:numPr>
      </w:pPr>
      <w:r w:rsidRPr="008D4247">
        <w:t>Prayer and fasting</w:t>
      </w:r>
    </w:p>
    <w:p w14:paraId="6946ECDB" w14:textId="77777777" w:rsidR="00632933" w:rsidRPr="008D4247" w:rsidRDefault="00632933">
      <w:pPr>
        <w:pStyle w:val="ListParagraph"/>
        <w:numPr>
          <w:ilvl w:val="0"/>
          <w:numId w:val="34"/>
        </w:numPr>
      </w:pPr>
      <w:r w:rsidRPr="008D4247">
        <w:t>Gospel preaching</w:t>
      </w:r>
    </w:p>
    <w:p w14:paraId="60F97C73" w14:textId="77777777" w:rsidR="00632933" w:rsidRPr="008D4247" w:rsidRDefault="00632933">
      <w:pPr>
        <w:pStyle w:val="ListParagraph"/>
        <w:numPr>
          <w:ilvl w:val="0"/>
          <w:numId w:val="34"/>
        </w:numPr>
      </w:pPr>
      <w:r w:rsidRPr="008D4247">
        <w:t>Discipleship &amp; caring</w:t>
      </w:r>
    </w:p>
    <w:p w14:paraId="74CA3E3E" w14:textId="77777777" w:rsidR="00717EC6" w:rsidRPr="008D4247" w:rsidRDefault="00717EC6">
      <w:pPr>
        <w:pStyle w:val="ListParagraph"/>
        <w:numPr>
          <w:ilvl w:val="0"/>
          <w:numId w:val="34"/>
        </w:numPr>
      </w:pPr>
      <w:r w:rsidRPr="008D4247">
        <w:t>Social service</w:t>
      </w:r>
    </w:p>
    <w:p w14:paraId="0DC2D11B" w14:textId="77777777" w:rsidR="00717EC6" w:rsidRPr="008D4247" w:rsidRDefault="00717EC6">
      <w:pPr>
        <w:pStyle w:val="ListParagraph"/>
        <w:numPr>
          <w:ilvl w:val="0"/>
          <w:numId w:val="34"/>
        </w:numPr>
      </w:pPr>
      <w:r w:rsidRPr="008D4247">
        <w:t xml:space="preserve">Committed </w:t>
      </w:r>
      <w:proofErr w:type="gramStart"/>
      <w:r w:rsidRPr="008D4247">
        <w:t>believers</w:t>
      </w:r>
      <w:proofErr w:type="gramEnd"/>
    </w:p>
    <w:p w14:paraId="05DCB7AD" w14:textId="77777777" w:rsidR="00717EC6" w:rsidRPr="008D4247" w:rsidRDefault="00717EC6">
      <w:pPr>
        <w:pStyle w:val="ListParagraph"/>
        <w:numPr>
          <w:ilvl w:val="0"/>
          <w:numId w:val="34"/>
        </w:numPr>
      </w:pPr>
      <w:r w:rsidRPr="008D4247">
        <w:t>Vision, mission, and goals</w:t>
      </w:r>
    </w:p>
    <w:p w14:paraId="7F7F2A88" w14:textId="77777777" w:rsidR="00717EC6" w:rsidRPr="008D4247" w:rsidRDefault="00717EC6">
      <w:pPr>
        <w:pStyle w:val="ListParagraph"/>
        <w:numPr>
          <w:ilvl w:val="0"/>
          <w:numId w:val="34"/>
        </w:numPr>
      </w:pPr>
      <w:r w:rsidRPr="008D4247">
        <w:t>Leadership</w:t>
      </w:r>
    </w:p>
    <w:p w14:paraId="4C8F9692" w14:textId="77777777" w:rsidR="00717EC6" w:rsidRPr="008D4247" w:rsidRDefault="00717EC6">
      <w:pPr>
        <w:pStyle w:val="ListParagraph"/>
        <w:numPr>
          <w:ilvl w:val="0"/>
          <w:numId w:val="34"/>
        </w:numPr>
      </w:pPr>
      <w:r w:rsidRPr="008D4247">
        <w:t>Unity</w:t>
      </w:r>
    </w:p>
    <w:p w14:paraId="3B903FEC" w14:textId="77777777" w:rsidR="00717EC6" w:rsidRPr="008D4247" w:rsidRDefault="00717EC6">
      <w:pPr>
        <w:pStyle w:val="ListParagraph"/>
        <w:numPr>
          <w:ilvl w:val="0"/>
          <w:numId w:val="12"/>
        </w:numPr>
      </w:pPr>
      <w:r w:rsidRPr="008D4247">
        <w:t>If the church is not growing, is stagnant, or declining, what are the key factors? (Please circle the top five reasons.)</w:t>
      </w:r>
    </w:p>
    <w:p w14:paraId="27F11541" w14:textId="77777777" w:rsidR="00717EC6" w:rsidRPr="008D4247" w:rsidRDefault="00717EC6">
      <w:pPr>
        <w:pStyle w:val="ListParagraph"/>
        <w:numPr>
          <w:ilvl w:val="0"/>
          <w:numId w:val="35"/>
        </w:numPr>
      </w:pPr>
      <w:r w:rsidRPr="008D4247">
        <w:t>Leadership crisis</w:t>
      </w:r>
    </w:p>
    <w:p w14:paraId="66C93441" w14:textId="77777777" w:rsidR="00717EC6" w:rsidRPr="008D4247" w:rsidRDefault="00717EC6">
      <w:pPr>
        <w:pStyle w:val="ListParagraph"/>
        <w:numPr>
          <w:ilvl w:val="0"/>
          <w:numId w:val="35"/>
        </w:numPr>
      </w:pPr>
      <w:r w:rsidRPr="008D4247">
        <w:t>Bad testimonies</w:t>
      </w:r>
    </w:p>
    <w:p w14:paraId="4FE6930E" w14:textId="77777777" w:rsidR="00717EC6" w:rsidRPr="008D4247" w:rsidRDefault="00717EC6">
      <w:pPr>
        <w:pStyle w:val="ListParagraph"/>
        <w:numPr>
          <w:ilvl w:val="0"/>
          <w:numId w:val="35"/>
        </w:numPr>
      </w:pPr>
      <w:r w:rsidRPr="008D4247">
        <w:t>Lack of good faith in believers</w:t>
      </w:r>
    </w:p>
    <w:p w14:paraId="5BA45A13" w14:textId="77777777" w:rsidR="00717EC6" w:rsidRPr="008D4247" w:rsidRDefault="00717EC6">
      <w:pPr>
        <w:pStyle w:val="ListParagraph"/>
        <w:numPr>
          <w:ilvl w:val="0"/>
          <w:numId w:val="35"/>
        </w:numPr>
      </w:pPr>
      <w:r w:rsidRPr="008D4247">
        <w:t>Lack of unity</w:t>
      </w:r>
    </w:p>
    <w:p w14:paraId="4B206A83" w14:textId="77777777" w:rsidR="00717EC6" w:rsidRPr="008D4247" w:rsidRDefault="00717EC6">
      <w:pPr>
        <w:pStyle w:val="ListParagraph"/>
        <w:numPr>
          <w:ilvl w:val="0"/>
          <w:numId w:val="35"/>
        </w:numPr>
      </w:pPr>
      <w:r w:rsidRPr="008D4247">
        <w:t>Lack of prayer</w:t>
      </w:r>
    </w:p>
    <w:p w14:paraId="35A2F4BD" w14:textId="77777777" w:rsidR="00717EC6" w:rsidRPr="008D4247" w:rsidRDefault="00717EC6">
      <w:pPr>
        <w:pStyle w:val="ListParagraph"/>
        <w:numPr>
          <w:ilvl w:val="0"/>
          <w:numId w:val="35"/>
        </w:numPr>
      </w:pPr>
      <w:r w:rsidRPr="008D4247">
        <w:t>Lack of gospel preaching</w:t>
      </w:r>
    </w:p>
    <w:p w14:paraId="4793C5A2" w14:textId="77777777" w:rsidR="00717EC6" w:rsidRPr="008D4247" w:rsidRDefault="00717EC6">
      <w:pPr>
        <w:pStyle w:val="ListParagraph"/>
        <w:numPr>
          <w:ilvl w:val="0"/>
          <w:numId w:val="35"/>
        </w:numPr>
      </w:pPr>
      <w:r w:rsidRPr="008D4247">
        <w:t>Lack of sound teaching and training</w:t>
      </w:r>
    </w:p>
    <w:p w14:paraId="0B11C2ED" w14:textId="77777777" w:rsidR="00717EC6" w:rsidRPr="008D4247" w:rsidRDefault="00717EC6">
      <w:pPr>
        <w:pStyle w:val="ListParagraph"/>
        <w:numPr>
          <w:ilvl w:val="0"/>
          <w:numId w:val="35"/>
        </w:numPr>
      </w:pPr>
      <w:r w:rsidRPr="008D4247">
        <w:t>Lack of discipleship and caring</w:t>
      </w:r>
    </w:p>
    <w:p w14:paraId="436FC73A" w14:textId="77777777" w:rsidR="00717EC6" w:rsidRPr="008D4247" w:rsidRDefault="00717EC6">
      <w:pPr>
        <w:pStyle w:val="ListParagraph"/>
        <w:numPr>
          <w:ilvl w:val="0"/>
          <w:numId w:val="35"/>
        </w:numPr>
      </w:pPr>
      <w:r w:rsidRPr="008D4247">
        <w:t>Lack of vision, mission, and goals</w:t>
      </w:r>
    </w:p>
    <w:p w14:paraId="323AE0B3" w14:textId="0846A8AD" w:rsidR="00717EC6" w:rsidRDefault="00717EC6">
      <w:pPr>
        <w:pStyle w:val="ListParagraph"/>
        <w:numPr>
          <w:ilvl w:val="0"/>
          <w:numId w:val="35"/>
        </w:numPr>
      </w:pPr>
      <w:r w:rsidRPr="008D4247">
        <w:t>False teaching and persecutions</w:t>
      </w:r>
    </w:p>
    <w:p w14:paraId="19C1BAD5" w14:textId="11F827B7" w:rsidR="00700B90" w:rsidRDefault="00700B90" w:rsidP="00700B90"/>
    <w:p w14:paraId="78184509" w14:textId="3628F06A" w:rsidR="00700B90" w:rsidRDefault="00700B90" w:rsidP="00700B90"/>
    <w:p w14:paraId="5B9BF556" w14:textId="5BB47C3F" w:rsidR="00700B90" w:rsidRDefault="00700B90" w:rsidP="00700B90"/>
    <w:p w14:paraId="360F5F58" w14:textId="63E872EB" w:rsidR="00700B90" w:rsidRDefault="00700B90" w:rsidP="00700B90"/>
    <w:p w14:paraId="678D8AB8" w14:textId="77777777" w:rsidR="00700B90" w:rsidRPr="008D4247" w:rsidRDefault="00700B90" w:rsidP="00572430"/>
    <w:p w14:paraId="17CB0AB2" w14:textId="77777777" w:rsidR="00717EC6" w:rsidRPr="008D4247" w:rsidRDefault="00717EC6">
      <w:pPr>
        <w:pStyle w:val="ListParagraph"/>
        <w:numPr>
          <w:ilvl w:val="0"/>
          <w:numId w:val="12"/>
        </w:numPr>
      </w:pPr>
      <w:r w:rsidRPr="008D4247">
        <w:lastRenderedPageBreak/>
        <w:t>Which are the areas the church needs to consider for church growth? (Please circle the top five areas.)</w:t>
      </w:r>
    </w:p>
    <w:p w14:paraId="63661612" w14:textId="77777777" w:rsidR="00717EC6" w:rsidRPr="008D4247" w:rsidRDefault="00717EC6">
      <w:pPr>
        <w:pStyle w:val="ListParagraph"/>
        <w:numPr>
          <w:ilvl w:val="0"/>
          <w:numId w:val="36"/>
        </w:numPr>
      </w:pPr>
      <w:r w:rsidRPr="008D4247">
        <w:t>Gospel preaching</w:t>
      </w:r>
    </w:p>
    <w:p w14:paraId="59CEBC3D" w14:textId="77777777" w:rsidR="00717EC6" w:rsidRPr="008D4247" w:rsidRDefault="00717EC6">
      <w:pPr>
        <w:pStyle w:val="ListParagraph"/>
        <w:numPr>
          <w:ilvl w:val="0"/>
          <w:numId w:val="36"/>
        </w:numPr>
      </w:pPr>
      <w:r w:rsidRPr="008D4247">
        <w:t>Social service</w:t>
      </w:r>
    </w:p>
    <w:p w14:paraId="6B18523D" w14:textId="77777777" w:rsidR="00717EC6" w:rsidRPr="008D4247" w:rsidRDefault="00717EC6">
      <w:pPr>
        <w:pStyle w:val="ListParagraph"/>
        <w:numPr>
          <w:ilvl w:val="0"/>
          <w:numId w:val="36"/>
        </w:numPr>
      </w:pPr>
      <w:r w:rsidRPr="008D4247">
        <w:t>Vision, mission, and goals</w:t>
      </w:r>
    </w:p>
    <w:p w14:paraId="1F17E573" w14:textId="09FCA6DB" w:rsidR="00717EC6" w:rsidRDefault="00717EC6">
      <w:pPr>
        <w:pStyle w:val="ListParagraph"/>
        <w:numPr>
          <w:ilvl w:val="0"/>
          <w:numId w:val="36"/>
        </w:numPr>
      </w:pPr>
      <w:r w:rsidRPr="008D4247">
        <w:t>Leadership training and development program</w:t>
      </w:r>
    </w:p>
    <w:p w14:paraId="751F27FB" w14:textId="77777777" w:rsidR="00632933" w:rsidRPr="008D4247" w:rsidRDefault="00632933">
      <w:pPr>
        <w:pStyle w:val="ListParagraph"/>
        <w:numPr>
          <w:ilvl w:val="0"/>
          <w:numId w:val="36"/>
        </w:numPr>
      </w:pPr>
      <w:r w:rsidRPr="008D4247">
        <w:t>Discipleship and caring</w:t>
      </w:r>
    </w:p>
    <w:p w14:paraId="474DBD85" w14:textId="77777777" w:rsidR="00632933" w:rsidRPr="008D4247" w:rsidRDefault="00632933">
      <w:pPr>
        <w:pStyle w:val="ListParagraph"/>
        <w:numPr>
          <w:ilvl w:val="0"/>
          <w:numId w:val="36"/>
        </w:numPr>
      </w:pPr>
      <w:r w:rsidRPr="008D4247">
        <w:t>Prayer and fasting</w:t>
      </w:r>
    </w:p>
    <w:p w14:paraId="72CA26D8" w14:textId="77777777" w:rsidR="00717EC6" w:rsidRPr="008D4247" w:rsidRDefault="00717EC6">
      <w:pPr>
        <w:pStyle w:val="ListParagraph"/>
        <w:numPr>
          <w:ilvl w:val="0"/>
          <w:numId w:val="36"/>
        </w:numPr>
      </w:pPr>
      <w:r w:rsidRPr="008D4247">
        <w:t>Maintaining good testimonies</w:t>
      </w:r>
    </w:p>
    <w:p w14:paraId="504123E7" w14:textId="77777777" w:rsidR="00717EC6" w:rsidRPr="008D4247" w:rsidRDefault="00717EC6">
      <w:pPr>
        <w:pStyle w:val="ListParagraph"/>
        <w:numPr>
          <w:ilvl w:val="0"/>
          <w:numId w:val="36"/>
        </w:numPr>
      </w:pPr>
      <w:r w:rsidRPr="008D4247">
        <w:t>Well-functioning weekly church service</w:t>
      </w:r>
    </w:p>
    <w:p w14:paraId="6E0B436F" w14:textId="77777777" w:rsidR="00717EC6" w:rsidRPr="008D4247" w:rsidRDefault="00717EC6">
      <w:pPr>
        <w:pStyle w:val="ListParagraph"/>
        <w:numPr>
          <w:ilvl w:val="0"/>
          <w:numId w:val="36"/>
        </w:numPr>
      </w:pPr>
      <w:r w:rsidRPr="008D4247">
        <w:t>Healing, deliverance, and miracles</w:t>
      </w:r>
    </w:p>
    <w:p w14:paraId="4126F674" w14:textId="77777777" w:rsidR="00717EC6" w:rsidRPr="008D4247" w:rsidRDefault="00717EC6">
      <w:pPr>
        <w:pStyle w:val="ListParagraph"/>
        <w:numPr>
          <w:ilvl w:val="0"/>
          <w:numId w:val="36"/>
        </w:numPr>
      </w:pPr>
      <w:r w:rsidRPr="008D4247">
        <w:t xml:space="preserve">Unity </w:t>
      </w:r>
    </w:p>
    <w:p w14:paraId="0EC9A72C" w14:textId="77777777" w:rsidR="00717EC6" w:rsidRPr="008D4247" w:rsidRDefault="00717EC6">
      <w:pPr>
        <w:pStyle w:val="ListParagraph"/>
        <w:numPr>
          <w:ilvl w:val="0"/>
          <w:numId w:val="36"/>
        </w:numPr>
      </w:pPr>
      <w:r w:rsidRPr="008D4247">
        <w:t>Other:</w:t>
      </w:r>
    </w:p>
    <w:p w14:paraId="691EED18" w14:textId="77777777" w:rsidR="00717EC6" w:rsidRPr="008D4247" w:rsidRDefault="00717EC6">
      <w:pPr>
        <w:pStyle w:val="ListParagraph"/>
        <w:numPr>
          <w:ilvl w:val="0"/>
          <w:numId w:val="12"/>
        </w:numPr>
        <w:pBdr>
          <w:top w:val="nil"/>
          <w:left w:val="nil"/>
          <w:bottom w:val="nil"/>
          <w:right w:val="nil"/>
          <w:between w:val="nil"/>
          <w:bar w:val="nil"/>
        </w:pBdr>
      </w:pPr>
      <w:r w:rsidRPr="008D4247">
        <w:t>How many branch churches has your church established? (Please circle one.)</w:t>
      </w:r>
    </w:p>
    <w:p w14:paraId="627A8EB4" w14:textId="77777777" w:rsidR="00717EC6" w:rsidRPr="008D4247" w:rsidRDefault="00717EC6">
      <w:pPr>
        <w:pStyle w:val="ListParagraph"/>
        <w:numPr>
          <w:ilvl w:val="0"/>
          <w:numId w:val="37"/>
        </w:numPr>
        <w:pBdr>
          <w:top w:val="nil"/>
          <w:left w:val="nil"/>
          <w:bottom w:val="nil"/>
          <w:right w:val="nil"/>
          <w:between w:val="nil"/>
          <w:bar w:val="nil"/>
        </w:pBdr>
      </w:pPr>
      <w:r w:rsidRPr="008D4247">
        <w:t>none</w:t>
      </w:r>
    </w:p>
    <w:p w14:paraId="12C17931" w14:textId="77777777" w:rsidR="00717EC6" w:rsidRPr="008D4247" w:rsidRDefault="00717EC6">
      <w:pPr>
        <w:pStyle w:val="ListParagraph"/>
        <w:numPr>
          <w:ilvl w:val="0"/>
          <w:numId w:val="37"/>
        </w:numPr>
        <w:pBdr>
          <w:top w:val="nil"/>
          <w:left w:val="nil"/>
          <w:bottom w:val="nil"/>
          <w:right w:val="nil"/>
          <w:between w:val="nil"/>
          <w:bar w:val="nil"/>
        </w:pBdr>
      </w:pPr>
      <w:r w:rsidRPr="008D4247">
        <w:t>1-3</w:t>
      </w:r>
    </w:p>
    <w:p w14:paraId="23531290" w14:textId="77777777" w:rsidR="00717EC6" w:rsidRPr="008D4247" w:rsidRDefault="00717EC6">
      <w:pPr>
        <w:pStyle w:val="ListParagraph"/>
        <w:numPr>
          <w:ilvl w:val="0"/>
          <w:numId w:val="37"/>
        </w:numPr>
        <w:pBdr>
          <w:top w:val="nil"/>
          <w:left w:val="nil"/>
          <w:bottom w:val="nil"/>
          <w:right w:val="nil"/>
          <w:between w:val="nil"/>
          <w:bar w:val="nil"/>
        </w:pBdr>
      </w:pPr>
      <w:r w:rsidRPr="008D4247">
        <w:t>4-6</w:t>
      </w:r>
    </w:p>
    <w:p w14:paraId="44FBD5E9" w14:textId="77777777" w:rsidR="00717EC6" w:rsidRPr="008D4247" w:rsidRDefault="00717EC6">
      <w:pPr>
        <w:pStyle w:val="ListParagraph"/>
        <w:numPr>
          <w:ilvl w:val="0"/>
          <w:numId w:val="37"/>
        </w:numPr>
        <w:pBdr>
          <w:top w:val="nil"/>
          <w:left w:val="nil"/>
          <w:bottom w:val="nil"/>
          <w:right w:val="nil"/>
          <w:between w:val="nil"/>
          <w:bar w:val="nil"/>
        </w:pBdr>
      </w:pPr>
      <w:r w:rsidRPr="008D4247">
        <w:t>7-9</w:t>
      </w:r>
    </w:p>
    <w:p w14:paraId="0C4A1CF2" w14:textId="77777777" w:rsidR="00717EC6" w:rsidRPr="008D4247" w:rsidRDefault="00717EC6">
      <w:pPr>
        <w:pStyle w:val="ListParagraph"/>
        <w:numPr>
          <w:ilvl w:val="0"/>
          <w:numId w:val="37"/>
        </w:numPr>
        <w:pBdr>
          <w:top w:val="nil"/>
          <w:left w:val="nil"/>
          <w:bottom w:val="nil"/>
          <w:right w:val="nil"/>
          <w:between w:val="nil"/>
          <w:bar w:val="nil"/>
        </w:pBdr>
      </w:pPr>
      <w:r w:rsidRPr="008D4247">
        <w:t>Ten or more</w:t>
      </w:r>
    </w:p>
    <w:p w14:paraId="12452677" w14:textId="77777777" w:rsidR="00717EC6" w:rsidRPr="008D4247" w:rsidRDefault="00717EC6">
      <w:pPr>
        <w:pStyle w:val="ListParagraph"/>
        <w:numPr>
          <w:ilvl w:val="0"/>
          <w:numId w:val="12"/>
        </w:numPr>
        <w:pBdr>
          <w:top w:val="nil"/>
          <w:left w:val="nil"/>
          <w:bottom w:val="nil"/>
          <w:right w:val="nil"/>
          <w:between w:val="nil"/>
          <w:bar w:val="nil"/>
        </w:pBdr>
      </w:pPr>
      <w:r w:rsidRPr="008D4247">
        <w:t>How many missionaries or mission workers has your church sent? (Please circle one.)</w:t>
      </w:r>
    </w:p>
    <w:p w14:paraId="01E15FB4" w14:textId="77777777" w:rsidR="00717EC6" w:rsidRPr="008D4247" w:rsidRDefault="00717EC6">
      <w:pPr>
        <w:pStyle w:val="ListParagraph"/>
        <w:numPr>
          <w:ilvl w:val="0"/>
          <w:numId w:val="38"/>
        </w:numPr>
        <w:pBdr>
          <w:top w:val="nil"/>
          <w:left w:val="nil"/>
          <w:bottom w:val="nil"/>
          <w:right w:val="nil"/>
          <w:between w:val="nil"/>
          <w:bar w:val="nil"/>
        </w:pBdr>
      </w:pPr>
      <w:r w:rsidRPr="008D4247">
        <w:t>none</w:t>
      </w:r>
    </w:p>
    <w:p w14:paraId="3E211FE8" w14:textId="77777777" w:rsidR="00717EC6" w:rsidRPr="008D4247" w:rsidRDefault="00717EC6">
      <w:pPr>
        <w:pStyle w:val="ListParagraph"/>
        <w:numPr>
          <w:ilvl w:val="0"/>
          <w:numId w:val="38"/>
        </w:numPr>
        <w:pBdr>
          <w:top w:val="nil"/>
          <w:left w:val="nil"/>
          <w:bottom w:val="nil"/>
          <w:right w:val="nil"/>
          <w:between w:val="nil"/>
          <w:bar w:val="nil"/>
        </w:pBdr>
      </w:pPr>
      <w:r w:rsidRPr="008D4247">
        <w:t>0-3</w:t>
      </w:r>
    </w:p>
    <w:p w14:paraId="17D1E4DF" w14:textId="77777777" w:rsidR="00717EC6" w:rsidRPr="008D4247" w:rsidRDefault="00717EC6">
      <w:pPr>
        <w:pStyle w:val="ListParagraph"/>
        <w:numPr>
          <w:ilvl w:val="0"/>
          <w:numId w:val="38"/>
        </w:numPr>
        <w:pBdr>
          <w:top w:val="nil"/>
          <w:left w:val="nil"/>
          <w:bottom w:val="nil"/>
          <w:right w:val="nil"/>
          <w:between w:val="nil"/>
          <w:bar w:val="nil"/>
        </w:pBdr>
      </w:pPr>
      <w:r w:rsidRPr="008D4247">
        <w:t>4-6</w:t>
      </w:r>
    </w:p>
    <w:p w14:paraId="6A460478" w14:textId="77777777" w:rsidR="00717EC6" w:rsidRPr="008D4247" w:rsidRDefault="00717EC6">
      <w:pPr>
        <w:pStyle w:val="ListParagraph"/>
        <w:numPr>
          <w:ilvl w:val="0"/>
          <w:numId w:val="38"/>
        </w:numPr>
        <w:pBdr>
          <w:top w:val="nil"/>
          <w:left w:val="nil"/>
          <w:bottom w:val="nil"/>
          <w:right w:val="nil"/>
          <w:between w:val="nil"/>
          <w:bar w:val="nil"/>
        </w:pBdr>
      </w:pPr>
      <w:r w:rsidRPr="008D4247">
        <w:t>7-9</w:t>
      </w:r>
    </w:p>
    <w:p w14:paraId="1B26580C" w14:textId="77777777" w:rsidR="00717EC6" w:rsidRPr="008D4247" w:rsidRDefault="00717EC6">
      <w:pPr>
        <w:pStyle w:val="ListParagraph"/>
        <w:numPr>
          <w:ilvl w:val="0"/>
          <w:numId w:val="38"/>
        </w:numPr>
        <w:pBdr>
          <w:top w:val="nil"/>
          <w:left w:val="nil"/>
          <w:bottom w:val="nil"/>
          <w:right w:val="nil"/>
          <w:between w:val="nil"/>
          <w:bar w:val="nil"/>
        </w:pBdr>
      </w:pPr>
      <w:r w:rsidRPr="008D4247">
        <w:t>Ten or more</w:t>
      </w:r>
    </w:p>
    <w:p w14:paraId="290C7FC7" w14:textId="77777777" w:rsidR="00717EC6" w:rsidRPr="008D4247" w:rsidRDefault="00717EC6">
      <w:pPr>
        <w:pStyle w:val="ListParagraph"/>
        <w:numPr>
          <w:ilvl w:val="0"/>
          <w:numId w:val="12"/>
        </w:numPr>
        <w:pBdr>
          <w:top w:val="nil"/>
          <w:left w:val="nil"/>
          <w:bottom w:val="nil"/>
          <w:right w:val="nil"/>
          <w:between w:val="nil"/>
          <w:bar w:val="nil"/>
        </w:pBdr>
      </w:pPr>
      <w:r w:rsidRPr="008D4247">
        <w:t>List the names and sizes of your branch churches.</w:t>
      </w:r>
    </w:p>
    <w:p w14:paraId="3DD4347D" w14:textId="197D6CEC" w:rsidR="00632933"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10EE7F19" w14:textId="77777777" w:rsidR="00632933" w:rsidRPr="008D4247"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288E93D6" w14:textId="77777777" w:rsidR="00632933" w:rsidRPr="008D4247"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00CA439A" w14:textId="77777777" w:rsidR="00632933"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6A9009AA" w14:textId="77777777" w:rsidR="00632933" w:rsidRPr="008D4247"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32CFAABB" w14:textId="77777777" w:rsidR="00632933" w:rsidRDefault="00632933">
      <w:pPr>
        <w:pStyle w:val="ListParagraph"/>
        <w:numPr>
          <w:ilvl w:val="0"/>
          <w:numId w:val="39"/>
        </w:numPr>
        <w:pBdr>
          <w:top w:val="nil"/>
          <w:left w:val="nil"/>
          <w:bottom w:val="nil"/>
          <w:right w:val="nil"/>
          <w:between w:val="nil"/>
          <w:bar w:val="nil"/>
        </w:pBdr>
      </w:pPr>
      <w:r>
        <w:t>Bra</w:t>
      </w:r>
      <w:r w:rsidRPr="008D4247">
        <w:t xml:space="preserve">nch church (name:          </w:t>
      </w:r>
      <w:proofErr w:type="gramStart"/>
      <w:r w:rsidRPr="008D4247">
        <w:t xml:space="preserve">  )</w:t>
      </w:r>
      <w:proofErr w:type="gramEnd"/>
      <w:r w:rsidRPr="008D4247">
        <w:t xml:space="preserve">, </w:t>
      </w:r>
      <w:r>
        <w:t xml:space="preserve">Established Date:             </w:t>
      </w:r>
      <w:r w:rsidRPr="008D4247">
        <w:t>church attendees:</w:t>
      </w:r>
    </w:p>
    <w:p w14:paraId="63D5A36B" w14:textId="77777777" w:rsidR="00632933"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15EB37C2" w14:textId="77777777" w:rsidR="00632933" w:rsidRPr="008D4247"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7BC6D8ED" w14:textId="77777777" w:rsidR="00632933" w:rsidRDefault="00632933">
      <w:pPr>
        <w:pStyle w:val="ListParagraph"/>
        <w:numPr>
          <w:ilvl w:val="0"/>
          <w:numId w:val="39"/>
        </w:numPr>
        <w:pBdr>
          <w:top w:val="nil"/>
          <w:left w:val="nil"/>
          <w:bottom w:val="nil"/>
          <w:right w:val="nil"/>
          <w:between w:val="nil"/>
          <w:bar w:val="nil"/>
        </w:pBdr>
      </w:pPr>
      <w:r>
        <w:t>Bra</w:t>
      </w:r>
      <w:r w:rsidRPr="008D4247">
        <w:t xml:space="preserve">nch church (name:          </w:t>
      </w:r>
      <w:proofErr w:type="gramStart"/>
      <w:r w:rsidRPr="008D4247">
        <w:t xml:space="preserve">  )</w:t>
      </w:r>
      <w:proofErr w:type="gramEnd"/>
      <w:r w:rsidRPr="008D4247">
        <w:t xml:space="preserve">, </w:t>
      </w:r>
      <w:r>
        <w:t xml:space="preserve">Established Date:             </w:t>
      </w:r>
      <w:r w:rsidRPr="008D4247">
        <w:t>church attendees:</w:t>
      </w:r>
    </w:p>
    <w:p w14:paraId="167CF8EE" w14:textId="77777777" w:rsidR="00632933" w:rsidRPr="008D4247" w:rsidRDefault="00632933">
      <w:pPr>
        <w:pStyle w:val="ListParagraph"/>
        <w:numPr>
          <w:ilvl w:val="0"/>
          <w:numId w:val="39"/>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53668D9D" w14:textId="3DBC0CE2" w:rsidR="00632933" w:rsidRDefault="00632933">
      <w:pPr>
        <w:pStyle w:val="ListParagraph"/>
        <w:numPr>
          <w:ilvl w:val="0"/>
          <w:numId w:val="39"/>
        </w:numPr>
        <w:pBdr>
          <w:top w:val="nil"/>
          <w:left w:val="nil"/>
          <w:bottom w:val="nil"/>
          <w:right w:val="nil"/>
          <w:between w:val="nil"/>
          <w:bar w:val="nil"/>
        </w:pBdr>
      </w:pPr>
      <w:r w:rsidRPr="008D4247">
        <w:t>Please add more if needed:</w:t>
      </w:r>
    </w:p>
    <w:p w14:paraId="72471716" w14:textId="77777777" w:rsidR="00700B90" w:rsidRPr="008D4247" w:rsidRDefault="00700B90">
      <w:pPr>
        <w:pStyle w:val="ListParagraph"/>
        <w:numPr>
          <w:ilvl w:val="0"/>
          <w:numId w:val="39"/>
        </w:numPr>
        <w:pBdr>
          <w:top w:val="nil"/>
          <w:left w:val="nil"/>
          <w:bottom w:val="nil"/>
          <w:right w:val="nil"/>
          <w:between w:val="nil"/>
          <w:bar w:val="nil"/>
        </w:pBdr>
      </w:pPr>
    </w:p>
    <w:p w14:paraId="1E39D2EA" w14:textId="77777777" w:rsidR="00717EC6" w:rsidRPr="008D4247" w:rsidRDefault="00717EC6">
      <w:pPr>
        <w:pStyle w:val="ListParagraph"/>
        <w:numPr>
          <w:ilvl w:val="0"/>
          <w:numId w:val="12"/>
        </w:numPr>
      </w:pPr>
      <w:r w:rsidRPr="008D4247">
        <w:t>Please tick yes or no</w:t>
      </w:r>
    </w:p>
    <w:p w14:paraId="2B5D14EE" w14:textId="77777777" w:rsidR="00717EC6" w:rsidRPr="008D4247" w:rsidRDefault="00717EC6">
      <w:pPr>
        <w:pStyle w:val="ListParagraph"/>
        <w:numPr>
          <w:ilvl w:val="0"/>
          <w:numId w:val="40"/>
        </w:numPr>
      </w:pPr>
      <w:r w:rsidRPr="008D4247">
        <w:t xml:space="preserve">Is there any mentor (like Paul) in your life? </w:t>
      </w:r>
      <w:r w:rsidRPr="008D4247">
        <w:tab/>
      </w:r>
      <w:r w:rsidRPr="008D4247">
        <w:tab/>
      </w:r>
      <w:r w:rsidRPr="008D4247">
        <w:tab/>
        <w:t>Yes/No</w:t>
      </w:r>
    </w:p>
    <w:p w14:paraId="2CF8B199" w14:textId="77777777" w:rsidR="00717EC6" w:rsidRPr="008D4247" w:rsidRDefault="00717EC6">
      <w:pPr>
        <w:pStyle w:val="ListParagraph"/>
        <w:numPr>
          <w:ilvl w:val="0"/>
          <w:numId w:val="40"/>
        </w:numPr>
      </w:pPr>
      <w:r w:rsidRPr="008D4247">
        <w:t xml:space="preserve">Is there any mentee (like Timothy) in your life? </w:t>
      </w:r>
      <w:r w:rsidRPr="008D4247">
        <w:tab/>
      </w:r>
      <w:r w:rsidRPr="008D4247">
        <w:tab/>
        <w:t>Yes/No</w:t>
      </w:r>
    </w:p>
    <w:p w14:paraId="5BC20AD4" w14:textId="77777777" w:rsidR="00717EC6" w:rsidRDefault="00717EC6">
      <w:pPr>
        <w:pStyle w:val="ListParagraph"/>
        <w:numPr>
          <w:ilvl w:val="0"/>
          <w:numId w:val="40"/>
        </w:numPr>
      </w:pPr>
      <w:r w:rsidRPr="008D4247">
        <w:t xml:space="preserve">Is there any companion (like Barnabas) in your life to support your spiritual life? </w:t>
      </w:r>
      <w:r w:rsidRPr="008D4247">
        <w:tab/>
      </w:r>
      <w:r w:rsidRPr="008D4247">
        <w:tab/>
      </w:r>
      <w:r w:rsidRPr="008D4247">
        <w:tab/>
      </w:r>
      <w:r w:rsidRPr="008D4247">
        <w:tab/>
      </w:r>
      <w:r w:rsidRPr="008D4247">
        <w:tab/>
      </w:r>
      <w:r w:rsidRPr="008D4247">
        <w:tab/>
      </w:r>
      <w:r w:rsidRPr="008D4247">
        <w:tab/>
        <w:t>Yes/No</w:t>
      </w:r>
    </w:p>
    <w:p w14:paraId="2A5D3D61" w14:textId="46514349" w:rsidR="00717EC6" w:rsidRPr="008D4247" w:rsidRDefault="00717EC6" w:rsidP="00717EC6">
      <w:pPr>
        <w:ind w:left="720"/>
      </w:pPr>
      <w:r w:rsidRPr="008D4247">
        <w:t xml:space="preserve"> </w:t>
      </w:r>
    </w:p>
    <w:p w14:paraId="56088987" w14:textId="77777777" w:rsidR="00717EC6" w:rsidRPr="008D4247" w:rsidRDefault="00717EC6" w:rsidP="00717EC6"/>
    <w:p w14:paraId="2090F156" w14:textId="77777777" w:rsidR="00717EC6" w:rsidRPr="008D4247" w:rsidRDefault="00717EC6" w:rsidP="00717EC6">
      <w:pPr>
        <w:contextualSpacing/>
        <w:sectPr w:rsidR="00717EC6"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446965C7" w14:textId="673F0423" w:rsidR="00E10B3B" w:rsidRPr="008D4247" w:rsidRDefault="00E10B3B" w:rsidP="00717EC6">
      <w:pPr>
        <w:pStyle w:val="Heading1"/>
        <w:spacing w:line="240" w:lineRule="auto"/>
        <w:rPr>
          <w:b w:val="0"/>
          <w:bCs/>
        </w:rPr>
      </w:pPr>
    </w:p>
    <w:p w14:paraId="1A724D79" w14:textId="77777777" w:rsidR="00E10B3B" w:rsidRPr="008D4247" w:rsidRDefault="00E10B3B" w:rsidP="00E10B3B">
      <w:pPr>
        <w:pStyle w:val="Heading1"/>
        <w:spacing w:line="240" w:lineRule="auto"/>
        <w:rPr>
          <w:b w:val="0"/>
          <w:bCs/>
        </w:rPr>
      </w:pPr>
    </w:p>
    <w:p w14:paraId="2E12EE0E" w14:textId="77777777" w:rsidR="00E10B3B" w:rsidRPr="008D4247" w:rsidRDefault="00E10B3B" w:rsidP="00E10B3B">
      <w:pPr>
        <w:pStyle w:val="Heading1"/>
        <w:spacing w:line="240" w:lineRule="auto"/>
        <w:rPr>
          <w:b w:val="0"/>
          <w:bCs/>
        </w:rPr>
      </w:pPr>
    </w:p>
    <w:p w14:paraId="2743536C" w14:textId="77777777" w:rsidR="00E10B3B" w:rsidRPr="008D4247" w:rsidRDefault="00E10B3B" w:rsidP="00E10B3B">
      <w:pPr>
        <w:pStyle w:val="Heading1"/>
        <w:spacing w:line="240" w:lineRule="auto"/>
        <w:rPr>
          <w:b w:val="0"/>
          <w:bCs/>
        </w:rPr>
      </w:pPr>
    </w:p>
    <w:p w14:paraId="5CE422E2" w14:textId="77777777" w:rsidR="00E10B3B" w:rsidRPr="008D4247" w:rsidRDefault="00E10B3B" w:rsidP="00E10B3B">
      <w:pPr>
        <w:pStyle w:val="Heading1"/>
        <w:spacing w:line="240" w:lineRule="auto"/>
        <w:rPr>
          <w:b w:val="0"/>
          <w:bCs/>
        </w:rPr>
      </w:pPr>
    </w:p>
    <w:p w14:paraId="0C3B3AB7" w14:textId="76464B8F" w:rsidR="00A055CB" w:rsidRPr="008D4247" w:rsidRDefault="00A055CB" w:rsidP="00A055CB">
      <w:pPr>
        <w:pStyle w:val="Heading1"/>
        <w:rPr>
          <w:rFonts w:eastAsia="Times New Roman"/>
          <w:sz w:val="22"/>
          <w:szCs w:val="22"/>
          <w:lang w:val="en-SG" w:bidi="th-TH"/>
        </w:rPr>
      </w:pPr>
      <w:bookmarkStart w:id="1519" w:name="_Toc138167526"/>
      <w:r w:rsidRPr="008D4247">
        <w:t xml:space="preserve">Appendix </w:t>
      </w:r>
      <w:r w:rsidR="0013679F">
        <w:t>5</w:t>
      </w:r>
      <w:r w:rsidRPr="008D4247">
        <w:br/>
      </w:r>
      <w:r w:rsidR="0015719B" w:rsidRPr="008D4247">
        <w:rPr>
          <w:rFonts w:eastAsia="Times New Roman"/>
          <w:bCs/>
          <w:lang w:val="en-SG" w:bidi="th-TH"/>
        </w:rPr>
        <w:t xml:space="preserve">A </w:t>
      </w:r>
      <w:r w:rsidR="00B85E06" w:rsidRPr="008D4247">
        <w:rPr>
          <w:lang w:val="en-SG"/>
        </w:rPr>
        <w:t>Questionnaire</w:t>
      </w:r>
      <w:r w:rsidR="00B85E06" w:rsidRPr="008D4247">
        <w:rPr>
          <w:rFonts w:eastAsia="Times New Roman"/>
          <w:bCs/>
          <w:lang w:val="en-SG" w:bidi="th-TH"/>
        </w:rPr>
        <w:t xml:space="preserve"> </w:t>
      </w:r>
      <w:r w:rsidR="00C13123" w:rsidRPr="008D4247">
        <w:rPr>
          <w:rFonts w:eastAsia="Times New Roman"/>
          <w:bCs/>
          <w:lang w:val="en-SG" w:bidi="th-TH"/>
        </w:rPr>
        <w:t xml:space="preserve">for </w:t>
      </w:r>
      <w:r w:rsidR="00ED2022" w:rsidRPr="008D4247">
        <w:rPr>
          <w:rFonts w:eastAsia="Times New Roman"/>
          <w:bCs/>
          <w:lang w:val="en-SG" w:bidi="th-TH"/>
        </w:rPr>
        <w:t xml:space="preserve">Senior </w:t>
      </w:r>
      <w:r w:rsidRPr="008D4247">
        <w:rPr>
          <w:rFonts w:eastAsia="Times New Roman"/>
          <w:bCs/>
          <w:lang w:val="en-SG" w:bidi="th-TH"/>
        </w:rPr>
        <w:t>Pastor</w:t>
      </w:r>
      <w:r w:rsidR="008F1792" w:rsidRPr="008D4247">
        <w:rPr>
          <w:rFonts w:eastAsia="Times New Roman"/>
          <w:bCs/>
          <w:lang w:val="en-SG" w:bidi="th-TH"/>
        </w:rPr>
        <w:t>s</w:t>
      </w:r>
      <w:bookmarkEnd w:id="1519"/>
    </w:p>
    <w:p w14:paraId="57482E35" w14:textId="01CDAA15" w:rsidR="00A055CB" w:rsidRPr="008D4247" w:rsidRDefault="00A055CB" w:rsidP="00A055CB">
      <w:pPr>
        <w:contextualSpacing/>
        <w:jc w:val="center"/>
        <w:rPr>
          <w:rFonts w:eastAsia="Times New Roman"/>
          <w:b/>
          <w:bCs/>
          <w:lang w:val="en-SG" w:bidi="th-TH"/>
        </w:rPr>
      </w:pPr>
      <w:bookmarkStart w:id="1520" w:name="_Hlk40528394"/>
      <w:r w:rsidRPr="008D4247">
        <w:rPr>
          <w:rFonts w:eastAsia="Times New Roman"/>
          <w:b/>
          <w:bCs/>
          <w:lang w:val="en-SG" w:bidi="th-TH"/>
        </w:rPr>
        <w:t>Close-Ended Question</w:t>
      </w:r>
      <w:bookmarkEnd w:id="1520"/>
      <w:r w:rsidRPr="008D4247">
        <w:rPr>
          <w:rFonts w:eastAsia="Times New Roman"/>
          <w:b/>
          <w:bCs/>
          <w:lang w:val="en-SG" w:bidi="th-TH"/>
        </w:rPr>
        <w:t>s</w:t>
      </w:r>
      <w:r w:rsidR="005E4ED4">
        <w:rPr>
          <w:rFonts w:eastAsia="Times New Roman"/>
          <w:b/>
          <w:bCs/>
          <w:lang w:val="en-SG" w:bidi="th-TH"/>
        </w:rPr>
        <w:t xml:space="preserve"> </w:t>
      </w:r>
    </w:p>
    <w:p w14:paraId="2DF89BBF" w14:textId="25BE25FC" w:rsidR="00E10B3B" w:rsidRDefault="00E10B3B" w:rsidP="00717EC6">
      <w:pPr>
        <w:contextualSpacing/>
        <w:jc w:val="center"/>
        <w:rPr>
          <w:rFonts w:eastAsia="Times New Roman"/>
          <w:b/>
          <w:bCs/>
          <w:lang w:val="en-SG" w:bidi="th-TH"/>
        </w:rPr>
      </w:pPr>
    </w:p>
    <w:p w14:paraId="0AC407DF" w14:textId="77777777" w:rsidR="00717EC6" w:rsidRPr="008D4247" w:rsidRDefault="00717EC6" w:rsidP="00746F32">
      <w:pPr>
        <w:spacing w:line="480" w:lineRule="auto"/>
        <w:contextualSpacing/>
        <w:jc w:val="center"/>
        <w:rPr>
          <w:rFonts w:eastAsia="Times New Roman"/>
          <w:b/>
          <w:bCs/>
          <w:lang w:val="en-SG" w:bidi="th-TH"/>
        </w:rPr>
      </w:pPr>
    </w:p>
    <w:p w14:paraId="174E1900" w14:textId="77777777" w:rsidR="000216B8" w:rsidRPr="008D4247" w:rsidRDefault="000216B8" w:rsidP="000216B8">
      <w:pPr>
        <w:contextualSpacing/>
        <w:rPr>
          <w:bCs/>
        </w:rPr>
      </w:pPr>
      <w:r w:rsidRPr="008D4247">
        <w:rPr>
          <w:bCs/>
        </w:rPr>
        <w:t>Personal Information:</w:t>
      </w:r>
    </w:p>
    <w:p w14:paraId="2A21E433" w14:textId="48A1007C" w:rsidR="000216B8" w:rsidRPr="00A57AB3" w:rsidRDefault="00A57AB3" w:rsidP="00A57AB3">
      <w:pPr>
        <w:ind w:left="360"/>
        <w:rPr>
          <w:bCs/>
        </w:rPr>
      </w:pPr>
      <w:r>
        <w:rPr>
          <w:bCs/>
        </w:rPr>
        <w:t>1.</w:t>
      </w:r>
      <w:r>
        <w:rPr>
          <w:bCs/>
        </w:rPr>
        <w:tab/>
      </w:r>
      <w:r w:rsidR="000216B8" w:rsidRPr="00A57AB3">
        <w:rPr>
          <w:bCs/>
        </w:rPr>
        <w:t>Name:</w:t>
      </w:r>
    </w:p>
    <w:p w14:paraId="713C5224" w14:textId="09E8A9DA" w:rsidR="000216B8" w:rsidRPr="008D4247" w:rsidRDefault="000216B8">
      <w:pPr>
        <w:pStyle w:val="ListParagraph"/>
        <w:numPr>
          <w:ilvl w:val="0"/>
          <w:numId w:val="27"/>
        </w:numPr>
      </w:pPr>
      <w:r w:rsidRPr="008D4247">
        <w:t>Age:</w:t>
      </w:r>
    </w:p>
    <w:p w14:paraId="32281236" w14:textId="77777777" w:rsidR="000216B8" w:rsidRPr="008D4247" w:rsidRDefault="000216B8">
      <w:pPr>
        <w:pStyle w:val="ListParagraph"/>
        <w:numPr>
          <w:ilvl w:val="0"/>
          <w:numId w:val="27"/>
        </w:numPr>
      </w:pPr>
      <w:r w:rsidRPr="008D4247">
        <w:t>Gender:</w:t>
      </w:r>
    </w:p>
    <w:p w14:paraId="464F6115" w14:textId="77777777" w:rsidR="000216B8" w:rsidRPr="008D4247" w:rsidRDefault="000216B8">
      <w:pPr>
        <w:pStyle w:val="ListParagraph"/>
        <w:numPr>
          <w:ilvl w:val="0"/>
          <w:numId w:val="27"/>
        </w:numPr>
      </w:pPr>
      <w:r w:rsidRPr="008D4247">
        <w:t>Church name:</w:t>
      </w:r>
    </w:p>
    <w:p w14:paraId="6E4C36B2" w14:textId="77777777" w:rsidR="000216B8" w:rsidRPr="008D4247" w:rsidRDefault="000216B8">
      <w:pPr>
        <w:pStyle w:val="ListParagraph"/>
        <w:numPr>
          <w:ilvl w:val="0"/>
          <w:numId w:val="27"/>
        </w:numPr>
      </w:pPr>
      <w:r w:rsidRPr="008D4247">
        <w:t>Address:</w:t>
      </w:r>
    </w:p>
    <w:p w14:paraId="7CDB4338" w14:textId="77777777" w:rsidR="000216B8" w:rsidRPr="008D4247" w:rsidRDefault="000216B8">
      <w:pPr>
        <w:pStyle w:val="ListParagraph"/>
        <w:numPr>
          <w:ilvl w:val="0"/>
          <w:numId w:val="27"/>
        </w:numPr>
      </w:pPr>
      <w:r w:rsidRPr="008D4247">
        <w:t>Phone number:</w:t>
      </w:r>
    </w:p>
    <w:p w14:paraId="02AEC597" w14:textId="3E729057" w:rsidR="000216B8" w:rsidRPr="008D4247" w:rsidRDefault="000216B8">
      <w:pPr>
        <w:pStyle w:val="ListParagraph"/>
        <w:numPr>
          <w:ilvl w:val="0"/>
          <w:numId w:val="27"/>
        </w:numPr>
      </w:pPr>
      <w:r w:rsidRPr="008D4247">
        <w:t xml:space="preserve">Educational </w:t>
      </w:r>
      <w:r w:rsidR="002E22AE" w:rsidRPr="008D4247">
        <w:t>qualifications</w:t>
      </w:r>
      <w:r w:rsidRPr="008D4247">
        <w:t>:</w:t>
      </w:r>
    </w:p>
    <w:p w14:paraId="05DEEA48" w14:textId="6986B0E8" w:rsidR="000216B8" w:rsidRPr="008D4247" w:rsidRDefault="000216B8" w:rsidP="000216B8">
      <w:pPr>
        <w:contextualSpacing/>
      </w:pPr>
      <w:r w:rsidRPr="008D4247">
        <w:t xml:space="preserve">Please </w:t>
      </w:r>
      <w:r w:rsidR="006F2A3B" w:rsidRPr="008D4247">
        <w:t xml:space="preserve">circle </w:t>
      </w:r>
      <w:r w:rsidRPr="008D4247">
        <w:t>one</w:t>
      </w:r>
      <w:r w:rsidR="00F40862" w:rsidRPr="008D4247">
        <w:t xml:space="preserve"> from </w:t>
      </w:r>
      <w:r w:rsidR="00474D77" w:rsidRPr="008D4247">
        <w:t>the following</w:t>
      </w:r>
      <w:r w:rsidR="00F40862" w:rsidRPr="008D4247">
        <w:t xml:space="preserve"> options</w:t>
      </w:r>
      <w:r w:rsidRPr="008D4247">
        <w:t>:</w:t>
      </w:r>
    </w:p>
    <w:p w14:paraId="53CE7704" w14:textId="77777777" w:rsidR="000216B8" w:rsidRPr="008D4247" w:rsidRDefault="000216B8">
      <w:pPr>
        <w:pStyle w:val="ListParagraph"/>
        <w:numPr>
          <w:ilvl w:val="0"/>
          <w:numId w:val="27"/>
        </w:numPr>
      </w:pPr>
      <w:r w:rsidRPr="008D4247">
        <w:t>How did you come to faith?</w:t>
      </w:r>
    </w:p>
    <w:p w14:paraId="32B8C164" w14:textId="33F9F174" w:rsidR="000216B8" w:rsidRPr="008D4247" w:rsidRDefault="006F2A3B">
      <w:pPr>
        <w:pStyle w:val="ListParagraph"/>
        <w:numPr>
          <w:ilvl w:val="0"/>
          <w:numId w:val="41"/>
        </w:numPr>
      </w:pPr>
      <w:r w:rsidRPr="008D4247">
        <w:t>Personal healing and deliverance</w:t>
      </w:r>
    </w:p>
    <w:p w14:paraId="74DFE7ED" w14:textId="77777777" w:rsidR="000216B8" w:rsidRPr="008D4247" w:rsidRDefault="000216B8">
      <w:pPr>
        <w:pStyle w:val="ListParagraph"/>
        <w:numPr>
          <w:ilvl w:val="0"/>
          <w:numId w:val="41"/>
        </w:numPr>
      </w:pPr>
      <w:r w:rsidRPr="008D4247">
        <w:t>Healing and deliverance of family members</w:t>
      </w:r>
    </w:p>
    <w:p w14:paraId="4CD15DB1" w14:textId="77777777" w:rsidR="000216B8" w:rsidRPr="008D4247" w:rsidRDefault="000216B8">
      <w:pPr>
        <w:pStyle w:val="ListParagraph"/>
        <w:numPr>
          <w:ilvl w:val="0"/>
          <w:numId w:val="41"/>
        </w:numPr>
      </w:pPr>
      <w:r w:rsidRPr="008D4247">
        <w:t xml:space="preserve">My family was </w:t>
      </w:r>
      <w:proofErr w:type="gramStart"/>
      <w:r w:rsidRPr="008D4247">
        <w:t>Christian</w:t>
      </w:r>
      <w:proofErr w:type="gramEnd"/>
    </w:p>
    <w:p w14:paraId="17042D0A" w14:textId="77777777" w:rsidR="000216B8" w:rsidRPr="008D4247" w:rsidRDefault="000216B8">
      <w:pPr>
        <w:pStyle w:val="ListParagraph"/>
        <w:numPr>
          <w:ilvl w:val="0"/>
          <w:numId w:val="41"/>
        </w:numPr>
      </w:pPr>
      <w:r w:rsidRPr="008D4247">
        <w:t xml:space="preserve">I heard the gospel, and I </w:t>
      </w:r>
      <w:proofErr w:type="gramStart"/>
      <w:r w:rsidRPr="008D4247">
        <w:t>believed</w:t>
      </w:r>
      <w:proofErr w:type="gramEnd"/>
      <w:r w:rsidRPr="008D4247">
        <w:t xml:space="preserve"> </w:t>
      </w:r>
    </w:p>
    <w:p w14:paraId="16409507" w14:textId="16B0AE15" w:rsidR="000216B8" w:rsidRPr="008D4247" w:rsidRDefault="00D97F46">
      <w:pPr>
        <w:pStyle w:val="ListParagraph"/>
        <w:numPr>
          <w:ilvl w:val="0"/>
          <w:numId w:val="41"/>
        </w:numPr>
      </w:pPr>
      <w:r w:rsidRPr="008D4247">
        <w:t>I was looking for</w:t>
      </w:r>
      <w:r w:rsidR="000216B8" w:rsidRPr="008D4247">
        <w:t xml:space="preserve"> </w:t>
      </w:r>
      <w:proofErr w:type="gramStart"/>
      <w:r w:rsidR="000216B8" w:rsidRPr="008D4247">
        <w:t>peace</w:t>
      </w:r>
      <w:proofErr w:type="gramEnd"/>
    </w:p>
    <w:p w14:paraId="46A1F074" w14:textId="13132549" w:rsidR="000216B8" w:rsidRPr="008D4247" w:rsidRDefault="00D97F46">
      <w:pPr>
        <w:pStyle w:val="ListParagraph"/>
        <w:numPr>
          <w:ilvl w:val="0"/>
          <w:numId w:val="41"/>
        </w:numPr>
      </w:pPr>
      <w:r w:rsidRPr="008D4247">
        <w:t>I desired</w:t>
      </w:r>
      <w:r w:rsidR="000216B8" w:rsidRPr="008D4247">
        <w:t xml:space="preserve"> </w:t>
      </w:r>
      <w:proofErr w:type="gramStart"/>
      <w:r w:rsidR="000216B8" w:rsidRPr="008D4247">
        <w:t>salvation</w:t>
      </w:r>
      <w:proofErr w:type="gramEnd"/>
    </w:p>
    <w:p w14:paraId="4D9273D9" w14:textId="608A2A33" w:rsidR="000216B8" w:rsidRPr="008D4247" w:rsidRDefault="00D97F46">
      <w:pPr>
        <w:pStyle w:val="ListParagraph"/>
        <w:numPr>
          <w:ilvl w:val="0"/>
          <w:numId w:val="41"/>
        </w:numPr>
      </w:pPr>
      <w:r w:rsidRPr="008D4247">
        <w:t>I read</w:t>
      </w:r>
      <w:r w:rsidR="000216B8" w:rsidRPr="008D4247">
        <w:t xml:space="preserve"> the Bible or gospel </w:t>
      </w:r>
      <w:proofErr w:type="gramStart"/>
      <w:r w:rsidR="000216B8" w:rsidRPr="008D4247">
        <w:t>literature</w:t>
      </w:r>
      <w:proofErr w:type="gramEnd"/>
    </w:p>
    <w:p w14:paraId="06732048" w14:textId="2F81C7B6" w:rsidR="000216B8" w:rsidRPr="008D4247" w:rsidRDefault="009D76ED">
      <w:pPr>
        <w:pStyle w:val="ListParagraph"/>
        <w:numPr>
          <w:ilvl w:val="0"/>
          <w:numId w:val="41"/>
        </w:numPr>
      </w:pPr>
      <w:r w:rsidRPr="008D4247">
        <w:t xml:space="preserve">Other </w:t>
      </w:r>
      <w:r w:rsidR="000216B8" w:rsidRPr="008D4247">
        <w:t>(Please mention):</w:t>
      </w:r>
    </w:p>
    <w:p w14:paraId="09AA1279" w14:textId="77777777" w:rsidR="000216B8" w:rsidRPr="008D4247" w:rsidRDefault="000216B8">
      <w:pPr>
        <w:pStyle w:val="ListParagraph"/>
        <w:numPr>
          <w:ilvl w:val="0"/>
          <w:numId w:val="27"/>
        </w:numPr>
      </w:pPr>
      <w:r w:rsidRPr="008D4247">
        <w:t>How long have you been a Christian believer?</w:t>
      </w:r>
    </w:p>
    <w:p w14:paraId="5C9354CB" w14:textId="20D75B26" w:rsidR="000216B8" w:rsidRPr="008D4247" w:rsidRDefault="000216B8">
      <w:pPr>
        <w:pStyle w:val="ListParagraph"/>
        <w:numPr>
          <w:ilvl w:val="0"/>
          <w:numId w:val="42"/>
        </w:numPr>
      </w:pPr>
      <w:r w:rsidRPr="008D4247">
        <w:t xml:space="preserve">0-12 </w:t>
      </w:r>
      <w:r w:rsidR="009D76ED" w:rsidRPr="008D4247">
        <w:t>months</w:t>
      </w:r>
    </w:p>
    <w:p w14:paraId="1B28C95D" w14:textId="77777777" w:rsidR="000216B8" w:rsidRPr="008D4247" w:rsidRDefault="000216B8">
      <w:pPr>
        <w:pStyle w:val="ListParagraph"/>
        <w:numPr>
          <w:ilvl w:val="0"/>
          <w:numId w:val="42"/>
        </w:numPr>
      </w:pPr>
      <w:r w:rsidRPr="008D4247">
        <w:t>1-5 years</w:t>
      </w:r>
    </w:p>
    <w:p w14:paraId="06C1B18E" w14:textId="77777777" w:rsidR="000216B8" w:rsidRPr="008D4247" w:rsidRDefault="000216B8">
      <w:pPr>
        <w:pStyle w:val="ListParagraph"/>
        <w:numPr>
          <w:ilvl w:val="0"/>
          <w:numId w:val="42"/>
        </w:numPr>
      </w:pPr>
      <w:r w:rsidRPr="008D4247">
        <w:t>6-9 years</w:t>
      </w:r>
    </w:p>
    <w:p w14:paraId="4FC553FA" w14:textId="77777777" w:rsidR="000216B8" w:rsidRPr="008D4247" w:rsidRDefault="000216B8">
      <w:pPr>
        <w:pStyle w:val="ListParagraph"/>
        <w:numPr>
          <w:ilvl w:val="0"/>
          <w:numId w:val="42"/>
        </w:numPr>
      </w:pPr>
      <w:r w:rsidRPr="008D4247">
        <w:t xml:space="preserve">10-15 years </w:t>
      </w:r>
    </w:p>
    <w:p w14:paraId="60336AEB" w14:textId="77777777" w:rsidR="000216B8" w:rsidRPr="008D4247" w:rsidRDefault="000216B8">
      <w:pPr>
        <w:pStyle w:val="ListParagraph"/>
        <w:numPr>
          <w:ilvl w:val="0"/>
          <w:numId w:val="42"/>
        </w:numPr>
      </w:pPr>
      <w:r w:rsidRPr="008D4247">
        <w:t>15 years or more</w:t>
      </w:r>
    </w:p>
    <w:p w14:paraId="2F99B60E" w14:textId="00D085F8" w:rsidR="000216B8" w:rsidRPr="008D4247" w:rsidRDefault="00AC3BA3">
      <w:pPr>
        <w:pStyle w:val="ListParagraph"/>
        <w:numPr>
          <w:ilvl w:val="0"/>
          <w:numId w:val="27"/>
        </w:numPr>
      </w:pPr>
      <w:r w:rsidRPr="008D4247">
        <w:t>How do you define</w:t>
      </w:r>
      <w:r w:rsidR="000216B8" w:rsidRPr="008D4247">
        <w:t xml:space="preserve"> discipleship?</w:t>
      </w:r>
    </w:p>
    <w:p w14:paraId="4C7D0790" w14:textId="76C9BC52" w:rsidR="0084580D" w:rsidRPr="008D4247" w:rsidRDefault="009D76ED">
      <w:pPr>
        <w:pStyle w:val="ListParagraph"/>
        <w:numPr>
          <w:ilvl w:val="0"/>
          <w:numId w:val="43"/>
        </w:numPr>
      </w:pPr>
      <w:r w:rsidRPr="008D4247">
        <w:t>It is a</w:t>
      </w:r>
      <w:r w:rsidR="000216B8" w:rsidRPr="008D4247">
        <w:t xml:space="preserve">ccepting Jesus as Lord  </w:t>
      </w:r>
    </w:p>
    <w:p w14:paraId="4848576E" w14:textId="7CE1651C" w:rsidR="000216B8" w:rsidRDefault="0084580D">
      <w:pPr>
        <w:pStyle w:val="ListParagraph"/>
        <w:numPr>
          <w:ilvl w:val="0"/>
          <w:numId w:val="43"/>
        </w:numPr>
      </w:pPr>
      <w:r w:rsidRPr="008D4247">
        <w:t xml:space="preserve">Preaching </w:t>
      </w:r>
      <w:r w:rsidR="000216B8" w:rsidRPr="008D4247">
        <w:t>the gospel</w:t>
      </w:r>
    </w:p>
    <w:p w14:paraId="4F43D51E" w14:textId="77777777" w:rsidR="00632933" w:rsidRPr="008D4247" w:rsidRDefault="00632933">
      <w:pPr>
        <w:pStyle w:val="ListParagraph"/>
        <w:numPr>
          <w:ilvl w:val="0"/>
          <w:numId w:val="43"/>
        </w:numPr>
      </w:pPr>
      <w:r w:rsidRPr="008D4247">
        <w:t xml:space="preserve">It is the process of becoming more like </w:t>
      </w:r>
      <w:proofErr w:type="gramStart"/>
      <w:r w:rsidRPr="008D4247">
        <w:t>Jesus</w:t>
      </w:r>
      <w:proofErr w:type="gramEnd"/>
    </w:p>
    <w:p w14:paraId="1A4EF9F2" w14:textId="57CDF6C0" w:rsidR="000216B8" w:rsidRPr="008D4247" w:rsidRDefault="00F83C26">
      <w:pPr>
        <w:pStyle w:val="ListParagraph"/>
        <w:numPr>
          <w:ilvl w:val="0"/>
          <w:numId w:val="43"/>
        </w:numPr>
      </w:pPr>
      <w:r w:rsidRPr="008D4247">
        <w:t>It is p</w:t>
      </w:r>
      <w:r w:rsidR="009026F6" w:rsidRPr="008D4247">
        <w:t>ursuing spiritual disciplines such as p</w:t>
      </w:r>
      <w:r w:rsidR="000216B8" w:rsidRPr="008D4247">
        <w:t xml:space="preserve">rayer, Bible reading, fellowship, </w:t>
      </w:r>
      <w:r w:rsidR="009026F6" w:rsidRPr="008D4247">
        <w:t>giving tithes and offerings</w:t>
      </w:r>
      <w:r w:rsidR="000216B8" w:rsidRPr="008D4247">
        <w:t xml:space="preserve">, </w:t>
      </w:r>
      <w:proofErr w:type="gramStart"/>
      <w:r w:rsidR="000216B8" w:rsidRPr="008D4247">
        <w:t>fasting</w:t>
      </w:r>
      <w:proofErr w:type="gramEnd"/>
    </w:p>
    <w:p w14:paraId="62D76A5D" w14:textId="12F7BB0E" w:rsidR="000216B8" w:rsidRPr="008D4247" w:rsidRDefault="00F83C26">
      <w:pPr>
        <w:pStyle w:val="ListParagraph"/>
        <w:numPr>
          <w:ilvl w:val="0"/>
          <w:numId w:val="43"/>
        </w:numPr>
      </w:pPr>
      <w:r w:rsidRPr="008D4247">
        <w:t>It is r</w:t>
      </w:r>
      <w:r w:rsidR="002325B5" w:rsidRPr="008D4247">
        <w:t xml:space="preserve">egular </w:t>
      </w:r>
      <w:r w:rsidR="00932387" w:rsidRPr="008D4247">
        <w:t xml:space="preserve">Saturday </w:t>
      </w:r>
      <w:r w:rsidR="002325B5" w:rsidRPr="008D4247">
        <w:t xml:space="preserve">church </w:t>
      </w:r>
      <w:proofErr w:type="gramStart"/>
      <w:r w:rsidR="002325B5" w:rsidRPr="008D4247">
        <w:t>attendance</w:t>
      </w:r>
      <w:proofErr w:type="gramEnd"/>
    </w:p>
    <w:p w14:paraId="7D186D7D" w14:textId="77777777" w:rsidR="000216B8" w:rsidRPr="008D4247" w:rsidRDefault="000216B8">
      <w:pPr>
        <w:pStyle w:val="ListParagraph"/>
        <w:numPr>
          <w:ilvl w:val="0"/>
          <w:numId w:val="27"/>
        </w:numPr>
      </w:pPr>
      <w:r w:rsidRPr="008D4247">
        <w:t>There are organized discipleship programs in your church.</w:t>
      </w:r>
    </w:p>
    <w:p w14:paraId="2D2D5058" w14:textId="77777777" w:rsidR="000216B8" w:rsidRPr="008D4247" w:rsidRDefault="000216B8">
      <w:pPr>
        <w:pStyle w:val="ListParagraph"/>
        <w:numPr>
          <w:ilvl w:val="1"/>
          <w:numId w:val="27"/>
        </w:numPr>
      </w:pPr>
      <w:r w:rsidRPr="008D4247">
        <w:t xml:space="preserve">Strongly </w:t>
      </w:r>
      <w:proofErr w:type="gramStart"/>
      <w:r w:rsidRPr="008D4247">
        <w:t>agree</w:t>
      </w:r>
      <w:proofErr w:type="gramEnd"/>
    </w:p>
    <w:p w14:paraId="3E70043B" w14:textId="77777777" w:rsidR="000216B8" w:rsidRPr="008D4247" w:rsidRDefault="000216B8">
      <w:pPr>
        <w:pStyle w:val="ListParagraph"/>
        <w:numPr>
          <w:ilvl w:val="1"/>
          <w:numId w:val="27"/>
        </w:numPr>
      </w:pPr>
      <w:r w:rsidRPr="008D4247">
        <w:t>Agree</w:t>
      </w:r>
    </w:p>
    <w:p w14:paraId="6A5F111D" w14:textId="341133A9" w:rsidR="000216B8" w:rsidRPr="008D4247" w:rsidRDefault="00274232">
      <w:pPr>
        <w:pStyle w:val="ListParagraph"/>
        <w:numPr>
          <w:ilvl w:val="1"/>
          <w:numId w:val="27"/>
        </w:numPr>
      </w:pPr>
      <w:r w:rsidRPr="008D4247">
        <w:t xml:space="preserve">Somewhat </w:t>
      </w:r>
      <w:proofErr w:type="gramStart"/>
      <w:r w:rsidR="000216B8" w:rsidRPr="008D4247">
        <w:t>agree</w:t>
      </w:r>
      <w:proofErr w:type="gramEnd"/>
    </w:p>
    <w:p w14:paraId="5C2082E4" w14:textId="77777777" w:rsidR="000216B8" w:rsidRPr="008D4247" w:rsidRDefault="000216B8">
      <w:pPr>
        <w:pStyle w:val="ListParagraph"/>
        <w:numPr>
          <w:ilvl w:val="1"/>
          <w:numId w:val="27"/>
        </w:numPr>
      </w:pPr>
      <w:r w:rsidRPr="008D4247">
        <w:t>Disagree</w:t>
      </w:r>
    </w:p>
    <w:p w14:paraId="664A3A3F" w14:textId="77777777" w:rsidR="000216B8" w:rsidRPr="008D4247" w:rsidRDefault="000216B8">
      <w:pPr>
        <w:pStyle w:val="ListParagraph"/>
        <w:numPr>
          <w:ilvl w:val="1"/>
          <w:numId w:val="27"/>
        </w:numPr>
      </w:pPr>
      <w:r w:rsidRPr="008D4247">
        <w:t xml:space="preserve">Strongly </w:t>
      </w:r>
      <w:proofErr w:type="gramStart"/>
      <w:r w:rsidRPr="008D4247">
        <w:t>disagree</w:t>
      </w:r>
      <w:proofErr w:type="gramEnd"/>
    </w:p>
    <w:p w14:paraId="48A95F6C" w14:textId="47469CF1" w:rsidR="000216B8" w:rsidRPr="008D4247" w:rsidRDefault="000216B8">
      <w:pPr>
        <w:pStyle w:val="ListParagraph"/>
        <w:numPr>
          <w:ilvl w:val="0"/>
          <w:numId w:val="27"/>
        </w:numPr>
      </w:pPr>
      <w:r w:rsidRPr="008D4247">
        <w:lastRenderedPageBreak/>
        <w:t>How many discipleship programs have you attended</w:t>
      </w:r>
      <w:r w:rsidR="00274232" w:rsidRPr="008D4247">
        <w:t xml:space="preserve"> since your conversion to Christ?</w:t>
      </w:r>
    </w:p>
    <w:p w14:paraId="24BE9897" w14:textId="4B9C2D47" w:rsidR="000216B8" w:rsidRPr="008D4247" w:rsidRDefault="0084580D">
      <w:pPr>
        <w:pStyle w:val="ListParagraph"/>
        <w:numPr>
          <w:ilvl w:val="0"/>
          <w:numId w:val="44"/>
        </w:numPr>
      </w:pPr>
      <w:r w:rsidRPr="008D4247">
        <w:t xml:space="preserve">I do not </w:t>
      </w:r>
      <w:proofErr w:type="gramStart"/>
      <w:r w:rsidRPr="008D4247">
        <w:t>know</w:t>
      </w:r>
      <w:proofErr w:type="gramEnd"/>
    </w:p>
    <w:p w14:paraId="3EF090FA" w14:textId="0BE3E7B2" w:rsidR="000216B8" w:rsidRPr="008D4247" w:rsidRDefault="0084580D">
      <w:pPr>
        <w:pStyle w:val="ListParagraph"/>
        <w:numPr>
          <w:ilvl w:val="0"/>
          <w:numId w:val="44"/>
        </w:numPr>
      </w:pPr>
      <w:r w:rsidRPr="008D4247">
        <w:t>1-</w:t>
      </w:r>
      <w:r w:rsidR="00632933">
        <w:t>4</w:t>
      </w:r>
    </w:p>
    <w:p w14:paraId="2DF6A289" w14:textId="3FF9C1E7" w:rsidR="000216B8" w:rsidRPr="008D4247" w:rsidRDefault="00632933">
      <w:pPr>
        <w:pStyle w:val="ListParagraph"/>
        <w:numPr>
          <w:ilvl w:val="0"/>
          <w:numId w:val="44"/>
        </w:numPr>
      </w:pPr>
      <w:r>
        <w:t>5-8</w:t>
      </w:r>
    </w:p>
    <w:p w14:paraId="69C621D5" w14:textId="24AD67E4" w:rsidR="000216B8" w:rsidRPr="008D4247" w:rsidRDefault="00CB2FC0">
      <w:pPr>
        <w:pStyle w:val="ListParagraph"/>
        <w:numPr>
          <w:ilvl w:val="0"/>
          <w:numId w:val="44"/>
        </w:numPr>
      </w:pPr>
      <w:r>
        <w:t>N</w:t>
      </w:r>
      <w:r w:rsidR="00C807ED">
        <w:t>ine</w:t>
      </w:r>
      <w:r w:rsidR="00632933" w:rsidRPr="008D4247">
        <w:t xml:space="preserve"> </w:t>
      </w:r>
      <w:r w:rsidR="0084580D" w:rsidRPr="008D4247">
        <w:t>or more</w:t>
      </w:r>
    </w:p>
    <w:p w14:paraId="48A67FF8" w14:textId="551FB196" w:rsidR="000216B8" w:rsidRPr="008D4247" w:rsidRDefault="000216B8">
      <w:pPr>
        <w:pStyle w:val="ListParagraph"/>
        <w:numPr>
          <w:ilvl w:val="0"/>
          <w:numId w:val="27"/>
        </w:numPr>
      </w:pPr>
      <w:r w:rsidRPr="008D4247">
        <w:t xml:space="preserve">What kind of ministry role </w:t>
      </w:r>
      <w:r w:rsidR="00562EF2" w:rsidRPr="008D4247">
        <w:t>do you hold</w:t>
      </w:r>
      <w:r w:rsidRPr="008D4247">
        <w:t xml:space="preserve"> in </w:t>
      </w:r>
      <w:r w:rsidR="00562EF2" w:rsidRPr="008D4247">
        <w:t xml:space="preserve">your </w:t>
      </w:r>
      <w:r w:rsidRPr="008D4247">
        <w:t>church</w:t>
      </w:r>
      <w:r w:rsidR="00B33F22" w:rsidRPr="008D4247">
        <w:t>?</w:t>
      </w:r>
      <w:r w:rsidRPr="008D4247">
        <w:t xml:space="preserve"> (</w:t>
      </w:r>
      <w:r w:rsidR="00B33F22" w:rsidRPr="008D4247">
        <w:t>P</w:t>
      </w:r>
      <w:r w:rsidRPr="008D4247">
        <w:t>lease circle your prominent role</w:t>
      </w:r>
      <w:r w:rsidR="00B33F22" w:rsidRPr="008D4247">
        <w:t>.</w:t>
      </w:r>
      <w:r w:rsidRPr="008D4247">
        <w:t>)</w:t>
      </w:r>
    </w:p>
    <w:p w14:paraId="368835FF" w14:textId="77777777" w:rsidR="000216B8" w:rsidRPr="008D4247" w:rsidRDefault="000216B8">
      <w:pPr>
        <w:pStyle w:val="ListParagraph"/>
        <w:numPr>
          <w:ilvl w:val="0"/>
          <w:numId w:val="45"/>
        </w:numPr>
      </w:pPr>
      <w:r w:rsidRPr="008D4247">
        <w:t>Pastor or elder</w:t>
      </w:r>
    </w:p>
    <w:p w14:paraId="228C3681" w14:textId="01BA069C" w:rsidR="000216B8" w:rsidRPr="008D4247" w:rsidRDefault="000216B8">
      <w:pPr>
        <w:pStyle w:val="ListParagraph"/>
        <w:numPr>
          <w:ilvl w:val="0"/>
          <w:numId w:val="45"/>
        </w:numPr>
      </w:pPr>
      <w:r w:rsidRPr="008D4247">
        <w:t>Deacon</w:t>
      </w:r>
      <w:r w:rsidR="004762AA" w:rsidRPr="008D4247">
        <w:t xml:space="preserve">, </w:t>
      </w:r>
      <w:r w:rsidRPr="008D4247">
        <w:t>administrator</w:t>
      </w:r>
      <w:r w:rsidR="004762AA" w:rsidRPr="008D4247">
        <w:t>,</w:t>
      </w:r>
      <w:r w:rsidRPr="008D4247">
        <w:t xml:space="preserve"> or full-time church staff</w:t>
      </w:r>
    </w:p>
    <w:p w14:paraId="7813B58C" w14:textId="6F62A68E" w:rsidR="000216B8" w:rsidRPr="008D4247" w:rsidRDefault="000216B8">
      <w:pPr>
        <w:pStyle w:val="ListParagraph"/>
        <w:numPr>
          <w:ilvl w:val="0"/>
          <w:numId w:val="45"/>
        </w:numPr>
      </w:pPr>
      <w:r w:rsidRPr="008D4247">
        <w:t>Children</w:t>
      </w:r>
      <w:r w:rsidR="00562EF2" w:rsidRPr="008D4247">
        <w:t>’s</w:t>
      </w:r>
      <w:r w:rsidRPr="008D4247">
        <w:t xml:space="preserve"> </w:t>
      </w:r>
      <w:r w:rsidR="00253731" w:rsidRPr="008D4247">
        <w:t>minister</w:t>
      </w:r>
    </w:p>
    <w:p w14:paraId="2728AF07" w14:textId="19315E71" w:rsidR="000216B8" w:rsidRPr="008D4247" w:rsidRDefault="000216B8">
      <w:pPr>
        <w:pStyle w:val="ListParagraph"/>
        <w:numPr>
          <w:ilvl w:val="0"/>
          <w:numId w:val="45"/>
        </w:numPr>
      </w:pPr>
      <w:r w:rsidRPr="008D4247">
        <w:t xml:space="preserve">Youth </w:t>
      </w:r>
      <w:r w:rsidR="00253731" w:rsidRPr="008D4247">
        <w:t>minister</w:t>
      </w:r>
    </w:p>
    <w:p w14:paraId="5ECF5A0F" w14:textId="77777777" w:rsidR="000216B8" w:rsidRPr="008D4247" w:rsidRDefault="000216B8">
      <w:pPr>
        <w:pStyle w:val="ListParagraph"/>
        <w:numPr>
          <w:ilvl w:val="0"/>
          <w:numId w:val="45"/>
        </w:numPr>
      </w:pPr>
      <w:r w:rsidRPr="008D4247">
        <w:t>Cell group leader or co-leader</w:t>
      </w:r>
    </w:p>
    <w:p w14:paraId="53BEEC55" w14:textId="60AD7707" w:rsidR="000216B8" w:rsidRPr="008D4247" w:rsidRDefault="000216B8">
      <w:pPr>
        <w:pStyle w:val="ListParagraph"/>
        <w:numPr>
          <w:ilvl w:val="0"/>
          <w:numId w:val="45"/>
        </w:numPr>
      </w:pPr>
      <w:r w:rsidRPr="008D4247">
        <w:t>Worship team</w:t>
      </w:r>
      <w:r w:rsidR="00253731" w:rsidRPr="008D4247">
        <w:t xml:space="preserve"> leader</w:t>
      </w:r>
    </w:p>
    <w:p w14:paraId="5E7D4E85" w14:textId="45F2B361" w:rsidR="000216B8" w:rsidRPr="008D4247" w:rsidRDefault="00562EF2">
      <w:pPr>
        <w:pStyle w:val="ListParagraph"/>
        <w:numPr>
          <w:ilvl w:val="0"/>
          <w:numId w:val="45"/>
        </w:numPr>
      </w:pPr>
      <w:r w:rsidRPr="008D4247">
        <w:t xml:space="preserve">Other </w:t>
      </w:r>
      <w:r w:rsidR="000216B8" w:rsidRPr="008D4247">
        <w:t xml:space="preserve">(please mention): </w:t>
      </w:r>
    </w:p>
    <w:p w14:paraId="083A35C3" w14:textId="5AB8ED77" w:rsidR="000216B8" w:rsidRPr="008D4247" w:rsidRDefault="000216B8">
      <w:pPr>
        <w:pStyle w:val="ListParagraph"/>
        <w:numPr>
          <w:ilvl w:val="0"/>
          <w:numId w:val="27"/>
        </w:numPr>
      </w:pPr>
      <w:r w:rsidRPr="008D4247">
        <w:t xml:space="preserve">How many years have you </w:t>
      </w:r>
      <w:r w:rsidR="00562EF2" w:rsidRPr="008D4247">
        <w:t>held</w:t>
      </w:r>
      <w:r w:rsidRPr="008D4247">
        <w:t xml:space="preserve"> this ministry role?</w:t>
      </w:r>
    </w:p>
    <w:p w14:paraId="2C360DD7" w14:textId="7D03EBE1" w:rsidR="000216B8" w:rsidRPr="008D4247" w:rsidRDefault="0084580D">
      <w:pPr>
        <w:pStyle w:val="ListParagraph"/>
        <w:numPr>
          <w:ilvl w:val="0"/>
          <w:numId w:val="46"/>
        </w:numPr>
      </w:pPr>
      <w:r w:rsidRPr="008D4247">
        <w:t>0-12 months</w:t>
      </w:r>
    </w:p>
    <w:p w14:paraId="30BDC241" w14:textId="1EB653CC" w:rsidR="000216B8" w:rsidRPr="008D4247" w:rsidRDefault="00632933">
      <w:pPr>
        <w:pStyle w:val="ListParagraph"/>
        <w:numPr>
          <w:ilvl w:val="0"/>
          <w:numId w:val="46"/>
        </w:numPr>
      </w:pPr>
      <w:r>
        <w:t>1</w:t>
      </w:r>
      <w:r w:rsidR="000216B8" w:rsidRPr="008D4247">
        <w:t>-</w:t>
      </w:r>
      <w:r>
        <w:t>5</w:t>
      </w:r>
      <w:r w:rsidR="000216B8" w:rsidRPr="008D4247">
        <w:t xml:space="preserve"> years</w:t>
      </w:r>
    </w:p>
    <w:p w14:paraId="663CDB40" w14:textId="0E1CAA6C" w:rsidR="0084580D" w:rsidRPr="008D4247" w:rsidRDefault="00632933">
      <w:pPr>
        <w:pStyle w:val="ListParagraph"/>
        <w:numPr>
          <w:ilvl w:val="0"/>
          <w:numId w:val="46"/>
        </w:numPr>
      </w:pPr>
      <w:r>
        <w:t>6</w:t>
      </w:r>
      <w:r w:rsidR="0084580D" w:rsidRPr="008D4247">
        <w:t>-</w:t>
      </w:r>
      <w:r>
        <w:t>10</w:t>
      </w:r>
      <w:r w:rsidR="0084580D" w:rsidRPr="008D4247">
        <w:t xml:space="preserve"> years</w:t>
      </w:r>
    </w:p>
    <w:p w14:paraId="1727DB4E" w14:textId="7CC2AF7F" w:rsidR="0084580D" w:rsidRPr="008D4247" w:rsidRDefault="0084580D">
      <w:pPr>
        <w:pStyle w:val="ListParagraph"/>
        <w:numPr>
          <w:ilvl w:val="0"/>
          <w:numId w:val="46"/>
        </w:numPr>
      </w:pPr>
      <w:r w:rsidRPr="008D4247">
        <w:t xml:space="preserve">More than </w:t>
      </w:r>
      <w:r w:rsidR="00632933">
        <w:t>ten</w:t>
      </w:r>
      <w:r w:rsidR="00632933" w:rsidRPr="008D4247">
        <w:t xml:space="preserve"> </w:t>
      </w:r>
      <w:r w:rsidRPr="008D4247">
        <w:t>years</w:t>
      </w:r>
    </w:p>
    <w:p w14:paraId="5313B8FA" w14:textId="265C2636" w:rsidR="000216B8" w:rsidRPr="008D4247" w:rsidRDefault="000216B8">
      <w:pPr>
        <w:pStyle w:val="ListParagraph"/>
        <w:numPr>
          <w:ilvl w:val="0"/>
          <w:numId w:val="27"/>
        </w:numPr>
      </w:pPr>
      <w:r w:rsidRPr="008D4247">
        <w:t xml:space="preserve">You have </w:t>
      </w:r>
      <w:r w:rsidR="00A82697" w:rsidRPr="008D4247">
        <w:t xml:space="preserve">received </w:t>
      </w:r>
      <w:r w:rsidRPr="008D4247">
        <w:t>proper training for your ministry role.</w:t>
      </w:r>
    </w:p>
    <w:p w14:paraId="36AC35D9" w14:textId="77777777" w:rsidR="000216B8" w:rsidRPr="008D4247" w:rsidRDefault="000216B8">
      <w:pPr>
        <w:pStyle w:val="ListParagraph"/>
        <w:numPr>
          <w:ilvl w:val="0"/>
          <w:numId w:val="47"/>
        </w:numPr>
      </w:pPr>
      <w:r w:rsidRPr="008D4247">
        <w:t xml:space="preserve">Strongly </w:t>
      </w:r>
      <w:proofErr w:type="gramStart"/>
      <w:r w:rsidRPr="008D4247">
        <w:t>agree</w:t>
      </w:r>
      <w:proofErr w:type="gramEnd"/>
    </w:p>
    <w:p w14:paraId="079A964F" w14:textId="77777777" w:rsidR="000216B8" w:rsidRPr="008D4247" w:rsidRDefault="000216B8">
      <w:pPr>
        <w:pStyle w:val="ListParagraph"/>
        <w:numPr>
          <w:ilvl w:val="0"/>
          <w:numId w:val="47"/>
        </w:numPr>
      </w:pPr>
      <w:r w:rsidRPr="008D4247">
        <w:t>Agree</w:t>
      </w:r>
    </w:p>
    <w:p w14:paraId="50850B52" w14:textId="736DF1FD" w:rsidR="000216B8" w:rsidRPr="008D4247" w:rsidRDefault="00A82697">
      <w:pPr>
        <w:pStyle w:val="ListParagraph"/>
        <w:numPr>
          <w:ilvl w:val="0"/>
          <w:numId w:val="47"/>
        </w:numPr>
      </w:pPr>
      <w:r w:rsidRPr="008D4247">
        <w:t xml:space="preserve">Somewhat </w:t>
      </w:r>
      <w:proofErr w:type="gramStart"/>
      <w:r w:rsidR="000216B8" w:rsidRPr="008D4247">
        <w:t>agree</w:t>
      </w:r>
      <w:proofErr w:type="gramEnd"/>
    </w:p>
    <w:p w14:paraId="1B103297" w14:textId="77777777" w:rsidR="000216B8" w:rsidRPr="008D4247" w:rsidRDefault="000216B8">
      <w:pPr>
        <w:pStyle w:val="ListParagraph"/>
        <w:numPr>
          <w:ilvl w:val="0"/>
          <w:numId w:val="47"/>
        </w:numPr>
      </w:pPr>
      <w:r w:rsidRPr="008D4247">
        <w:t>Disagree</w:t>
      </w:r>
    </w:p>
    <w:p w14:paraId="5771909D" w14:textId="77777777" w:rsidR="000216B8" w:rsidRPr="008D4247" w:rsidRDefault="000216B8">
      <w:pPr>
        <w:pStyle w:val="ListParagraph"/>
        <w:numPr>
          <w:ilvl w:val="0"/>
          <w:numId w:val="47"/>
        </w:numPr>
      </w:pPr>
      <w:r w:rsidRPr="008D4247">
        <w:t xml:space="preserve">Strongly </w:t>
      </w:r>
      <w:proofErr w:type="gramStart"/>
      <w:r w:rsidRPr="008D4247">
        <w:t>disagree</w:t>
      </w:r>
      <w:proofErr w:type="gramEnd"/>
    </w:p>
    <w:p w14:paraId="3AC5B4FF" w14:textId="77777777" w:rsidR="000216B8" w:rsidRPr="008D4247" w:rsidRDefault="000216B8">
      <w:pPr>
        <w:pStyle w:val="ListParagraph"/>
        <w:numPr>
          <w:ilvl w:val="0"/>
          <w:numId w:val="27"/>
        </w:numPr>
      </w:pPr>
      <w:r w:rsidRPr="008D4247">
        <w:t>There are regular leadership training and development programs in your church.</w:t>
      </w:r>
    </w:p>
    <w:p w14:paraId="4DBD6BEF" w14:textId="77777777" w:rsidR="000216B8" w:rsidRPr="008D4247" w:rsidRDefault="000216B8">
      <w:pPr>
        <w:pStyle w:val="ListParagraph"/>
        <w:numPr>
          <w:ilvl w:val="0"/>
          <w:numId w:val="48"/>
        </w:numPr>
      </w:pPr>
      <w:r w:rsidRPr="008D4247">
        <w:t xml:space="preserve">Strongly </w:t>
      </w:r>
      <w:proofErr w:type="gramStart"/>
      <w:r w:rsidRPr="008D4247">
        <w:t>agree</w:t>
      </w:r>
      <w:proofErr w:type="gramEnd"/>
    </w:p>
    <w:p w14:paraId="76E28CBB" w14:textId="77777777" w:rsidR="000216B8" w:rsidRPr="008D4247" w:rsidRDefault="000216B8">
      <w:pPr>
        <w:pStyle w:val="ListParagraph"/>
        <w:numPr>
          <w:ilvl w:val="0"/>
          <w:numId w:val="48"/>
        </w:numPr>
      </w:pPr>
      <w:r w:rsidRPr="008D4247">
        <w:t>Agree</w:t>
      </w:r>
    </w:p>
    <w:p w14:paraId="6C3DEB20" w14:textId="336EE41A" w:rsidR="000216B8" w:rsidRPr="008D4247" w:rsidRDefault="00C56BC5">
      <w:pPr>
        <w:pStyle w:val="ListParagraph"/>
        <w:numPr>
          <w:ilvl w:val="0"/>
          <w:numId w:val="48"/>
        </w:numPr>
      </w:pPr>
      <w:r w:rsidRPr="008D4247">
        <w:t xml:space="preserve">Somewhat </w:t>
      </w:r>
      <w:proofErr w:type="gramStart"/>
      <w:r w:rsidR="000216B8" w:rsidRPr="008D4247">
        <w:t>agree</w:t>
      </w:r>
      <w:proofErr w:type="gramEnd"/>
    </w:p>
    <w:p w14:paraId="1E721AF2" w14:textId="77777777" w:rsidR="000216B8" w:rsidRPr="008D4247" w:rsidRDefault="000216B8">
      <w:pPr>
        <w:pStyle w:val="ListParagraph"/>
        <w:numPr>
          <w:ilvl w:val="0"/>
          <w:numId w:val="48"/>
        </w:numPr>
      </w:pPr>
      <w:r w:rsidRPr="008D4247">
        <w:t>Disagree</w:t>
      </w:r>
    </w:p>
    <w:p w14:paraId="1A80742F" w14:textId="77777777" w:rsidR="000216B8" w:rsidRPr="008D4247" w:rsidRDefault="000216B8">
      <w:pPr>
        <w:pStyle w:val="ListParagraph"/>
        <w:numPr>
          <w:ilvl w:val="0"/>
          <w:numId w:val="48"/>
        </w:numPr>
      </w:pPr>
      <w:r w:rsidRPr="008D4247">
        <w:t xml:space="preserve">Strongly </w:t>
      </w:r>
      <w:proofErr w:type="gramStart"/>
      <w:r w:rsidRPr="008D4247">
        <w:t>disagree</w:t>
      </w:r>
      <w:proofErr w:type="gramEnd"/>
    </w:p>
    <w:p w14:paraId="4CF5E060" w14:textId="3EFA9A73" w:rsidR="000216B8" w:rsidRPr="008D4247" w:rsidRDefault="000216B8">
      <w:pPr>
        <w:pStyle w:val="ListParagraph"/>
        <w:numPr>
          <w:ilvl w:val="0"/>
          <w:numId w:val="27"/>
        </w:numPr>
      </w:pPr>
      <w:r w:rsidRPr="008D4247">
        <w:t xml:space="preserve">You </w:t>
      </w:r>
      <w:proofErr w:type="gramStart"/>
      <w:r w:rsidR="00783E52" w:rsidRPr="008D4247">
        <w:t xml:space="preserve">have </w:t>
      </w:r>
      <w:r w:rsidRPr="008D4247">
        <w:t>the opportunity to</w:t>
      </w:r>
      <w:proofErr w:type="gramEnd"/>
      <w:r w:rsidRPr="008D4247">
        <w:t xml:space="preserve"> go </w:t>
      </w:r>
      <w:r w:rsidR="00783E52" w:rsidRPr="008D4247">
        <w:t xml:space="preserve">outside </w:t>
      </w:r>
      <w:r w:rsidRPr="008D4247">
        <w:t xml:space="preserve">your church to </w:t>
      </w:r>
      <w:r w:rsidR="00783E52" w:rsidRPr="008D4247">
        <w:t xml:space="preserve">receive </w:t>
      </w:r>
      <w:r w:rsidRPr="008D4247">
        <w:t>leadership training.</w:t>
      </w:r>
    </w:p>
    <w:p w14:paraId="0FADB0A6" w14:textId="77777777" w:rsidR="000216B8" w:rsidRPr="008D4247" w:rsidRDefault="000216B8">
      <w:pPr>
        <w:pStyle w:val="ListParagraph"/>
        <w:numPr>
          <w:ilvl w:val="1"/>
          <w:numId w:val="27"/>
        </w:numPr>
      </w:pPr>
      <w:r w:rsidRPr="008D4247">
        <w:t xml:space="preserve">Strongly </w:t>
      </w:r>
      <w:proofErr w:type="gramStart"/>
      <w:r w:rsidRPr="008D4247">
        <w:t>agree</w:t>
      </w:r>
      <w:proofErr w:type="gramEnd"/>
    </w:p>
    <w:p w14:paraId="155E87C1" w14:textId="77777777" w:rsidR="000216B8" w:rsidRPr="008D4247" w:rsidRDefault="000216B8">
      <w:pPr>
        <w:pStyle w:val="ListParagraph"/>
        <w:numPr>
          <w:ilvl w:val="1"/>
          <w:numId w:val="27"/>
        </w:numPr>
      </w:pPr>
      <w:r w:rsidRPr="008D4247">
        <w:t>Agree</w:t>
      </w:r>
    </w:p>
    <w:p w14:paraId="668ABA79" w14:textId="404F6838" w:rsidR="000216B8" w:rsidRPr="008D4247" w:rsidRDefault="00783E52">
      <w:pPr>
        <w:pStyle w:val="ListParagraph"/>
        <w:numPr>
          <w:ilvl w:val="1"/>
          <w:numId w:val="27"/>
        </w:numPr>
      </w:pPr>
      <w:r w:rsidRPr="008D4247">
        <w:t xml:space="preserve">Somewhat </w:t>
      </w:r>
      <w:proofErr w:type="gramStart"/>
      <w:r w:rsidR="000216B8" w:rsidRPr="008D4247">
        <w:t>agree</w:t>
      </w:r>
      <w:proofErr w:type="gramEnd"/>
    </w:p>
    <w:p w14:paraId="7320991C" w14:textId="77777777" w:rsidR="000216B8" w:rsidRPr="008D4247" w:rsidRDefault="000216B8">
      <w:pPr>
        <w:pStyle w:val="ListParagraph"/>
        <w:numPr>
          <w:ilvl w:val="1"/>
          <w:numId w:val="27"/>
        </w:numPr>
      </w:pPr>
      <w:r w:rsidRPr="008D4247">
        <w:t>Disagree</w:t>
      </w:r>
    </w:p>
    <w:p w14:paraId="449EA941" w14:textId="77777777" w:rsidR="000216B8" w:rsidRPr="008D4247" w:rsidRDefault="000216B8">
      <w:pPr>
        <w:pStyle w:val="ListParagraph"/>
        <w:numPr>
          <w:ilvl w:val="1"/>
          <w:numId w:val="27"/>
        </w:numPr>
      </w:pPr>
      <w:r w:rsidRPr="008D4247">
        <w:t xml:space="preserve">Strongly </w:t>
      </w:r>
      <w:proofErr w:type="gramStart"/>
      <w:r w:rsidRPr="008D4247">
        <w:t>disagree</w:t>
      </w:r>
      <w:proofErr w:type="gramEnd"/>
    </w:p>
    <w:p w14:paraId="15CFF39D" w14:textId="23DAE1EB" w:rsidR="000216B8" w:rsidRPr="008D4247" w:rsidRDefault="00783E52">
      <w:pPr>
        <w:pStyle w:val="ListParagraph"/>
        <w:numPr>
          <w:ilvl w:val="0"/>
          <w:numId w:val="27"/>
        </w:numPr>
      </w:pPr>
      <w:r w:rsidRPr="008D4247">
        <w:t>Describe y</w:t>
      </w:r>
      <w:r w:rsidR="000216B8" w:rsidRPr="008D4247">
        <w:t>our training experience:</w:t>
      </w:r>
    </w:p>
    <w:p w14:paraId="65C18F12" w14:textId="77777777" w:rsidR="000216B8" w:rsidRPr="008D4247" w:rsidRDefault="000216B8">
      <w:pPr>
        <w:pStyle w:val="ListParagraph"/>
        <w:numPr>
          <w:ilvl w:val="1"/>
          <w:numId w:val="27"/>
        </w:numPr>
      </w:pPr>
      <w:r w:rsidRPr="008D4247">
        <w:t>Non-formal (2-7 days training)</w:t>
      </w:r>
    </w:p>
    <w:p w14:paraId="4D9A98DA" w14:textId="77777777" w:rsidR="000216B8" w:rsidRPr="008D4247" w:rsidRDefault="000216B8">
      <w:pPr>
        <w:pStyle w:val="ListParagraph"/>
        <w:numPr>
          <w:ilvl w:val="1"/>
          <w:numId w:val="27"/>
        </w:numPr>
      </w:pPr>
      <w:r w:rsidRPr="008D4247">
        <w:t>Basic (2-5 months training)</w:t>
      </w:r>
    </w:p>
    <w:p w14:paraId="3EE6D1F1" w14:textId="77777777" w:rsidR="000216B8" w:rsidRPr="008D4247" w:rsidRDefault="000216B8">
      <w:pPr>
        <w:pStyle w:val="ListParagraph"/>
        <w:numPr>
          <w:ilvl w:val="1"/>
          <w:numId w:val="27"/>
        </w:numPr>
      </w:pPr>
      <w:r w:rsidRPr="008D4247">
        <w:t>Certificate level (6-12 months training)</w:t>
      </w:r>
    </w:p>
    <w:p w14:paraId="3810CFDC" w14:textId="77777777" w:rsidR="000216B8" w:rsidRPr="008D4247" w:rsidRDefault="000216B8">
      <w:pPr>
        <w:pStyle w:val="ListParagraph"/>
        <w:numPr>
          <w:ilvl w:val="1"/>
          <w:numId w:val="27"/>
        </w:numPr>
      </w:pPr>
      <w:r w:rsidRPr="008D4247">
        <w:t>Diploma level (1-2 years)</w:t>
      </w:r>
    </w:p>
    <w:p w14:paraId="7803056F" w14:textId="77777777" w:rsidR="000216B8" w:rsidRPr="008D4247" w:rsidRDefault="000216B8">
      <w:pPr>
        <w:pStyle w:val="ListParagraph"/>
        <w:numPr>
          <w:ilvl w:val="1"/>
          <w:numId w:val="27"/>
        </w:numPr>
      </w:pPr>
      <w:r w:rsidRPr="008D4247">
        <w:t>Bachelor level (B.Th. or equivalent)</w:t>
      </w:r>
    </w:p>
    <w:p w14:paraId="26F45D5A" w14:textId="51C3284D" w:rsidR="000216B8" w:rsidRDefault="000216B8">
      <w:pPr>
        <w:pStyle w:val="ListParagraph"/>
        <w:numPr>
          <w:ilvl w:val="1"/>
          <w:numId w:val="27"/>
        </w:numPr>
      </w:pPr>
      <w:proofErr w:type="gramStart"/>
      <w:r w:rsidRPr="008D4247">
        <w:t>Masters</w:t>
      </w:r>
      <w:proofErr w:type="gramEnd"/>
      <w:r w:rsidRPr="008D4247">
        <w:t xml:space="preserve"> level (MDiv or equivalent)</w:t>
      </w:r>
    </w:p>
    <w:p w14:paraId="46EDF015" w14:textId="603FEB0D" w:rsidR="00700B90" w:rsidRDefault="00700B90" w:rsidP="00700B90"/>
    <w:p w14:paraId="0F292B31" w14:textId="67E849C8" w:rsidR="00700B90" w:rsidRDefault="00700B90" w:rsidP="00700B90"/>
    <w:p w14:paraId="55636355" w14:textId="77777777" w:rsidR="00700B90" w:rsidRPr="008D4247" w:rsidRDefault="00700B90" w:rsidP="00572430"/>
    <w:p w14:paraId="07ADFA13" w14:textId="79DDB527" w:rsidR="000216B8" w:rsidRPr="008D4247" w:rsidRDefault="000216B8">
      <w:pPr>
        <w:pStyle w:val="ListParagraph"/>
        <w:numPr>
          <w:ilvl w:val="0"/>
          <w:numId w:val="27"/>
        </w:numPr>
        <w:pBdr>
          <w:top w:val="nil"/>
          <w:left w:val="nil"/>
          <w:bottom w:val="nil"/>
          <w:right w:val="nil"/>
          <w:between w:val="nil"/>
          <w:bar w:val="nil"/>
        </w:pBdr>
      </w:pPr>
      <w:r w:rsidRPr="008D4247">
        <w:lastRenderedPageBreak/>
        <w:t xml:space="preserve">What was/is the size of your church? </w:t>
      </w:r>
      <w:r w:rsidR="009A28D6" w:rsidRPr="008D4247">
        <w:t>P</w:t>
      </w:r>
      <w:r w:rsidRPr="008D4247">
        <w:t>lease mention the number of believers)</w:t>
      </w:r>
    </w:p>
    <w:p w14:paraId="01882F2B" w14:textId="09770042" w:rsidR="00C807ED" w:rsidRPr="008D4247" w:rsidRDefault="00C807ED">
      <w:pPr>
        <w:pStyle w:val="ListParagraph"/>
        <w:numPr>
          <w:ilvl w:val="0"/>
          <w:numId w:val="49"/>
        </w:numPr>
        <w:pBdr>
          <w:top w:val="nil"/>
          <w:left w:val="nil"/>
          <w:bottom w:val="nil"/>
          <w:right w:val="nil"/>
          <w:between w:val="nil"/>
          <w:bar w:val="nil"/>
        </w:pBdr>
      </w:pPr>
      <w:r w:rsidRPr="008D4247">
        <w:t>When it started</w:t>
      </w:r>
      <w:r>
        <w:t xml:space="preserve">, started </w:t>
      </w:r>
      <w:proofErr w:type="spellStart"/>
      <w:proofErr w:type="gramStart"/>
      <w:r>
        <w:t>year:_</w:t>
      </w:r>
      <w:proofErr w:type="gramEnd"/>
      <w:r>
        <w:t>____________size</w:t>
      </w:r>
      <w:proofErr w:type="spellEnd"/>
      <w:r>
        <w:t>:</w:t>
      </w:r>
    </w:p>
    <w:p w14:paraId="3D83A31C" w14:textId="77777777" w:rsidR="000216B8" w:rsidRPr="008D4247" w:rsidRDefault="000216B8">
      <w:pPr>
        <w:pStyle w:val="ListParagraph"/>
        <w:numPr>
          <w:ilvl w:val="0"/>
          <w:numId w:val="49"/>
        </w:numPr>
        <w:pBdr>
          <w:top w:val="nil"/>
          <w:left w:val="nil"/>
          <w:bottom w:val="nil"/>
          <w:right w:val="nil"/>
          <w:between w:val="nil"/>
          <w:bar w:val="nil"/>
        </w:pBdr>
      </w:pPr>
      <w:r w:rsidRPr="008D4247">
        <w:t>16 years ago:</w:t>
      </w:r>
    </w:p>
    <w:p w14:paraId="7E153BE4" w14:textId="77777777" w:rsidR="000216B8" w:rsidRPr="008D4247" w:rsidRDefault="000216B8">
      <w:pPr>
        <w:pStyle w:val="ListParagraph"/>
        <w:numPr>
          <w:ilvl w:val="0"/>
          <w:numId w:val="49"/>
        </w:numPr>
        <w:pBdr>
          <w:top w:val="nil"/>
          <w:left w:val="nil"/>
          <w:bottom w:val="nil"/>
          <w:right w:val="nil"/>
          <w:between w:val="nil"/>
          <w:bar w:val="nil"/>
        </w:pBdr>
      </w:pPr>
      <w:r w:rsidRPr="008D4247">
        <w:t>12 years ago:</w:t>
      </w:r>
    </w:p>
    <w:p w14:paraId="0FA7880D" w14:textId="1EA01DE7" w:rsidR="000216B8" w:rsidRPr="008D4247" w:rsidRDefault="00253731">
      <w:pPr>
        <w:pStyle w:val="ListParagraph"/>
        <w:numPr>
          <w:ilvl w:val="0"/>
          <w:numId w:val="49"/>
        </w:numPr>
        <w:pBdr>
          <w:top w:val="nil"/>
          <w:left w:val="nil"/>
          <w:bottom w:val="nil"/>
          <w:right w:val="nil"/>
          <w:between w:val="nil"/>
          <w:bar w:val="nil"/>
        </w:pBdr>
      </w:pPr>
      <w:r w:rsidRPr="008D4247">
        <w:t>Eight</w:t>
      </w:r>
      <w:r w:rsidR="000216B8" w:rsidRPr="008D4247">
        <w:t xml:space="preserve"> years ago:</w:t>
      </w:r>
    </w:p>
    <w:p w14:paraId="291B15B1" w14:textId="4013D5C0" w:rsidR="000216B8" w:rsidRPr="008D4247" w:rsidRDefault="00253731">
      <w:pPr>
        <w:pStyle w:val="ListParagraph"/>
        <w:numPr>
          <w:ilvl w:val="0"/>
          <w:numId w:val="49"/>
        </w:numPr>
        <w:pBdr>
          <w:top w:val="nil"/>
          <w:left w:val="nil"/>
          <w:bottom w:val="nil"/>
          <w:right w:val="nil"/>
          <w:between w:val="nil"/>
          <w:bar w:val="nil"/>
        </w:pBdr>
      </w:pPr>
      <w:r w:rsidRPr="008D4247">
        <w:t>Four</w:t>
      </w:r>
      <w:r w:rsidR="000216B8" w:rsidRPr="008D4247">
        <w:t xml:space="preserve"> years ago:</w:t>
      </w:r>
    </w:p>
    <w:p w14:paraId="0F1BFF45" w14:textId="7BF476A4" w:rsidR="000216B8" w:rsidRPr="008D4247" w:rsidRDefault="000215E6">
      <w:pPr>
        <w:pStyle w:val="ListParagraph"/>
        <w:numPr>
          <w:ilvl w:val="0"/>
          <w:numId w:val="49"/>
        </w:numPr>
        <w:pBdr>
          <w:top w:val="nil"/>
          <w:left w:val="nil"/>
          <w:bottom w:val="nil"/>
          <w:right w:val="nil"/>
          <w:between w:val="nil"/>
          <w:bar w:val="nil"/>
        </w:pBdr>
      </w:pPr>
      <w:r w:rsidRPr="008D4247">
        <w:t>Current size</w:t>
      </w:r>
      <w:r w:rsidR="000216B8" w:rsidRPr="008D4247">
        <w:t xml:space="preserve">: </w:t>
      </w:r>
    </w:p>
    <w:p w14:paraId="401CB6FC" w14:textId="09920CF6" w:rsidR="000216B8" w:rsidRPr="008D4247" w:rsidRDefault="004532E4">
      <w:pPr>
        <w:pStyle w:val="ListParagraph"/>
        <w:numPr>
          <w:ilvl w:val="0"/>
          <w:numId w:val="27"/>
        </w:numPr>
        <w:pBdr>
          <w:top w:val="nil"/>
          <w:left w:val="nil"/>
          <w:bottom w:val="nil"/>
          <w:right w:val="nil"/>
          <w:between w:val="nil"/>
          <w:bar w:val="nil"/>
        </w:pBdr>
      </w:pPr>
      <w:r w:rsidRPr="008D4247">
        <w:t>What is the n</w:t>
      </w:r>
      <w:r w:rsidR="000215E6" w:rsidRPr="008D4247">
        <w:t>umber of believers</w:t>
      </w:r>
      <w:r w:rsidR="000216B8" w:rsidRPr="008D4247">
        <w:t xml:space="preserve"> in your church by their gender and age</w:t>
      </w:r>
      <w:r w:rsidR="009A28D6" w:rsidRPr="008D4247">
        <w:t>?</w:t>
      </w:r>
      <w:r w:rsidR="000216B8" w:rsidRPr="008D4247">
        <w:t xml:space="preserve"> (</w:t>
      </w:r>
      <w:r w:rsidR="009A28D6" w:rsidRPr="008D4247">
        <w:t>P</w:t>
      </w:r>
      <w:r w:rsidR="000216B8" w:rsidRPr="008D4247">
        <w:t>lease mention the number)</w:t>
      </w:r>
    </w:p>
    <w:p w14:paraId="6F44E5F9" w14:textId="675A27B6" w:rsidR="00365BB2" w:rsidRPr="008D4247" w:rsidRDefault="00365BB2">
      <w:pPr>
        <w:pStyle w:val="ListParagraph"/>
        <w:numPr>
          <w:ilvl w:val="1"/>
          <w:numId w:val="27"/>
        </w:numPr>
        <w:pBdr>
          <w:top w:val="nil"/>
          <w:left w:val="nil"/>
          <w:bottom w:val="nil"/>
          <w:right w:val="nil"/>
          <w:between w:val="nil"/>
          <w:bar w:val="nil"/>
        </w:pBdr>
      </w:pPr>
      <w:r w:rsidRPr="008D4247">
        <w:t>Children (</w:t>
      </w:r>
      <w:r w:rsidR="00932387" w:rsidRPr="008D4247">
        <w:t>0-15 years</w:t>
      </w:r>
      <w:r w:rsidRPr="008D4247">
        <w:t>) male</w:t>
      </w:r>
      <w:r w:rsidR="00932387" w:rsidRPr="008D4247">
        <w:t>, female</w:t>
      </w:r>
      <w:r w:rsidRPr="008D4247">
        <w:t xml:space="preserve">: </w:t>
      </w:r>
    </w:p>
    <w:p w14:paraId="42062457" w14:textId="446A6BAA" w:rsidR="00365BB2" w:rsidRPr="008D4247" w:rsidRDefault="00365BB2">
      <w:pPr>
        <w:pStyle w:val="ListParagraph"/>
        <w:numPr>
          <w:ilvl w:val="1"/>
          <w:numId w:val="27"/>
        </w:numPr>
        <w:pBdr>
          <w:top w:val="nil"/>
          <w:left w:val="nil"/>
          <w:bottom w:val="nil"/>
          <w:right w:val="nil"/>
          <w:between w:val="nil"/>
          <w:bar w:val="nil"/>
        </w:pBdr>
      </w:pPr>
      <w:r w:rsidRPr="008D4247">
        <w:t>Youth (age 15-24 years) male</w:t>
      </w:r>
      <w:r w:rsidR="00932387" w:rsidRPr="008D4247">
        <w:t>, female:</w:t>
      </w:r>
    </w:p>
    <w:p w14:paraId="5B658BAE" w14:textId="1DB890E4" w:rsidR="00365BB2" w:rsidRPr="008D4247" w:rsidRDefault="00365BB2">
      <w:pPr>
        <w:pStyle w:val="ListParagraph"/>
        <w:numPr>
          <w:ilvl w:val="1"/>
          <w:numId w:val="27"/>
        </w:numPr>
        <w:pBdr>
          <w:top w:val="nil"/>
          <w:left w:val="nil"/>
          <w:bottom w:val="nil"/>
          <w:right w:val="nil"/>
          <w:between w:val="nil"/>
          <w:bar w:val="nil"/>
        </w:pBdr>
      </w:pPr>
      <w:r w:rsidRPr="008D4247">
        <w:t>Young adult (age 25-40 years) male:</w:t>
      </w:r>
    </w:p>
    <w:p w14:paraId="7D8D9D8E" w14:textId="79156EF4" w:rsidR="00365BB2" w:rsidRPr="008D4247" w:rsidRDefault="00365BB2">
      <w:pPr>
        <w:pStyle w:val="ListParagraph"/>
        <w:numPr>
          <w:ilvl w:val="1"/>
          <w:numId w:val="27"/>
        </w:numPr>
        <w:pBdr>
          <w:top w:val="nil"/>
          <w:left w:val="nil"/>
          <w:bottom w:val="nil"/>
          <w:right w:val="nil"/>
          <w:between w:val="nil"/>
          <w:bar w:val="nil"/>
        </w:pBdr>
      </w:pPr>
      <w:r w:rsidRPr="008D4247">
        <w:t>Young adult (age 25-40 years) female:</w:t>
      </w:r>
    </w:p>
    <w:p w14:paraId="39913D86" w14:textId="077BE556" w:rsidR="000216B8" w:rsidRPr="008D4247" w:rsidRDefault="00365BB2">
      <w:pPr>
        <w:pStyle w:val="ListParagraph"/>
        <w:numPr>
          <w:ilvl w:val="1"/>
          <w:numId w:val="27"/>
        </w:numPr>
        <w:pBdr>
          <w:top w:val="nil"/>
          <w:left w:val="nil"/>
          <w:bottom w:val="nil"/>
          <w:right w:val="nil"/>
          <w:between w:val="nil"/>
          <w:bar w:val="nil"/>
        </w:pBdr>
      </w:pPr>
      <w:r w:rsidRPr="008D4247">
        <w:t>Adult</w:t>
      </w:r>
      <w:r w:rsidR="000216B8" w:rsidRPr="008D4247">
        <w:t xml:space="preserve"> (</w:t>
      </w:r>
      <w:r w:rsidRPr="008D4247">
        <w:t>above 40</w:t>
      </w:r>
      <w:r w:rsidR="000216B8" w:rsidRPr="008D4247">
        <w:t xml:space="preserve"> years) </w:t>
      </w:r>
      <w:r w:rsidRPr="008D4247">
        <w:t>m</w:t>
      </w:r>
      <w:r w:rsidR="000216B8" w:rsidRPr="008D4247">
        <w:t xml:space="preserve">ale: </w:t>
      </w:r>
    </w:p>
    <w:p w14:paraId="13F2187F" w14:textId="58F31725" w:rsidR="000216B8" w:rsidRPr="008D4247" w:rsidRDefault="00365BB2">
      <w:pPr>
        <w:pStyle w:val="ListParagraph"/>
        <w:numPr>
          <w:ilvl w:val="1"/>
          <w:numId w:val="27"/>
        </w:numPr>
        <w:pBdr>
          <w:top w:val="nil"/>
          <w:left w:val="nil"/>
          <w:bottom w:val="nil"/>
          <w:right w:val="nil"/>
          <w:between w:val="nil"/>
          <w:bar w:val="nil"/>
        </w:pBdr>
      </w:pPr>
      <w:r w:rsidRPr="008D4247">
        <w:t xml:space="preserve">Adult </w:t>
      </w:r>
      <w:r w:rsidR="000216B8" w:rsidRPr="008D4247">
        <w:t>(</w:t>
      </w:r>
      <w:r w:rsidRPr="008D4247">
        <w:t>above</w:t>
      </w:r>
      <w:r w:rsidR="000216B8" w:rsidRPr="008D4247">
        <w:t xml:space="preserve"> </w:t>
      </w:r>
      <w:r w:rsidR="00253731" w:rsidRPr="008D4247">
        <w:t xml:space="preserve">40 </w:t>
      </w:r>
      <w:r w:rsidR="000216B8" w:rsidRPr="008D4247">
        <w:t xml:space="preserve">years) </w:t>
      </w:r>
      <w:r w:rsidRPr="008D4247">
        <w:t>f</w:t>
      </w:r>
      <w:r w:rsidR="000216B8" w:rsidRPr="008D4247">
        <w:t>emale:</w:t>
      </w:r>
    </w:p>
    <w:p w14:paraId="49A2794F" w14:textId="77777777" w:rsidR="000216B8" w:rsidRPr="008D4247" w:rsidRDefault="000216B8">
      <w:pPr>
        <w:pStyle w:val="ListParagraph"/>
        <w:numPr>
          <w:ilvl w:val="0"/>
          <w:numId w:val="27"/>
        </w:numPr>
      </w:pPr>
      <w:r w:rsidRPr="008D4247">
        <w:t>How is your church growing in terms of numbers?</w:t>
      </w:r>
    </w:p>
    <w:p w14:paraId="791495E0" w14:textId="77777777" w:rsidR="000216B8" w:rsidRPr="008D4247" w:rsidRDefault="000216B8">
      <w:pPr>
        <w:pStyle w:val="ListParagraph"/>
        <w:numPr>
          <w:ilvl w:val="0"/>
          <w:numId w:val="50"/>
        </w:numPr>
      </w:pPr>
      <w:r w:rsidRPr="008D4247">
        <w:t xml:space="preserve">Growing significantly </w:t>
      </w:r>
    </w:p>
    <w:p w14:paraId="25C6ABD6" w14:textId="77777777" w:rsidR="000216B8" w:rsidRPr="008D4247" w:rsidRDefault="000216B8">
      <w:pPr>
        <w:pStyle w:val="ListParagraph"/>
        <w:numPr>
          <w:ilvl w:val="0"/>
          <w:numId w:val="50"/>
        </w:numPr>
      </w:pPr>
      <w:r w:rsidRPr="008D4247">
        <w:t>Growing slowly</w:t>
      </w:r>
    </w:p>
    <w:p w14:paraId="51BAF527" w14:textId="2D5154AF" w:rsidR="000216B8" w:rsidRPr="008D4247" w:rsidRDefault="00FD5DA7">
      <w:pPr>
        <w:pStyle w:val="ListParagraph"/>
        <w:numPr>
          <w:ilvl w:val="0"/>
          <w:numId w:val="50"/>
        </w:numPr>
      </w:pPr>
      <w:r w:rsidRPr="008D4247">
        <w:t xml:space="preserve">Growth is </w:t>
      </w:r>
      <w:proofErr w:type="gramStart"/>
      <w:r w:rsidRPr="008D4247">
        <w:t>stagnant</w:t>
      </w:r>
      <w:proofErr w:type="gramEnd"/>
    </w:p>
    <w:p w14:paraId="0C5BACCB" w14:textId="6AB7B654" w:rsidR="000216B8" w:rsidRPr="008D4247" w:rsidRDefault="00FD5DA7">
      <w:pPr>
        <w:pStyle w:val="ListParagraph"/>
        <w:numPr>
          <w:ilvl w:val="0"/>
          <w:numId w:val="50"/>
        </w:numPr>
      </w:pPr>
      <w:r w:rsidRPr="008D4247">
        <w:t>Growth is</w:t>
      </w:r>
      <w:r w:rsidR="000216B8" w:rsidRPr="008D4247">
        <w:t xml:space="preserve"> </w:t>
      </w:r>
      <w:proofErr w:type="gramStart"/>
      <w:r w:rsidR="000216B8" w:rsidRPr="008D4247">
        <w:t>declining</w:t>
      </w:r>
      <w:proofErr w:type="gramEnd"/>
    </w:p>
    <w:p w14:paraId="34009022" w14:textId="2C695721" w:rsidR="000216B8" w:rsidRPr="008D4247" w:rsidRDefault="000216B8">
      <w:pPr>
        <w:pStyle w:val="ListParagraph"/>
        <w:numPr>
          <w:ilvl w:val="0"/>
          <w:numId w:val="27"/>
        </w:numPr>
      </w:pPr>
      <w:r w:rsidRPr="008D4247">
        <w:t>If the church is growing, what are the key factors of growth</w:t>
      </w:r>
      <w:r w:rsidR="00A62F4F" w:rsidRPr="008D4247">
        <w:t>?</w:t>
      </w:r>
      <w:r w:rsidRPr="008D4247">
        <w:t xml:space="preserve"> (</w:t>
      </w:r>
      <w:r w:rsidR="00A62F4F" w:rsidRPr="008D4247">
        <w:t>P</w:t>
      </w:r>
      <w:r w:rsidRPr="008D4247">
        <w:t>lease circle the top five reasons</w:t>
      </w:r>
      <w:r w:rsidR="00A62F4F" w:rsidRPr="008D4247">
        <w:t>.</w:t>
      </w:r>
      <w:r w:rsidRPr="008D4247">
        <w:t>)</w:t>
      </w:r>
    </w:p>
    <w:p w14:paraId="07516DB5" w14:textId="77777777" w:rsidR="000216B8" w:rsidRPr="008D4247" w:rsidRDefault="000216B8">
      <w:pPr>
        <w:pStyle w:val="ListParagraph"/>
        <w:numPr>
          <w:ilvl w:val="0"/>
          <w:numId w:val="51"/>
        </w:numPr>
      </w:pPr>
      <w:r w:rsidRPr="008D4247">
        <w:t>Good testimonies</w:t>
      </w:r>
    </w:p>
    <w:p w14:paraId="59EA749F" w14:textId="77777777" w:rsidR="000216B8" w:rsidRPr="008D4247" w:rsidRDefault="000216B8">
      <w:pPr>
        <w:pStyle w:val="ListParagraph"/>
        <w:numPr>
          <w:ilvl w:val="0"/>
          <w:numId w:val="51"/>
        </w:numPr>
      </w:pPr>
      <w:r w:rsidRPr="008D4247">
        <w:t>Healing and deliverance</w:t>
      </w:r>
    </w:p>
    <w:p w14:paraId="1288D6A0" w14:textId="77777777" w:rsidR="000216B8" w:rsidRPr="008D4247" w:rsidRDefault="000216B8">
      <w:pPr>
        <w:pStyle w:val="ListParagraph"/>
        <w:numPr>
          <w:ilvl w:val="0"/>
          <w:numId w:val="51"/>
        </w:numPr>
      </w:pPr>
      <w:r w:rsidRPr="008D4247">
        <w:t>Prayer and fasting</w:t>
      </w:r>
    </w:p>
    <w:p w14:paraId="269E69F4" w14:textId="5A114056" w:rsidR="000216B8" w:rsidRDefault="000216B8">
      <w:pPr>
        <w:pStyle w:val="ListParagraph"/>
        <w:numPr>
          <w:ilvl w:val="0"/>
          <w:numId w:val="51"/>
        </w:numPr>
      </w:pPr>
      <w:r w:rsidRPr="008D4247">
        <w:t>Social service</w:t>
      </w:r>
    </w:p>
    <w:p w14:paraId="78B046E5" w14:textId="77777777" w:rsidR="00632933" w:rsidRPr="008D4247" w:rsidRDefault="00632933">
      <w:pPr>
        <w:pStyle w:val="ListParagraph"/>
        <w:numPr>
          <w:ilvl w:val="0"/>
          <w:numId w:val="51"/>
        </w:numPr>
      </w:pPr>
      <w:r w:rsidRPr="008D4247">
        <w:t>Gospel preaching</w:t>
      </w:r>
    </w:p>
    <w:p w14:paraId="1D9CAAF1" w14:textId="77777777" w:rsidR="00632933" w:rsidRPr="008D4247" w:rsidRDefault="00632933">
      <w:pPr>
        <w:pStyle w:val="ListParagraph"/>
        <w:numPr>
          <w:ilvl w:val="0"/>
          <w:numId w:val="51"/>
        </w:numPr>
      </w:pPr>
      <w:r w:rsidRPr="008D4247">
        <w:t>Discipleship &amp; caring</w:t>
      </w:r>
    </w:p>
    <w:p w14:paraId="26538777" w14:textId="77777777" w:rsidR="000216B8" w:rsidRPr="008D4247" w:rsidRDefault="000216B8">
      <w:pPr>
        <w:pStyle w:val="ListParagraph"/>
        <w:numPr>
          <w:ilvl w:val="0"/>
          <w:numId w:val="51"/>
        </w:numPr>
      </w:pPr>
      <w:r w:rsidRPr="008D4247">
        <w:t xml:space="preserve">Committed </w:t>
      </w:r>
      <w:proofErr w:type="gramStart"/>
      <w:r w:rsidRPr="008D4247">
        <w:t>believers</w:t>
      </w:r>
      <w:proofErr w:type="gramEnd"/>
    </w:p>
    <w:p w14:paraId="6D80A131" w14:textId="78D85A07" w:rsidR="000216B8" w:rsidRPr="008D4247" w:rsidRDefault="000216B8">
      <w:pPr>
        <w:pStyle w:val="ListParagraph"/>
        <w:numPr>
          <w:ilvl w:val="0"/>
          <w:numId w:val="51"/>
        </w:numPr>
      </w:pPr>
      <w:r w:rsidRPr="008D4247">
        <w:t>Vision, mission</w:t>
      </w:r>
      <w:r w:rsidR="004532E4" w:rsidRPr="008D4247">
        <w:t xml:space="preserve">, and </w:t>
      </w:r>
      <w:r w:rsidRPr="008D4247">
        <w:t>goals</w:t>
      </w:r>
    </w:p>
    <w:p w14:paraId="7AB4C125" w14:textId="77777777" w:rsidR="000216B8" w:rsidRPr="008D4247" w:rsidRDefault="000216B8">
      <w:pPr>
        <w:pStyle w:val="ListParagraph"/>
        <w:numPr>
          <w:ilvl w:val="0"/>
          <w:numId w:val="51"/>
        </w:numPr>
      </w:pPr>
      <w:r w:rsidRPr="008D4247">
        <w:t>Leadership</w:t>
      </w:r>
    </w:p>
    <w:p w14:paraId="03629B76" w14:textId="77777777" w:rsidR="000216B8" w:rsidRPr="008D4247" w:rsidRDefault="000216B8">
      <w:pPr>
        <w:pStyle w:val="ListParagraph"/>
        <w:numPr>
          <w:ilvl w:val="0"/>
          <w:numId w:val="51"/>
        </w:numPr>
      </w:pPr>
      <w:r w:rsidRPr="008D4247">
        <w:t>Unity</w:t>
      </w:r>
    </w:p>
    <w:p w14:paraId="78F2AA72" w14:textId="0E702893" w:rsidR="000216B8" w:rsidRPr="008D4247" w:rsidRDefault="000216B8">
      <w:pPr>
        <w:pStyle w:val="ListParagraph"/>
        <w:numPr>
          <w:ilvl w:val="0"/>
          <w:numId w:val="27"/>
        </w:numPr>
      </w:pPr>
      <w:r w:rsidRPr="008D4247">
        <w:t>If the church is not growing</w:t>
      </w:r>
      <w:r w:rsidR="004532E4" w:rsidRPr="008D4247">
        <w:t>, is</w:t>
      </w:r>
      <w:r w:rsidRPr="008D4247">
        <w:t xml:space="preserve"> stagnant</w:t>
      </w:r>
      <w:r w:rsidR="004532E4" w:rsidRPr="008D4247">
        <w:t>,</w:t>
      </w:r>
      <w:r w:rsidRPr="008D4247">
        <w:t xml:space="preserve"> or declining, what are the key factors</w:t>
      </w:r>
      <w:r w:rsidR="00A62F4F" w:rsidRPr="008D4247">
        <w:t>?</w:t>
      </w:r>
      <w:r w:rsidRPr="008D4247">
        <w:t xml:space="preserve"> (</w:t>
      </w:r>
      <w:r w:rsidR="00A62F4F" w:rsidRPr="008D4247">
        <w:t>P</w:t>
      </w:r>
      <w:r w:rsidRPr="008D4247">
        <w:t>lease circle the top five reasons</w:t>
      </w:r>
      <w:r w:rsidR="00A62F4F" w:rsidRPr="008D4247">
        <w:t>.</w:t>
      </w:r>
      <w:r w:rsidRPr="008D4247">
        <w:t>)</w:t>
      </w:r>
    </w:p>
    <w:p w14:paraId="1081DA8B" w14:textId="77777777" w:rsidR="000216B8" w:rsidRPr="008D4247" w:rsidRDefault="000216B8">
      <w:pPr>
        <w:pStyle w:val="ListParagraph"/>
        <w:numPr>
          <w:ilvl w:val="0"/>
          <w:numId w:val="52"/>
        </w:numPr>
      </w:pPr>
      <w:r w:rsidRPr="008D4247">
        <w:t>Leadership crisis</w:t>
      </w:r>
    </w:p>
    <w:p w14:paraId="60A9B52D" w14:textId="77777777" w:rsidR="000216B8" w:rsidRPr="008D4247" w:rsidRDefault="000216B8">
      <w:pPr>
        <w:pStyle w:val="ListParagraph"/>
        <w:numPr>
          <w:ilvl w:val="0"/>
          <w:numId w:val="52"/>
        </w:numPr>
      </w:pPr>
      <w:r w:rsidRPr="008D4247">
        <w:t>Bad testimonies</w:t>
      </w:r>
    </w:p>
    <w:p w14:paraId="69985F67" w14:textId="77777777" w:rsidR="000216B8" w:rsidRPr="008D4247" w:rsidRDefault="000216B8">
      <w:pPr>
        <w:pStyle w:val="ListParagraph"/>
        <w:numPr>
          <w:ilvl w:val="0"/>
          <w:numId w:val="52"/>
        </w:numPr>
      </w:pPr>
      <w:r w:rsidRPr="008D4247">
        <w:t>Lack of good faith in believers</w:t>
      </w:r>
    </w:p>
    <w:p w14:paraId="1590ED61" w14:textId="77777777" w:rsidR="000216B8" w:rsidRPr="008D4247" w:rsidRDefault="000216B8">
      <w:pPr>
        <w:pStyle w:val="ListParagraph"/>
        <w:numPr>
          <w:ilvl w:val="0"/>
          <w:numId w:val="52"/>
        </w:numPr>
      </w:pPr>
      <w:r w:rsidRPr="008D4247">
        <w:t>Lack of unity</w:t>
      </w:r>
    </w:p>
    <w:p w14:paraId="73EF587C" w14:textId="77777777" w:rsidR="000216B8" w:rsidRPr="008D4247" w:rsidRDefault="000216B8">
      <w:pPr>
        <w:pStyle w:val="ListParagraph"/>
        <w:numPr>
          <w:ilvl w:val="0"/>
          <w:numId w:val="52"/>
        </w:numPr>
      </w:pPr>
      <w:r w:rsidRPr="008D4247">
        <w:t>Lack of prayer</w:t>
      </w:r>
    </w:p>
    <w:p w14:paraId="40227A5E" w14:textId="77777777" w:rsidR="000216B8" w:rsidRPr="008D4247" w:rsidRDefault="000216B8">
      <w:pPr>
        <w:pStyle w:val="ListParagraph"/>
        <w:numPr>
          <w:ilvl w:val="0"/>
          <w:numId w:val="52"/>
        </w:numPr>
      </w:pPr>
      <w:r w:rsidRPr="008D4247">
        <w:t>Lack of gospel preaching</w:t>
      </w:r>
    </w:p>
    <w:p w14:paraId="05BD4297" w14:textId="77777777" w:rsidR="000216B8" w:rsidRPr="008D4247" w:rsidRDefault="000216B8">
      <w:pPr>
        <w:pStyle w:val="ListParagraph"/>
        <w:numPr>
          <w:ilvl w:val="0"/>
          <w:numId w:val="52"/>
        </w:numPr>
      </w:pPr>
      <w:r w:rsidRPr="008D4247">
        <w:t>Lack of sound teaching and training</w:t>
      </w:r>
    </w:p>
    <w:p w14:paraId="48B0578C" w14:textId="77777777" w:rsidR="000216B8" w:rsidRPr="008D4247" w:rsidRDefault="000216B8">
      <w:pPr>
        <w:pStyle w:val="ListParagraph"/>
        <w:numPr>
          <w:ilvl w:val="0"/>
          <w:numId w:val="52"/>
        </w:numPr>
      </w:pPr>
      <w:r w:rsidRPr="008D4247">
        <w:t>Lack of discipleship and caring</w:t>
      </w:r>
    </w:p>
    <w:p w14:paraId="301B74A5" w14:textId="4D2DDBBD" w:rsidR="000216B8" w:rsidRPr="008D4247" w:rsidRDefault="000216B8">
      <w:pPr>
        <w:pStyle w:val="ListParagraph"/>
        <w:numPr>
          <w:ilvl w:val="0"/>
          <w:numId w:val="52"/>
        </w:numPr>
      </w:pPr>
      <w:r w:rsidRPr="008D4247">
        <w:t>Lack of vision, mission</w:t>
      </w:r>
      <w:r w:rsidR="00411882" w:rsidRPr="008D4247">
        <w:t xml:space="preserve">, and </w:t>
      </w:r>
      <w:r w:rsidRPr="008D4247">
        <w:t>goals</w:t>
      </w:r>
    </w:p>
    <w:p w14:paraId="2856AF2A" w14:textId="7EF7F0FB" w:rsidR="000216B8" w:rsidRDefault="000216B8">
      <w:pPr>
        <w:pStyle w:val="ListParagraph"/>
        <w:numPr>
          <w:ilvl w:val="0"/>
          <w:numId w:val="52"/>
        </w:numPr>
      </w:pPr>
      <w:r w:rsidRPr="008D4247">
        <w:t>False teaching and persecutions</w:t>
      </w:r>
    </w:p>
    <w:p w14:paraId="08E4CC1E" w14:textId="396F81F9" w:rsidR="00700B90" w:rsidRDefault="00700B90" w:rsidP="00700B90"/>
    <w:p w14:paraId="05DA0773" w14:textId="77FEE8F7" w:rsidR="00700B90" w:rsidRDefault="00700B90" w:rsidP="00700B90"/>
    <w:p w14:paraId="093C3C80" w14:textId="12C7C1AF" w:rsidR="00700B90" w:rsidRDefault="00700B90" w:rsidP="00700B90"/>
    <w:p w14:paraId="145E040F" w14:textId="425D8E4F" w:rsidR="00700B90" w:rsidRDefault="00700B90" w:rsidP="00700B90"/>
    <w:p w14:paraId="1A29390E" w14:textId="77777777" w:rsidR="00700B90" w:rsidRPr="008D4247" w:rsidRDefault="00700B90" w:rsidP="00572430"/>
    <w:p w14:paraId="208AB434" w14:textId="37EF0855" w:rsidR="000216B8" w:rsidRPr="008D4247" w:rsidRDefault="000216B8">
      <w:pPr>
        <w:pStyle w:val="ListParagraph"/>
        <w:numPr>
          <w:ilvl w:val="0"/>
          <w:numId w:val="27"/>
        </w:numPr>
      </w:pPr>
      <w:r w:rsidRPr="008D4247">
        <w:lastRenderedPageBreak/>
        <w:t>Which are the areas the church needs to consider for church growth</w:t>
      </w:r>
      <w:r w:rsidR="00CB309B" w:rsidRPr="008D4247">
        <w:t>?</w:t>
      </w:r>
      <w:r w:rsidRPr="008D4247">
        <w:t xml:space="preserve"> </w:t>
      </w:r>
      <w:r w:rsidR="00CB309B" w:rsidRPr="008D4247">
        <w:t>(P</w:t>
      </w:r>
      <w:r w:rsidRPr="008D4247">
        <w:t>lease circle the top five areas</w:t>
      </w:r>
      <w:r w:rsidR="00A62F4F" w:rsidRPr="008D4247">
        <w:t>.</w:t>
      </w:r>
      <w:r w:rsidRPr="008D4247">
        <w:t>)</w:t>
      </w:r>
    </w:p>
    <w:p w14:paraId="15D1118C" w14:textId="77777777" w:rsidR="000216B8" w:rsidRPr="008D4247" w:rsidRDefault="000216B8">
      <w:pPr>
        <w:pStyle w:val="ListParagraph"/>
        <w:numPr>
          <w:ilvl w:val="0"/>
          <w:numId w:val="53"/>
        </w:numPr>
      </w:pPr>
      <w:r w:rsidRPr="008D4247">
        <w:t>Prayer and fasting</w:t>
      </w:r>
    </w:p>
    <w:p w14:paraId="109AEAEC" w14:textId="77777777" w:rsidR="000216B8" w:rsidRPr="008D4247" w:rsidRDefault="000216B8">
      <w:pPr>
        <w:pStyle w:val="ListParagraph"/>
        <w:numPr>
          <w:ilvl w:val="0"/>
          <w:numId w:val="53"/>
        </w:numPr>
      </w:pPr>
      <w:r w:rsidRPr="008D4247">
        <w:t>Social service</w:t>
      </w:r>
    </w:p>
    <w:p w14:paraId="22332904" w14:textId="77777777" w:rsidR="000216B8" w:rsidRPr="008D4247" w:rsidRDefault="000216B8">
      <w:pPr>
        <w:pStyle w:val="ListParagraph"/>
        <w:numPr>
          <w:ilvl w:val="0"/>
          <w:numId w:val="53"/>
        </w:numPr>
      </w:pPr>
      <w:r w:rsidRPr="008D4247">
        <w:t>Vision, mission, and goals</w:t>
      </w:r>
    </w:p>
    <w:p w14:paraId="1FB94AA8" w14:textId="77777777" w:rsidR="000216B8" w:rsidRPr="008D4247" w:rsidRDefault="000216B8">
      <w:pPr>
        <w:pStyle w:val="ListParagraph"/>
        <w:numPr>
          <w:ilvl w:val="0"/>
          <w:numId w:val="53"/>
        </w:numPr>
      </w:pPr>
      <w:r w:rsidRPr="008D4247">
        <w:t>Leadership training and development program</w:t>
      </w:r>
    </w:p>
    <w:p w14:paraId="2271DE75" w14:textId="35EB5D39" w:rsidR="000216B8" w:rsidRDefault="000216B8">
      <w:pPr>
        <w:pStyle w:val="ListParagraph"/>
        <w:numPr>
          <w:ilvl w:val="0"/>
          <w:numId w:val="53"/>
        </w:numPr>
      </w:pPr>
      <w:r w:rsidRPr="008D4247">
        <w:t>Maintaining good testimonies</w:t>
      </w:r>
    </w:p>
    <w:p w14:paraId="1AEF28A3" w14:textId="77777777" w:rsidR="00632933" w:rsidRPr="008D4247" w:rsidRDefault="00632933">
      <w:pPr>
        <w:pStyle w:val="ListParagraph"/>
        <w:numPr>
          <w:ilvl w:val="0"/>
          <w:numId w:val="53"/>
        </w:numPr>
      </w:pPr>
      <w:r w:rsidRPr="008D4247">
        <w:t>Gospel preaching</w:t>
      </w:r>
    </w:p>
    <w:p w14:paraId="63F6BE6B" w14:textId="77777777" w:rsidR="00632933" w:rsidRPr="008D4247" w:rsidRDefault="00632933">
      <w:pPr>
        <w:pStyle w:val="ListParagraph"/>
        <w:numPr>
          <w:ilvl w:val="0"/>
          <w:numId w:val="53"/>
        </w:numPr>
      </w:pPr>
      <w:r w:rsidRPr="008D4247">
        <w:t>Discipleship and caring</w:t>
      </w:r>
    </w:p>
    <w:p w14:paraId="056FF6AA" w14:textId="1C73B971" w:rsidR="000216B8" w:rsidRPr="008D4247" w:rsidRDefault="000216B8">
      <w:pPr>
        <w:pStyle w:val="ListParagraph"/>
        <w:numPr>
          <w:ilvl w:val="0"/>
          <w:numId w:val="53"/>
        </w:numPr>
      </w:pPr>
      <w:r w:rsidRPr="008D4247">
        <w:t>Well</w:t>
      </w:r>
      <w:r w:rsidR="00EB3235" w:rsidRPr="008D4247">
        <w:t>-</w:t>
      </w:r>
      <w:r w:rsidRPr="008D4247">
        <w:t>function</w:t>
      </w:r>
      <w:r w:rsidR="0065741B" w:rsidRPr="008D4247">
        <w:t>ing</w:t>
      </w:r>
      <w:r w:rsidRPr="008D4247">
        <w:t xml:space="preserve"> weekly church service</w:t>
      </w:r>
    </w:p>
    <w:p w14:paraId="3356882A" w14:textId="77777777" w:rsidR="000216B8" w:rsidRPr="008D4247" w:rsidRDefault="000216B8">
      <w:pPr>
        <w:pStyle w:val="ListParagraph"/>
        <w:numPr>
          <w:ilvl w:val="0"/>
          <w:numId w:val="53"/>
        </w:numPr>
      </w:pPr>
      <w:r w:rsidRPr="008D4247">
        <w:t>Healing, deliverance, and miracles</w:t>
      </w:r>
    </w:p>
    <w:p w14:paraId="002FD827" w14:textId="1175DE39" w:rsidR="0079780E" w:rsidRPr="008D4247" w:rsidRDefault="000216B8">
      <w:pPr>
        <w:pStyle w:val="ListParagraph"/>
        <w:numPr>
          <w:ilvl w:val="0"/>
          <w:numId w:val="53"/>
        </w:numPr>
      </w:pPr>
      <w:r w:rsidRPr="008D4247">
        <w:t xml:space="preserve">Unity </w:t>
      </w:r>
    </w:p>
    <w:p w14:paraId="6E103577" w14:textId="1827441E" w:rsidR="000216B8" w:rsidRPr="008D4247" w:rsidRDefault="00C4653A">
      <w:pPr>
        <w:pStyle w:val="ListParagraph"/>
        <w:numPr>
          <w:ilvl w:val="0"/>
          <w:numId w:val="53"/>
        </w:numPr>
      </w:pPr>
      <w:r w:rsidRPr="008D4247">
        <w:t>Other</w:t>
      </w:r>
      <w:r w:rsidR="000216B8" w:rsidRPr="008D4247">
        <w:t>:</w:t>
      </w:r>
    </w:p>
    <w:p w14:paraId="7EDFFB75" w14:textId="2BC6A17C" w:rsidR="000216B8" w:rsidRPr="008D4247" w:rsidRDefault="000216B8">
      <w:pPr>
        <w:pStyle w:val="ListParagraph"/>
        <w:numPr>
          <w:ilvl w:val="0"/>
          <w:numId w:val="27"/>
        </w:numPr>
        <w:pBdr>
          <w:top w:val="nil"/>
          <w:left w:val="nil"/>
          <w:bottom w:val="nil"/>
          <w:right w:val="nil"/>
          <w:between w:val="nil"/>
          <w:bar w:val="nil"/>
        </w:pBdr>
      </w:pPr>
      <w:r w:rsidRPr="008D4247">
        <w:t>How many branch churches has your church established? (Please circle one</w:t>
      </w:r>
      <w:r w:rsidR="00EB3235" w:rsidRPr="008D4247">
        <w:t>.</w:t>
      </w:r>
      <w:r w:rsidRPr="008D4247">
        <w:t>)</w:t>
      </w:r>
    </w:p>
    <w:p w14:paraId="71BEA0A0" w14:textId="77777777" w:rsidR="000216B8" w:rsidRPr="008D4247" w:rsidRDefault="000216B8">
      <w:pPr>
        <w:pStyle w:val="ListParagraph"/>
        <w:numPr>
          <w:ilvl w:val="0"/>
          <w:numId w:val="54"/>
        </w:numPr>
        <w:pBdr>
          <w:top w:val="nil"/>
          <w:left w:val="nil"/>
          <w:bottom w:val="nil"/>
          <w:right w:val="nil"/>
          <w:between w:val="nil"/>
          <w:bar w:val="nil"/>
        </w:pBdr>
      </w:pPr>
      <w:r w:rsidRPr="008D4247">
        <w:t>none</w:t>
      </w:r>
    </w:p>
    <w:p w14:paraId="39251455" w14:textId="77777777" w:rsidR="000216B8" w:rsidRPr="008D4247" w:rsidRDefault="000216B8">
      <w:pPr>
        <w:pStyle w:val="ListParagraph"/>
        <w:numPr>
          <w:ilvl w:val="0"/>
          <w:numId w:val="54"/>
        </w:numPr>
        <w:pBdr>
          <w:top w:val="nil"/>
          <w:left w:val="nil"/>
          <w:bottom w:val="nil"/>
          <w:right w:val="nil"/>
          <w:between w:val="nil"/>
          <w:bar w:val="nil"/>
        </w:pBdr>
      </w:pPr>
      <w:r w:rsidRPr="008D4247">
        <w:t>1-3</w:t>
      </w:r>
    </w:p>
    <w:p w14:paraId="5E89E49B" w14:textId="77777777" w:rsidR="000216B8" w:rsidRPr="008D4247" w:rsidRDefault="000216B8">
      <w:pPr>
        <w:pStyle w:val="ListParagraph"/>
        <w:numPr>
          <w:ilvl w:val="0"/>
          <w:numId w:val="54"/>
        </w:numPr>
        <w:pBdr>
          <w:top w:val="nil"/>
          <w:left w:val="nil"/>
          <w:bottom w:val="nil"/>
          <w:right w:val="nil"/>
          <w:between w:val="nil"/>
          <w:bar w:val="nil"/>
        </w:pBdr>
      </w:pPr>
      <w:r w:rsidRPr="008D4247">
        <w:t>4-6</w:t>
      </w:r>
    </w:p>
    <w:p w14:paraId="6B140571" w14:textId="77777777" w:rsidR="000216B8" w:rsidRPr="008D4247" w:rsidRDefault="000216B8">
      <w:pPr>
        <w:pStyle w:val="ListParagraph"/>
        <w:numPr>
          <w:ilvl w:val="0"/>
          <w:numId w:val="54"/>
        </w:numPr>
        <w:pBdr>
          <w:top w:val="nil"/>
          <w:left w:val="nil"/>
          <w:bottom w:val="nil"/>
          <w:right w:val="nil"/>
          <w:between w:val="nil"/>
          <w:bar w:val="nil"/>
        </w:pBdr>
      </w:pPr>
      <w:r w:rsidRPr="008D4247">
        <w:t>7-9</w:t>
      </w:r>
    </w:p>
    <w:p w14:paraId="7A21B8E8" w14:textId="497B9972" w:rsidR="000216B8" w:rsidRPr="008D4247" w:rsidRDefault="00253731">
      <w:pPr>
        <w:pStyle w:val="ListParagraph"/>
        <w:numPr>
          <w:ilvl w:val="0"/>
          <w:numId w:val="54"/>
        </w:numPr>
        <w:pBdr>
          <w:top w:val="nil"/>
          <w:left w:val="nil"/>
          <w:bottom w:val="nil"/>
          <w:right w:val="nil"/>
          <w:between w:val="nil"/>
          <w:bar w:val="nil"/>
        </w:pBdr>
      </w:pPr>
      <w:r w:rsidRPr="008D4247">
        <w:t xml:space="preserve">Ten </w:t>
      </w:r>
      <w:r w:rsidR="000216B8" w:rsidRPr="008D4247">
        <w:t>or more</w:t>
      </w:r>
    </w:p>
    <w:p w14:paraId="7ABF9C08" w14:textId="7E2DDDF2" w:rsidR="000216B8" w:rsidRPr="008D4247" w:rsidRDefault="000216B8">
      <w:pPr>
        <w:pStyle w:val="ListParagraph"/>
        <w:numPr>
          <w:ilvl w:val="0"/>
          <w:numId w:val="27"/>
        </w:numPr>
        <w:pBdr>
          <w:top w:val="nil"/>
          <w:left w:val="nil"/>
          <w:bottom w:val="nil"/>
          <w:right w:val="nil"/>
          <w:between w:val="nil"/>
          <w:bar w:val="nil"/>
        </w:pBdr>
      </w:pPr>
      <w:r w:rsidRPr="008D4247">
        <w:t>How many missionaries or mission workers has your church sent? (Please circle one</w:t>
      </w:r>
      <w:r w:rsidR="00EB3235" w:rsidRPr="008D4247">
        <w:t>.</w:t>
      </w:r>
      <w:r w:rsidRPr="008D4247">
        <w:t>)</w:t>
      </w:r>
    </w:p>
    <w:p w14:paraId="23D1D392" w14:textId="77777777" w:rsidR="000216B8" w:rsidRPr="008D4247" w:rsidRDefault="000216B8">
      <w:pPr>
        <w:pStyle w:val="ListParagraph"/>
        <w:numPr>
          <w:ilvl w:val="0"/>
          <w:numId w:val="55"/>
        </w:numPr>
        <w:pBdr>
          <w:top w:val="nil"/>
          <w:left w:val="nil"/>
          <w:bottom w:val="nil"/>
          <w:right w:val="nil"/>
          <w:between w:val="nil"/>
          <w:bar w:val="nil"/>
        </w:pBdr>
      </w:pPr>
      <w:r w:rsidRPr="008D4247">
        <w:t>none</w:t>
      </w:r>
    </w:p>
    <w:p w14:paraId="43AE5AD6" w14:textId="77777777" w:rsidR="000216B8" w:rsidRPr="008D4247" w:rsidRDefault="000216B8">
      <w:pPr>
        <w:pStyle w:val="ListParagraph"/>
        <w:numPr>
          <w:ilvl w:val="0"/>
          <w:numId w:val="55"/>
        </w:numPr>
        <w:pBdr>
          <w:top w:val="nil"/>
          <w:left w:val="nil"/>
          <w:bottom w:val="nil"/>
          <w:right w:val="nil"/>
          <w:between w:val="nil"/>
          <w:bar w:val="nil"/>
        </w:pBdr>
      </w:pPr>
      <w:r w:rsidRPr="008D4247">
        <w:t>0-3</w:t>
      </w:r>
    </w:p>
    <w:p w14:paraId="12DF9292" w14:textId="77777777" w:rsidR="000216B8" w:rsidRPr="008D4247" w:rsidRDefault="000216B8">
      <w:pPr>
        <w:pStyle w:val="ListParagraph"/>
        <w:numPr>
          <w:ilvl w:val="0"/>
          <w:numId w:val="55"/>
        </w:numPr>
        <w:pBdr>
          <w:top w:val="nil"/>
          <w:left w:val="nil"/>
          <w:bottom w:val="nil"/>
          <w:right w:val="nil"/>
          <w:between w:val="nil"/>
          <w:bar w:val="nil"/>
        </w:pBdr>
      </w:pPr>
      <w:r w:rsidRPr="008D4247">
        <w:t>4-6</w:t>
      </w:r>
    </w:p>
    <w:p w14:paraId="2606A1D0" w14:textId="77777777" w:rsidR="000216B8" w:rsidRPr="008D4247" w:rsidRDefault="000216B8">
      <w:pPr>
        <w:pStyle w:val="ListParagraph"/>
        <w:numPr>
          <w:ilvl w:val="0"/>
          <w:numId w:val="55"/>
        </w:numPr>
        <w:pBdr>
          <w:top w:val="nil"/>
          <w:left w:val="nil"/>
          <w:bottom w:val="nil"/>
          <w:right w:val="nil"/>
          <w:between w:val="nil"/>
          <w:bar w:val="nil"/>
        </w:pBdr>
      </w:pPr>
      <w:r w:rsidRPr="008D4247">
        <w:t>7-9</w:t>
      </w:r>
    </w:p>
    <w:p w14:paraId="677A79EF" w14:textId="3A441053" w:rsidR="000216B8" w:rsidRPr="008D4247" w:rsidRDefault="00253731">
      <w:pPr>
        <w:pStyle w:val="ListParagraph"/>
        <w:numPr>
          <w:ilvl w:val="0"/>
          <w:numId w:val="55"/>
        </w:numPr>
        <w:pBdr>
          <w:top w:val="nil"/>
          <w:left w:val="nil"/>
          <w:bottom w:val="nil"/>
          <w:right w:val="nil"/>
          <w:between w:val="nil"/>
          <w:bar w:val="nil"/>
        </w:pBdr>
      </w:pPr>
      <w:r w:rsidRPr="008D4247">
        <w:t xml:space="preserve">Ten </w:t>
      </w:r>
      <w:r w:rsidR="000216B8" w:rsidRPr="008D4247">
        <w:t>or more</w:t>
      </w:r>
    </w:p>
    <w:p w14:paraId="60A4A9B4" w14:textId="41488DB5" w:rsidR="000216B8" w:rsidRPr="008D4247" w:rsidRDefault="00474D77">
      <w:pPr>
        <w:pStyle w:val="ListParagraph"/>
        <w:numPr>
          <w:ilvl w:val="0"/>
          <w:numId w:val="27"/>
        </w:numPr>
        <w:pBdr>
          <w:top w:val="nil"/>
          <w:left w:val="nil"/>
          <w:bottom w:val="nil"/>
          <w:right w:val="nil"/>
          <w:between w:val="nil"/>
          <w:bar w:val="nil"/>
        </w:pBdr>
      </w:pPr>
      <w:r w:rsidRPr="008D4247">
        <w:t>List the names and sizes of your branch churches.</w:t>
      </w:r>
    </w:p>
    <w:p w14:paraId="280F3D1A" w14:textId="1803799B" w:rsidR="000216B8" w:rsidRDefault="000216B8">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rsidR="00632933">
        <w:t xml:space="preserve">Established Date:             </w:t>
      </w:r>
      <w:r w:rsidRPr="008D4247">
        <w:t>church attendees:</w:t>
      </w:r>
    </w:p>
    <w:p w14:paraId="476FA57F" w14:textId="77777777" w:rsidR="00632933" w:rsidRPr="008D4247"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3B79AFB7" w14:textId="77777777" w:rsidR="00632933" w:rsidRPr="008D4247"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17AC48C0" w14:textId="70D8CF57" w:rsidR="00632933"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0FB248FA" w14:textId="29DCFEDD" w:rsidR="00632933" w:rsidRPr="008D4247"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0B214461" w14:textId="13D028FE" w:rsidR="00632933" w:rsidRDefault="00632933">
      <w:pPr>
        <w:pStyle w:val="ListParagraph"/>
        <w:numPr>
          <w:ilvl w:val="0"/>
          <w:numId w:val="56"/>
        </w:numPr>
        <w:pBdr>
          <w:top w:val="nil"/>
          <w:left w:val="nil"/>
          <w:bottom w:val="nil"/>
          <w:right w:val="nil"/>
          <w:between w:val="nil"/>
          <w:bar w:val="nil"/>
        </w:pBdr>
      </w:pPr>
      <w:r>
        <w:t>Bra</w:t>
      </w:r>
      <w:r w:rsidRPr="008D4247">
        <w:t xml:space="preserve">nch church (name:          </w:t>
      </w:r>
      <w:proofErr w:type="gramStart"/>
      <w:r w:rsidRPr="008D4247">
        <w:t xml:space="preserve">  )</w:t>
      </w:r>
      <w:proofErr w:type="gramEnd"/>
      <w:r w:rsidRPr="008D4247">
        <w:t xml:space="preserve">, </w:t>
      </w:r>
      <w:r>
        <w:t xml:space="preserve">Established Date:             </w:t>
      </w:r>
      <w:r w:rsidRPr="008D4247">
        <w:t>church attendees:</w:t>
      </w:r>
    </w:p>
    <w:p w14:paraId="3D931E54" w14:textId="65C437F8" w:rsidR="00632933"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3AA22D02" w14:textId="77777777" w:rsidR="00632933" w:rsidRPr="008D4247"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7AA56F3A" w14:textId="77777777" w:rsidR="00632933" w:rsidRDefault="00632933">
      <w:pPr>
        <w:pStyle w:val="ListParagraph"/>
        <w:numPr>
          <w:ilvl w:val="0"/>
          <w:numId w:val="56"/>
        </w:numPr>
        <w:pBdr>
          <w:top w:val="nil"/>
          <w:left w:val="nil"/>
          <w:bottom w:val="nil"/>
          <w:right w:val="nil"/>
          <w:between w:val="nil"/>
          <w:bar w:val="nil"/>
        </w:pBdr>
      </w:pPr>
      <w:r>
        <w:t>Bra</w:t>
      </w:r>
      <w:r w:rsidRPr="008D4247">
        <w:t xml:space="preserve">nch church (name:          </w:t>
      </w:r>
      <w:proofErr w:type="gramStart"/>
      <w:r w:rsidRPr="008D4247">
        <w:t xml:space="preserve">  )</w:t>
      </w:r>
      <w:proofErr w:type="gramEnd"/>
      <w:r w:rsidRPr="008D4247">
        <w:t xml:space="preserve">, </w:t>
      </w:r>
      <w:r>
        <w:t xml:space="preserve">Established Date:             </w:t>
      </w:r>
      <w:r w:rsidRPr="008D4247">
        <w:t>church attendees:</w:t>
      </w:r>
    </w:p>
    <w:p w14:paraId="37A90B8B" w14:textId="77777777" w:rsidR="00632933" w:rsidRPr="008D4247" w:rsidRDefault="00632933">
      <w:pPr>
        <w:pStyle w:val="ListParagraph"/>
        <w:numPr>
          <w:ilvl w:val="0"/>
          <w:numId w:val="56"/>
        </w:numPr>
        <w:pBdr>
          <w:top w:val="nil"/>
          <w:left w:val="nil"/>
          <w:bottom w:val="nil"/>
          <w:right w:val="nil"/>
          <w:between w:val="nil"/>
          <w:bar w:val="nil"/>
        </w:pBdr>
      </w:pPr>
      <w:r w:rsidRPr="008D4247">
        <w:t xml:space="preserve">Branch church (name:          </w:t>
      </w:r>
      <w:proofErr w:type="gramStart"/>
      <w:r w:rsidRPr="008D4247">
        <w:t xml:space="preserve">  )</w:t>
      </w:r>
      <w:proofErr w:type="gramEnd"/>
      <w:r w:rsidRPr="008D4247">
        <w:t xml:space="preserve">, </w:t>
      </w:r>
      <w:r>
        <w:t xml:space="preserve">Established Date:             </w:t>
      </w:r>
      <w:r w:rsidRPr="008D4247">
        <w:t>church attendees:</w:t>
      </w:r>
    </w:p>
    <w:p w14:paraId="1EF5CB4E" w14:textId="31248786" w:rsidR="000216B8" w:rsidRPr="008D4247" w:rsidRDefault="000216B8">
      <w:pPr>
        <w:pStyle w:val="ListParagraph"/>
        <w:numPr>
          <w:ilvl w:val="0"/>
          <w:numId w:val="56"/>
        </w:numPr>
        <w:pBdr>
          <w:top w:val="nil"/>
          <w:left w:val="nil"/>
          <w:bottom w:val="nil"/>
          <w:right w:val="nil"/>
          <w:between w:val="nil"/>
          <w:bar w:val="nil"/>
        </w:pBdr>
      </w:pPr>
      <w:r w:rsidRPr="008D4247">
        <w:t xml:space="preserve">Please add more if </w:t>
      </w:r>
      <w:r w:rsidR="00733632" w:rsidRPr="008D4247">
        <w:t>needed</w:t>
      </w:r>
      <w:r w:rsidRPr="008D4247">
        <w:t>:</w:t>
      </w:r>
    </w:p>
    <w:p w14:paraId="56853EFC" w14:textId="77777777" w:rsidR="000216B8" w:rsidRPr="008D4247" w:rsidRDefault="000216B8">
      <w:pPr>
        <w:pStyle w:val="ListParagraph"/>
        <w:numPr>
          <w:ilvl w:val="0"/>
          <w:numId w:val="27"/>
        </w:numPr>
      </w:pPr>
      <w:r w:rsidRPr="008D4247">
        <w:t>Please tick yes or no</w:t>
      </w:r>
    </w:p>
    <w:p w14:paraId="50CE269B" w14:textId="77777777" w:rsidR="000216B8" w:rsidRPr="008D4247" w:rsidRDefault="000216B8">
      <w:pPr>
        <w:pStyle w:val="ListParagraph"/>
        <w:numPr>
          <w:ilvl w:val="0"/>
          <w:numId w:val="57"/>
        </w:numPr>
      </w:pPr>
      <w:r w:rsidRPr="008D4247">
        <w:t xml:space="preserve">Is there any mentor (like Paul) in your life? </w:t>
      </w:r>
      <w:r w:rsidRPr="008D4247">
        <w:tab/>
      </w:r>
      <w:r w:rsidRPr="008D4247">
        <w:tab/>
      </w:r>
      <w:r w:rsidRPr="008D4247">
        <w:tab/>
        <w:t>Yes/No</w:t>
      </w:r>
    </w:p>
    <w:p w14:paraId="0FABF914" w14:textId="600346C6" w:rsidR="000216B8" w:rsidRPr="008D4247" w:rsidRDefault="000216B8">
      <w:pPr>
        <w:pStyle w:val="ListParagraph"/>
        <w:numPr>
          <w:ilvl w:val="0"/>
          <w:numId w:val="57"/>
        </w:numPr>
      </w:pPr>
      <w:r w:rsidRPr="008D4247">
        <w:t xml:space="preserve">Is there any mentee (like Timothy) in your life? </w:t>
      </w:r>
      <w:r w:rsidRPr="008D4247">
        <w:tab/>
      </w:r>
      <w:r w:rsidRPr="008D4247">
        <w:tab/>
      </w:r>
      <w:r w:rsidR="00EB5606">
        <w:tab/>
      </w:r>
      <w:r w:rsidRPr="008D4247">
        <w:t>Yes/No</w:t>
      </w:r>
    </w:p>
    <w:p w14:paraId="537F35E7" w14:textId="607CC981" w:rsidR="000216B8" w:rsidRDefault="000216B8">
      <w:pPr>
        <w:pStyle w:val="ListParagraph"/>
        <w:numPr>
          <w:ilvl w:val="0"/>
          <w:numId w:val="57"/>
        </w:numPr>
      </w:pPr>
      <w:r w:rsidRPr="008D4247">
        <w:t xml:space="preserve">Is there any companion (like Barnabas) in your life to support your spiritual life? </w:t>
      </w:r>
      <w:r w:rsidRPr="008D4247">
        <w:tab/>
      </w:r>
      <w:r w:rsidRPr="008D4247">
        <w:tab/>
      </w:r>
      <w:r w:rsidRPr="008D4247">
        <w:tab/>
      </w:r>
      <w:r w:rsidRPr="008D4247">
        <w:tab/>
      </w:r>
      <w:r w:rsidRPr="008D4247">
        <w:tab/>
      </w:r>
      <w:r w:rsidRPr="008D4247">
        <w:tab/>
      </w:r>
      <w:r w:rsidRPr="008D4247">
        <w:tab/>
        <w:t>Yes/No</w:t>
      </w:r>
    </w:p>
    <w:p w14:paraId="2E4B53D9" w14:textId="4AC9C955" w:rsidR="00700B90" w:rsidRDefault="00700B90" w:rsidP="00700B90"/>
    <w:p w14:paraId="3A3DA589" w14:textId="54AB5DE3" w:rsidR="00700B90" w:rsidRDefault="00700B90" w:rsidP="00700B90"/>
    <w:p w14:paraId="4D3DAC06" w14:textId="2203CBD6" w:rsidR="00700B90" w:rsidRDefault="00700B90" w:rsidP="00700B90"/>
    <w:p w14:paraId="06AF8AAA" w14:textId="66B42FF5" w:rsidR="00700B90" w:rsidRDefault="00700B90" w:rsidP="00700B90"/>
    <w:p w14:paraId="29A0B873" w14:textId="284475C3" w:rsidR="00700B90" w:rsidRDefault="00700B90" w:rsidP="00700B90"/>
    <w:p w14:paraId="656671E2" w14:textId="77777777" w:rsidR="00700B90" w:rsidRDefault="00700B90" w:rsidP="00572430"/>
    <w:p w14:paraId="6C409144" w14:textId="417F7CC6" w:rsidR="00717EC6" w:rsidRPr="008D4247" w:rsidRDefault="00717EC6">
      <w:pPr>
        <w:pStyle w:val="ListParagraph"/>
        <w:numPr>
          <w:ilvl w:val="0"/>
          <w:numId w:val="27"/>
        </w:numPr>
      </w:pPr>
      <w:r w:rsidRPr="008D4247">
        <w:lastRenderedPageBreak/>
        <w:t>Evaluate yourself and give the score (adapted from ©2012 by Gordon E. Penfold and Aubrey Malphurs)</w:t>
      </w:r>
    </w:p>
    <w:tbl>
      <w:tblPr>
        <w:tblStyle w:val="TableGrid"/>
        <w:tblW w:w="9085" w:type="dxa"/>
        <w:jc w:val="center"/>
        <w:tblLayout w:type="fixed"/>
        <w:tblLook w:val="04A0" w:firstRow="1" w:lastRow="0" w:firstColumn="1" w:lastColumn="0" w:noHBand="0" w:noVBand="1"/>
      </w:tblPr>
      <w:tblGrid>
        <w:gridCol w:w="535"/>
        <w:gridCol w:w="4680"/>
        <w:gridCol w:w="720"/>
        <w:gridCol w:w="1170"/>
        <w:gridCol w:w="1170"/>
        <w:gridCol w:w="810"/>
      </w:tblGrid>
      <w:tr w:rsidR="00717EC6" w:rsidRPr="008D4247" w14:paraId="527A4075" w14:textId="77777777" w:rsidTr="00572430">
        <w:trPr>
          <w:trHeight w:val="881"/>
          <w:jc w:val="center"/>
        </w:trPr>
        <w:tc>
          <w:tcPr>
            <w:tcW w:w="535" w:type="dxa"/>
          </w:tcPr>
          <w:p w14:paraId="0411BD17" w14:textId="77777777" w:rsidR="00717EC6" w:rsidRPr="008D4247" w:rsidRDefault="00717EC6" w:rsidP="00F86B48">
            <w:pPr>
              <w:contextualSpacing/>
              <w:jc w:val="center"/>
              <w:rPr>
                <w:rFonts w:ascii="Times New Roman" w:hAnsi="Times New Roman"/>
                <w:sz w:val="24"/>
                <w:szCs w:val="24"/>
              </w:rPr>
            </w:pPr>
          </w:p>
          <w:p w14:paraId="378FD7AC" w14:textId="77777777" w:rsidR="00717EC6" w:rsidRPr="008D4247" w:rsidRDefault="00717EC6" w:rsidP="00F86B48">
            <w:pPr>
              <w:contextualSpacing/>
              <w:jc w:val="center"/>
              <w:rPr>
                <w:rFonts w:ascii="Times New Roman" w:hAnsi="Times New Roman"/>
                <w:sz w:val="24"/>
                <w:szCs w:val="24"/>
              </w:rPr>
            </w:pPr>
            <w:proofErr w:type="spellStart"/>
            <w:r w:rsidRPr="008D4247">
              <w:rPr>
                <w:rFonts w:ascii="Times New Roman" w:hAnsi="Times New Roman"/>
                <w:sz w:val="24"/>
                <w:szCs w:val="24"/>
              </w:rPr>
              <w:t>S.N</w:t>
            </w:r>
            <w:proofErr w:type="spellEnd"/>
            <w:r w:rsidRPr="008D4247">
              <w:rPr>
                <w:rFonts w:ascii="Times New Roman" w:hAnsi="Times New Roman"/>
                <w:sz w:val="24"/>
                <w:szCs w:val="24"/>
              </w:rPr>
              <w:t>.</w:t>
            </w:r>
          </w:p>
        </w:tc>
        <w:tc>
          <w:tcPr>
            <w:tcW w:w="4680" w:type="dxa"/>
          </w:tcPr>
          <w:p w14:paraId="2451C3CB" w14:textId="77777777" w:rsidR="00717EC6" w:rsidRPr="008D4247" w:rsidRDefault="00717EC6" w:rsidP="00F86B48">
            <w:pPr>
              <w:contextualSpacing/>
              <w:jc w:val="center"/>
              <w:rPr>
                <w:rFonts w:ascii="Times New Roman" w:hAnsi="Times New Roman"/>
                <w:sz w:val="24"/>
                <w:szCs w:val="24"/>
              </w:rPr>
            </w:pPr>
          </w:p>
          <w:p w14:paraId="6FD10235"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Statement</w:t>
            </w:r>
          </w:p>
        </w:tc>
        <w:tc>
          <w:tcPr>
            <w:tcW w:w="720" w:type="dxa"/>
          </w:tcPr>
          <w:p w14:paraId="404EA5B0"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True</w:t>
            </w:r>
          </w:p>
          <w:p w14:paraId="24372349" w14:textId="77777777" w:rsidR="00717EC6" w:rsidRPr="008D4247" w:rsidRDefault="00717EC6" w:rsidP="00F86B48">
            <w:pPr>
              <w:contextualSpacing/>
              <w:jc w:val="center"/>
              <w:rPr>
                <w:rFonts w:ascii="Times New Roman" w:hAnsi="Times New Roman"/>
                <w:sz w:val="24"/>
                <w:szCs w:val="24"/>
              </w:rPr>
            </w:pPr>
          </w:p>
          <w:p w14:paraId="725172E5"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(1)</w:t>
            </w:r>
          </w:p>
        </w:tc>
        <w:tc>
          <w:tcPr>
            <w:tcW w:w="1170" w:type="dxa"/>
          </w:tcPr>
          <w:p w14:paraId="39B1B10E"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More True than False</w:t>
            </w:r>
          </w:p>
          <w:p w14:paraId="70E23548"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(2)</w:t>
            </w:r>
          </w:p>
        </w:tc>
        <w:tc>
          <w:tcPr>
            <w:tcW w:w="1170" w:type="dxa"/>
          </w:tcPr>
          <w:p w14:paraId="31230B23"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More False than True</w:t>
            </w:r>
          </w:p>
          <w:p w14:paraId="286EFA7C"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(3)</w:t>
            </w:r>
          </w:p>
        </w:tc>
        <w:tc>
          <w:tcPr>
            <w:tcW w:w="810" w:type="dxa"/>
          </w:tcPr>
          <w:p w14:paraId="448C2670"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False</w:t>
            </w:r>
          </w:p>
          <w:p w14:paraId="4FAB63CA" w14:textId="77777777" w:rsidR="00717EC6" w:rsidRPr="008D4247" w:rsidRDefault="00717EC6" w:rsidP="00F86B48">
            <w:pPr>
              <w:contextualSpacing/>
              <w:jc w:val="center"/>
              <w:rPr>
                <w:rFonts w:ascii="Times New Roman" w:hAnsi="Times New Roman"/>
                <w:sz w:val="24"/>
                <w:szCs w:val="24"/>
              </w:rPr>
            </w:pPr>
          </w:p>
          <w:p w14:paraId="7D2012B2" w14:textId="77777777" w:rsidR="00717EC6" w:rsidRPr="008D4247" w:rsidRDefault="00717EC6" w:rsidP="00F86B48">
            <w:pPr>
              <w:contextualSpacing/>
              <w:jc w:val="center"/>
              <w:rPr>
                <w:rFonts w:ascii="Times New Roman" w:hAnsi="Times New Roman"/>
                <w:sz w:val="24"/>
                <w:szCs w:val="24"/>
              </w:rPr>
            </w:pPr>
            <w:r w:rsidRPr="008D4247">
              <w:rPr>
                <w:rFonts w:ascii="Times New Roman" w:hAnsi="Times New Roman"/>
                <w:sz w:val="24"/>
                <w:szCs w:val="24"/>
              </w:rPr>
              <w:t>(4)</w:t>
            </w:r>
          </w:p>
        </w:tc>
      </w:tr>
      <w:tr w:rsidR="00700B90" w:rsidRPr="008D4247" w14:paraId="54D065ED" w14:textId="77777777" w:rsidTr="00572430">
        <w:trPr>
          <w:jc w:val="center"/>
        </w:trPr>
        <w:tc>
          <w:tcPr>
            <w:tcW w:w="535" w:type="dxa"/>
          </w:tcPr>
          <w:p w14:paraId="3707A3D8"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w:t>
            </w:r>
          </w:p>
        </w:tc>
        <w:tc>
          <w:tcPr>
            <w:tcW w:w="4680" w:type="dxa"/>
          </w:tcPr>
          <w:p w14:paraId="3B25590E"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more a leader than a manager/administrator</w:t>
            </w:r>
          </w:p>
        </w:tc>
        <w:tc>
          <w:tcPr>
            <w:tcW w:w="720" w:type="dxa"/>
          </w:tcPr>
          <w:p w14:paraId="22D641C8" w14:textId="56FBC3E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0A66B61" w14:textId="35804BE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5B7213EC" w14:textId="3AE8E010"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42731A9A" w14:textId="01CE750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43B513FF" w14:textId="77777777" w:rsidTr="00572430">
        <w:trPr>
          <w:jc w:val="center"/>
        </w:trPr>
        <w:tc>
          <w:tcPr>
            <w:tcW w:w="535" w:type="dxa"/>
          </w:tcPr>
          <w:p w14:paraId="59E32916"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w:t>
            </w:r>
          </w:p>
        </w:tc>
        <w:tc>
          <w:tcPr>
            <w:tcW w:w="4680" w:type="dxa"/>
          </w:tcPr>
          <w:p w14:paraId="7AAC11B9"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have a clear, compelling picture/vision of where I want to see our church in the next five to ten years.</w:t>
            </w:r>
          </w:p>
        </w:tc>
        <w:tc>
          <w:tcPr>
            <w:tcW w:w="720" w:type="dxa"/>
          </w:tcPr>
          <w:p w14:paraId="3630D327" w14:textId="335E899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0A215D35" w14:textId="4CD10DB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3D016C28" w14:textId="0B08179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7A9F1351" w14:textId="507E148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06392B28" w14:textId="77777777" w:rsidTr="00572430">
        <w:trPr>
          <w:jc w:val="center"/>
        </w:trPr>
        <w:tc>
          <w:tcPr>
            <w:tcW w:w="535" w:type="dxa"/>
          </w:tcPr>
          <w:p w14:paraId="14CCE3FF"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3.</w:t>
            </w:r>
          </w:p>
        </w:tc>
        <w:tc>
          <w:tcPr>
            <w:tcW w:w="4680" w:type="dxa"/>
          </w:tcPr>
          <w:p w14:paraId="1353769F"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more innovative than traditional.</w:t>
            </w:r>
          </w:p>
        </w:tc>
        <w:tc>
          <w:tcPr>
            <w:tcW w:w="720" w:type="dxa"/>
          </w:tcPr>
          <w:p w14:paraId="03FA6218" w14:textId="3069EEF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3791EC44" w14:textId="6B013CB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7421B35C" w14:textId="2983212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4BEAB546" w14:textId="269BCBE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0E0AAEB1" w14:textId="77777777" w:rsidTr="00572430">
        <w:trPr>
          <w:jc w:val="center"/>
        </w:trPr>
        <w:tc>
          <w:tcPr>
            <w:tcW w:w="535" w:type="dxa"/>
          </w:tcPr>
          <w:p w14:paraId="5A394026"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4.</w:t>
            </w:r>
          </w:p>
        </w:tc>
        <w:tc>
          <w:tcPr>
            <w:tcW w:w="4680" w:type="dxa"/>
          </w:tcPr>
          <w:p w14:paraId="615EC87F"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outgoing (an extrovert).</w:t>
            </w:r>
          </w:p>
        </w:tc>
        <w:tc>
          <w:tcPr>
            <w:tcW w:w="720" w:type="dxa"/>
          </w:tcPr>
          <w:p w14:paraId="0C3E900C" w14:textId="1980C44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5728E304" w14:textId="7BF764C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5699F54E" w14:textId="5CE2504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6B649DE8" w14:textId="712F9FB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6E11AD2E" w14:textId="77777777" w:rsidTr="00572430">
        <w:trPr>
          <w:jc w:val="center"/>
        </w:trPr>
        <w:tc>
          <w:tcPr>
            <w:tcW w:w="535" w:type="dxa"/>
          </w:tcPr>
          <w:p w14:paraId="4ADC74DF"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5.</w:t>
            </w:r>
          </w:p>
        </w:tc>
        <w:tc>
          <w:tcPr>
            <w:tcW w:w="4680" w:type="dxa"/>
          </w:tcPr>
          <w:p w14:paraId="067C6E2D"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have above-average people skills.</w:t>
            </w:r>
          </w:p>
        </w:tc>
        <w:tc>
          <w:tcPr>
            <w:tcW w:w="720" w:type="dxa"/>
          </w:tcPr>
          <w:p w14:paraId="6E9B5BAF" w14:textId="0C45FAA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59193046" w14:textId="73ACB1A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365DD641" w14:textId="4328323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48F159DF" w14:textId="781BBDE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5340F8DB" w14:textId="77777777" w:rsidTr="00572430">
        <w:trPr>
          <w:jc w:val="center"/>
        </w:trPr>
        <w:tc>
          <w:tcPr>
            <w:tcW w:w="535" w:type="dxa"/>
          </w:tcPr>
          <w:p w14:paraId="372DB080"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6.</w:t>
            </w:r>
          </w:p>
        </w:tc>
        <w:tc>
          <w:tcPr>
            <w:tcW w:w="4680" w:type="dxa"/>
          </w:tcPr>
          <w:p w14:paraId="6ED902D4"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very energetic.</w:t>
            </w:r>
          </w:p>
        </w:tc>
        <w:tc>
          <w:tcPr>
            <w:tcW w:w="720" w:type="dxa"/>
          </w:tcPr>
          <w:p w14:paraId="164E612D" w14:textId="115E9D5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57F2AD06" w14:textId="75C6CC8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13E4A96E" w14:textId="66A11A2D"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4644AA2A" w14:textId="4D7626F5"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4DD89EF8" w14:textId="77777777" w:rsidTr="00572430">
        <w:trPr>
          <w:jc w:val="center"/>
        </w:trPr>
        <w:tc>
          <w:tcPr>
            <w:tcW w:w="535" w:type="dxa"/>
          </w:tcPr>
          <w:p w14:paraId="7E97BD1A"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7.</w:t>
            </w:r>
          </w:p>
        </w:tc>
        <w:tc>
          <w:tcPr>
            <w:tcW w:w="4680" w:type="dxa"/>
          </w:tcPr>
          <w:p w14:paraId="1E3E7C98"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When it comes to ministry, I am a contemporary thinker, regardless of my age.</w:t>
            </w:r>
          </w:p>
        </w:tc>
        <w:tc>
          <w:tcPr>
            <w:tcW w:w="720" w:type="dxa"/>
          </w:tcPr>
          <w:p w14:paraId="5E3E874B" w14:textId="0F8BC68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FD92B4E" w14:textId="004B17C3"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95F07C1" w14:textId="5BDB3F99"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7DB96EB2" w14:textId="0523AD6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53502411" w14:textId="77777777" w:rsidTr="00572430">
        <w:trPr>
          <w:jc w:val="center"/>
        </w:trPr>
        <w:tc>
          <w:tcPr>
            <w:tcW w:w="535" w:type="dxa"/>
          </w:tcPr>
          <w:p w14:paraId="0A577720"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8.</w:t>
            </w:r>
          </w:p>
        </w:tc>
        <w:tc>
          <w:tcPr>
            <w:tcW w:w="4680" w:type="dxa"/>
          </w:tcPr>
          <w:p w14:paraId="5881B0BC"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prefer to work with a team as opposed to working alone.</w:t>
            </w:r>
          </w:p>
        </w:tc>
        <w:tc>
          <w:tcPr>
            <w:tcW w:w="720" w:type="dxa"/>
          </w:tcPr>
          <w:p w14:paraId="0265F949" w14:textId="051669D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D1928F5" w14:textId="47E6E25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94504C3" w14:textId="7F86659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17D4A1CE" w14:textId="61F45C5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14313AAC" w14:textId="77777777" w:rsidTr="00572430">
        <w:trPr>
          <w:jc w:val="center"/>
        </w:trPr>
        <w:tc>
          <w:tcPr>
            <w:tcW w:w="535" w:type="dxa"/>
          </w:tcPr>
          <w:p w14:paraId="44847DE9"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9.</w:t>
            </w:r>
          </w:p>
        </w:tc>
        <w:tc>
          <w:tcPr>
            <w:tcW w:w="4680" w:type="dxa"/>
          </w:tcPr>
          <w:p w14:paraId="29DF3667"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 xml:space="preserve"> I am a delegator.</w:t>
            </w:r>
          </w:p>
        </w:tc>
        <w:tc>
          <w:tcPr>
            <w:tcW w:w="720" w:type="dxa"/>
          </w:tcPr>
          <w:p w14:paraId="7336D053" w14:textId="2DB9261B"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8E3083A" w14:textId="32F7B17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58BF4726" w14:textId="63605CB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3D1971D8" w14:textId="02D2296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622C52CE" w14:textId="77777777" w:rsidTr="00572430">
        <w:trPr>
          <w:jc w:val="center"/>
        </w:trPr>
        <w:tc>
          <w:tcPr>
            <w:tcW w:w="535" w:type="dxa"/>
          </w:tcPr>
          <w:p w14:paraId="3FA48BBC"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10.</w:t>
            </w:r>
          </w:p>
        </w:tc>
        <w:tc>
          <w:tcPr>
            <w:tcW w:w="4680" w:type="dxa"/>
          </w:tcPr>
          <w:p w14:paraId="26918E6E"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People say that I am an inspiring preacher and communicator.</w:t>
            </w:r>
          </w:p>
        </w:tc>
        <w:tc>
          <w:tcPr>
            <w:tcW w:w="720" w:type="dxa"/>
          </w:tcPr>
          <w:p w14:paraId="3911D15A" w14:textId="10676AC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7B9936CB" w14:textId="6A780645"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3FD8066D" w14:textId="199564D4"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5D7B6707" w14:textId="1349D1BD"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0D263E31" w14:textId="77777777" w:rsidTr="00572430">
        <w:trPr>
          <w:jc w:val="center"/>
        </w:trPr>
        <w:tc>
          <w:tcPr>
            <w:tcW w:w="535" w:type="dxa"/>
          </w:tcPr>
          <w:p w14:paraId="59718BD1"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11.</w:t>
            </w:r>
          </w:p>
        </w:tc>
        <w:tc>
          <w:tcPr>
            <w:tcW w:w="4680" w:type="dxa"/>
          </w:tcPr>
          <w:p w14:paraId="740DA8BD"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have exerted a strong influence in the church I pastor.</w:t>
            </w:r>
          </w:p>
        </w:tc>
        <w:tc>
          <w:tcPr>
            <w:tcW w:w="720" w:type="dxa"/>
          </w:tcPr>
          <w:p w14:paraId="4B0F565E" w14:textId="45BD22E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267129CB" w14:textId="03F2047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5E5D1BD3" w14:textId="76A11FD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350147A4" w14:textId="1E4E7AA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5B2D644" w14:textId="77777777" w:rsidTr="00572430">
        <w:trPr>
          <w:jc w:val="center"/>
        </w:trPr>
        <w:tc>
          <w:tcPr>
            <w:tcW w:w="535" w:type="dxa"/>
          </w:tcPr>
          <w:p w14:paraId="0F2C8897"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12.</w:t>
            </w:r>
          </w:p>
        </w:tc>
        <w:tc>
          <w:tcPr>
            <w:tcW w:w="4680" w:type="dxa"/>
          </w:tcPr>
          <w:p w14:paraId="3A80B178"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reasonably quick to embrace change/innovation.</w:t>
            </w:r>
          </w:p>
        </w:tc>
        <w:tc>
          <w:tcPr>
            <w:tcW w:w="720" w:type="dxa"/>
          </w:tcPr>
          <w:p w14:paraId="76250D4D" w14:textId="31D47C0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067C3278" w14:textId="3FA6F82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5A8E3DB" w14:textId="038AC15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1B3A4697" w14:textId="7D270F6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615C06FF" w14:textId="77777777" w:rsidTr="00572430">
        <w:trPr>
          <w:jc w:val="center"/>
        </w:trPr>
        <w:tc>
          <w:tcPr>
            <w:tcW w:w="535" w:type="dxa"/>
          </w:tcPr>
          <w:p w14:paraId="58D2A626"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13.</w:t>
            </w:r>
          </w:p>
        </w:tc>
        <w:tc>
          <w:tcPr>
            <w:tcW w:w="4680" w:type="dxa"/>
          </w:tcPr>
          <w:p w14:paraId="243CE988"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good at resolving conflicts.</w:t>
            </w:r>
          </w:p>
        </w:tc>
        <w:tc>
          <w:tcPr>
            <w:tcW w:w="720" w:type="dxa"/>
          </w:tcPr>
          <w:p w14:paraId="4FD7C532" w14:textId="6EF8B54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23B4F13F" w14:textId="564E6A6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F97CECF" w14:textId="19560CD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2DE5BBA2" w14:textId="1537C99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6DBABAD8" w14:textId="77777777" w:rsidTr="00572430">
        <w:trPr>
          <w:jc w:val="center"/>
        </w:trPr>
        <w:tc>
          <w:tcPr>
            <w:tcW w:w="535" w:type="dxa"/>
          </w:tcPr>
          <w:p w14:paraId="228559FA"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14.</w:t>
            </w:r>
          </w:p>
        </w:tc>
        <w:tc>
          <w:tcPr>
            <w:tcW w:w="4680" w:type="dxa"/>
          </w:tcPr>
          <w:p w14:paraId="70D99087"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good at solving problems.</w:t>
            </w:r>
          </w:p>
        </w:tc>
        <w:tc>
          <w:tcPr>
            <w:tcW w:w="720" w:type="dxa"/>
          </w:tcPr>
          <w:p w14:paraId="658A7A89" w14:textId="55A8F545"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0C8BBE67" w14:textId="17AD2C9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81426B8" w14:textId="1A4DE8CD"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681E4E9D" w14:textId="32659F4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1F3BDC3" w14:textId="77777777" w:rsidTr="00572430">
        <w:trPr>
          <w:jc w:val="center"/>
        </w:trPr>
        <w:tc>
          <w:tcPr>
            <w:tcW w:w="535" w:type="dxa"/>
          </w:tcPr>
          <w:p w14:paraId="2F9EDA32"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15.</w:t>
            </w:r>
          </w:p>
        </w:tc>
        <w:tc>
          <w:tcPr>
            <w:tcW w:w="4680" w:type="dxa"/>
          </w:tcPr>
          <w:p w14:paraId="7C256F07"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People say that I am an inspiring, visionary leader.</w:t>
            </w:r>
          </w:p>
        </w:tc>
        <w:tc>
          <w:tcPr>
            <w:tcW w:w="720" w:type="dxa"/>
          </w:tcPr>
          <w:p w14:paraId="43214898" w14:textId="287A60AD"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6EEABC2B" w14:textId="6F6320F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3E41AC5E" w14:textId="48F5506B"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787E579B" w14:textId="061AEFD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2175DB6" w14:textId="77777777" w:rsidTr="00572430">
        <w:trPr>
          <w:jc w:val="center"/>
        </w:trPr>
        <w:tc>
          <w:tcPr>
            <w:tcW w:w="535" w:type="dxa"/>
          </w:tcPr>
          <w:p w14:paraId="1EC39D69"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16.</w:t>
            </w:r>
          </w:p>
        </w:tc>
        <w:tc>
          <w:tcPr>
            <w:tcW w:w="4680" w:type="dxa"/>
          </w:tcPr>
          <w:p w14:paraId="517A8821"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People view me as a more directive than a passive type of leader.</w:t>
            </w:r>
          </w:p>
        </w:tc>
        <w:tc>
          <w:tcPr>
            <w:tcW w:w="720" w:type="dxa"/>
          </w:tcPr>
          <w:p w14:paraId="64C542A9" w14:textId="1AB45F2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7E9B4414" w14:textId="331E1D7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258FA8AE" w14:textId="255C405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1346E6F7" w14:textId="5F1DC7C3"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9470278" w14:textId="77777777" w:rsidTr="00572430">
        <w:trPr>
          <w:jc w:val="center"/>
        </w:trPr>
        <w:tc>
          <w:tcPr>
            <w:tcW w:w="535" w:type="dxa"/>
          </w:tcPr>
          <w:p w14:paraId="7572C9A2"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17.</w:t>
            </w:r>
          </w:p>
        </w:tc>
        <w:tc>
          <w:tcPr>
            <w:tcW w:w="4680" w:type="dxa"/>
          </w:tcPr>
          <w:p w14:paraId="4FAE46BC"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passionately communicate our vision.</w:t>
            </w:r>
          </w:p>
        </w:tc>
        <w:tc>
          <w:tcPr>
            <w:tcW w:w="720" w:type="dxa"/>
          </w:tcPr>
          <w:p w14:paraId="6BDC6FF0" w14:textId="5A9E806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02BF3BA2" w14:textId="1219A30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7D5F69A0" w14:textId="7C910595"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50640CAC" w14:textId="6290307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425E0FC" w14:textId="77777777" w:rsidTr="00572430">
        <w:trPr>
          <w:jc w:val="center"/>
        </w:trPr>
        <w:tc>
          <w:tcPr>
            <w:tcW w:w="535" w:type="dxa"/>
          </w:tcPr>
          <w:p w14:paraId="24368339"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18.</w:t>
            </w:r>
          </w:p>
        </w:tc>
        <w:tc>
          <w:tcPr>
            <w:tcW w:w="4680" w:type="dxa"/>
          </w:tcPr>
          <w:p w14:paraId="5A54DC13"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good at developing new leadership.</w:t>
            </w:r>
          </w:p>
        </w:tc>
        <w:tc>
          <w:tcPr>
            <w:tcW w:w="720" w:type="dxa"/>
          </w:tcPr>
          <w:p w14:paraId="048BB1DA" w14:textId="4CA48DD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7E32AFB7" w14:textId="7414F99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798BF02B" w14:textId="63B74F9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0889A905" w14:textId="0A7485D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A646BB7" w14:textId="77777777" w:rsidTr="00572430">
        <w:trPr>
          <w:jc w:val="center"/>
        </w:trPr>
        <w:tc>
          <w:tcPr>
            <w:tcW w:w="535" w:type="dxa"/>
          </w:tcPr>
          <w:p w14:paraId="5C34F7EA"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19.</w:t>
            </w:r>
          </w:p>
        </w:tc>
        <w:tc>
          <w:tcPr>
            <w:tcW w:w="4680" w:type="dxa"/>
          </w:tcPr>
          <w:p w14:paraId="7717BA13"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empower people to use their giftedness in ministry.</w:t>
            </w:r>
          </w:p>
        </w:tc>
        <w:tc>
          <w:tcPr>
            <w:tcW w:w="720" w:type="dxa"/>
          </w:tcPr>
          <w:p w14:paraId="644A6496" w14:textId="08AF9D1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501A7BC" w14:textId="02B1B090"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7B8C9795" w14:textId="75CF2B1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5BA0297C" w14:textId="27B647E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424D5377" w14:textId="77777777" w:rsidTr="00572430">
        <w:trPr>
          <w:jc w:val="center"/>
        </w:trPr>
        <w:tc>
          <w:tcPr>
            <w:tcW w:w="535" w:type="dxa"/>
          </w:tcPr>
          <w:p w14:paraId="69851402"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20.</w:t>
            </w:r>
          </w:p>
        </w:tc>
        <w:tc>
          <w:tcPr>
            <w:tcW w:w="4680" w:type="dxa"/>
          </w:tcPr>
          <w:p w14:paraId="315D8A56" w14:textId="77777777" w:rsidR="00700B90" w:rsidRPr="008D4247" w:rsidRDefault="00700B90" w:rsidP="00700B90">
            <w:pPr>
              <w:contextualSpacing/>
              <w:rPr>
                <w:rFonts w:ascii="Times New Roman" w:hAnsi="Times New Roman"/>
                <w:sz w:val="24"/>
                <w:szCs w:val="24"/>
              </w:rPr>
            </w:pPr>
            <w:r w:rsidRPr="008D4247">
              <w:rPr>
                <w:rFonts w:ascii="Times New Roman" w:eastAsia="Times New Roman" w:hAnsi="Times New Roman"/>
                <w:sz w:val="24"/>
                <w:szCs w:val="24"/>
              </w:rPr>
              <w:t xml:space="preserve"> </w:t>
            </w:r>
            <w:r w:rsidRPr="008D4247">
              <w:rPr>
                <w:rFonts w:ascii="Times New Roman" w:hAnsi="Times New Roman"/>
                <w:sz w:val="24"/>
                <w:szCs w:val="24"/>
              </w:rPr>
              <w:t>I am a self-starter.</w:t>
            </w:r>
          </w:p>
        </w:tc>
        <w:tc>
          <w:tcPr>
            <w:tcW w:w="720" w:type="dxa"/>
          </w:tcPr>
          <w:p w14:paraId="6C90D783" w14:textId="3ECA1CC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0BA8A75E" w14:textId="6E27BBB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0296E7A" w14:textId="05596BB9"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30803A67" w14:textId="52863EA5"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5E13C7E4" w14:textId="77777777" w:rsidTr="00572430">
        <w:trPr>
          <w:jc w:val="center"/>
        </w:trPr>
        <w:tc>
          <w:tcPr>
            <w:tcW w:w="535" w:type="dxa"/>
          </w:tcPr>
          <w:p w14:paraId="2B87D21A"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21.</w:t>
            </w:r>
          </w:p>
        </w:tc>
        <w:tc>
          <w:tcPr>
            <w:tcW w:w="4680" w:type="dxa"/>
          </w:tcPr>
          <w:p w14:paraId="1493E911"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Strong (Personal) relationships are important to me.</w:t>
            </w:r>
          </w:p>
        </w:tc>
        <w:tc>
          <w:tcPr>
            <w:tcW w:w="720" w:type="dxa"/>
          </w:tcPr>
          <w:p w14:paraId="0960FECE" w14:textId="26FB8C1D"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691BDF34" w14:textId="5F791D3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D4EBAD5" w14:textId="4462B9EC"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006281A2" w14:textId="1A835EA4"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35F3511" w14:textId="77777777" w:rsidTr="00572430">
        <w:trPr>
          <w:jc w:val="center"/>
        </w:trPr>
        <w:tc>
          <w:tcPr>
            <w:tcW w:w="535" w:type="dxa"/>
          </w:tcPr>
          <w:p w14:paraId="37E85DD5"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22.</w:t>
            </w:r>
          </w:p>
        </w:tc>
        <w:tc>
          <w:tcPr>
            <w:tcW w:w="4680" w:type="dxa"/>
          </w:tcPr>
          <w:p w14:paraId="68647ABC"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have had (in the past) a mentor or coach in my life.</w:t>
            </w:r>
          </w:p>
        </w:tc>
        <w:tc>
          <w:tcPr>
            <w:tcW w:w="720" w:type="dxa"/>
          </w:tcPr>
          <w:p w14:paraId="71C56DA3" w14:textId="2305AD53"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3E0C0345" w14:textId="1C2310B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6DE64E0C" w14:textId="0844D86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374D1659" w14:textId="542FC448"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3BA0AFF1" w14:textId="77777777" w:rsidTr="00572430">
        <w:trPr>
          <w:jc w:val="center"/>
        </w:trPr>
        <w:tc>
          <w:tcPr>
            <w:tcW w:w="535" w:type="dxa"/>
          </w:tcPr>
          <w:p w14:paraId="168393C3"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23.</w:t>
            </w:r>
          </w:p>
        </w:tc>
        <w:tc>
          <w:tcPr>
            <w:tcW w:w="4680" w:type="dxa"/>
          </w:tcPr>
          <w:p w14:paraId="50C8575C"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currently (in the past year) have a mentor or coach in my life.</w:t>
            </w:r>
          </w:p>
        </w:tc>
        <w:tc>
          <w:tcPr>
            <w:tcW w:w="720" w:type="dxa"/>
          </w:tcPr>
          <w:p w14:paraId="30CC551E" w14:textId="24C2912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29EA1A92" w14:textId="2F44197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150A0F22" w14:textId="629109B9"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3DF358C1" w14:textId="712ED9D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124ABDCE" w14:textId="77777777" w:rsidTr="00572430">
        <w:trPr>
          <w:jc w:val="center"/>
        </w:trPr>
        <w:tc>
          <w:tcPr>
            <w:tcW w:w="535" w:type="dxa"/>
          </w:tcPr>
          <w:p w14:paraId="1E8A8380"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24.</w:t>
            </w:r>
          </w:p>
        </w:tc>
        <w:tc>
          <w:tcPr>
            <w:tcW w:w="4680" w:type="dxa"/>
          </w:tcPr>
          <w:p w14:paraId="42E37BE6"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effective at leading various generations (young and old) through change.</w:t>
            </w:r>
          </w:p>
        </w:tc>
        <w:tc>
          <w:tcPr>
            <w:tcW w:w="720" w:type="dxa"/>
          </w:tcPr>
          <w:p w14:paraId="2C14FB73" w14:textId="483C0B79"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3BFF3CE6" w14:textId="5BB74C3B"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49D02064" w14:textId="21F45152"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50777831" w14:textId="34E0811E"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2581842D" w14:textId="77777777" w:rsidTr="00572430">
        <w:trPr>
          <w:jc w:val="center"/>
        </w:trPr>
        <w:tc>
          <w:tcPr>
            <w:tcW w:w="535" w:type="dxa"/>
          </w:tcPr>
          <w:p w14:paraId="58603EAF"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25.</w:t>
            </w:r>
          </w:p>
        </w:tc>
        <w:tc>
          <w:tcPr>
            <w:tcW w:w="4680" w:type="dxa"/>
          </w:tcPr>
          <w:p w14:paraId="7F5197E9"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I am prepared to pay the price to lead to change.</w:t>
            </w:r>
          </w:p>
        </w:tc>
        <w:tc>
          <w:tcPr>
            <w:tcW w:w="720" w:type="dxa"/>
          </w:tcPr>
          <w:p w14:paraId="783DCBC3" w14:textId="28866D57"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75BEFD6F" w14:textId="159C9AE0"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3B0D866F" w14:textId="33EE3466"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10EB1496" w14:textId="545CF71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539B3310" w14:textId="77777777" w:rsidTr="00572430">
        <w:trPr>
          <w:jc w:val="center"/>
        </w:trPr>
        <w:tc>
          <w:tcPr>
            <w:tcW w:w="535" w:type="dxa"/>
          </w:tcPr>
          <w:p w14:paraId="74B88956" w14:textId="77777777" w:rsidR="00700B90" w:rsidRPr="008D4247" w:rsidRDefault="00700B90" w:rsidP="00700B90">
            <w:pPr>
              <w:contextualSpacing/>
              <w:rPr>
                <w:rFonts w:ascii="Times New Roman" w:hAnsi="Times New Roman"/>
                <w:sz w:val="24"/>
                <w:szCs w:val="24"/>
              </w:rPr>
            </w:pPr>
            <w:r w:rsidRPr="008D4247">
              <w:rPr>
                <w:rFonts w:ascii="Times New Roman" w:hAnsi="Times New Roman"/>
                <w:sz w:val="24"/>
                <w:szCs w:val="24"/>
              </w:rPr>
              <w:t>26.</w:t>
            </w:r>
          </w:p>
        </w:tc>
        <w:tc>
          <w:tcPr>
            <w:tcW w:w="4680" w:type="dxa"/>
          </w:tcPr>
          <w:p w14:paraId="6679A406" w14:textId="77777777" w:rsidR="00700B90" w:rsidRPr="008D4247" w:rsidRDefault="00700B90" w:rsidP="00700B90">
            <w:pPr>
              <w:contextualSpacing/>
              <w:rPr>
                <w:rFonts w:ascii="Times New Roman" w:hAnsi="Times New Roman"/>
                <w:sz w:val="24"/>
                <w:szCs w:val="24"/>
              </w:rPr>
            </w:pPr>
            <w:r w:rsidRPr="008D4247">
              <w:rPr>
                <w:rFonts w:ascii="Times New Roman" w:eastAsia="Times New Roman" w:hAnsi="Times New Roman"/>
                <w:sz w:val="24"/>
                <w:szCs w:val="24"/>
              </w:rPr>
              <w:t xml:space="preserve"> </w:t>
            </w:r>
            <w:r w:rsidRPr="008D4247">
              <w:rPr>
                <w:rFonts w:ascii="Times New Roman" w:hAnsi="Times New Roman"/>
                <w:sz w:val="24"/>
                <w:szCs w:val="24"/>
              </w:rPr>
              <w:t>I have led a declining or plateaued church to turn around and grow</w:t>
            </w:r>
          </w:p>
        </w:tc>
        <w:tc>
          <w:tcPr>
            <w:tcW w:w="720" w:type="dxa"/>
          </w:tcPr>
          <w:p w14:paraId="639656B7" w14:textId="4EDDEC29"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1</w:t>
            </w:r>
          </w:p>
        </w:tc>
        <w:tc>
          <w:tcPr>
            <w:tcW w:w="1170" w:type="dxa"/>
          </w:tcPr>
          <w:p w14:paraId="198990D6" w14:textId="4223286F"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2</w:t>
            </w:r>
          </w:p>
        </w:tc>
        <w:tc>
          <w:tcPr>
            <w:tcW w:w="1170" w:type="dxa"/>
          </w:tcPr>
          <w:p w14:paraId="4D8619DD" w14:textId="59D300CA"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3</w:t>
            </w:r>
          </w:p>
        </w:tc>
        <w:tc>
          <w:tcPr>
            <w:tcW w:w="810" w:type="dxa"/>
          </w:tcPr>
          <w:p w14:paraId="2C9B0F00" w14:textId="0ED236C1" w:rsidR="00700B90" w:rsidRPr="008D4247" w:rsidRDefault="00700B90" w:rsidP="00572430">
            <w:pPr>
              <w:contextualSpacing/>
              <w:jc w:val="center"/>
              <w:rPr>
                <w:rFonts w:ascii="Times New Roman" w:hAnsi="Times New Roman"/>
                <w:sz w:val="24"/>
                <w:szCs w:val="24"/>
              </w:rPr>
            </w:pPr>
            <w:r>
              <w:rPr>
                <w:rFonts w:ascii="Times New Roman" w:hAnsi="Times New Roman"/>
                <w:sz w:val="24"/>
                <w:szCs w:val="24"/>
              </w:rPr>
              <w:t>4</w:t>
            </w:r>
          </w:p>
        </w:tc>
      </w:tr>
      <w:tr w:rsidR="00700B90" w:rsidRPr="008D4247" w14:paraId="1FD3767F" w14:textId="77777777" w:rsidTr="00572430">
        <w:trPr>
          <w:jc w:val="center"/>
        </w:trPr>
        <w:tc>
          <w:tcPr>
            <w:tcW w:w="535" w:type="dxa"/>
          </w:tcPr>
          <w:p w14:paraId="0402D245" w14:textId="77777777" w:rsidR="00700B90" w:rsidRPr="008D4247" w:rsidRDefault="00700B90" w:rsidP="00700B90">
            <w:pPr>
              <w:contextualSpacing/>
              <w:rPr>
                <w:rFonts w:ascii="Times New Roman" w:hAnsi="Times New Roman"/>
                <w:sz w:val="24"/>
                <w:szCs w:val="24"/>
              </w:rPr>
            </w:pPr>
          </w:p>
        </w:tc>
        <w:tc>
          <w:tcPr>
            <w:tcW w:w="4680" w:type="dxa"/>
          </w:tcPr>
          <w:p w14:paraId="7B49524A" w14:textId="77777777" w:rsidR="00700B90" w:rsidRPr="008D4247" w:rsidRDefault="00700B90" w:rsidP="00700B90">
            <w:pPr>
              <w:contextualSpacing/>
              <w:rPr>
                <w:rFonts w:ascii="Times New Roman" w:eastAsia="Times New Roman" w:hAnsi="Times New Roman"/>
                <w:sz w:val="24"/>
                <w:szCs w:val="24"/>
              </w:rPr>
            </w:pPr>
            <w:r w:rsidRPr="008D4247">
              <w:rPr>
                <w:rFonts w:ascii="Times New Roman" w:hAnsi="Times New Roman"/>
                <w:sz w:val="24"/>
                <w:szCs w:val="24"/>
              </w:rPr>
              <w:t>The total score for each column (boxes checked times the column value (1-4)</w:t>
            </w:r>
          </w:p>
        </w:tc>
        <w:tc>
          <w:tcPr>
            <w:tcW w:w="720" w:type="dxa"/>
          </w:tcPr>
          <w:p w14:paraId="46E6EE0C" w14:textId="162B168F" w:rsidR="00700B90" w:rsidRPr="008D4247" w:rsidRDefault="00700B90" w:rsidP="00700B90">
            <w:pPr>
              <w:contextualSpacing/>
              <w:rPr>
                <w:rFonts w:ascii="Times New Roman" w:hAnsi="Times New Roman"/>
                <w:sz w:val="24"/>
                <w:szCs w:val="24"/>
              </w:rPr>
            </w:pPr>
          </w:p>
        </w:tc>
        <w:tc>
          <w:tcPr>
            <w:tcW w:w="1170" w:type="dxa"/>
          </w:tcPr>
          <w:p w14:paraId="2447244B" w14:textId="77777777" w:rsidR="00700B90" w:rsidRPr="008D4247" w:rsidRDefault="00700B90" w:rsidP="00700B90">
            <w:pPr>
              <w:contextualSpacing/>
              <w:rPr>
                <w:rFonts w:ascii="Times New Roman" w:hAnsi="Times New Roman"/>
                <w:sz w:val="24"/>
                <w:szCs w:val="24"/>
              </w:rPr>
            </w:pPr>
          </w:p>
        </w:tc>
        <w:tc>
          <w:tcPr>
            <w:tcW w:w="1170" w:type="dxa"/>
          </w:tcPr>
          <w:p w14:paraId="5848143B" w14:textId="77777777" w:rsidR="00700B90" w:rsidRPr="008D4247" w:rsidRDefault="00700B90" w:rsidP="00700B90">
            <w:pPr>
              <w:contextualSpacing/>
              <w:rPr>
                <w:rFonts w:ascii="Times New Roman" w:hAnsi="Times New Roman"/>
                <w:sz w:val="24"/>
                <w:szCs w:val="24"/>
              </w:rPr>
            </w:pPr>
          </w:p>
        </w:tc>
        <w:tc>
          <w:tcPr>
            <w:tcW w:w="810" w:type="dxa"/>
          </w:tcPr>
          <w:p w14:paraId="603D041B" w14:textId="77777777" w:rsidR="00700B90" w:rsidRPr="008D4247" w:rsidRDefault="00700B90" w:rsidP="00700B90">
            <w:pPr>
              <w:contextualSpacing/>
              <w:rPr>
                <w:rFonts w:ascii="Times New Roman" w:hAnsi="Times New Roman"/>
                <w:sz w:val="24"/>
                <w:szCs w:val="24"/>
              </w:rPr>
            </w:pPr>
          </w:p>
        </w:tc>
      </w:tr>
    </w:tbl>
    <w:p w14:paraId="0E75B530" w14:textId="77777777" w:rsidR="00717EC6" w:rsidRPr="008D4247" w:rsidRDefault="00717EC6" w:rsidP="00717EC6">
      <w:pPr>
        <w:contextualSpacing/>
      </w:pPr>
    </w:p>
    <w:p w14:paraId="54B4BE1D" w14:textId="77777777" w:rsidR="00717EC6" w:rsidRPr="008D4247" w:rsidRDefault="00717EC6" w:rsidP="00717EC6">
      <w:pPr>
        <w:contextualSpacing/>
        <w:rPr>
          <w:u w:val="single"/>
        </w:rPr>
      </w:pPr>
      <w:r w:rsidRPr="008D4247">
        <w:t>Your Total Score:</w:t>
      </w:r>
      <w:r w:rsidRPr="008D4247">
        <w:rPr>
          <w:u w:val="single"/>
        </w:rPr>
        <w:t xml:space="preserve">        </w:t>
      </w:r>
      <w:r w:rsidRPr="008D4247">
        <w:rPr>
          <w:u w:val="single"/>
        </w:rPr>
        <w:tab/>
      </w:r>
    </w:p>
    <w:p w14:paraId="34EE49E9" w14:textId="77777777" w:rsidR="00717EC6" w:rsidRPr="008D4247" w:rsidRDefault="00717EC6" w:rsidP="00717EC6">
      <w:pPr>
        <w:contextualSpacing/>
      </w:pPr>
    </w:p>
    <w:p w14:paraId="4231A77E" w14:textId="4A02A84B" w:rsidR="00717EC6" w:rsidRPr="008D4247" w:rsidRDefault="00717EC6" w:rsidP="00717EC6">
      <w:pPr>
        <w:contextualSpacing/>
      </w:pPr>
      <w:r w:rsidRPr="008D4247">
        <w:t>Name:</w:t>
      </w:r>
      <w:r w:rsidRPr="008D4247">
        <w:tab/>
        <w:t>________________</w:t>
      </w:r>
      <w:r w:rsidRPr="008D4247">
        <w:tab/>
        <w:t xml:space="preserve"> Signature: </w:t>
      </w:r>
      <w:r w:rsidRPr="008D4247">
        <w:tab/>
        <w:t xml:space="preserve"> ___________</w:t>
      </w:r>
      <w:r w:rsidRPr="008D4247">
        <w:tab/>
        <w:t xml:space="preserve">Date: </w:t>
      </w:r>
      <w:r w:rsidR="0065479A" w:rsidRPr="008D4247">
        <w:t>___________</w:t>
      </w:r>
    </w:p>
    <w:p w14:paraId="5243BD40" w14:textId="77777777" w:rsidR="000216B8" w:rsidRPr="008D4247" w:rsidRDefault="000216B8" w:rsidP="00746F32">
      <w:pPr>
        <w:spacing w:line="480" w:lineRule="auto"/>
        <w:jc w:val="center"/>
      </w:pPr>
    </w:p>
    <w:p w14:paraId="714F5A21" w14:textId="77777777" w:rsidR="00F86B48" w:rsidRPr="00035481" w:rsidRDefault="00A9123A" w:rsidP="00F86B48">
      <w:pPr>
        <w:contextualSpacing/>
        <w:rPr>
          <w:rFonts w:eastAsia="MS ??"/>
          <w:color w:val="auto"/>
          <w:lang w:eastAsia="en-US"/>
        </w:rPr>
      </w:pPr>
      <w:r w:rsidRPr="008D4247">
        <w:br w:type="page"/>
      </w:r>
    </w:p>
    <w:p w14:paraId="0C41A11F" w14:textId="77777777" w:rsidR="00F86B48" w:rsidRPr="00EF6BD3" w:rsidRDefault="00F86B48" w:rsidP="00F86B48">
      <w:pPr>
        <w:widowControl w:val="0"/>
        <w:rPr>
          <w:rFonts w:eastAsia="MS ??"/>
          <w:color w:val="auto"/>
          <w:lang w:eastAsia="en-US"/>
        </w:rPr>
        <w:sectPr w:rsidR="00F86B48" w:rsidRPr="00EF6BD3" w:rsidSect="001A7F7A">
          <w:footnotePr>
            <w:numRestart w:val="eachSect"/>
          </w:footnotePr>
          <w:type w:val="oddPage"/>
          <w:pgSz w:w="11894" w:h="16819"/>
          <w:pgMar w:top="1440" w:right="1440" w:bottom="1440" w:left="2160" w:header="720" w:footer="720" w:gutter="0"/>
          <w:cols w:space="708"/>
          <w:titlePg/>
          <w:docGrid w:linePitch="360"/>
        </w:sectPr>
      </w:pPr>
    </w:p>
    <w:p w14:paraId="4CCEE2ED" w14:textId="77777777" w:rsidR="00F86B48" w:rsidRPr="00EF6BD3" w:rsidRDefault="00F86B48" w:rsidP="00F86B48">
      <w:pPr>
        <w:widowControl w:val="0"/>
        <w:jc w:val="center"/>
        <w:rPr>
          <w:rFonts w:eastAsia="MS ??"/>
          <w:color w:val="auto"/>
          <w:lang w:eastAsia="en-US"/>
        </w:rPr>
      </w:pPr>
    </w:p>
    <w:p w14:paraId="37E46E92" w14:textId="77777777" w:rsidR="00F86B48" w:rsidRPr="008D4247" w:rsidRDefault="00F86B48" w:rsidP="00F86B48">
      <w:pPr>
        <w:pStyle w:val="Heading1"/>
        <w:spacing w:line="240" w:lineRule="auto"/>
        <w:rPr>
          <w:b w:val="0"/>
          <w:bCs/>
        </w:rPr>
      </w:pPr>
    </w:p>
    <w:p w14:paraId="5172B406" w14:textId="77777777" w:rsidR="00F86B48" w:rsidRPr="008D4247" w:rsidRDefault="00F86B48" w:rsidP="00F86B48">
      <w:pPr>
        <w:pStyle w:val="Heading1"/>
        <w:spacing w:line="240" w:lineRule="auto"/>
        <w:rPr>
          <w:b w:val="0"/>
          <w:bCs/>
        </w:rPr>
      </w:pPr>
    </w:p>
    <w:p w14:paraId="387133FB" w14:textId="77777777" w:rsidR="00F86B48" w:rsidRPr="008D4247" w:rsidRDefault="00F86B48" w:rsidP="00F86B48">
      <w:pPr>
        <w:pStyle w:val="Heading1"/>
        <w:spacing w:line="240" w:lineRule="auto"/>
        <w:rPr>
          <w:b w:val="0"/>
          <w:bCs/>
        </w:rPr>
      </w:pPr>
    </w:p>
    <w:p w14:paraId="69E3E9F1" w14:textId="77777777" w:rsidR="00F86B48" w:rsidRPr="008D4247" w:rsidRDefault="00F86B48" w:rsidP="00F86B48">
      <w:pPr>
        <w:jc w:val="center"/>
        <w:rPr>
          <w:bCs/>
          <w:lang w:bidi="he-IL"/>
        </w:rPr>
      </w:pPr>
    </w:p>
    <w:p w14:paraId="6792A082" w14:textId="77777777" w:rsidR="00F86B48" w:rsidRPr="008D4247" w:rsidRDefault="00F86B48" w:rsidP="00F86B48">
      <w:pPr>
        <w:jc w:val="center"/>
        <w:rPr>
          <w:bCs/>
          <w:lang w:bidi="he-IL"/>
        </w:rPr>
      </w:pPr>
    </w:p>
    <w:p w14:paraId="7F2492E2" w14:textId="62FF15B8" w:rsidR="00F86B48" w:rsidRPr="008D4247" w:rsidRDefault="00F86B48" w:rsidP="00F86B48">
      <w:pPr>
        <w:pStyle w:val="Heading1"/>
        <w:rPr>
          <w:rFonts w:eastAsia="Times New Roman"/>
          <w:sz w:val="22"/>
          <w:szCs w:val="22"/>
          <w:lang w:val="en-SG" w:bidi="th-TH"/>
        </w:rPr>
      </w:pPr>
      <w:bookmarkStart w:id="1521" w:name="_Toc138167527"/>
      <w:r w:rsidRPr="008D4247">
        <w:t xml:space="preserve">Appendix </w:t>
      </w:r>
      <w:r w:rsidR="0013679F">
        <w:t>6</w:t>
      </w:r>
      <w:r w:rsidRPr="008D4247">
        <w:br/>
      </w:r>
      <w:r>
        <w:rPr>
          <w:rFonts w:eastAsia="Times New Roman"/>
          <w:bCs/>
          <w:lang w:val="en-SG" w:bidi="th-TH"/>
        </w:rPr>
        <w:t>Findings of Pilot Pilot Project</w:t>
      </w:r>
      <w:bookmarkEnd w:id="1521"/>
    </w:p>
    <w:p w14:paraId="3923EB60" w14:textId="11CA80FE" w:rsidR="00F86B48" w:rsidRPr="008D4247" w:rsidRDefault="00F86B48" w:rsidP="00F86B48">
      <w:pPr>
        <w:pStyle w:val="Heading2"/>
        <w:rPr>
          <w:lang w:val="en-SG"/>
        </w:rPr>
      </w:pPr>
      <w:bookmarkStart w:id="1522" w:name="_Toc138167528"/>
      <w:r>
        <w:rPr>
          <w:lang w:val="en-SG"/>
        </w:rPr>
        <w:t>Findings from the Questionnaire</w:t>
      </w:r>
      <w:bookmarkEnd w:id="1522"/>
      <w:r>
        <w:rPr>
          <w:lang w:val="en-SG"/>
        </w:rPr>
        <w:t xml:space="preserve"> </w:t>
      </w:r>
    </w:p>
    <w:p w14:paraId="3209A4B5" w14:textId="77777777" w:rsidR="00F86B48" w:rsidRPr="008D4247" w:rsidRDefault="00F86B48" w:rsidP="00F86B48">
      <w:pPr>
        <w:widowControl w:val="0"/>
        <w:contextualSpacing/>
        <w:jc w:val="center"/>
      </w:pPr>
    </w:p>
    <w:p w14:paraId="37007DA2" w14:textId="77777777" w:rsidR="00F86B48" w:rsidRPr="008D4247" w:rsidRDefault="00F86B48" w:rsidP="00F86B48">
      <w:pPr>
        <w:widowControl w:val="0"/>
        <w:contextualSpacing/>
        <w:jc w:val="center"/>
      </w:pPr>
    </w:p>
    <w:p w14:paraId="5BA9C15D" w14:textId="600F38BF" w:rsidR="00F86B48" w:rsidRPr="008D4247" w:rsidRDefault="00F86B48" w:rsidP="00F86B48">
      <w:pPr>
        <w:widowControl w:val="0"/>
        <w:spacing w:line="480" w:lineRule="auto"/>
        <w:ind w:firstLine="720"/>
        <w:contextualSpacing/>
      </w:pPr>
      <w:bookmarkStart w:id="1523" w:name="_Hlk47189158"/>
      <w:r>
        <w:t xml:space="preserve">After receiving the questionnaire, the researcher recorded all the data in Microsoft Excel and Microsoft Word. With the help of Microsoft Excel, the researcher </w:t>
      </w:r>
      <w:r w:rsidR="00AD6115">
        <w:t xml:space="preserve">summarized </w:t>
      </w:r>
      <w:r>
        <w:t>all the data and put it into the table forms. Following are the findings of the study:</w:t>
      </w:r>
    </w:p>
    <w:p w14:paraId="1A6BFFF4" w14:textId="77777777" w:rsidR="00F86B48" w:rsidRPr="006175B8" w:rsidRDefault="00F86B48" w:rsidP="00F86B48">
      <w:pPr>
        <w:pStyle w:val="Caption"/>
      </w:pPr>
      <w:bookmarkStart w:id="1524" w:name="_Toc47209113"/>
      <w:r>
        <w:t xml:space="preserve">Table </w:t>
      </w:r>
      <w:fldSimple w:instr=" SEQ Table \* ARABIC ">
        <w:r>
          <w:rPr>
            <w:noProof/>
          </w:rPr>
          <w:t>3</w:t>
        </w:r>
      </w:fldSimple>
      <w:r>
        <w:t xml:space="preserve">. </w:t>
      </w:r>
      <w:r w:rsidRPr="006175B8">
        <w:t xml:space="preserve">The ways people come to faith in </w:t>
      </w:r>
      <w:proofErr w:type="gramStart"/>
      <w:r w:rsidRPr="006175B8">
        <w:t>Christ</w:t>
      </w:r>
      <w:bookmarkEnd w:id="1524"/>
      <w:proofErr w:type="gramEnd"/>
    </w:p>
    <w:tbl>
      <w:tblPr>
        <w:tblStyle w:val="PlainTable2"/>
        <w:tblW w:w="0" w:type="auto"/>
        <w:tblLook w:val="04A0" w:firstRow="1" w:lastRow="0" w:firstColumn="1" w:lastColumn="0" w:noHBand="0" w:noVBand="1"/>
      </w:tblPr>
      <w:tblGrid>
        <w:gridCol w:w="4958"/>
        <w:gridCol w:w="2016"/>
        <w:gridCol w:w="1326"/>
      </w:tblGrid>
      <w:tr w:rsidR="00F86B48" w:rsidRPr="006175B8" w14:paraId="08624D83"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3C46EE16"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 xml:space="preserve">The ways people come to faith in </w:t>
            </w:r>
            <w:proofErr w:type="gramStart"/>
            <w:r w:rsidRPr="00105987">
              <w:rPr>
                <w:rFonts w:ascii="Times New Roman" w:hAnsi="Times New Roman" w:cs="Times New Roman"/>
                <w:sz w:val="20"/>
              </w:rPr>
              <w:t>Christ</w:t>
            </w:r>
            <w:proofErr w:type="gramEnd"/>
          </w:p>
          <w:p w14:paraId="08288F8C" w14:textId="77777777" w:rsidR="00F86B48" w:rsidRPr="00105987" w:rsidRDefault="00F86B48" w:rsidP="00F86B48">
            <w:pPr>
              <w:jc w:val="center"/>
              <w:rPr>
                <w:rFonts w:ascii="Times New Roman" w:hAnsi="Times New Roman" w:cs="Times New Roman"/>
                <w:sz w:val="20"/>
              </w:rPr>
            </w:pPr>
          </w:p>
        </w:tc>
        <w:tc>
          <w:tcPr>
            <w:tcW w:w="2016" w:type="dxa"/>
          </w:tcPr>
          <w:p w14:paraId="1717A143"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 of People</w:t>
            </w:r>
          </w:p>
        </w:tc>
        <w:tc>
          <w:tcPr>
            <w:tcW w:w="1326" w:type="dxa"/>
          </w:tcPr>
          <w:p w14:paraId="0092520C"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Percentage</w:t>
            </w:r>
          </w:p>
        </w:tc>
      </w:tr>
      <w:tr w:rsidR="00F86B48" w:rsidRPr="006175B8" w14:paraId="1E07F7C6"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Borders>
              <w:bottom w:val="nil"/>
            </w:tcBorders>
          </w:tcPr>
          <w:p w14:paraId="3E444214"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Personal healing and deliverance</w:t>
            </w:r>
          </w:p>
        </w:tc>
        <w:tc>
          <w:tcPr>
            <w:tcW w:w="2016" w:type="dxa"/>
            <w:tcBorders>
              <w:bottom w:val="nil"/>
            </w:tcBorders>
          </w:tcPr>
          <w:p w14:paraId="5BA7D40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w:t>
            </w:r>
          </w:p>
        </w:tc>
        <w:tc>
          <w:tcPr>
            <w:tcW w:w="1326" w:type="dxa"/>
            <w:tcBorders>
              <w:bottom w:val="nil"/>
            </w:tcBorders>
          </w:tcPr>
          <w:p w14:paraId="507E72D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25%</w:t>
            </w:r>
          </w:p>
        </w:tc>
      </w:tr>
      <w:tr w:rsidR="00F86B48" w:rsidRPr="006175B8" w14:paraId="0A13D65D" w14:textId="77777777" w:rsidTr="00F86B48">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32B928B8"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Healing and deliverance of family members</w:t>
            </w:r>
          </w:p>
        </w:tc>
        <w:tc>
          <w:tcPr>
            <w:tcW w:w="2016" w:type="dxa"/>
            <w:tcBorders>
              <w:top w:val="nil"/>
              <w:bottom w:val="nil"/>
            </w:tcBorders>
          </w:tcPr>
          <w:p w14:paraId="045BE0C1"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w:t>
            </w:r>
          </w:p>
        </w:tc>
        <w:tc>
          <w:tcPr>
            <w:tcW w:w="1326" w:type="dxa"/>
            <w:tcBorders>
              <w:top w:val="nil"/>
              <w:bottom w:val="nil"/>
            </w:tcBorders>
          </w:tcPr>
          <w:p w14:paraId="53CA11A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36%</w:t>
            </w:r>
          </w:p>
        </w:tc>
      </w:tr>
      <w:tr w:rsidR="00F86B48" w:rsidRPr="006175B8" w14:paraId="7EF7743F"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36136515"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My family was Christian</w:t>
            </w:r>
          </w:p>
        </w:tc>
        <w:tc>
          <w:tcPr>
            <w:tcW w:w="2016" w:type="dxa"/>
            <w:tcBorders>
              <w:top w:val="nil"/>
              <w:bottom w:val="nil"/>
            </w:tcBorders>
          </w:tcPr>
          <w:p w14:paraId="2119B26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1326" w:type="dxa"/>
            <w:tcBorders>
              <w:top w:val="nil"/>
              <w:bottom w:val="nil"/>
            </w:tcBorders>
          </w:tcPr>
          <w:p w14:paraId="71DE79E7" w14:textId="4300F38B" w:rsidR="00F86B48" w:rsidRPr="00105987" w:rsidRDefault="00F9791E"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14</w:t>
            </w:r>
            <w:r w:rsidR="00F86B48" w:rsidRPr="00105987">
              <w:rPr>
                <w:rFonts w:ascii="Times New Roman" w:hAnsi="Times New Roman" w:cs="Times New Roman"/>
                <w:color w:val="000000"/>
                <w:sz w:val="20"/>
              </w:rPr>
              <w:t>%</w:t>
            </w:r>
          </w:p>
        </w:tc>
      </w:tr>
      <w:tr w:rsidR="00F86B48" w:rsidRPr="006175B8" w14:paraId="06BFE1F3" w14:textId="77777777" w:rsidTr="00F86B48">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7633934A"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 heard the gospel, and I believed</w:t>
            </w:r>
          </w:p>
        </w:tc>
        <w:tc>
          <w:tcPr>
            <w:tcW w:w="2016" w:type="dxa"/>
            <w:tcBorders>
              <w:top w:val="nil"/>
              <w:bottom w:val="nil"/>
            </w:tcBorders>
          </w:tcPr>
          <w:p w14:paraId="33A6683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w:t>
            </w:r>
          </w:p>
        </w:tc>
        <w:tc>
          <w:tcPr>
            <w:tcW w:w="1326" w:type="dxa"/>
            <w:tcBorders>
              <w:top w:val="nil"/>
              <w:bottom w:val="nil"/>
            </w:tcBorders>
          </w:tcPr>
          <w:p w14:paraId="11F88981"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18%</w:t>
            </w:r>
          </w:p>
        </w:tc>
      </w:tr>
      <w:tr w:rsidR="00F86B48" w:rsidRPr="006175B8" w14:paraId="6BB04E32"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0A4BD0B7"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 was looking for peace</w:t>
            </w:r>
          </w:p>
        </w:tc>
        <w:tc>
          <w:tcPr>
            <w:tcW w:w="2016" w:type="dxa"/>
            <w:tcBorders>
              <w:top w:val="nil"/>
              <w:bottom w:val="nil"/>
            </w:tcBorders>
          </w:tcPr>
          <w:p w14:paraId="1992C11E"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w:t>
            </w:r>
          </w:p>
        </w:tc>
        <w:tc>
          <w:tcPr>
            <w:tcW w:w="1326" w:type="dxa"/>
            <w:tcBorders>
              <w:top w:val="nil"/>
              <w:bottom w:val="nil"/>
            </w:tcBorders>
          </w:tcPr>
          <w:p w14:paraId="2E075E10" w14:textId="168BF484" w:rsidR="00F86B48" w:rsidRPr="00105987" w:rsidRDefault="00E40C1F"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3.5</w:t>
            </w:r>
            <w:r w:rsidR="00F86B48" w:rsidRPr="00105987">
              <w:rPr>
                <w:rFonts w:ascii="Times New Roman" w:hAnsi="Times New Roman" w:cs="Times New Roman"/>
                <w:color w:val="000000"/>
                <w:sz w:val="20"/>
              </w:rPr>
              <w:t>%</w:t>
            </w:r>
          </w:p>
        </w:tc>
      </w:tr>
      <w:tr w:rsidR="00F86B48" w:rsidRPr="006175B8" w14:paraId="083C9470" w14:textId="77777777" w:rsidTr="00F86B48">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65B4D1D1"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 desired salvation</w:t>
            </w:r>
          </w:p>
        </w:tc>
        <w:tc>
          <w:tcPr>
            <w:tcW w:w="2016" w:type="dxa"/>
            <w:tcBorders>
              <w:top w:val="nil"/>
              <w:bottom w:val="nil"/>
            </w:tcBorders>
          </w:tcPr>
          <w:p w14:paraId="64E2304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w:t>
            </w:r>
          </w:p>
        </w:tc>
        <w:tc>
          <w:tcPr>
            <w:tcW w:w="1326" w:type="dxa"/>
            <w:tcBorders>
              <w:top w:val="nil"/>
              <w:bottom w:val="nil"/>
            </w:tcBorders>
          </w:tcPr>
          <w:p w14:paraId="54638044" w14:textId="12301757" w:rsidR="00F86B48" w:rsidRPr="00105987" w:rsidRDefault="00E40C1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3.5</w:t>
            </w:r>
            <w:r w:rsidR="00F86B48" w:rsidRPr="00105987">
              <w:rPr>
                <w:rFonts w:ascii="Times New Roman" w:hAnsi="Times New Roman" w:cs="Times New Roman"/>
                <w:color w:val="000000"/>
                <w:sz w:val="20"/>
              </w:rPr>
              <w:t>%</w:t>
            </w:r>
          </w:p>
        </w:tc>
      </w:tr>
      <w:tr w:rsidR="00F86B48" w:rsidRPr="006175B8" w14:paraId="3F4E63E3"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Borders>
              <w:top w:val="nil"/>
              <w:bottom w:val="nil"/>
            </w:tcBorders>
          </w:tcPr>
          <w:p w14:paraId="1717371A"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 read the Bible or gospel literature</w:t>
            </w:r>
          </w:p>
        </w:tc>
        <w:tc>
          <w:tcPr>
            <w:tcW w:w="2016" w:type="dxa"/>
            <w:tcBorders>
              <w:top w:val="nil"/>
              <w:bottom w:val="nil"/>
            </w:tcBorders>
          </w:tcPr>
          <w:p w14:paraId="70A98C9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0</w:t>
            </w:r>
          </w:p>
        </w:tc>
        <w:tc>
          <w:tcPr>
            <w:tcW w:w="1326" w:type="dxa"/>
            <w:tcBorders>
              <w:top w:val="nil"/>
              <w:bottom w:val="nil"/>
            </w:tcBorders>
          </w:tcPr>
          <w:p w14:paraId="3382E31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0%</w:t>
            </w:r>
          </w:p>
        </w:tc>
      </w:tr>
      <w:tr w:rsidR="00F86B48" w:rsidRPr="006175B8" w14:paraId="403CAB28" w14:textId="77777777" w:rsidTr="00F86B48">
        <w:tc>
          <w:tcPr>
            <w:cnfStyle w:val="001000000000" w:firstRow="0" w:lastRow="0" w:firstColumn="1" w:lastColumn="0" w:oddVBand="0" w:evenVBand="0" w:oddHBand="0" w:evenHBand="0" w:firstRowFirstColumn="0" w:firstRowLastColumn="0" w:lastRowFirstColumn="0" w:lastRowLastColumn="0"/>
            <w:tcW w:w="4958" w:type="dxa"/>
            <w:tcBorders>
              <w:top w:val="nil"/>
            </w:tcBorders>
          </w:tcPr>
          <w:p w14:paraId="3D5ACB57"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Other (Please mention):</w:t>
            </w:r>
          </w:p>
        </w:tc>
        <w:tc>
          <w:tcPr>
            <w:tcW w:w="2016" w:type="dxa"/>
            <w:tcBorders>
              <w:top w:val="nil"/>
            </w:tcBorders>
          </w:tcPr>
          <w:p w14:paraId="5F37943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rPr>
            </w:pPr>
            <w:r w:rsidRPr="00105987">
              <w:rPr>
                <w:rFonts w:ascii="Times New Roman" w:hAnsi="Times New Roman" w:cs="Times New Roman"/>
                <w:color w:val="000000"/>
                <w:sz w:val="20"/>
              </w:rPr>
              <w:t>0</w:t>
            </w:r>
          </w:p>
        </w:tc>
        <w:tc>
          <w:tcPr>
            <w:tcW w:w="1326" w:type="dxa"/>
            <w:tcBorders>
              <w:top w:val="nil"/>
            </w:tcBorders>
          </w:tcPr>
          <w:p w14:paraId="723D99A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rPr>
            </w:pPr>
            <w:r w:rsidRPr="00105987">
              <w:rPr>
                <w:rFonts w:ascii="Times New Roman" w:hAnsi="Times New Roman" w:cs="Times New Roman"/>
                <w:color w:val="000000"/>
                <w:sz w:val="20"/>
              </w:rPr>
              <w:t>0%</w:t>
            </w:r>
          </w:p>
        </w:tc>
      </w:tr>
      <w:tr w:rsidR="00F86B48" w:rsidRPr="006175B8" w14:paraId="1363F7FB"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727EF160" w14:textId="77777777" w:rsidR="00F86B48" w:rsidRPr="00105987" w:rsidRDefault="00F86B48" w:rsidP="00F86B48">
            <w:pPr>
              <w:jc w:val="center"/>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Total</w:t>
            </w:r>
          </w:p>
        </w:tc>
        <w:tc>
          <w:tcPr>
            <w:tcW w:w="2016" w:type="dxa"/>
          </w:tcPr>
          <w:p w14:paraId="0AFED38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rPr>
            </w:pPr>
            <w:r w:rsidRPr="00105987">
              <w:rPr>
                <w:rFonts w:ascii="Times New Roman" w:hAnsi="Times New Roman" w:cs="Times New Roman"/>
                <w:b/>
                <w:bCs/>
                <w:color w:val="000000"/>
                <w:sz w:val="20"/>
              </w:rPr>
              <w:t>28</w:t>
            </w:r>
          </w:p>
        </w:tc>
        <w:tc>
          <w:tcPr>
            <w:tcW w:w="1326" w:type="dxa"/>
          </w:tcPr>
          <w:p w14:paraId="6D05D25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rPr>
            </w:pPr>
            <w:r w:rsidRPr="00105987">
              <w:rPr>
                <w:rFonts w:ascii="Times New Roman" w:hAnsi="Times New Roman" w:cs="Times New Roman"/>
                <w:b/>
                <w:bCs/>
                <w:color w:val="000000"/>
                <w:sz w:val="20"/>
              </w:rPr>
              <w:t>100%</w:t>
            </w:r>
          </w:p>
        </w:tc>
      </w:tr>
    </w:tbl>
    <w:p w14:paraId="7D2D02AA" w14:textId="77777777" w:rsidR="00F86B48" w:rsidRPr="006175B8" w:rsidRDefault="00F86B48" w:rsidP="00F86B48"/>
    <w:p w14:paraId="42CC3396" w14:textId="382EC40D" w:rsidR="00F86B48" w:rsidRPr="006175B8" w:rsidRDefault="00AD6115" w:rsidP="00F86B48">
      <w:pPr>
        <w:widowControl w:val="0"/>
        <w:spacing w:line="480" w:lineRule="auto"/>
        <w:ind w:firstLine="720"/>
        <w:contextualSpacing/>
      </w:pPr>
      <w:r>
        <w:t xml:space="preserve">About </w:t>
      </w:r>
      <w:r w:rsidR="00F86B48" w:rsidRPr="006175B8">
        <w:t>61% of people out of 28 people are coming to faith either by their healing or their family members</w:t>
      </w:r>
      <w:r w:rsidR="00F86B48">
        <w:t>’</w:t>
      </w:r>
      <w:r w:rsidR="00F86B48" w:rsidRPr="006175B8">
        <w:t xml:space="preserve"> healing. </w:t>
      </w:r>
      <w:r>
        <w:t xml:space="preserve">About </w:t>
      </w:r>
      <w:r w:rsidR="00E40C1F" w:rsidRPr="006175B8">
        <w:t>1</w:t>
      </w:r>
      <w:r w:rsidR="00E40C1F">
        <w:t>4</w:t>
      </w:r>
      <w:r w:rsidR="00F86B48" w:rsidRPr="006175B8">
        <w:t>% came to faith because of their families</w:t>
      </w:r>
      <w:r w:rsidR="00F86B48">
        <w:t>’</w:t>
      </w:r>
      <w:r w:rsidR="00F86B48" w:rsidRPr="006175B8">
        <w:t xml:space="preserve"> faith. Only 2</w:t>
      </w:r>
      <w:r w:rsidR="00E40C1F">
        <w:t>5</w:t>
      </w:r>
      <w:r w:rsidR="00F86B48" w:rsidRPr="006175B8">
        <w:t>% of people came to faith for other reasons.</w:t>
      </w:r>
    </w:p>
    <w:p w14:paraId="2EE3D6D6" w14:textId="77777777" w:rsidR="00F86B48" w:rsidRPr="006175B8" w:rsidRDefault="00F86B48" w:rsidP="00F86B48">
      <w:pPr>
        <w:pStyle w:val="Caption"/>
      </w:pPr>
      <w:bookmarkStart w:id="1525" w:name="_Toc47209114"/>
      <w:r>
        <w:t xml:space="preserve">Table </w:t>
      </w:r>
      <w:fldSimple w:instr=" SEQ Table \* ARABIC ">
        <w:r>
          <w:rPr>
            <w:noProof/>
          </w:rPr>
          <w:t>4</w:t>
        </w:r>
      </w:fldSimple>
      <w:r>
        <w:t xml:space="preserve">. </w:t>
      </w:r>
      <w:r w:rsidRPr="006175B8">
        <w:t>Duration of been a Christian believer</w:t>
      </w:r>
      <w:bookmarkEnd w:id="1525"/>
    </w:p>
    <w:tbl>
      <w:tblPr>
        <w:tblStyle w:val="PlainTable2"/>
        <w:tblW w:w="0" w:type="auto"/>
        <w:tblLook w:val="04A0" w:firstRow="1" w:lastRow="0" w:firstColumn="1" w:lastColumn="0" w:noHBand="0" w:noVBand="1"/>
      </w:tblPr>
      <w:tblGrid>
        <w:gridCol w:w="3116"/>
        <w:gridCol w:w="3117"/>
      </w:tblGrid>
      <w:tr w:rsidR="00F86B48" w:rsidRPr="006175B8" w14:paraId="4127202B"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B5A54F" w14:textId="77777777" w:rsidR="00F86B48" w:rsidRPr="00105987" w:rsidRDefault="00F86B48" w:rsidP="00F86B48">
            <w:pPr>
              <w:jc w:val="center"/>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Duration</w:t>
            </w:r>
          </w:p>
        </w:tc>
        <w:tc>
          <w:tcPr>
            <w:tcW w:w="3117" w:type="dxa"/>
          </w:tcPr>
          <w:p w14:paraId="5493B22C"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No. of Believers</w:t>
            </w:r>
          </w:p>
        </w:tc>
      </w:tr>
      <w:tr w:rsidR="00F86B48" w:rsidRPr="006175B8" w14:paraId="3BE0CA7B"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nil"/>
            </w:tcBorders>
          </w:tcPr>
          <w:p w14:paraId="1509F7D4"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0-12 months</w:t>
            </w:r>
          </w:p>
        </w:tc>
        <w:tc>
          <w:tcPr>
            <w:tcW w:w="3117" w:type="dxa"/>
            <w:tcBorders>
              <w:bottom w:val="nil"/>
            </w:tcBorders>
          </w:tcPr>
          <w:p w14:paraId="3A752A3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1</w:t>
            </w:r>
          </w:p>
        </w:tc>
      </w:tr>
      <w:tr w:rsidR="00F86B48" w:rsidRPr="006175B8" w14:paraId="4A92B8CF" w14:textId="77777777" w:rsidTr="00F86B48">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9C4B65D"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1-5 years</w:t>
            </w:r>
          </w:p>
        </w:tc>
        <w:tc>
          <w:tcPr>
            <w:tcW w:w="3117" w:type="dxa"/>
            <w:tcBorders>
              <w:top w:val="nil"/>
              <w:bottom w:val="nil"/>
            </w:tcBorders>
          </w:tcPr>
          <w:p w14:paraId="4A94D3E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3</w:t>
            </w:r>
          </w:p>
        </w:tc>
      </w:tr>
      <w:tr w:rsidR="00F86B48" w:rsidRPr="006175B8" w14:paraId="61D9865A"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9C8C040"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6-9 years</w:t>
            </w:r>
          </w:p>
        </w:tc>
        <w:tc>
          <w:tcPr>
            <w:tcW w:w="3117" w:type="dxa"/>
            <w:tcBorders>
              <w:top w:val="nil"/>
              <w:bottom w:val="nil"/>
            </w:tcBorders>
          </w:tcPr>
          <w:p w14:paraId="25845C6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4</w:t>
            </w:r>
          </w:p>
        </w:tc>
      </w:tr>
      <w:tr w:rsidR="00F86B48" w:rsidRPr="006175B8" w14:paraId="41D33708" w14:textId="77777777" w:rsidTr="00F86B48">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104079B"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10-15 years</w:t>
            </w:r>
          </w:p>
        </w:tc>
        <w:tc>
          <w:tcPr>
            <w:tcW w:w="3117" w:type="dxa"/>
            <w:tcBorders>
              <w:top w:val="nil"/>
              <w:bottom w:val="nil"/>
            </w:tcBorders>
          </w:tcPr>
          <w:p w14:paraId="42A4A82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7</w:t>
            </w:r>
          </w:p>
        </w:tc>
      </w:tr>
      <w:tr w:rsidR="00F86B48" w:rsidRPr="006175B8" w14:paraId="6B33CB34"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F31275" w14:textId="77777777" w:rsidR="00F86B48" w:rsidRPr="00105987" w:rsidRDefault="00F86B48" w:rsidP="00F86B48">
            <w:pPr>
              <w:rPr>
                <w:rFonts w:ascii="Times New Roman" w:eastAsia="Times New Roman" w:hAnsi="Times New Roman" w:cs="Times New Roman"/>
                <w:b w:val="0"/>
                <w:bCs w:val="0"/>
                <w:color w:val="000000"/>
                <w:sz w:val="20"/>
              </w:rPr>
            </w:pPr>
            <w:r w:rsidRPr="00105987">
              <w:rPr>
                <w:rFonts w:ascii="Times New Roman" w:eastAsia="Times New Roman" w:hAnsi="Times New Roman" w:cs="Times New Roman"/>
                <w:b w:val="0"/>
                <w:bCs w:val="0"/>
                <w:color w:val="000000"/>
                <w:sz w:val="20"/>
              </w:rPr>
              <w:t>15 years or more</w:t>
            </w:r>
          </w:p>
        </w:tc>
        <w:tc>
          <w:tcPr>
            <w:tcW w:w="3117" w:type="dxa"/>
            <w:tcBorders>
              <w:top w:val="nil"/>
            </w:tcBorders>
          </w:tcPr>
          <w:p w14:paraId="2E18099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13</w:t>
            </w:r>
          </w:p>
        </w:tc>
      </w:tr>
      <w:tr w:rsidR="00F86B48" w:rsidRPr="006175B8" w14:paraId="71FEA451" w14:textId="77777777" w:rsidTr="00F86B48">
        <w:tc>
          <w:tcPr>
            <w:cnfStyle w:val="001000000000" w:firstRow="0" w:lastRow="0" w:firstColumn="1" w:lastColumn="0" w:oddVBand="0" w:evenVBand="0" w:oddHBand="0" w:evenHBand="0" w:firstRowFirstColumn="0" w:firstRowLastColumn="0" w:lastRowFirstColumn="0" w:lastRowLastColumn="0"/>
            <w:tcW w:w="3116" w:type="dxa"/>
          </w:tcPr>
          <w:p w14:paraId="3D076754" w14:textId="77777777" w:rsidR="00F86B48" w:rsidRPr="00105987" w:rsidRDefault="00F86B48" w:rsidP="00F86B48">
            <w:pPr>
              <w:jc w:val="center"/>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Total</w:t>
            </w:r>
          </w:p>
        </w:tc>
        <w:tc>
          <w:tcPr>
            <w:tcW w:w="3117" w:type="dxa"/>
          </w:tcPr>
          <w:p w14:paraId="6013C879"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rPr>
            </w:pPr>
            <w:r w:rsidRPr="00105987">
              <w:rPr>
                <w:rFonts w:ascii="Times New Roman" w:eastAsia="Times New Roman" w:hAnsi="Times New Roman" w:cs="Times New Roman"/>
                <w:b/>
                <w:bCs/>
                <w:color w:val="000000"/>
                <w:sz w:val="20"/>
              </w:rPr>
              <w:t>28</w:t>
            </w:r>
          </w:p>
        </w:tc>
      </w:tr>
      <w:bookmarkEnd w:id="1523"/>
    </w:tbl>
    <w:p w14:paraId="50F2B9E0" w14:textId="77777777" w:rsidR="00F86B48" w:rsidRPr="006175B8" w:rsidRDefault="00F86B48" w:rsidP="00F86B48">
      <w:pPr>
        <w:rPr>
          <w:rFonts w:eastAsia="Times New Roman"/>
        </w:rPr>
      </w:pPr>
    </w:p>
    <w:p w14:paraId="0AD1A95C" w14:textId="77777777" w:rsidR="00F86B48" w:rsidRPr="006175B8" w:rsidRDefault="00F86B48" w:rsidP="00F86B48">
      <w:pPr>
        <w:pStyle w:val="Caption"/>
        <w:rPr>
          <w:rFonts w:eastAsia="Times New Roman"/>
        </w:rPr>
      </w:pPr>
      <w:bookmarkStart w:id="1526" w:name="_Toc47209115"/>
      <w:r>
        <w:lastRenderedPageBreak/>
        <w:t xml:space="preserve">Table </w:t>
      </w:r>
      <w:fldSimple w:instr=" SEQ Table \* ARABIC ">
        <w:r>
          <w:rPr>
            <w:noProof/>
          </w:rPr>
          <w:t>5</w:t>
        </w:r>
      </w:fldSimple>
      <w:r>
        <w:t xml:space="preserve">. </w:t>
      </w:r>
      <w:r w:rsidRPr="006175B8">
        <w:t>Definition of discipleship</w:t>
      </w:r>
      <w:bookmarkEnd w:id="1526"/>
    </w:p>
    <w:tbl>
      <w:tblPr>
        <w:tblStyle w:val="PlainTable2"/>
        <w:tblW w:w="8261" w:type="dxa"/>
        <w:tblLook w:val="04A0" w:firstRow="1" w:lastRow="0" w:firstColumn="1" w:lastColumn="0" w:noHBand="0" w:noVBand="1"/>
      </w:tblPr>
      <w:tblGrid>
        <w:gridCol w:w="6415"/>
        <w:gridCol w:w="572"/>
        <w:gridCol w:w="1274"/>
      </w:tblGrid>
      <w:tr w:rsidR="00F86B48" w:rsidRPr="006175B8" w14:paraId="3FF4DF9E" w14:textId="77777777" w:rsidTr="00F86B4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415" w:type="dxa"/>
          </w:tcPr>
          <w:p w14:paraId="285ADFE0"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Definition of discipleship</w:t>
            </w:r>
          </w:p>
        </w:tc>
        <w:tc>
          <w:tcPr>
            <w:tcW w:w="572" w:type="dxa"/>
          </w:tcPr>
          <w:p w14:paraId="414B69B8"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w:t>
            </w:r>
          </w:p>
        </w:tc>
        <w:tc>
          <w:tcPr>
            <w:tcW w:w="1274" w:type="dxa"/>
          </w:tcPr>
          <w:p w14:paraId="05238D6A"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Percentage</w:t>
            </w:r>
          </w:p>
        </w:tc>
      </w:tr>
      <w:tr w:rsidR="00F86B48" w:rsidRPr="006175B8" w14:paraId="1373725A" w14:textId="77777777" w:rsidTr="00F86B4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6415" w:type="dxa"/>
            <w:tcBorders>
              <w:bottom w:val="nil"/>
            </w:tcBorders>
          </w:tcPr>
          <w:p w14:paraId="30338E82"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It is the process of becoming more like Jesus</w:t>
            </w:r>
          </w:p>
        </w:tc>
        <w:tc>
          <w:tcPr>
            <w:tcW w:w="572" w:type="dxa"/>
            <w:tcBorders>
              <w:bottom w:val="nil"/>
            </w:tcBorders>
          </w:tcPr>
          <w:p w14:paraId="44EEF07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eastAsia="Times New Roman" w:hAnsi="Times New Roman" w:cs="Times New Roman"/>
                <w:color w:val="000000"/>
                <w:sz w:val="20"/>
              </w:rPr>
              <w:t>19</w:t>
            </w:r>
          </w:p>
        </w:tc>
        <w:tc>
          <w:tcPr>
            <w:tcW w:w="1274" w:type="dxa"/>
            <w:tcBorders>
              <w:bottom w:val="nil"/>
            </w:tcBorders>
          </w:tcPr>
          <w:p w14:paraId="1D8BB38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68%</w:t>
            </w:r>
          </w:p>
        </w:tc>
      </w:tr>
      <w:tr w:rsidR="00F86B48" w:rsidRPr="006175B8" w14:paraId="4FD0D807" w14:textId="77777777" w:rsidTr="00F86B48">
        <w:trPr>
          <w:trHeight w:val="291"/>
        </w:trPr>
        <w:tc>
          <w:tcPr>
            <w:cnfStyle w:val="001000000000" w:firstRow="0" w:lastRow="0" w:firstColumn="1" w:lastColumn="0" w:oddVBand="0" w:evenVBand="0" w:oddHBand="0" w:evenHBand="0" w:firstRowFirstColumn="0" w:firstRowLastColumn="0" w:lastRowFirstColumn="0" w:lastRowLastColumn="0"/>
            <w:tcW w:w="6415" w:type="dxa"/>
            <w:tcBorders>
              <w:top w:val="nil"/>
              <w:bottom w:val="nil"/>
            </w:tcBorders>
          </w:tcPr>
          <w:p w14:paraId="4EF6A988"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 xml:space="preserve">It is accepting Jesus as Lord  </w:t>
            </w:r>
          </w:p>
        </w:tc>
        <w:tc>
          <w:tcPr>
            <w:tcW w:w="572" w:type="dxa"/>
            <w:tcBorders>
              <w:top w:val="nil"/>
              <w:bottom w:val="nil"/>
            </w:tcBorders>
          </w:tcPr>
          <w:p w14:paraId="67D2A12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eastAsia="Times New Roman" w:hAnsi="Times New Roman" w:cs="Times New Roman"/>
                <w:color w:val="000000"/>
                <w:sz w:val="20"/>
              </w:rPr>
              <w:t>3</w:t>
            </w:r>
          </w:p>
        </w:tc>
        <w:tc>
          <w:tcPr>
            <w:tcW w:w="1274" w:type="dxa"/>
            <w:tcBorders>
              <w:top w:val="nil"/>
              <w:bottom w:val="nil"/>
            </w:tcBorders>
          </w:tcPr>
          <w:p w14:paraId="167CE10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w:t>
            </w:r>
          </w:p>
        </w:tc>
      </w:tr>
      <w:tr w:rsidR="00F86B48" w:rsidRPr="006175B8" w14:paraId="2B4BE041" w14:textId="77777777" w:rsidTr="00F86B48">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6415" w:type="dxa"/>
            <w:tcBorders>
              <w:top w:val="nil"/>
              <w:bottom w:val="nil"/>
            </w:tcBorders>
          </w:tcPr>
          <w:p w14:paraId="19FC5744"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Preaching the gospel</w:t>
            </w:r>
          </w:p>
        </w:tc>
        <w:tc>
          <w:tcPr>
            <w:tcW w:w="572" w:type="dxa"/>
            <w:tcBorders>
              <w:top w:val="nil"/>
              <w:bottom w:val="nil"/>
            </w:tcBorders>
          </w:tcPr>
          <w:p w14:paraId="00AC939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eastAsia="Times New Roman" w:hAnsi="Times New Roman" w:cs="Times New Roman"/>
                <w:color w:val="000000"/>
                <w:sz w:val="20"/>
              </w:rPr>
              <w:t>3</w:t>
            </w:r>
          </w:p>
        </w:tc>
        <w:tc>
          <w:tcPr>
            <w:tcW w:w="1274" w:type="dxa"/>
            <w:tcBorders>
              <w:top w:val="nil"/>
              <w:bottom w:val="nil"/>
            </w:tcBorders>
          </w:tcPr>
          <w:p w14:paraId="77A5B63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w:t>
            </w:r>
          </w:p>
        </w:tc>
      </w:tr>
      <w:tr w:rsidR="00F86B48" w:rsidRPr="006175B8" w14:paraId="64278D40" w14:textId="77777777" w:rsidTr="00055377">
        <w:trPr>
          <w:trHeight w:val="534"/>
        </w:trPr>
        <w:tc>
          <w:tcPr>
            <w:cnfStyle w:val="001000000000" w:firstRow="0" w:lastRow="0" w:firstColumn="1" w:lastColumn="0" w:oddVBand="0" w:evenVBand="0" w:oddHBand="0" w:evenHBand="0" w:firstRowFirstColumn="0" w:firstRowLastColumn="0" w:lastRowFirstColumn="0" w:lastRowLastColumn="0"/>
            <w:tcW w:w="0" w:type="dxa"/>
            <w:tcBorders>
              <w:top w:val="nil"/>
              <w:bottom w:val="nil"/>
            </w:tcBorders>
          </w:tcPr>
          <w:p w14:paraId="18E6EA45"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It is pursuing spiritual disciplines such as prayer, Bible reading, fellowship, giving tithes and offerings, fasting</w:t>
            </w:r>
          </w:p>
        </w:tc>
        <w:tc>
          <w:tcPr>
            <w:tcW w:w="0" w:type="dxa"/>
            <w:tcBorders>
              <w:top w:val="nil"/>
              <w:bottom w:val="nil"/>
            </w:tcBorders>
            <w:vAlign w:val="center"/>
          </w:tcPr>
          <w:p w14:paraId="6DB60592" w14:textId="77777777" w:rsidR="00F86B48" w:rsidRPr="00105987" w:rsidRDefault="00F86B48" w:rsidP="00AD61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eastAsia="Times New Roman" w:hAnsi="Times New Roman" w:cs="Times New Roman"/>
                <w:color w:val="000000"/>
                <w:sz w:val="20"/>
              </w:rPr>
              <w:t>3</w:t>
            </w:r>
          </w:p>
        </w:tc>
        <w:tc>
          <w:tcPr>
            <w:tcW w:w="0" w:type="dxa"/>
            <w:tcBorders>
              <w:top w:val="nil"/>
              <w:bottom w:val="nil"/>
            </w:tcBorders>
            <w:vAlign w:val="center"/>
          </w:tcPr>
          <w:p w14:paraId="7B00AE31" w14:textId="77777777" w:rsidR="00F86B48" w:rsidRPr="00105987" w:rsidRDefault="00F86B48" w:rsidP="00AD611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w:t>
            </w:r>
          </w:p>
        </w:tc>
      </w:tr>
      <w:tr w:rsidR="00F86B48" w:rsidRPr="006175B8" w14:paraId="68658B06" w14:textId="77777777" w:rsidTr="00F86B4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415" w:type="dxa"/>
            <w:tcBorders>
              <w:top w:val="nil"/>
            </w:tcBorders>
          </w:tcPr>
          <w:p w14:paraId="5C62CF67" w14:textId="77777777" w:rsidR="00F86B48" w:rsidRPr="00105987" w:rsidRDefault="00F86B48" w:rsidP="00F86B48">
            <w:pPr>
              <w:rPr>
                <w:rFonts w:ascii="Times New Roman" w:hAnsi="Times New Roman" w:cs="Times New Roman"/>
                <w:b w:val="0"/>
                <w:bCs w:val="0"/>
                <w:sz w:val="20"/>
              </w:rPr>
            </w:pPr>
            <w:r w:rsidRPr="00105987">
              <w:rPr>
                <w:rFonts w:ascii="Times New Roman" w:eastAsia="Times New Roman" w:hAnsi="Times New Roman" w:cs="Times New Roman"/>
                <w:b w:val="0"/>
                <w:bCs w:val="0"/>
                <w:color w:val="000000"/>
                <w:sz w:val="20"/>
              </w:rPr>
              <w:t>It is regular Saturday church attendance</w:t>
            </w:r>
          </w:p>
        </w:tc>
        <w:tc>
          <w:tcPr>
            <w:tcW w:w="572" w:type="dxa"/>
            <w:tcBorders>
              <w:top w:val="nil"/>
            </w:tcBorders>
          </w:tcPr>
          <w:p w14:paraId="55BB859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eastAsia="Times New Roman" w:hAnsi="Times New Roman" w:cs="Times New Roman"/>
                <w:color w:val="000000"/>
                <w:sz w:val="20"/>
              </w:rPr>
              <w:t>0</w:t>
            </w:r>
          </w:p>
        </w:tc>
        <w:tc>
          <w:tcPr>
            <w:tcW w:w="1274" w:type="dxa"/>
            <w:tcBorders>
              <w:top w:val="nil"/>
            </w:tcBorders>
          </w:tcPr>
          <w:p w14:paraId="1602117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0%</w:t>
            </w:r>
          </w:p>
        </w:tc>
      </w:tr>
      <w:tr w:rsidR="00F86B48" w:rsidRPr="006175B8" w14:paraId="1F839E00" w14:textId="77777777" w:rsidTr="00F86B48">
        <w:trPr>
          <w:trHeight w:val="349"/>
        </w:trPr>
        <w:tc>
          <w:tcPr>
            <w:cnfStyle w:val="001000000000" w:firstRow="0" w:lastRow="0" w:firstColumn="1" w:lastColumn="0" w:oddVBand="0" w:evenVBand="0" w:oddHBand="0" w:evenHBand="0" w:firstRowFirstColumn="0" w:firstRowLastColumn="0" w:lastRowFirstColumn="0" w:lastRowLastColumn="0"/>
            <w:tcW w:w="6415" w:type="dxa"/>
          </w:tcPr>
          <w:p w14:paraId="1A93623D" w14:textId="77777777" w:rsidR="00F86B48" w:rsidRPr="00105987" w:rsidRDefault="00F86B48" w:rsidP="00F86B48">
            <w:pPr>
              <w:jc w:val="center"/>
              <w:rPr>
                <w:rFonts w:ascii="Times New Roman" w:eastAsia="Times New Roman" w:hAnsi="Times New Roman" w:cs="Times New Roman"/>
                <w:color w:val="000000"/>
                <w:sz w:val="20"/>
              </w:rPr>
            </w:pPr>
            <w:r w:rsidRPr="00105987">
              <w:rPr>
                <w:rFonts w:ascii="Times New Roman" w:eastAsia="Times New Roman" w:hAnsi="Times New Roman" w:cs="Times New Roman"/>
                <w:color w:val="000000"/>
                <w:sz w:val="20"/>
              </w:rPr>
              <w:t>Total</w:t>
            </w:r>
          </w:p>
        </w:tc>
        <w:tc>
          <w:tcPr>
            <w:tcW w:w="572" w:type="dxa"/>
          </w:tcPr>
          <w:p w14:paraId="232C77B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rPr>
            </w:pPr>
            <w:r w:rsidRPr="00105987">
              <w:rPr>
                <w:rFonts w:ascii="Times New Roman" w:eastAsia="Times New Roman" w:hAnsi="Times New Roman" w:cs="Times New Roman"/>
                <w:b/>
                <w:bCs/>
                <w:color w:val="000000"/>
                <w:sz w:val="20"/>
              </w:rPr>
              <w:t>28</w:t>
            </w:r>
          </w:p>
        </w:tc>
        <w:tc>
          <w:tcPr>
            <w:tcW w:w="1274" w:type="dxa"/>
          </w:tcPr>
          <w:p w14:paraId="7BF9216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100%</w:t>
            </w:r>
          </w:p>
        </w:tc>
      </w:tr>
    </w:tbl>
    <w:p w14:paraId="17512C5C" w14:textId="77777777" w:rsidR="00F86B48" w:rsidRPr="006175B8" w:rsidRDefault="00F86B48" w:rsidP="00F86B48">
      <w:pPr>
        <w:rPr>
          <w:rFonts w:eastAsia="Times New Roman"/>
        </w:rPr>
      </w:pPr>
    </w:p>
    <w:p w14:paraId="201F8E68" w14:textId="77777777" w:rsidR="00F86B48" w:rsidRPr="008D4247" w:rsidRDefault="00F86B48" w:rsidP="00F86B48">
      <w:pPr>
        <w:widowControl w:val="0"/>
        <w:spacing w:line="480" w:lineRule="auto"/>
        <w:ind w:firstLine="720"/>
        <w:contextualSpacing/>
      </w:pPr>
      <w:r w:rsidRPr="008D4247">
        <w:t>More than two-thirds of people agreed that the definition of discipleship is the process of becoming more like Jesus.</w:t>
      </w:r>
    </w:p>
    <w:p w14:paraId="75A6DC1B" w14:textId="77777777" w:rsidR="00F86B48" w:rsidRPr="006175B8" w:rsidRDefault="00F86B48" w:rsidP="00F86B48">
      <w:pPr>
        <w:pStyle w:val="Caption"/>
      </w:pPr>
      <w:bookmarkStart w:id="1527" w:name="_Toc47209116"/>
      <w:r>
        <w:t xml:space="preserve">Table </w:t>
      </w:r>
      <w:fldSimple w:instr=" SEQ Table \* ARABIC ">
        <w:r>
          <w:rPr>
            <w:noProof/>
          </w:rPr>
          <w:t>6</w:t>
        </w:r>
      </w:fldSimple>
      <w:r>
        <w:t>.</w:t>
      </w:r>
      <w:r w:rsidRPr="006175B8">
        <w:t xml:space="preserve"> Organized discipleship program in the church</w:t>
      </w:r>
      <w:bookmarkEnd w:id="1527"/>
    </w:p>
    <w:tbl>
      <w:tblPr>
        <w:tblStyle w:val="PlainTable2"/>
        <w:tblW w:w="0" w:type="auto"/>
        <w:jc w:val="center"/>
        <w:tblLayout w:type="fixed"/>
        <w:tblLook w:val="04A0" w:firstRow="1" w:lastRow="0" w:firstColumn="1" w:lastColumn="0" w:noHBand="0" w:noVBand="1"/>
      </w:tblPr>
      <w:tblGrid>
        <w:gridCol w:w="3006"/>
        <w:gridCol w:w="1299"/>
        <w:gridCol w:w="1299"/>
        <w:gridCol w:w="1299"/>
        <w:gridCol w:w="1233"/>
      </w:tblGrid>
      <w:tr w:rsidR="00F86B48" w:rsidRPr="006175B8" w14:paraId="2266EF35" w14:textId="77777777" w:rsidTr="00F86B4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3006" w:type="dxa"/>
            <w:vAlign w:val="center"/>
          </w:tcPr>
          <w:p w14:paraId="1D56FE15" w14:textId="77777777" w:rsidR="00F86B48" w:rsidRPr="00105987" w:rsidRDefault="00F86B48" w:rsidP="00F86B48">
            <w:pPr>
              <w:jc w:val="center"/>
              <w:rPr>
                <w:rFonts w:ascii="Times New Roman" w:hAnsi="Times New Roman" w:cs="Times New Roman"/>
                <w:sz w:val="20"/>
              </w:rPr>
            </w:pPr>
            <w:bookmarkStart w:id="1528" w:name="_Hlk47188596"/>
            <w:r w:rsidRPr="00105987">
              <w:rPr>
                <w:rFonts w:ascii="Times New Roman" w:eastAsia="Times New Roman" w:hAnsi="Times New Roman" w:cs="Times New Roman"/>
                <w:color w:val="000000"/>
                <w:sz w:val="20"/>
              </w:rPr>
              <w:t>There are organized discipleship programs</w:t>
            </w:r>
          </w:p>
        </w:tc>
        <w:tc>
          <w:tcPr>
            <w:tcW w:w="1299" w:type="dxa"/>
            <w:vAlign w:val="center"/>
          </w:tcPr>
          <w:p w14:paraId="2D5E324A"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G1</w:t>
            </w:r>
            <w:proofErr w:type="spellEnd"/>
          </w:p>
        </w:tc>
        <w:tc>
          <w:tcPr>
            <w:tcW w:w="1299" w:type="dxa"/>
            <w:vAlign w:val="center"/>
          </w:tcPr>
          <w:p w14:paraId="11BBFF60"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G2</w:t>
            </w:r>
            <w:proofErr w:type="spellEnd"/>
          </w:p>
        </w:tc>
        <w:tc>
          <w:tcPr>
            <w:tcW w:w="1299" w:type="dxa"/>
            <w:vAlign w:val="center"/>
          </w:tcPr>
          <w:p w14:paraId="7440CC14"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S1</w:t>
            </w:r>
            <w:proofErr w:type="spellEnd"/>
          </w:p>
        </w:tc>
        <w:tc>
          <w:tcPr>
            <w:tcW w:w="1233" w:type="dxa"/>
            <w:vAlign w:val="center"/>
          </w:tcPr>
          <w:p w14:paraId="74E22308"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S2</w:t>
            </w:r>
            <w:proofErr w:type="spellEnd"/>
          </w:p>
        </w:tc>
      </w:tr>
      <w:tr w:rsidR="00F86B48" w:rsidRPr="006175B8" w14:paraId="108BF265"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06" w:type="dxa"/>
            <w:tcBorders>
              <w:bottom w:val="nil"/>
            </w:tcBorders>
          </w:tcPr>
          <w:p w14:paraId="61F37D1F"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Agree</w:t>
            </w:r>
          </w:p>
        </w:tc>
        <w:tc>
          <w:tcPr>
            <w:tcW w:w="1299" w:type="dxa"/>
            <w:tcBorders>
              <w:bottom w:val="nil"/>
            </w:tcBorders>
          </w:tcPr>
          <w:p w14:paraId="5514094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299" w:type="dxa"/>
            <w:tcBorders>
              <w:bottom w:val="nil"/>
            </w:tcBorders>
          </w:tcPr>
          <w:p w14:paraId="7CB565D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bottom w:val="nil"/>
            </w:tcBorders>
          </w:tcPr>
          <w:p w14:paraId="561038D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33" w:type="dxa"/>
            <w:tcBorders>
              <w:bottom w:val="nil"/>
            </w:tcBorders>
          </w:tcPr>
          <w:p w14:paraId="4761DDE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50AF9B1D" w14:textId="77777777" w:rsidTr="00F86B48">
        <w:trPr>
          <w:trHeight w:val="223"/>
          <w:jc w:val="center"/>
        </w:trPr>
        <w:tc>
          <w:tcPr>
            <w:cnfStyle w:val="001000000000" w:firstRow="0" w:lastRow="0" w:firstColumn="1" w:lastColumn="0" w:oddVBand="0" w:evenVBand="0" w:oddHBand="0" w:evenHBand="0" w:firstRowFirstColumn="0" w:firstRowLastColumn="0" w:lastRowFirstColumn="0" w:lastRowLastColumn="0"/>
            <w:tcW w:w="3006" w:type="dxa"/>
            <w:tcBorders>
              <w:top w:val="nil"/>
              <w:bottom w:val="nil"/>
            </w:tcBorders>
          </w:tcPr>
          <w:p w14:paraId="63DEB4A0"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Agree</w:t>
            </w:r>
          </w:p>
        </w:tc>
        <w:tc>
          <w:tcPr>
            <w:tcW w:w="1299" w:type="dxa"/>
            <w:tcBorders>
              <w:top w:val="nil"/>
              <w:bottom w:val="nil"/>
            </w:tcBorders>
          </w:tcPr>
          <w:p w14:paraId="71C4573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 (86%)</w:t>
            </w:r>
          </w:p>
        </w:tc>
        <w:tc>
          <w:tcPr>
            <w:tcW w:w="1299" w:type="dxa"/>
            <w:tcBorders>
              <w:top w:val="nil"/>
              <w:bottom w:val="nil"/>
            </w:tcBorders>
          </w:tcPr>
          <w:p w14:paraId="14527A7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 (100%)</w:t>
            </w:r>
          </w:p>
        </w:tc>
        <w:tc>
          <w:tcPr>
            <w:tcW w:w="1299" w:type="dxa"/>
            <w:tcBorders>
              <w:top w:val="nil"/>
              <w:bottom w:val="nil"/>
            </w:tcBorders>
          </w:tcPr>
          <w:p w14:paraId="3B31554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(29%)</w:t>
            </w:r>
          </w:p>
        </w:tc>
        <w:tc>
          <w:tcPr>
            <w:tcW w:w="1233" w:type="dxa"/>
            <w:tcBorders>
              <w:top w:val="nil"/>
              <w:bottom w:val="nil"/>
            </w:tcBorders>
          </w:tcPr>
          <w:p w14:paraId="6EA1CFD9"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4E4CD869"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06" w:type="dxa"/>
            <w:tcBorders>
              <w:top w:val="nil"/>
              <w:bottom w:val="nil"/>
            </w:tcBorders>
          </w:tcPr>
          <w:p w14:paraId="7BDE74EF"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Somewhat Agree</w:t>
            </w:r>
          </w:p>
        </w:tc>
        <w:tc>
          <w:tcPr>
            <w:tcW w:w="1299" w:type="dxa"/>
            <w:tcBorders>
              <w:top w:val="nil"/>
              <w:bottom w:val="nil"/>
            </w:tcBorders>
          </w:tcPr>
          <w:p w14:paraId="2038E70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bottom w:val="nil"/>
            </w:tcBorders>
          </w:tcPr>
          <w:p w14:paraId="4203576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bottom w:val="nil"/>
            </w:tcBorders>
          </w:tcPr>
          <w:p w14:paraId="153CC0D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 (71%)</w:t>
            </w:r>
          </w:p>
        </w:tc>
        <w:tc>
          <w:tcPr>
            <w:tcW w:w="1233" w:type="dxa"/>
            <w:tcBorders>
              <w:top w:val="nil"/>
              <w:bottom w:val="nil"/>
            </w:tcBorders>
          </w:tcPr>
          <w:p w14:paraId="56BDE6D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 (100%)</w:t>
            </w:r>
          </w:p>
        </w:tc>
      </w:tr>
      <w:tr w:rsidR="00F86B48" w:rsidRPr="006175B8" w14:paraId="05D40C0B" w14:textId="77777777" w:rsidTr="00F86B48">
        <w:trPr>
          <w:trHeight w:val="236"/>
          <w:jc w:val="center"/>
        </w:trPr>
        <w:tc>
          <w:tcPr>
            <w:cnfStyle w:val="001000000000" w:firstRow="0" w:lastRow="0" w:firstColumn="1" w:lastColumn="0" w:oddVBand="0" w:evenVBand="0" w:oddHBand="0" w:evenHBand="0" w:firstRowFirstColumn="0" w:firstRowLastColumn="0" w:lastRowFirstColumn="0" w:lastRowLastColumn="0"/>
            <w:tcW w:w="3006" w:type="dxa"/>
            <w:tcBorders>
              <w:top w:val="nil"/>
              <w:bottom w:val="nil"/>
            </w:tcBorders>
          </w:tcPr>
          <w:p w14:paraId="751710FA"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Disagree</w:t>
            </w:r>
          </w:p>
        </w:tc>
        <w:tc>
          <w:tcPr>
            <w:tcW w:w="1299" w:type="dxa"/>
            <w:tcBorders>
              <w:top w:val="nil"/>
              <w:bottom w:val="nil"/>
            </w:tcBorders>
          </w:tcPr>
          <w:p w14:paraId="10F3490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bottom w:val="nil"/>
            </w:tcBorders>
          </w:tcPr>
          <w:p w14:paraId="60461F8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bottom w:val="nil"/>
            </w:tcBorders>
          </w:tcPr>
          <w:p w14:paraId="7D33A95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33" w:type="dxa"/>
            <w:tcBorders>
              <w:top w:val="nil"/>
              <w:bottom w:val="nil"/>
            </w:tcBorders>
          </w:tcPr>
          <w:p w14:paraId="41F597F9"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179CDA92"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06" w:type="dxa"/>
            <w:tcBorders>
              <w:top w:val="nil"/>
            </w:tcBorders>
          </w:tcPr>
          <w:p w14:paraId="32DEBAA5"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Disagree</w:t>
            </w:r>
          </w:p>
        </w:tc>
        <w:tc>
          <w:tcPr>
            <w:tcW w:w="1299" w:type="dxa"/>
            <w:tcBorders>
              <w:top w:val="nil"/>
            </w:tcBorders>
          </w:tcPr>
          <w:p w14:paraId="25AB0BB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tcBorders>
          </w:tcPr>
          <w:p w14:paraId="2DECE85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99" w:type="dxa"/>
            <w:tcBorders>
              <w:top w:val="nil"/>
            </w:tcBorders>
          </w:tcPr>
          <w:p w14:paraId="7499ECF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33" w:type="dxa"/>
            <w:tcBorders>
              <w:top w:val="nil"/>
            </w:tcBorders>
          </w:tcPr>
          <w:p w14:paraId="502431F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64F1F3EE" w14:textId="77777777" w:rsidTr="00F86B48">
        <w:trPr>
          <w:trHeight w:val="223"/>
          <w:jc w:val="center"/>
        </w:trPr>
        <w:tc>
          <w:tcPr>
            <w:cnfStyle w:val="001000000000" w:firstRow="0" w:lastRow="0" w:firstColumn="1" w:lastColumn="0" w:oddVBand="0" w:evenVBand="0" w:oddHBand="0" w:evenHBand="0" w:firstRowFirstColumn="0" w:firstRowLastColumn="0" w:lastRowFirstColumn="0" w:lastRowLastColumn="0"/>
            <w:tcW w:w="3006" w:type="dxa"/>
          </w:tcPr>
          <w:p w14:paraId="7779DBB7"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Total</w:t>
            </w:r>
          </w:p>
        </w:tc>
        <w:tc>
          <w:tcPr>
            <w:tcW w:w="1299" w:type="dxa"/>
          </w:tcPr>
          <w:p w14:paraId="18EF0307" w14:textId="30EA4EDB" w:rsidR="00F86B48" w:rsidRPr="00105987" w:rsidRDefault="002C43E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Pr>
                <w:rFonts w:ascii="Times New Roman" w:hAnsi="Times New Roman" w:cs="Times New Roman"/>
                <w:b/>
                <w:bCs/>
                <w:sz w:val="20"/>
              </w:rPr>
              <w:t>7</w:t>
            </w:r>
            <w:r w:rsidRPr="00105987">
              <w:rPr>
                <w:rFonts w:ascii="Times New Roman" w:hAnsi="Times New Roman" w:cs="Times New Roman"/>
                <w:b/>
                <w:bCs/>
                <w:sz w:val="20"/>
              </w:rPr>
              <w:t xml:space="preserve"> </w:t>
            </w:r>
            <w:r w:rsidR="00F86B48" w:rsidRPr="00105987">
              <w:rPr>
                <w:rFonts w:ascii="Times New Roman" w:hAnsi="Times New Roman" w:cs="Times New Roman"/>
                <w:b/>
                <w:bCs/>
                <w:sz w:val="20"/>
              </w:rPr>
              <w:t>(100%)</w:t>
            </w:r>
          </w:p>
        </w:tc>
        <w:tc>
          <w:tcPr>
            <w:tcW w:w="1299" w:type="dxa"/>
          </w:tcPr>
          <w:p w14:paraId="2453EDA6" w14:textId="27DFEFDE" w:rsidR="00F86B48" w:rsidRPr="00105987" w:rsidRDefault="002C43E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Pr>
                <w:rFonts w:ascii="Times New Roman" w:hAnsi="Times New Roman" w:cs="Times New Roman"/>
                <w:b/>
                <w:bCs/>
                <w:sz w:val="20"/>
              </w:rPr>
              <w:t>7</w:t>
            </w:r>
            <w:r w:rsidRPr="00105987">
              <w:rPr>
                <w:rFonts w:ascii="Times New Roman" w:hAnsi="Times New Roman" w:cs="Times New Roman"/>
                <w:b/>
                <w:bCs/>
                <w:sz w:val="20"/>
              </w:rPr>
              <w:t xml:space="preserve"> </w:t>
            </w:r>
            <w:r w:rsidR="00F86B48" w:rsidRPr="00105987">
              <w:rPr>
                <w:rFonts w:ascii="Times New Roman" w:hAnsi="Times New Roman" w:cs="Times New Roman"/>
                <w:b/>
                <w:bCs/>
                <w:sz w:val="20"/>
              </w:rPr>
              <w:t>(100%)</w:t>
            </w:r>
          </w:p>
        </w:tc>
        <w:tc>
          <w:tcPr>
            <w:tcW w:w="1299" w:type="dxa"/>
          </w:tcPr>
          <w:p w14:paraId="42D0C56F" w14:textId="5501D5FD" w:rsidR="00F86B48" w:rsidRPr="00105987" w:rsidRDefault="002C43E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Pr>
                <w:rFonts w:ascii="Times New Roman" w:hAnsi="Times New Roman" w:cs="Times New Roman"/>
                <w:b/>
                <w:bCs/>
                <w:sz w:val="20"/>
              </w:rPr>
              <w:t>7</w:t>
            </w:r>
            <w:r w:rsidRPr="00105987">
              <w:rPr>
                <w:rFonts w:ascii="Times New Roman" w:hAnsi="Times New Roman" w:cs="Times New Roman"/>
                <w:b/>
                <w:bCs/>
                <w:sz w:val="20"/>
              </w:rPr>
              <w:t xml:space="preserve"> </w:t>
            </w:r>
            <w:r w:rsidR="00F86B48" w:rsidRPr="00105987">
              <w:rPr>
                <w:rFonts w:ascii="Times New Roman" w:hAnsi="Times New Roman" w:cs="Times New Roman"/>
                <w:b/>
                <w:bCs/>
                <w:sz w:val="20"/>
              </w:rPr>
              <w:t>(100%)</w:t>
            </w:r>
          </w:p>
        </w:tc>
        <w:tc>
          <w:tcPr>
            <w:tcW w:w="1233" w:type="dxa"/>
          </w:tcPr>
          <w:p w14:paraId="5E32FBC7" w14:textId="427B298B" w:rsidR="00F86B48" w:rsidRPr="00105987" w:rsidRDefault="002C43E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Pr>
                <w:rFonts w:ascii="Times New Roman" w:hAnsi="Times New Roman" w:cs="Times New Roman"/>
                <w:b/>
                <w:bCs/>
                <w:sz w:val="20"/>
              </w:rPr>
              <w:t>7</w:t>
            </w:r>
            <w:r w:rsidRPr="00105987">
              <w:rPr>
                <w:rFonts w:ascii="Times New Roman" w:hAnsi="Times New Roman" w:cs="Times New Roman"/>
                <w:b/>
                <w:bCs/>
                <w:sz w:val="20"/>
              </w:rPr>
              <w:t xml:space="preserve"> </w:t>
            </w:r>
            <w:r w:rsidR="00F86B48" w:rsidRPr="00105987">
              <w:rPr>
                <w:rFonts w:ascii="Times New Roman" w:hAnsi="Times New Roman" w:cs="Times New Roman"/>
                <w:b/>
                <w:bCs/>
                <w:sz w:val="20"/>
              </w:rPr>
              <w:t>(100%)</w:t>
            </w:r>
          </w:p>
        </w:tc>
      </w:tr>
      <w:bookmarkEnd w:id="1528"/>
    </w:tbl>
    <w:p w14:paraId="3127EE38" w14:textId="77777777" w:rsidR="00F86B48" w:rsidRPr="006175B8" w:rsidRDefault="00F86B48" w:rsidP="00F86B48">
      <w:pPr>
        <w:rPr>
          <w:rFonts w:eastAsia="Times New Roman"/>
        </w:rPr>
      </w:pPr>
    </w:p>
    <w:p w14:paraId="63EA9E60" w14:textId="77777777" w:rsidR="00F86B48" w:rsidRPr="008D4247" w:rsidRDefault="00F86B48" w:rsidP="00F86B48">
      <w:pPr>
        <w:widowControl w:val="0"/>
        <w:spacing w:line="480" w:lineRule="auto"/>
        <w:ind w:firstLine="720"/>
        <w:contextualSpacing/>
      </w:pPr>
      <w:r w:rsidRPr="008D4247">
        <w:t xml:space="preserve">The growing churches have a more organized discipleship program than stagnant churches. </w:t>
      </w:r>
    </w:p>
    <w:p w14:paraId="3ACAC661" w14:textId="77777777" w:rsidR="00F86B48" w:rsidRPr="006175B8" w:rsidRDefault="00F86B48" w:rsidP="00F86B48">
      <w:pPr>
        <w:pStyle w:val="Caption"/>
      </w:pPr>
      <w:bookmarkStart w:id="1529" w:name="_Toc47209117"/>
      <w:r>
        <w:t xml:space="preserve">Table </w:t>
      </w:r>
      <w:fldSimple w:instr=" SEQ Table \* ARABIC ">
        <w:r>
          <w:rPr>
            <w:noProof/>
          </w:rPr>
          <w:t>7</w:t>
        </w:r>
      </w:fldSimple>
      <w:r>
        <w:t xml:space="preserve">. </w:t>
      </w:r>
      <w:r w:rsidRPr="006175B8">
        <w:t xml:space="preserve">Attended discipleship programs in the </w:t>
      </w:r>
      <w:proofErr w:type="gramStart"/>
      <w:r w:rsidRPr="006175B8">
        <w:t>church</w:t>
      </w:r>
      <w:bookmarkEnd w:id="1529"/>
      <w:proofErr w:type="gramEnd"/>
    </w:p>
    <w:tbl>
      <w:tblPr>
        <w:tblStyle w:val="PlainTable2"/>
        <w:tblW w:w="8435" w:type="dxa"/>
        <w:jc w:val="center"/>
        <w:tblLayout w:type="fixed"/>
        <w:tblLook w:val="04A0" w:firstRow="1" w:lastRow="0" w:firstColumn="1" w:lastColumn="0" w:noHBand="0" w:noVBand="1"/>
      </w:tblPr>
      <w:tblGrid>
        <w:gridCol w:w="3116"/>
        <w:gridCol w:w="1347"/>
        <w:gridCol w:w="1347"/>
        <w:gridCol w:w="1347"/>
        <w:gridCol w:w="1278"/>
      </w:tblGrid>
      <w:tr w:rsidR="00F86B48" w:rsidRPr="006175B8" w14:paraId="4579E5A3" w14:textId="77777777" w:rsidTr="00F86B48">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0295A99"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Attended discipleship programs</w:t>
            </w:r>
          </w:p>
        </w:tc>
        <w:tc>
          <w:tcPr>
            <w:tcW w:w="1347" w:type="dxa"/>
            <w:vAlign w:val="center"/>
          </w:tcPr>
          <w:p w14:paraId="1D854D84"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G1</w:t>
            </w:r>
            <w:proofErr w:type="spellEnd"/>
          </w:p>
        </w:tc>
        <w:tc>
          <w:tcPr>
            <w:tcW w:w="1347" w:type="dxa"/>
            <w:vAlign w:val="center"/>
          </w:tcPr>
          <w:p w14:paraId="1DFB81B2"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G2</w:t>
            </w:r>
            <w:proofErr w:type="spellEnd"/>
          </w:p>
        </w:tc>
        <w:tc>
          <w:tcPr>
            <w:tcW w:w="1347" w:type="dxa"/>
            <w:vAlign w:val="center"/>
          </w:tcPr>
          <w:p w14:paraId="54AB3ABE"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S1</w:t>
            </w:r>
            <w:proofErr w:type="spellEnd"/>
          </w:p>
        </w:tc>
        <w:tc>
          <w:tcPr>
            <w:tcW w:w="1278" w:type="dxa"/>
            <w:vAlign w:val="center"/>
          </w:tcPr>
          <w:p w14:paraId="47F963E3"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S2</w:t>
            </w:r>
            <w:proofErr w:type="spellEnd"/>
          </w:p>
        </w:tc>
      </w:tr>
      <w:tr w:rsidR="00F86B48" w:rsidRPr="006175B8" w14:paraId="3E862EBD" w14:textId="77777777" w:rsidTr="00F86B48">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116" w:type="dxa"/>
            <w:tcBorders>
              <w:bottom w:val="nil"/>
            </w:tcBorders>
          </w:tcPr>
          <w:p w14:paraId="706B86D0"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Agree</w:t>
            </w:r>
          </w:p>
        </w:tc>
        <w:tc>
          <w:tcPr>
            <w:tcW w:w="1347" w:type="dxa"/>
            <w:tcBorders>
              <w:bottom w:val="nil"/>
            </w:tcBorders>
          </w:tcPr>
          <w:p w14:paraId="681FC947"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(29%)</w:t>
            </w:r>
          </w:p>
        </w:tc>
        <w:tc>
          <w:tcPr>
            <w:tcW w:w="1347" w:type="dxa"/>
            <w:tcBorders>
              <w:bottom w:val="nil"/>
            </w:tcBorders>
          </w:tcPr>
          <w:p w14:paraId="2679A267"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347" w:type="dxa"/>
            <w:tcBorders>
              <w:bottom w:val="nil"/>
            </w:tcBorders>
          </w:tcPr>
          <w:p w14:paraId="23581BB1" w14:textId="09F5A326"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1278" w:type="dxa"/>
            <w:tcBorders>
              <w:bottom w:val="nil"/>
            </w:tcBorders>
          </w:tcPr>
          <w:p w14:paraId="062B19B7" w14:textId="2F80A0A1"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F86B48" w:rsidRPr="006175B8" w14:paraId="2983F75A" w14:textId="77777777" w:rsidTr="00F86B48">
        <w:trPr>
          <w:trHeight w:val="269"/>
          <w:jc w:val="center"/>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CBBD76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Agree</w:t>
            </w:r>
          </w:p>
        </w:tc>
        <w:tc>
          <w:tcPr>
            <w:tcW w:w="1347" w:type="dxa"/>
            <w:tcBorders>
              <w:top w:val="nil"/>
              <w:bottom w:val="nil"/>
            </w:tcBorders>
          </w:tcPr>
          <w:p w14:paraId="0D43AD51"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(29%)</w:t>
            </w:r>
          </w:p>
        </w:tc>
        <w:tc>
          <w:tcPr>
            <w:tcW w:w="1347" w:type="dxa"/>
            <w:tcBorders>
              <w:top w:val="nil"/>
              <w:bottom w:val="nil"/>
            </w:tcBorders>
          </w:tcPr>
          <w:p w14:paraId="785CAB8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 (43%)</w:t>
            </w:r>
          </w:p>
        </w:tc>
        <w:tc>
          <w:tcPr>
            <w:tcW w:w="1347" w:type="dxa"/>
            <w:tcBorders>
              <w:top w:val="nil"/>
              <w:bottom w:val="nil"/>
            </w:tcBorders>
          </w:tcPr>
          <w:p w14:paraId="162E4A1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278" w:type="dxa"/>
            <w:tcBorders>
              <w:top w:val="nil"/>
              <w:bottom w:val="nil"/>
            </w:tcBorders>
          </w:tcPr>
          <w:p w14:paraId="08DD3697"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r>
      <w:tr w:rsidR="00F86B48" w:rsidRPr="006175B8" w14:paraId="47320CE5" w14:textId="77777777" w:rsidTr="00F86B48">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6B50FE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Somewhat Agree</w:t>
            </w:r>
          </w:p>
        </w:tc>
        <w:tc>
          <w:tcPr>
            <w:tcW w:w="1347" w:type="dxa"/>
            <w:tcBorders>
              <w:top w:val="nil"/>
              <w:bottom w:val="nil"/>
            </w:tcBorders>
          </w:tcPr>
          <w:p w14:paraId="2B2F494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347" w:type="dxa"/>
            <w:tcBorders>
              <w:top w:val="nil"/>
              <w:bottom w:val="nil"/>
            </w:tcBorders>
          </w:tcPr>
          <w:p w14:paraId="501B5CD8" w14:textId="12DC6711" w:rsidR="00F86B48" w:rsidRPr="00105987" w:rsidRDefault="002C43EF"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2</w:t>
            </w:r>
            <w:r w:rsidRPr="00105987">
              <w:rPr>
                <w:rFonts w:ascii="Times New Roman" w:hAnsi="Times New Roman" w:cs="Times New Roman"/>
                <w:color w:val="000000"/>
                <w:sz w:val="20"/>
              </w:rPr>
              <w:t xml:space="preserve"> </w:t>
            </w:r>
            <w:r w:rsidR="00F86B48" w:rsidRPr="00105987">
              <w:rPr>
                <w:rFonts w:ascii="Times New Roman" w:hAnsi="Times New Roman" w:cs="Times New Roman"/>
                <w:color w:val="000000"/>
                <w:sz w:val="20"/>
              </w:rPr>
              <w:t>(</w:t>
            </w:r>
            <w:r>
              <w:rPr>
                <w:rFonts w:ascii="Times New Roman" w:hAnsi="Times New Roman" w:cs="Times New Roman"/>
                <w:color w:val="000000"/>
                <w:sz w:val="20"/>
              </w:rPr>
              <w:t>29</w:t>
            </w:r>
            <w:r w:rsidR="00F86B48" w:rsidRPr="00105987">
              <w:rPr>
                <w:rFonts w:ascii="Times New Roman" w:hAnsi="Times New Roman" w:cs="Times New Roman"/>
                <w:color w:val="000000"/>
                <w:sz w:val="20"/>
              </w:rPr>
              <w:t>%)</w:t>
            </w:r>
          </w:p>
        </w:tc>
        <w:tc>
          <w:tcPr>
            <w:tcW w:w="1347" w:type="dxa"/>
            <w:tcBorders>
              <w:top w:val="nil"/>
              <w:bottom w:val="nil"/>
            </w:tcBorders>
          </w:tcPr>
          <w:p w14:paraId="44C5B6D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278" w:type="dxa"/>
            <w:tcBorders>
              <w:top w:val="nil"/>
              <w:bottom w:val="nil"/>
            </w:tcBorders>
          </w:tcPr>
          <w:p w14:paraId="70033C6D"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r>
      <w:tr w:rsidR="00F86B48" w:rsidRPr="006175B8" w14:paraId="23127A2C" w14:textId="77777777" w:rsidTr="00F86B48">
        <w:trPr>
          <w:trHeight w:val="254"/>
          <w:jc w:val="center"/>
        </w:trPr>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66258B3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Disagree</w:t>
            </w:r>
          </w:p>
        </w:tc>
        <w:tc>
          <w:tcPr>
            <w:tcW w:w="1347" w:type="dxa"/>
            <w:tcBorders>
              <w:top w:val="nil"/>
              <w:bottom w:val="nil"/>
            </w:tcBorders>
          </w:tcPr>
          <w:p w14:paraId="495B0856" w14:textId="14A888C1" w:rsidR="00F86B48" w:rsidRPr="00105987" w:rsidRDefault="002C43EF"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1</w:t>
            </w:r>
            <w:r w:rsidRPr="00105987">
              <w:rPr>
                <w:rFonts w:ascii="Times New Roman" w:hAnsi="Times New Roman" w:cs="Times New Roman"/>
                <w:color w:val="000000"/>
                <w:sz w:val="20"/>
              </w:rPr>
              <w:t xml:space="preserve"> </w:t>
            </w:r>
            <w:r w:rsidR="00F86B48" w:rsidRPr="00105987">
              <w:rPr>
                <w:rFonts w:ascii="Times New Roman" w:hAnsi="Times New Roman" w:cs="Times New Roman"/>
                <w:color w:val="000000"/>
                <w:sz w:val="20"/>
              </w:rPr>
              <w:t>(</w:t>
            </w:r>
            <w:r>
              <w:rPr>
                <w:rFonts w:ascii="Times New Roman" w:hAnsi="Times New Roman" w:cs="Times New Roman"/>
                <w:color w:val="000000"/>
                <w:sz w:val="20"/>
              </w:rPr>
              <w:t>14</w:t>
            </w:r>
            <w:r w:rsidR="00F86B48" w:rsidRPr="00105987">
              <w:rPr>
                <w:rFonts w:ascii="Times New Roman" w:hAnsi="Times New Roman" w:cs="Times New Roman"/>
                <w:color w:val="000000"/>
                <w:sz w:val="20"/>
              </w:rPr>
              <w:t>%)</w:t>
            </w:r>
          </w:p>
        </w:tc>
        <w:tc>
          <w:tcPr>
            <w:tcW w:w="1347" w:type="dxa"/>
            <w:tcBorders>
              <w:top w:val="nil"/>
              <w:bottom w:val="nil"/>
            </w:tcBorders>
          </w:tcPr>
          <w:p w14:paraId="445BA40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1347" w:type="dxa"/>
            <w:tcBorders>
              <w:top w:val="nil"/>
              <w:bottom w:val="nil"/>
            </w:tcBorders>
          </w:tcPr>
          <w:p w14:paraId="0AB0AA1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278" w:type="dxa"/>
            <w:tcBorders>
              <w:top w:val="nil"/>
              <w:bottom w:val="nil"/>
            </w:tcBorders>
          </w:tcPr>
          <w:p w14:paraId="367AE0E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r>
      <w:tr w:rsidR="00F86B48" w:rsidRPr="006175B8" w14:paraId="17843947" w14:textId="77777777" w:rsidTr="00F86B48">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16E5C0AE"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Disagree</w:t>
            </w:r>
          </w:p>
        </w:tc>
        <w:tc>
          <w:tcPr>
            <w:tcW w:w="1347" w:type="dxa"/>
            <w:tcBorders>
              <w:top w:val="nil"/>
            </w:tcBorders>
          </w:tcPr>
          <w:p w14:paraId="071D8CC2" w14:textId="45C4A470" w:rsidR="00F86B48" w:rsidRPr="00105987" w:rsidRDefault="002C43EF"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color w:val="000000"/>
                <w:sz w:val="20"/>
              </w:rPr>
              <w:t>1</w:t>
            </w:r>
            <w:r w:rsidRPr="00105987">
              <w:rPr>
                <w:rFonts w:ascii="Times New Roman" w:hAnsi="Times New Roman" w:cs="Times New Roman"/>
                <w:color w:val="000000"/>
                <w:sz w:val="20"/>
              </w:rPr>
              <w:t xml:space="preserve"> </w:t>
            </w:r>
            <w:r w:rsidR="00F86B48" w:rsidRPr="00105987">
              <w:rPr>
                <w:rFonts w:ascii="Times New Roman" w:hAnsi="Times New Roman" w:cs="Times New Roman"/>
                <w:color w:val="000000"/>
                <w:sz w:val="20"/>
              </w:rPr>
              <w:t>(</w:t>
            </w:r>
            <w:r>
              <w:rPr>
                <w:rFonts w:ascii="Times New Roman" w:hAnsi="Times New Roman" w:cs="Times New Roman"/>
                <w:color w:val="000000"/>
                <w:sz w:val="20"/>
              </w:rPr>
              <w:t>14</w:t>
            </w:r>
            <w:r w:rsidR="00F86B48" w:rsidRPr="00105987">
              <w:rPr>
                <w:rFonts w:ascii="Times New Roman" w:hAnsi="Times New Roman" w:cs="Times New Roman"/>
                <w:color w:val="000000"/>
                <w:sz w:val="20"/>
              </w:rPr>
              <w:t>%)</w:t>
            </w:r>
          </w:p>
        </w:tc>
        <w:tc>
          <w:tcPr>
            <w:tcW w:w="1347" w:type="dxa"/>
            <w:tcBorders>
              <w:top w:val="nil"/>
            </w:tcBorders>
          </w:tcPr>
          <w:p w14:paraId="13ADB52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(14%)</w:t>
            </w:r>
          </w:p>
        </w:tc>
        <w:tc>
          <w:tcPr>
            <w:tcW w:w="1347" w:type="dxa"/>
            <w:tcBorders>
              <w:top w:val="nil"/>
            </w:tcBorders>
          </w:tcPr>
          <w:p w14:paraId="0A0ABE35" w14:textId="23E53C39"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 (</w:t>
            </w:r>
            <w:r w:rsidR="002C43EF" w:rsidRPr="00105987">
              <w:rPr>
                <w:rFonts w:ascii="Times New Roman" w:hAnsi="Times New Roman" w:cs="Times New Roman"/>
                <w:color w:val="000000"/>
                <w:sz w:val="20"/>
              </w:rPr>
              <w:t>5</w:t>
            </w:r>
            <w:r w:rsidR="002C43EF">
              <w:rPr>
                <w:rFonts w:ascii="Times New Roman" w:hAnsi="Times New Roman" w:cs="Times New Roman"/>
                <w:color w:val="000000"/>
                <w:sz w:val="20"/>
              </w:rPr>
              <w:t>8</w:t>
            </w:r>
            <w:r w:rsidRPr="00105987">
              <w:rPr>
                <w:rFonts w:ascii="Times New Roman" w:hAnsi="Times New Roman" w:cs="Times New Roman"/>
                <w:color w:val="000000"/>
                <w:sz w:val="20"/>
              </w:rPr>
              <w:t>%)</w:t>
            </w:r>
          </w:p>
        </w:tc>
        <w:tc>
          <w:tcPr>
            <w:tcW w:w="1278" w:type="dxa"/>
            <w:tcBorders>
              <w:top w:val="nil"/>
            </w:tcBorders>
          </w:tcPr>
          <w:p w14:paraId="592FBD76" w14:textId="2C4420E3"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 (</w:t>
            </w:r>
            <w:r w:rsidR="002C43EF" w:rsidRPr="00105987">
              <w:rPr>
                <w:rFonts w:ascii="Times New Roman" w:hAnsi="Times New Roman" w:cs="Times New Roman"/>
                <w:color w:val="000000"/>
                <w:sz w:val="20"/>
              </w:rPr>
              <w:t>5</w:t>
            </w:r>
            <w:r w:rsidR="002C43EF">
              <w:rPr>
                <w:rFonts w:ascii="Times New Roman" w:hAnsi="Times New Roman" w:cs="Times New Roman"/>
                <w:color w:val="000000"/>
                <w:sz w:val="20"/>
              </w:rPr>
              <w:t>8</w:t>
            </w:r>
            <w:r w:rsidRPr="00105987">
              <w:rPr>
                <w:rFonts w:ascii="Times New Roman" w:hAnsi="Times New Roman" w:cs="Times New Roman"/>
                <w:color w:val="000000"/>
                <w:sz w:val="20"/>
              </w:rPr>
              <w:t>%)</w:t>
            </w:r>
          </w:p>
        </w:tc>
      </w:tr>
      <w:tr w:rsidR="00F86B48" w:rsidRPr="006175B8" w14:paraId="7E57C285" w14:textId="77777777" w:rsidTr="00F86B48">
        <w:trPr>
          <w:trHeight w:val="254"/>
          <w:jc w:val="center"/>
        </w:trPr>
        <w:tc>
          <w:tcPr>
            <w:cnfStyle w:val="001000000000" w:firstRow="0" w:lastRow="0" w:firstColumn="1" w:lastColumn="0" w:oddVBand="0" w:evenVBand="0" w:oddHBand="0" w:evenHBand="0" w:firstRowFirstColumn="0" w:firstRowLastColumn="0" w:lastRowFirstColumn="0" w:lastRowLastColumn="0"/>
            <w:tcW w:w="3116" w:type="dxa"/>
          </w:tcPr>
          <w:p w14:paraId="4696115D"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Total</w:t>
            </w:r>
          </w:p>
        </w:tc>
        <w:tc>
          <w:tcPr>
            <w:tcW w:w="1347" w:type="dxa"/>
          </w:tcPr>
          <w:p w14:paraId="0624FBF3"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7 (100%)</w:t>
            </w:r>
          </w:p>
        </w:tc>
        <w:tc>
          <w:tcPr>
            <w:tcW w:w="1347" w:type="dxa"/>
          </w:tcPr>
          <w:p w14:paraId="53E2409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7 (100%)</w:t>
            </w:r>
          </w:p>
        </w:tc>
        <w:tc>
          <w:tcPr>
            <w:tcW w:w="1347" w:type="dxa"/>
          </w:tcPr>
          <w:p w14:paraId="29D5AEB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7 (100%)</w:t>
            </w:r>
          </w:p>
        </w:tc>
        <w:tc>
          <w:tcPr>
            <w:tcW w:w="1278" w:type="dxa"/>
          </w:tcPr>
          <w:p w14:paraId="059D4B20"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(100%)</w:t>
            </w:r>
          </w:p>
        </w:tc>
      </w:tr>
    </w:tbl>
    <w:p w14:paraId="07CE557E" w14:textId="77777777" w:rsidR="00F86B48" w:rsidRPr="006175B8" w:rsidRDefault="00F86B48" w:rsidP="00F86B48"/>
    <w:p w14:paraId="11B268EA" w14:textId="7F285DA6" w:rsidR="00F86B48" w:rsidRPr="006175B8" w:rsidRDefault="00F86B48" w:rsidP="00F86B48">
      <w:pPr>
        <w:widowControl w:val="0"/>
        <w:spacing w:line="480" w:lineRule="auto"/>
        <w:ind w:firstLine="720"/>
        <w:contextualSpacing/>
      </w:pPr>
      <w:r>
        <w:t>The g</w:t>
      </w:r>
      <w:r w:rsidRPr="006175B8">
        <w:t xml:space="preserve">rowing churches have many </w:t>
      </w:r>
      <w:r w:rsidR="00AD6115">
        <w:t xml:space="preserve">more </w:t>
      </w:r>
      <w:r w:rsidRPr="006175B8">
        <w:t xml:space="preserve">discipleship programs than stagnant churches. </w:t>
      </w:r>
      <w:r w:rsidR="00AD6115">
        <w:t>Four</w:t>
      </w:r>
      <w:r w:rsidR="00AD6115" w:rsidRPr="006175B8">
        <w:t xml:space="preserve"> </w:t>
      </w:r>
      <w:r w:rsidRPr="006175B8">
        <w:t xml:space="preserve">out of </w:t>
      </w:r>
      <w:r w:rsidR="00AD6115">
        <w:t>seven</w:t>
      </w:r>
      <w:r w:rsidR="00AD6115" w:rsidRPr="006175B8">
        <w:t xml:space="preserve"> </w:t>
      </w:r>
      <w:r w:rsidRPr="006175B8">
        <w:t>people do not know if there any such kind of training</w:t>
      </w:r>
      <w:r w:rsidR="00AD6115">
        <w:t xml:space="preserve"> in their church</w:t>
      </w:r>
      <w:r w:rsidRPr="006175B8">
        <w:t>. In stagnant churches, there are not sufficient discipleship programs.</w:t>
      </w:r>
    </w:p>
    <w:p w14:paraId="046F9DF2" w14:textId="77777777" w:rsidR="00F86B48" w:rsidRPr="006175B8" w:rsidRDefault="00F86B48" w:rsidP="00407659">
      <w:pPr>
        <w:pStyle w:val="Caption"/>
      </w:pPr>
      <w:bookmarkStart w:id="1530" w:name="_Toc47209118"/>
      <w:r>
        <w:lastRenderedPageBreak/>
        <w:t xml:space="preserve">Table </w:t>
      </w:r>
      <w:fldSimple w:instr=" SEQ Table \* ARABIC ">
        <w:r>
          <w:rPr>
            <w:noProof/>
          </w:rPr>
          <w:t>8</w:t>
        </w:r>
      </w:fldSimple>
      <w:r>
        <w:t>.</w:t>
      </w:r>
      <w:r w:rsidRPr="006175B8">
        <w:t xml:space="preserve"> Regular leadership development programs in </w:t>
      </w:r>
      <w:r>
        <w:t>the</w:t>
      </w:r>
      <w:r w:rsidRPr="006175B8">
        <w:t xml:space="preserve"> church</w:t>
      </w:r>
      <w:bookmarkEnd w:id="1530"/>
    </w:p>
    <w:tbl>
      <w:tblPr>
        <w:tblStyle w:val="PlainTable2"/>
        <w:tblW w:w="0" w:type="auto"/>
        <w:jc w:val="center"/>
        <w:tblLayout w:type="fixed"/>
        <w:tblLook w:val="04A0" w:firstRow="1" w:lastRow="0" w:firstColumn="1" w:lastColumn="0" w:noHBand="0" w:noVBand="1"/>
      </w:tblPr>
      <w:tblGrid>
        <w:gridCol w:w="3061"/>
        <w:gridCol w:w="1323"/>
        <w:gridCol w:w="1323"/>
        <w:gridCol w:w="1323"/>
        <w:gridCol w:w="1255"/>
      </w:tblGrid>
      <w:tr w:rsidR="00F86B48" w:rsidRPr="006175B8" w14:paraId="0F2B6459" w14:textId="77777777" w:rsidTr="00F86B48">
        <w:trPr>
          <w:cnfStyle w:val="100000000000" w:firstRow="1" w:lastRow="0" w:firstColumn="0" w:lastColumn="0" w:oddVBand="0" w:evenVBand="0" w:oddHBand="0"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3061" w:type="dxa"/>
            <w:vAlign w:val="center"/>
          </w:tcPr>
          <w:p w14:paraId="490B0496" w14:textId="77777777" w:rsidR="00F86B48" w:rsidRPr="00105987" w:rsidRDefault="00F86B48" w:rsidP="00055377">
            <w:pPr>
              <w:keepNext/>
              <w:jc w:val="center"/>
              <w:rPr>
                <w:rFonts w:ascii="Times New Roman" w:hAnsi="Times New Roman" w:cs="Times New Roman"/>
                <w:sz w:val="20"/>
              </w:rPr>
            </w:pPr>
            <w:bookmarkStart w:id="1531" w:name="_Hlk47188634"/>
            <w:r w:rsidRPr="00105987">
              <w:rPr>
                <w:rFonts w:ascii="Times New Roman" w:hAnsi="Times New Roman" w:cs="Times New Roman"/>
                <w:sz w:val="20"/>
              </w:rPr>
              <w:t xml:space="preserve">There are regular leadership development programs </w:t>
            </w:r>
          </w:p>
        </w:tc>
        <w:tc>
          <w:tcPr>
            <w:tcW w:w="1323" w:type="dxa"/>
            <w:vAlign w:val="center"/>
          </w:tcPr>
          <w:p w14:paraId="46BBC6C2"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G1</w:t>
            </w:r>
            <w:proofErr w:type="spellEnd"/>
          </w:p>
        </w:tc>
        <w:tc>
          <w:tcPr>
            <w:tcW w:w="1323" w:type="dxa"/>
            <w:vAlign w:val="center"/>
          </w:tcPr>
          <w:p w14:paraId="2CC4D945"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G2</w:t>
            </w:r>
            <w:proofErr w:type="spellEnd"/>
          </w:p>
        </w:tc>
        <w:tc>
          <w:tcPr>
            <w:tcW w:w="1323" w:type="dxa"/>
            <w:vAlign w:val="center"/>
          </w:tcPr>
          <w:p w14:paraId="16CFE8E9"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S1</w:t>
            </w:r>
            <w:proofErr w:type="spellEnd"/>
          </w:p>
        </w:tc>
        <w:tc>
          <w:tcPr>
            <w:tcW w:w="1255" w:type="dxa"/>
            <w:vAlign w:val="center"/>
          </w:tcPr>
          <w:p w14:paraId="4126F901"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S2</w:t>
            </w:r>
            <w:proofErr w:type="spellEnd"/>
          </w:p>
        </w:tc>
      </w:tr>
      <w:tr w:rsidR="00F86B48" w:rsidRPr="006175B8" w14:paraId="1D12D793" w14:textId="77777777" w:rsidTr="00F86B48">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3061" w:type="dxa"/>
            <w:tcBorders>
              <w:bottom w:val="nil"/>
            </w:tcBorders>
          </w:tcPr>
          <w:p w14:paraId="0EB55AAA"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sz w:val="20"/>
              </w:rPr>
              <w:t>Strongly Agree</w:t>
            </w:r>
          </w:p>
        </w:tc>
        <w:tc>
          <w:tcPr>
            <w:tcW w:w="1323" w:type="dxa"/>
            <w:tcBorders>
              <w:bottom w:val="nil"/>
            </w:tcBorders>
          </w:tcPr>
          <w:p w14:paraId="5E63E54D"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323" w:type="dxa"/>
            <w:tcBorders>
              <w:bottom w:val="nil"/>
            </w:tcBorders>
          </w:tcPr>
          <w:p w14:paraId="3960A7FE"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323" w:type="dxa"/>
            <w:tcBorders>
              <w:bottom w:val="nil"/>
            </w:tcBorders>
          </w:tcPr>
          <w:p w14:paraId="4C19A020"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55" w:type="dxa"/>
            <w:tcBorders>
              <w:bottom w:val="nil"/>
            </w:tcBorders>
          </w:tcPr>
          <w:p w14:paraId="0E20D833"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3DF79859" w14:textId="77777777" w:rsidTr="00F86B48">
        <w:trPr>
          <w:trHeight w:val="228"/>
          <w:jc w:val="center"/>
        </w:trPr>
        <w:tc>
          <w:tcPr>
            <w:cnfStyle w:val="001000000000" w:firstRow="0" w:lastRow="0" w:firstColumn="1" w:lastColumn="0" w:oddVBand="0" w:evenVBand="0" w:oddHBand="0" w:evenHBand="0" w:firstRowFirstColumn="0" w:firstRowLastColumn="0" w:lastRowFirstColumn="0" w:lastRowLastColumn="0"/>
            <w:tcW w:w="3061" w:type="dxa"/>
            <w:tcBorders>
              <w:top w:val="nil"/>
              <w:bottom w:val="nil"/>
            </w:tcBorders>
          </w:tcPr>
          <w:p w14:paraId="76E4DAF8"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sz w:val="20"/>
              </w:rPr>
              <w:t>Agree</w:t>
            </w:r>
          </w:p>
        </w:tc>
        <w:tc>
          <w:tcPr>
            <w:tcW w:w="1323" w:type="dxa"/>
            <w:tcBorders>
              <w:top w:val="nil"/>
              <w:bottom w:val="nil"/>
            </w:tcBorders>
          </w:tcPr>
          <w:p w14:paraId="44B1619E"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 (75%)</w:t>
            </w:r>
          </w:p>
        </w:tc>
        <w:tc>
          <w:tcPr>
            <w:tcW w:w="1323" w:type="dxa"/>
            <w:tcBorders>
              <w:top w:val="nil"/>
              <w:bottom w:val="nil"/>
            </w:tcBorders>
          </w:tcPr>
          <w:p w14:paraId="63FAB83F"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 (75%)</w:t>
            </w:r>
          </w:p>
        </w:tc>
        <w:tc>
          <w:tcPr>
            <w:tcW w:w="1323" w:type="dxa"/>
            <w:tcBorders>
              <w:top w:val="nil"/>
              <w:bottom w:val="nil"/>
            </w:tcBorders>
          </w:tcPr>
          <w:p w14:paraId="247B3E87"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255" w:type="dxa"/>
            <w:tcBorders>
              <w:top w:val="nil"/>
              <w:bottom w:val="nil"/>
            </w:tcBorders>
          </w:tcPr>
          <w:p w14:paraId="271A7B44"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(50%)</w:t>
            </w:r>
          </w:p>
        </w:tc>
      </w:tr>
      <w:tr w:rsidR="00F86B48" w:rsidRPr="006175B8" w14:paraId="2C139266" w14:textId="77777777" w:rsidTr="00F86B48">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3061" w:type="dxa"/>
            <w:tcBorders>
              <w:top w:val="nil"/>
              <w:bottom w:val="nil"/>
            </w:tcBorders>
          </w:tcPr>
          <w:p w14:paraId="5E9C7475"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sz w:val="20"/>
              </w:rPr>
              <w:t>Somewhat Agree</w:t>
            </w:r>
          </w:p>
        </w:tc>
        <w:tc>
          <w:tcPr>
            <w:tcW w:w="1323" w:type="dxa"/>
            <w:tcBorders>
              <w:top w:val="nil"/>
              <w:bottom w:val="nil"/>
            </w:tcBorders>
          </w:tcPr>
          <w:p w14:paraId="332C9C73"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bottom w:val="nil"/>
            </w:tcBorders>
          </w:tcPr>
          <w:p w14:paraId="517AA97D"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bottom w:val="nil"/>
            </w:tcBorders>
          </w:tcPr>
          <w:p w14:paraId="69C505B6"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(50%)</w:t>
            </w:r>
          </w:p>
        </w:tc>
        <w:tc>
          <w:tcPr>
            <w:tcW w:w="1255" w:type="dxa"/>
            <w:tcBorders>
              <w:top w:val="nil"/>
              <w:bottom w:val="nil"/>
            </w:tcBorders>
          </w:tcPr>
          <w:p w14:paraId="46790723"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75D77DBD" w14:textId="77777777" w:rsidTr="00F86B48">
        <w:trPr>
          <w:trHeight w:val="241"/>
          <w:jc w:val="center"/>
        </w:trPr>
        <w:tc>
          <w:tcPr>
            <w:cnfStyle w:val="001000000000" w:firstRow="0" w:lastRow="0" w:firstColumn="1" w:lastColumn="0" w:oddVBand="0" w:evenVBand="0" w:oddHBand="0" w:evenHBand="0" w:firstRowFirstColumn="0" w:firstRowLastColumn="0" w:lastRowFirstColumn="0" w:lastRowLastColumn="0"/>
            <w:tcW w:w="3061" w:type="dxa"/>
            <w:tcBorders>
              <w:top w:val="nil"/>
              <w:bottom w:val="nil"/>
            </w:tcBorders>
          </w:tcPr>
          <w:p w14:paraId="05E40DE1"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sz w:val="20"/>
              </w:rPr>
              <w:t>Disagree</w:t>
            </w:r>
          </w:p>
        </w:tc>
        <w:tc>
          <w:tcPr>
            <w:tcW w:w="1323" w:type="dxa"/>
            <w:tcBorders>
              <w:top w:val="nil"/>
              <w:bottom w:val="nil"/>
            </w:tcBorders>
          </w:tcPr>
          <w:p w14:paraId="18F51468"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bottom w:val="nil"/>
            </w:tcBorders>
          </w:tcPr>
          <w:p w14:paraId="0D1C9EF2"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bottom w:val="nil"/>
            </w:tcBorders>
          </w:tcPr>
          <w:p w14:paraId="1E0A5021"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255" w:type="dxa"/>
            <w:tcBorders>
              <w:top w:val="nil"/>
              <w:bottom w:val="nil"/>
            </w:tcBorders>
          </w:tcPr>
          <w:p w14:paraId="0CB0CDE5"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(50%)</w:t>
            </w:r>
          </w:p>
        </w:tc>
      </w:tr>
      <w:tr w:rsidR="00F86B48" w:rsidRPr="006175B8" w14:paraId="3012A940" w14:textId="77777777" w:rsidTr="00F86B48">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3061" w:type="dxa"/>
            <w:tcBorders>
              <w:top w:val="nil"/>
            </w:tcBorders>
          </w:tcPr>
          <w:p w14:paraId="66FFBAA9"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sz w:val="20"/>
              </w:rPr>
              <w:t>Strongly Disagree</w:t>
            </w:r>
          </w:p>
        </w:tc>
        <w:tc>
          <w:tcPr>
            <w:tcW w:w="1323" w:type="dxa"/>
            <w:tcBorders>
              <w:top w:val="nil"/>
            </w:tcBorders>
          </w:tcPr>
          <w:p w14:paraId="7BA8E119"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tcBorders>
          </w:tcPr>
          <w:p w14:paraId="18D07804"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23" w:type="dxa"/>
            <w:tcBorders>
              <w:top w:val="nil"/>
            </w:tcBorders>
          </w:tcPr>
          <w:p w14:paraId="1098F5B7"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55" w:type="dxa"/>
            <w:tcBorders>
              <w:top w:val="nil"/>
            </w:tcBorders>
          </w:tcPr>
          <w:p w14:paraId="5717332A"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1962A0D2" w14:textId="77777777" w:rsidTr="00F86B48">
        <w:trPr>
          <w:trHeight w:val="228"/>
          <w:jc w:val="center"/>
        </w:trPr>
        <w:tc>
          <w:tcPr>
            <w:cnfStyle w:val="001000000000" w:firstRow="0" w:lastRow="0" w:firstColumn="1" w:lastColumn="0" w:oddVBand="0" w:evenVBand="0" w:oddHBand="0" w:evenHBand="0" w:firstRowFirstColumn="0" w:firstRowLastColumn="0" w:lastRowFirstColumn="0" w:lastRowLastColumn="0"/>
            <w:tcW w:w="3061" w:type="dxa"/>
          </w:tcPr>
          <w:p w14:paraId="56F3D1AB" w14:textId="77777777" w:rsidR="00F86B48" w:rsidRPr="00105987" w:rsidRDefault="00F86B48" w:rsidP="00055377">
            <w:pPr>
              <w:keepNext/>
              <w:jc w:val="center"/>
              <w:rPr>
                <w:rFonts w:ascii="Times New Roman" w:hAnsi="Times New Roman" w:cs="Times New Roman"/>
                <w:sz w:val="20"/>
              </w:rPr>
            </w:pPr>
            <w:r w:rsidRPr="00105987">
              <w:rPr>
                <w:rFonts w:ascii="Times New Roman" w:hAnsi="Times New Roman" w:cs="Times New Roman"/>
                <w:sz w:val="20"/>
              </w:rPr>
              <w:t>Total</w:t>
            </w:r>
          </w:p>
        </w:tc>
        <w:tc>
          <w:tcPr>
            <w:tcW w:w="1323" w:type="dxa"/>
          </w:tcPr>
          <w:p w14:paraId="62BF69A8"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323" w:type="dxa"/>
          </w:tcPr>
          <w:p w14:paraId="64453862"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323" w:type="dxa"/>
          </w:tcPr>
          <w:p w14:paraId="4E90E616"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255" w:type="dxa"/>
          </w:tcPr>
          <w:p w14:paraId="27D7B5B5"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r>
      <w:bookmarkEnd w:id="1531"/>
    </w:tbl>
    <w:p w14:paraId="77C05760" w14:textId="77777777" w:rsidR="00F86B48" w:rsidRPr="006175B8" w:rsidRDefault="00F86B48" w:rsidP="00F86B48"/>
    <w:p w14:paraId="28E4FBD5" w14:textId="77777777" w:rsidR="00F86B48" w:rsidRPr="006175B8" w:rsidRDefault="00F86B48" w:rsidP="00F86B48">
      <w:pPr>
        <w:widowControl w:val="0"/>
        <w:spacing w:line="480" w:lineRule="auto"/>
        <w:ind w:firstLine="720"/>
        <w:contextualSpacing/>
      </w:pPr>
      <w:r w:rsidRPr="006175B8">
        <w:t>The growing churches have a regular leadership development program. The stagnant churches have less regular leadership development programs compare to the growing churches.</w:t>
      </w:r>
    </w:p>
    <w:p w14:paraId="739DDAE4" w14:textId="77777777" w:rsidR="00F86B48" w:rsidRPr="006175B8" w:rsidRDefault="00F86B48" w:rsidP="00F86B48">
      <w:pPr>
        <w:pStyle w:val="Caption"/>
      </w:pPr>
      <w:bookmarkStart w:id="1532" w:name="_Toc47209119"/>
      <w:r>
        <w:t xml:space="preserve">Table </w:t>
      </w:r>
      <w:fldSimple w:instr=" SEQ Table \* ARABIC ">
        <w:r>
          <w:rPr>
            <w:noProof/>
          </w:rPr>
          <w:t>9</w:t>
        </w:r>
      </w:fldSimple>
      <w:r>
        <w:t xml:space="preserve">. </w:t>
      </w:r>
      <w:r w:rsidRPr="006175B8">
        <w:t>Proper training for the current ministry role</w:t>
      </w:r>
      <w:bookmarkEnd w:id="1532"/>
    </w:p>
    <w:tbl>
      <w:tblPr>
        <w:tblStyle w:val="PlainTable2"/>
        <w:tblW w:w="0" w:type="auto"/>
        <w:jc w:val="center"/>
        <w:tblLayout w:type="fixed"/>
        <w:tblLook w:val="04A0" w:firstRow="1" w:lastRow="0" w:firstColumn="1" w:lastColumn="0" w:noHBand="0" w:noVBand="1"/>
      </w:tblPr>
      <w:tblGrid>
        <w:gridCol w:w="3043"/>
        <w:gridCol w:w="1315"/>
        <w:gridCol w:w="1315"/>
        <w:gridCol w:w="1315"/>
        <w:gridCol w:w="1248"/>
      </w:tblGrid>
      <w:tr w:rsidR="00F86B48" w:rsidRPr="006175B8" w14:paraId="28EC814A" w14:textId="77777777" w:rsidTr="00F86B4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3043" w:type="dxa"/>
            <w:vAlign w:val="center"/>
          </w:tcPr>
          <w:p w14:paraId="09E345BB"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Proper training for the current ministry role</w:t>
            </w:r>
          </w:p>
        </w:tc>
        <w:tc>
          <w:tcPr>
            <w:tcW w:w="1315" w:type="dxa"/>
            <w:vAlign w:val="center"/>
          </w:tcPr>
          <w:p w14:paraId="6EF6D5CC"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G1</w:t>
            </w:r>
            <w:proofErr w:type="spellEnd"/>
          </w:p>
        </w:tc>
        <w:tc>
          <w:tcPr>
            <w:tcW w:w="1315" w:type="dxa"/>
            <w:vAlign w:val="center"/>
          </w:tcPr>
          <w:p w14:paraId="0E74DC2A"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G2</w:t>
            </w:r>
            <w:proofErr w:type="spellEnd"/>
          </w:p>
        </w:tc>
        <w:tc>
          <w:tcPr>
            <w:tcW w:w="1315" w:type="dxa"/>
            <w:vAlign w:val="center"/>
          </w:tcPr>
          <w:p w14:paraId="342EDDD9"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S1</w:t>
            </w:r>
            <w:proofErr w:type="spellEnd"/>
          </w:p>
        </w:tc>
        <w:tc>
          <w:tcPr>
            <w:tcW w:w="1248" w:type="dxa"/>
            <w:vAlign w:val="center"/>
          </w:tcPr>
          <w:p w14:paraId="05019637"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 xml:space="preserve">Church </w:t>
            </w:r>
            <w:proofErr w:type="spellStart"/>
            <w:r w:rsidRPr="00105987">
              <w:rPr>
                <w:rFonts w:ascii="Times New Roman" w:hAnsi="Times New Roman" w:cs="Times New Roman"/>
                <w:sz w:val="20"/>
              </w:rPr>
              <w:t>S2</w:t>
            </w:r>
            <w:proofErr w:type="spellEnd"/>
          </w:p>
        </w:tc>
      </w:tr>
      <w:tr w:rsidR="00F86B48" w:rsidRPr="006175B8" w14:paraId="3319735D"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43" w:type="dxa"/>
            <w:tcBorders>
              <w:bottom w:val="nil"/>
            </w:tcBorders>
          </w:tcPr>
          <w:p w14:paraId="1428CE6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Agree</w:t>
            </w:r>
          </w:p>
        </w:tc>
        <w:tc>
          <w:tcPr>
            <w:tcW w:w="1315" w:type="dxa"/>
            <w:tcBorders>
              <w:bottom w:val="nil"/>
            </w:tcBorders>
          </w:tcPr>
          <w:p w14:paraId="7C82E2B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315" w:type="dxa"/>
            <w:tcBorders>
              <w:bottom w:val="nil"/>
            </w:tcBorders>
          </w:tcPr>
          <w:p w14:paraId="4440612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bottom w:val="nil"/>
            </w:tcBorders>
          </w:tcPr>
          <w:p w14:paraId="74DB9A2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48" w:type="dxa"/>
            <w:tcBorders>
              <w:bottom w:val="nil"/>
            </w:tcBorders>
          </w:tcPr>
          <w:p w14:paraId="27B703C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(50%)</w:t>
            </w:r>
          </w:p>
        </w:tc>
      </w:tr>
      <w:tr w:rsidR="00F86B48" w:rsidRPr="006175B8" w14:paraId="1265720E" w14:textId="77777777" w:rsidTr="00F86B48">
        <w:trPr>
          <w:trHeight w:val="223"/>
          <w:jc w:val="center"/>
        </w:trPr>
        <w:tc>
          <w:tcPr>
            <w:cnfStyle w:val="001000000000" w:firstRow="0" w:lastRow="0" w:firstColumn="1" w:lastColumn="0" w:oddVBand="0" w:evenVBand="0" w:oddHBand="0" w:evenHBand="0" w:firstRowFirstColumn="0" w:firstRowLastColumn="0" w:lastRowFirstColumn="0" w:lastRowLastColumn="0"/>
            <w:tcW w:w="3043" w:type="dxa"/>
            <w:tcBorders>
              <w:top w:val="nil"/>
              <w:bottom w:val="nil"/>
            </w:tcBorders>
          </w:tcPr>
          <w:p w14:paraId="726B90D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Agree</w:t>
            </w:r>
          </w:p>
        </w:tc>
        <w:tc>
          <w:tcPr>
            <w:tcW w:w="1315" w:type="dxa"/>
            <w:tcBorders>
              <w:top w:val="nil"/>
              <w:bottom w:val="nil"/>
            </w:tcBorders>
          </w:tcPr>
          <w:p w14:paraId="23A0BB69"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 (75%)</w:t>
            </w:r>
          </w:p>
        </w:tc>
        <w:tc>
          <w:tcPr>
            <w:tcW w:w="1315" w:type="dxa"/>
            <w:tcBorders>
              <w:top w:val="nil"/>
              <w:bottom w:val="nil"/>
            </w:tcBorders>
          </w:tcPr>
          <w:p w14:paraId="6842783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 (75%)</w:t>
            </w:r>
          </w:p>
        </w:tc>
        <w:tc>
          <w:tcPr>
            <w:tcW w:w="1315" w:type="dxa"/>
            <w:tcBorders>
              <w:top w:val="nil"/>
              <w:bottom w:val="nil"/>
            </w:tcBorders>
          </w:tcPr>
          <w:p w14:paraId="590BDF3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248" w:type="dxa"/>
            <w:tcBorders>
              <w:top w:val="nil"/>
              <w:bottom w:val="nil"/>
            </w:tcBorders>
          </w:tcPr>
          <w:p w14:paraId="377EB15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r>
      <w:tr w:rsidR="00F86B48" w:rsidRPr="006175B8" w14:paraId="556D1AFA"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43" w:type="dxa"/>
            <w:tcBorders>
              <w:top w:val="nil"/>
              <w:bottom w:val="nil"/>
            </w:tcBorders>
          </w:tcPr>
          <w:p w14:paraId="58D53FB4"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Somewhat Agree</w:t>
            </w:r>
          </w:p>
        </w:tc>
        <w:tc>
          <w:tcPr>
            <w:tcW w:w="1315" w:type="dxa"/>
            <w:tcBorders>
              <w:top w:val="nil"/>
              <w:bottom w:val="nil"/>
            </w:tcBorders>
          </w:tcPr>
          <w:p w14:paraId="07F9B43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top w:val="nil"/>
              <w:bottom w:val="nil"/>
            </w:tcBorders>
          </w:tcPr>
          <w:p w14:paraId="11832A9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315" w:type="dxa"/>
            <w:tcBorders>
              <w:top w:val="nil"/>
              <w:bottom w:val="nil"/>
            </w:tcBorders>
          </w:tcPr>
          <w:p w14:paraId="7006052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 (50%)</w:t>
            </w:r>
          </w:p>
        </w:tc>
        <w:tc>
          <w:tcPr>
            <w:tcW w:w="1248" w:type="dxa"/>
            <w:tcBorders>
              <w:top w:val="nil"/>
              <w:bottom w:val="nil"/>
            </w:tcBorders>
          </w:tcPr>
          <w:p w14:paraId="32006D47"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r>
      <w:tr w:rsidR="00F86B48" w:rsidRPr="006175B8" w14:paraId="3F483ACE" w14:textId="77777777" w:rsidTr="00F86B48">
        <w:trPr>
          <w:trHeight w:val="236"/>
          <w:jc w:val="center"/>
        </w:trPr>
        <w:tc>
          <w:tcPr>
            <w:cnfStyle w:val="001000000000" w:firstRow="0" w:lastRow="0" w:firstColumn="1" w:lastColumn="0" w:oddVBand="0" w:evenVBand="0" w:oddHBand="0" w:evenHBand="0" w:firstRowFirstColumn="0" w:firstRowLastColumn="0" w:lastRowFirstColumn="0" w:lastRowLastColumn="0"/>
            <w:tcW w:w="3043" w:type="dxa"/>
            <w:tcBorders>
              <w:top w:val="nil"/>
              <w:bottom w:val="nil"/>
            </w:tcBorders>
          </w:tcPr>
          <w:p w14:paraId="55B0CF0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Disagree</w:t>
            </w:r>
          </w:p>
        </w:tc>
        <w:tc>
          <w:tcPr>
            <w:tcW w:w="1315" w:type="dxa"/>
            <w:tcBorders>
              <w:top w:val="nil"/>
              <w:bottom w:val="nil"/>
            </w:tcBorders>
          </w:tcPr>
          <w:p w14:paraId="7B02E9B9"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top w:val="nil"/>
              <w:bottom w:val="nil"/>
            </w:tcBorders>
          </w:tcPr>
          <w:p w14:paraId="39CD6886"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top w:val="nil"/>
              <w:bottom w:val="nil"/>
            </w:tcBorders>
          </w:tcPr>
          <w:p w14:paraId="182FC283"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 (25%)</w:t>
            </w:r>
          </w:p>
        </w:tc>
        <w:tc>
          <w:tcPr>
            <w:tcW w:w="1248" w:type="dxa"/>
            <w:tcBorders>
              <w:top w:val="nil"/>
              <w:bottom w:val="nil"/>
            </w:tcBorders>
          </w:tcPr>
          <w:p w14:paraId="7B45C94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77BFA8A0" w14:textId="77777777" w:rsidTr="00F86B48">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043" w:type="dxa"/>
            <w:tcBorders>
              <w:top w:val="nil"/>
            </w:tcBorders>
          </w:tcPr>
          <w:p w14:paraId="5104D4B7"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Strongly Disagree</w:t>
            </w:r>
          </w:p>
        </w:tc>
        <w:tc>
          <w:tcPr>
            <w:tcW w:w="1315" w:type="dxa"/>
            <w:tcBorders>
              <w:top w:val="nil"/>
            </w:tcBorders>
          </w:tcPr>
          <w:p w14:paraId="41614F3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top w:val="nil"/>
            </w:tcBorders>
          </w:tcPr>
          <w:p w14:paraId="4D27D50E"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315" w:type="dxa"/>
            <w:tcBorders>
              <w:top w:val="nil"/>
            </w:tcBorders>
          </w:tcPr>
          <w:p w14:paraId="0C255427"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c>
          <w:tcPr>
            <w:tcW w:w="1248" w:type="dxa"/>
            <w:tcBorders>
              <w:top w:val="nil"/>
            </w:tcBorders>
          </w:tcPr>
          <w:p w14:paraId="0F1A1C6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w:t>
            </w:r>
          </w:p>
        </w:tc>
      </w:tr>
      <w:tr w:rsidR="00F86B48" w:rsidRPr="006175B8" w14:paraId="40710D3D" w14:textId="77777777" w:rsidTr="00F86B48">
        <w:trPr>
          <w:trHeight w:val="223"/>
          <w:jc w:val="center"/>
        </w:trPr>
        <w:tc>
          <w:tcPr>
            <w:cnfStyle w:val="001000000000" w:firstRow="0" w:lastRow="0" w:firstColumn="1" w:lastColumn="0" w:oddVBand="0" w:evenVBand="0" w:oddHBand="0" w:evenHBand="0" w:firstRowFirstColumn="0" w:firstRowLastColumn="0" w:lastRowFirstColumn="0" w:lastRowLastColumn="0"/>
            <w:tcW w:w="3043" w:type="dxa"/>
          </w:tcPr>
          <w:p w14:paraId="0EB4F7D7"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Total</w:t>
            </w:r>
          </w:p>
        </w:tc>
        <w:tc>
          <w:tcPr>
            <w:tcW w:w="1315" w:type="dxa"/>
          </w:tcPr>
          <w:p w14:paraId="4F94B45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315" w:type="dxa"/>
          </w:tcPr>
          <w:p w14:paraId="16D85C0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315" w:type="dxa"/>
          </w:tcPr>
          <w:p w14:paraId="054E74B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c>
          <w:tcPr>
            <w:tcW w:w="1248" w:type="dxa"/>
          </w:tcPr>
          <w:p w14:paraId="2DE189D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4 (100%)</w:t>
            </w:r>
          </w:p>
        </w:tc>
      </w:tr>
    </w:tbl>
    <w:p w14:paraId="4C15AFBB" w14:textId="77777777" w:rsidR="00F86B48" w:rsidRPr="006175B8" w:rsidRDefault="00F86B48" w:rsidP="00F86B48"/>
    <w:p w14:paraId="77037937" w14:textId="77777777" w:rsidR="00F86B48" w:rsidRPr="006175B8" w:rsidRDefault="00F86B48" w:rsidP="00F86B48">
      <w:pPr>
        <w:widowControl w:val="0"/>
        <w:spacing w:line="480" w:lineRule="auto"/>
        <w:ind w:firstLine="720"/>
        <w:contextualSpacing/>
        <w:rPr>
          <w:b/>
          <w:bCs/>
        </w:rPr>
      </w:pPr>
      <w:r w:rsidRPr="006175B8">
        <w:t xml:space="preserve">The leadership team has proper training except for Church </w:t>
      </w:r>
      <w:proofErr w:type="spellStart"/>
      <w:r w:rsidRPr="006175B8">
        <w:t>S2</w:t>
      </w:r>
      <w:proofErr w:type="spellEnd"/>
      <w:r w:rsidRPr="006175B8">
        <w:t>.</w:t>
      </w:r>
    </w:p>
    <w:p w14:paraId="5B4E1C7A" w14:textId="77777777" w:rsidR="00F86B48" w:rsidRPr="006175B8" w:rsidRDefault="00F86B48" w:rsidP="00F86B48">
      <w:pPr>
        <w:pStyle w:val="Caption"/>
      </w:pPr>
      <w:bookmarkStart w:id="1533" w:name="_Toc47209120"/>
      <w:r>
        <w:t xml:space="preserve">Table </w:t>
      </w:r>
      <w:fldSimple w:instr=" SEQ Table \* ARABIC ">
        <w:r>
          <w:rPr>
            <w:noProof/>
          </w:rPr>
          <w:t>10</w:t>
        </w:r>
      </w:fldSimple>
      <w:r>
        <w:t xml:space="preserve">. </w:t>
      </w:r>
      <w:r w:rsidRPr="006175B8">
        <w:t>Congregation members by age group</w:t>
      </w:r>
      <w:bookmarkEnd w:id="1533"/>
      <w:r w:rsidRPr="006175B8">
        <w:t xml:space="preserve"> </w:t>
      </w:r>
    </w:p>
    <w:tbl>
      <w:tblPr>
        <w:tblStyle w:val="PlainTable2"/>
        <w:tblW w:w="0" w:type="auto"/>
        <w:tblLook w:val="04A0" w:firstRow="1" w:lastRow="0" w:firstColumn="1" w:lastColumn="0" w:noHBand="0" w:noVBand="1"/>
      </w:tblPr>
      <w:tblGrid>
        <w:gridCol w:w="1335"/>
        <w:gridCol w:w="1466"/>
        <w:gridCol w:w="1409"/>
        <w:gridCol w:w="1395"/>
        <w:gridCol w:w="1407"/>
        <w:gridCol w:w="175"/>
        <w:gridCol w:w="1113"/>
      </w:tblGrid>
      <w:tr w:rsidR="00F86B48" w:rsidRPr="006175B8" w14:paraId="40183590"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5EA76AEE"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Church</w:t>
            </w:r>
          </w:p>
        </w:tc>
        <w:tc>
          <w:tcPr>
            <w:tcW w:w="1607" w:type="dxa"/>
            <w:vAlign w:val="center"/>
          </w:tcPr>
          <w:p w14:paraId="57BE1AE7"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Up to 15 yrs.</w:t>
            </w:r>
          </w:p>
        </w:tc>
        <w:tc>
          <w:tcPr>
            <w:tcW w:w="1533" w:type="dxa"/>
            <w:vAlign w:val="center"/>
          </w:tcPr>
          <w:p w14:paraId="331B0615"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Youth 15 to 25 yrs.</w:t>
            </w:r>
          </w:p>
        </w:tc>
        <w:tc>
          <w:tcPr>
            <w:tcW w:w="1523" w:type="dxa"/>
            <w:vAlign w:val="center"/>
          </w:tcPr>
          <w:p w14:paraId="2EC51844"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Adult 25-40 yrs.</w:t>
            </w:r>
          </w:p>
        </w:tc>
        <w:tc>
          <w:tcPr>
            <w:tcW w:w="1744" w:type="dxa"/>
            <w:gridSpan w:val="2"/>
            <w:vAlign w:val="center"/>
          </w:tcPr>
          <w:p w14:paraId="5A40AADD"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 xml:space="preserve">40 </w:t>
            </w:r>
            <w:proofErr w:type="spellStart"/>
            <w:r>
              <w:rPr>
                <w:rFonts w:ascii="Times New Roman" w:hAnsi="Times New Roman" w:cs="Times New Roman"/>
                <w:color w:val="000000"/>
                <w:sz w:val="20"/>
              </w:rPr>
              <w:t>yrs</w:t>
            </w:r>
            <w:proofErr w:type="spellEnd"/>
            <w:r>
              <w:rPr>
                <w:rFonts w:ascii="Times New Roman" w:hAnsi="Times New Roman" w:cs="Times New Roman"/>
                <w:color w:val="000000"/>
                <w:sz w:val="20"/>
              </w:rPr>
              <w:t xml:space="preserve"> </w:t>
            </w:r>
            <w:r w:rsidRPr="00105987">
              <w:rPr>
                <w:rFonts w:ascii="Times New Roman" w:hAnsi="Times New Roman" w:cs="Times New Roman"/>
                <w:color w:val="000000"/>
                <w:sz w:val="20"/>
              </w:rPr>
              <w:t>and above</w:t>
            </w:r>
          </w:p>
        </w:tc>
        <w:tc>
          <w:tcPr>
            <w:tcW w:w="1196" w:type="dxa"/>
            <w:vAlign w:val="center"/>
          </w:tcPr>
          <w:p w14:paraId="7DE7C908"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rPr>
            </w:pPr>
            <w:r w:rsidRPr="00105987">
              <w:rPr>
                <w:rFonts w:ascii="Times New Roman" w:hAnsi="Times New Roman" w:cs="Times New Roman"/>
                <w:color w:val="000000"/>
                <w:sz w:val="20"/>
              </w:rPr>
              <w:t>Total</w:t>
            </w:r>
          </w:p>
        </w:tc>
      </w:tr>
      <w:tr w:rsidR="00F86B48" w:rsidRPr="006175B8" w14:paraId="223D3479"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Borders>
              <w:bottom w:val="nil"/>
            </w:tcBorders>
          </w:tcPr>
          <w:p w14:paraId="7BCBA050"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G1</w:t>
            </w:r>
            <w:proofErr w:type="spellEnd"/>
          </w:p>
        </w:tc>
        <w:tc>
          <w:tcPr>
            <w:tcW w:w="1607" w:type="dxa"/>
            <w:tcBorders>
              <w:bottom w:val="nil"/>
            </w:tcBorders>
          </w:tcPr>
          <w:p w14:paraId="4DD2167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143 (26%)</w:t>
            </w:r>
          </w:p>
        </w:tc>
        <w:tc>
          <w:tcPr>
            <w:tcW w:w="1533" w:type="dxa"/>
            <w:tcBorders>
              <w:bottom w:val="nil"/>
            </w:tcBorders>
          </w:tcPr>
          <w:p w14:paraId="0FB3F72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115 (21%)</w:t>
            </w:r>
          </w:p>
        </w:tc>
        <w:tc>
          <w:tcPr>
            <w:tcW w:w="1523" w:type="dxa"/>
            <w:tcBorders>
              <w:bottom w:val="nil"/>
            </w:tcBorders>
          </w:tcPr>
          <w:p w14:paraId="061D173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121 (22%)</w:t>
            </w:r>
          </w:p>
        </w:tc>
        <w:tc>
          <w:tcPr>
            <w:tcW w:w="1537" w:type="dxa"/>
            <w:tcBorders>
              <w:bottom w:val="nil"/>
            </w:tcBorders>
          </w:tcPr>
          <w:p w14:paraId="25106B7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171 (31%)</w:t>
            </w:r>
          </w:p>
        </w:tc>
        <w:tc>
          <w:tcPr>
            <w:tcW w:w="1403" w:type="dxa"/>
            <w:gridSpan w:val="2"/>
            <w:tcBorders>
              <w:bottom w:val="nil"/>
            </w:tcBorders>
          </w:tcPr>
          <w:p w14:paraId="01F800A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550</w:t>
            </w:r>
          </w:p>
        </w:tc>
      </w:tr>
      <w:tr w:rsidR="00F86B48" w:rsidRPr="006175B8" w14:paraId="4EE3DEAF" w14:textId="77777777" w:rsidTr="00F86B48">
        <w:tc>
          <w:tcPr>
            <w:cnfStyle w:val="001000000000" w:firstRow="0" w:lastRow="0" w:firstColumn="1" w:lastColumn="0" w:oddVBand="0" w:evenVBand="0" w:oddHBand="0" w:evenHBand="0" w:firstRowFirstColumn="0" w:firstRowLastColumn="0" w:lastRowFirstColumn="0" w:lastRowLastColumn="0"/>
            <w:tcW w:w="1423" w:type="dxa"/>
            <w:tcBorders>
              <w:top w:val="nil"/>
              <w:bottom w:val="nil"/>
            </w:tcBorders>
          </w:tcPr>
          <w:p w14:paraId="2112D5D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G2</w:t>
            </w:r>
            <w:proofErr w:type="spellEnd"/>
          </w:p>
        </w:tc>
        <w:tc>
          <w:tcPr>
            <w:tcW w:w="1607" w:type="dxa"/>
            <w:tcBorders>
              <w:top w:val="nil"/>
              <w:bottom w:val="nil"/>
            </w:tcBorders>
          </w:tcPr>
          <w:p w14:paraId="6AA22EF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110 (34%)</w:t>
            </w:r>
          </w:p>
        </w:tc>
        <w:tc>
          <w:tcPr>
            <w:tcW w:w="1533" w:type="dxa"/>
            <w:tcBorders>
              <w:top w:val="nil"/>
              <w:bottom w:val="nil"/>
            </w:tcBorders>
          </w:tcPr>
          <w:p w14:paraId="6AF154E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50 (16%)</w:t>
            </w:r>
          </w:p>
        </w:tc>
        <w:tc>
          <w:tcPr>
            <w:tcW w:w="1523" w:type="dxa"/>
            <w:tcBorders>
              <w:top w:val="nil"/>
              <w:bottom w:val="nil"/>
            </w:tcBorders>
          </w:tcPr>
          <w:p w14:paraId="47524C0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75 (23%)</w:t>
            </w:r>
          </w:p>
        </w:tc>
        <w:tc>
          <w:tcPr>
            <w:tcW w:w="1537" w:type="dxa"/>
            <w:tcBorders>
              <w:top w:val="nil"/>
              <w:bottom w:val="nil"/>
            </w:tcBorders>
          </w:tcPr>
          <w:p w14:paraId="3B3C6291"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80 (25%)</w:t>
            </w:r>
          </w:p>
        </w:tc>
        <w:tc>
          <w:tcPr>
            <w:tcW w:w="1403" w:type="dxa"/>
            <w:gridSpan w:val="2"/>
            <w:tcBorders>
              <w:top w:val="nil"/>
              <w:bottom w:val="nil"/>
            </w:tcBorders>
          </w:tcPr>
          <w:p w14:paraId="169E385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320</w:t>
            </w:r>
          </w:p>
        </w:tc>
      </w:tr>
      <w:tr w:rsidR="00F86B48" w:rsidRPr="006175B8" w14:paraId="3E32FCF5"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Borders>
              <w:top w:val="nil"/>
              <w:bottom w:val="nil"/>
            </w:tcBorders>
          </w:tcPr>
          <w:p w14:paraId="16E2B632"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S1</w:t>
            </w:r>
            <w:proofErr w:type="spellEnd"/>
          </w:p>
        </w:tc>
        <w:tc>
          <w:tcPr>
            <w:tcW w:w="1607" w:type="dxa"/>
            <w:tcBorders>
              <w:top w:val="nil"/>
              <w:bottom w:val="nil"/>
            </w:tcBorders>
          </w:tcPr>
          <w:p w14:paraId="12744EBE"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 (24%)</w:t>
            </w:r>
          </w:p>
        </w:tc>
        <w:tc>
          <w:tcPr>
            <w:tcW w:w="1533" w:type="dxa"/>
            <w:tcBorders>
              <w:top w:val="nil"/>
              <w:bottom w:val="nil"/>
            </w:tcBorders>
          </w:tcPr>
          <w:p w14:paraId="12FD99CE"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 (12%)</w:t>
            </w:r>
          </w:p>
        </w:tc>
        <w:tc>
          <w:tcPr>
            <w:tcW w:w="1523" w:type="dxa"/>
            <w:tcBorders>
              <w:top w:val="nil"/>
              <w:bottom w:val="nil"/>
            </w:tcBorders>
          </w:tcPr>
          <w:p w14:paraId="260231F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 (33%)</w:t>
            </w:r>
          </w:p>
        </w:tc>
        <w:tc>
          <w:tcPr>
            <w:tcW w:w="1537" w:type="dxa"/>
            <w:tcBorders>
              <w:top w:val="nil"/>
              <w:bottom w:val="nil"/>
            </w:tcBorders>
          </w:tcPr>
          <w:p w14:paraId="3D43275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12 (29%)</w:t>
            </w:r>
          </w:p>
        </w:tc>
        <w:tc>
          <w:tcPr>
            <w:tcW w:w="1403" w:type="dxa"/>
            <w:gridSpan w:val="2"/>
            <w:tcBorders>
              <w:top w:val="nil"/>
              <w:bottom w:val="nil"/>
            </w:tcBorders>
          </w:tcPr>
          <w:p w14:paraId="544A372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42</w:t>
            </w:r>
          </w:p>
        </w:tc>
      </w:tr>
      <w:tr w:rsidR="00F86B48" w:rsidRPr="006175B8" w14:paraId="44D1B985" w14:textId="77777777" w:rsidTr="00F86B48">
        <w:tc>
          <w:tcPr>
            <w:cnfStyle w:val="001000000000" w:firstRow="0" w:lastRow="0" w:firstColumn="1" w:lastColumn="0" w:oddVBand="0" w:evenVBand="0" w:oddHBand="0" w:evenHBand="0" w:firstRowFirstColumn="0" w:firstRowLastColumn="0" w:lastRowFirstColumn="0" w:lastRowLastColumn="0"/>
            <w:tcW w:w="1423" w:type="dxa"/>
            <w:tcBorders>
              <w:top w:val="nil"/>
            </w:tcBorders>
          </w:tcPr>
          <w:p w14:paraId="451F0D68"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S2</w:t>
            </w:r>
            <w:proofErr w:type="spellEnd"/>
          </w:p>
        </w:tc>
        <w:tc>
          <w:tcPr>
            <w:tcW w:w="1607" w:type="dxa"/>
            <w:tcBorders>
              <w:top w:val="nil"/>
            </w:tcBorders>
          </w:tcPr>
          <w:p w14:paraId="535236C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 (12%)</w:t>
            </w:r>
          </w:p>
        </w:tc>
        <w:tc>
          <w:tcPr>
            <w:tcW w:w="1533" w:type="dxa"/>
            <w:tcBorders>
              <w:top w:val="nil"/>
            </w:tcBorders>
          </w:tcPr>
          <w:p w14:paraId="140C74F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 (17%)</w:t>
            </w:r>
          </w:p>
        </w:tc>
        <w:tc>
          <w:tcPr>
            <w:tcW w:w="1523" w:type="dxa"/>
            <w:tcBorders>
              <w:top w:val="nil"/>
            </w:tcBorders>
          </w:tcPr>
          <w:p w14:paraId="3CF1020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22 (27%)</w:t>
            </w:r>
          </w:p>
        </w:tc>
        <w:tc>
          <w:tcPr>
            <w:tcW w:w="1537" w:type="dxa"/>
            <w:tcBorders>
              <w:top w:val="nil"/>
            </w:tcBorders>
          </w:tcPr>
          <w:p w14:paraId="04E8750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36 (44%)</w:t>
            </w:r>
          </w:p>
        </w:tc>
        <w:tc>
          <w:tcPr>
            <w:tcW w:w="1403" w:type="dxa"/>
            <w:gridSpan w:val="2"/>
            <w:tcBorders>
              <w:top w:val="nil"/>
            </w:tcBorders>
          </w:tcPr>
          <w:p w14:paraId="64DE723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82</w:t>
            </w:r>
          </w:p>
        </w:tc>
      </w:tr>
    </w:tbl>
    <w:p w14:paraId="3CC70CF7" w14:textId="77777777" w:rsidR="00F86B48" w:rsidRPr="006175B8" w:rsidRDefault="00F86B48" w:rsidP="00F86B48"/>
    <w:p w14:paraId="3B493DEA" w14:textId="77777777" w:rsidR="00F86B48" w:rsidRPr="006175B8" w:rsidRDefault="00F86B48" w:rsidP="00F86B48">
      <w:pPr>
        <w:widowControl w:val="0"/>
        <w:spacing w:line="480" w:lineRule="auto"/>
        <w:ind w:firstLine="720"/>
        <w:contextualSpacing/>
      </w:pPr>
      <w:r w:rsidRPr="006175B8">
        <w:t>The stagnant churches have a more percentage of adult believers. At the same time, growing churches has more younger people.</w:t>
      </w:r>
    </w:p>
    <w:p w14:paraId="03D92037" w14:textId="77777777" w:rsidR="00F86B48" w:rsidRPr="006175B8" w:rsidRDefault="00F86B48" w:rsidP="00F86B48">
      <w:pPr>
        <w:pStyle w:val="TableofFigures"/>
      </w:pPr>
      <w:r w:rsidRPr="006175B8">
        <w:t>Table 9. Congregation members by gender</w:t>
      </w:r>
    </w:p>
    <w:tbl>
      <w:tblPr>
        <w:tblStyle w:val="PlainTable2"/>
        <w:tblW w:w="0" w:type="auto"/>
        <w:tblLook w:val="04A0" w:firstRow="1" w:lastRow="0" w:firstColumn="1" w:lastColumn="0" w:noHBand="0" w:noVBand="1"/>
      </w:tblPr>
      <w:tblGrid>
        <w:gridCol w:w="1870"/>
        <w:gridCol w:w="1870"/>
        <w:gridCol w:w="1870"/>
      </w:tblGrid>
      <w:tr w:rsidR="00F86B48" w:rsidRPr="006175B8" w14:paraId="20D4A1BF"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B5882A"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Church</w:t>
            </w:r>
          </w:p>
        </w:tc>
        <w:tc>
          <w:tcPr>
            <w:tcW w:w="1870" w:type="dxa"/>
          </w:tcPr>
          <w:p w14:paraId="3E359736"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Male</w:t>
            </w:r>
          </w:p>
        </w:tc>
        <w:tc>
          <w:tcPr>
            <w:tcW w:w="1870" w:type="dxa"/>
          </w:tcPr>
          <w:p w14:paraId="28F6D84C"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Female</w:t>
            </w:r>
          </w:p>
        </w:tc>
      </w:tr>
      <w:tr w:rsidR="00F86B48" w:rsidRPr="006175B8" w14:paraId="63A0749D"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bottom w:val="nil"/>
            </w:tcBorders>
          </w:tcPr>
          <w:p w14:paraId="184DD077"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G1</w:t>
            </w:r>
            <w:proofErr w:type="spellEnd"/>
          </w:p>
        </w:tc>
        <w:tc>
          <w:tcPr>
            <w:tcW w:w="1870" w:type="dxa"/>
            <w:tcBorders>
              <w:bottom w:val="nil"/>
            </w:tcBorders>
          </w:tcPr>
          <w:p w14:paraId="7C4321E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40%</w:t>
            </w:r>
          </w:p>
        </w:tc>
        <w:tc>
          <w:tcPr>
            <w:tcW w:w="1870" w:type="dxa"/>
            <w:tcBorders>
              <w:bottom w:val="nil"/>
            </w:tcBorders>
          </w:tcPr>
          <w:p w14:paraId="3679398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60%</w:t>
            </w:r>
          </w:p>
        </w:tc>
      </w:tr>
      <w:tr w:rsidR="00F86B48" w:rsidRPr="006175B8" w14:paraId="0E15AC4B" w14:textId="77777777" w:rsidTr="00F86B48">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tcPr>
          <w:p w14:paraId="1DA687F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G2</w:t>
            </w:r>
            <w:proofErr w:type="spellEnd"/>
          </w:p>
        </w:tc>
        <w:tc>
          <w:tcPr>
            <w:tcW w:w="1870" w:type="dxa"/>
            <w:tcBorders>
              <w:top w:val="nil"/>
              <w:bottom w:val="nil"/>
            </w:tcBorders>
          </w:tcPr>
          <w:p w14:paraId="18BA31B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52%</w:t>
            </w:r>
          </w:p>
        </w:tc>
        <w:tc>
          <w:tcPr>
            <w:tcW w:w="1870" w:type="dxa"/>
            <w:tcBorders>
              <w:top w:val="nil"/>
              <w:bottom w:val="nil"/>
            </w:tcBorders>
          </w:tcPr>
          <w:p w14:paraId="3A13364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48%</w:t>
            </w:r>
          </w:p>
        </w:tc>
      </w:tr>
      <w:tr w:rsidR="00F86B48" w:rsidRPr="006175B8" w14:paraId="011FC581"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il"/>
              <w:bottom w:val="nil"/>
            </w:tcBorders>
          </w:tcPr>
          <w:p w14:paraId="707F67B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S1</w:t>
            </w:r>
            <w:proofErr w:type="spellEnd"/>
          </w:p>
        </w:tc>
        <w:tc>
          <w:tcPr>
            <w:tcW w:w="1870" w:type="dxa"/>
            <w:tcBorders>
              <w:top w:val="nil"/>
              <w:bottom w:val="nil"/>
            </w:tcBorders>
          </w:tcPr>
          <w:p w14:paraId="62BA2F8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41%</w:t>
            </w:r>
          </w:p>
        </w:tc>
        <w:tc>
          <w:tcPr>
            <w:tcW w:w="1870" w:type="dxa"/>
            <w:tcBorders>
              <w:top w:val="nil"/>
              <w:bottom w:val="nil"/>
            </w:tcBorders>
          </w:tcPr>
          <w:p w14:paraId="1BBEC88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59%</w:t>
            </w:r>
          </w:p>
        </w:tc>
      </w:tr>
      <w:tr w:rsidR="00F86B48" w:rsidRPr="006175B8" w14:paraId="0974FCDB" w14:textId="77777777" w:rsidTr="00F86B48">
        <w:tc>
          <w:tcPr>
            <w:cnfStyle w:val="001000000000" w:firstRow="0" w:lastRow="0" w:firstColumn="1" w:lastColumn="0" w:oddVBand="0" w:evenVBand="0" w:oddHBand="0" w:evenHBand="0" w:firstRowFirstColumn="0" w:firstRowLastColumn="0" w:lastRowFirstColumn="0" w:lastRowLastColumn="0"/>
            <w:tcW w:w="1870" w:type="dxa"/>
            <w:tcBorders>
              <w:top w:val="nil"/>
            </w:tcBorders>
          </w:tcPr>
          <w:p w14:paraId="3AE88CE7"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S2</w:t>
            </w:r>
            <w:proofErr w:type="spellEnd"/>
          </w:p>
        </w:tc>
        <w:tc>
          <w:tcPr>
            <w:tcW w:w="1870" w:type="dxa"/>
            <w:tcBorders>
              <w:top w:val="nil"/>
            </w:tcBorders>
          </w:tcPr>
          <w:p w14:paraId="067245C0"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40%</w:t>
            </w:r>
          </w:p>
        </w:tc>
        <w:tc>
          <w:tcPr>
            <w:tcW w:w="1870" w:type="dxa"/>
            <w:tcBorders>
              <w:top w:val="nil"/>
            </w:tcBorders>
          </w:tcPr>
          <w:p w14:paraId="68EA8EC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60%</w:t>
            </w:r>
          </w:p>
        </w:tc>
      </w:tr>
    </w:tbl>
    <w:p w14:paraId="681521BE" w14:textId="77777777" w:rsidR="00F86B48" w:rsidRPr="006175B8" w:rsidRDefault="00F86B48" w:rsidP="00F86B48"/>
    <w:p w14:paraId="0DBC5B1B" w14:textId="77777777" w:rsidR="00F86B48" w:rsidRPr="006175B8" w:rsidRDefault="00F86B48" w:rsidP="00F86B48">
      <w:pPr>
        <w:widowControl w:val="0"/>
        <w:spacing w:line="480" w:lineRule="auto"/>
        <w:ind w:firstLine="720"/>
        <w:contextualSpacing/>
      </w:pPr>
      <w:r w:rsidRPr="006175B8">
        <w:t xml:space="preserve">There is more female congregation in the church than the male congregation except for Church </w:t>
      </w:r>
      <w:proofErr w:type="spellStart"/>
      <w:r w:rsidRPr="006175B8">
        <w:t>G2</w:t>
      </w:r>
      <w:proofErr w:type="spellEnd"/>
      <w:r w:rsidRPr="006175B8">
        <w:t>.</w:t>
      </w:r>
    </w:p>
    <w:p w14:paraId="0DFFCF90" w14:textId="77777777" w:rsidR="00F86B48" w:rsidRPr="006175B8" w:rsidRDefault="00F86B48" w:rsidP="00F86B48">
      <w:pPr>
        <w:pStyle w:val="TableofFigures"/>
      </w:pPr>
      <w:r w:rsidRPr="006175B8">
        <w:lastRenderedPageBreak/>
        <w:t>Table 10. Church congregation size</w:t>
      </w:r>
    </w:p>
    <w:tbl>
      <w:tblPr>
        <w:tblStyle w:val="PlainTable2"/>
        <w:tblW w:w="8246" w:type="dxa"/>
        <w:tblLayout w:type="fixed"/>
        <w:tblLook w:val="04A0" w:firstRow="1" w:lastRow="0" w:firstColumn="1" w:lastColumn="0" w:noHBand="0" w:noVBand="1"/>
      </w:tblPr>
      <w:tblGrid>
        <w:gridCol w:w="1306"/>
        <w:gridCol w:w="1060"/>
        <w:gridCol w:w="897"/>
        <w:gridCol w:w="978"/>
        <w:gridCol w:w="978"/>
        <w:gridCol w:w="1142"/>
        <w:gridCol w:w="1142"/>
        <w:gridCol w:w="743"/>
      </w:tblGrid>
      <w:tr w:rsidR="00F86B48" w:rsidRPr="006175B8" w14:paraId="30796492" w14:textId="77777777" w:rsidTr="00F86B48">
        <w:trPr>
          <w:cnfStyle w:val="100000000000" w:firstRow="1" w:lastRow="0" w:firstColumn="0" w:lastColumn="0" w:oddVBand="0" w:evenVBand="0" w:oddHBand="0" w:evenHBand="0" w:firstRowFirstColumn="0" w:firstRowLastColumn="0" w:lastRowFirstColumn="0" w:lastRowLastColumn="0"/>
          <w:cantSplit/>
          <w:trHeight w:val="520"/>
        </w:trPr>
        <w:tc>
          <w:tcPr>
            <w:cnfStyle w:val="001000000000" w:firstRow="0" w:lastRow="0" w:firstColumn="1" w:lastColumn="0" w:oddVBand="0" w:evenVBand="0" w:oddHBand="0" w:evenHBand="0" w:firstRowFirstColumn="0" w:firstRowLastColumn="0" w:lastRowFirstColumn="0" w:lastRowLastColumn="0"/>
            <w:tcW w:w="1306" w:type="dxa"/>
            <w:vMerge w:val="restart"/>
            <w:vAlign w:val="center"/>
          </w:tcPr>
          <w:p w14:paraId="29CA75FF"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Church</w:t>
            </w:r>
          </w:p>
        </w:tc>
        <w:tc>
          <w:tcPr>
            <w:tcW w:w="1060" w:type="dxa"/>
            <w:vMerge w:val="restart"/>
            <w:vAlign w:val="center"/>
          </w:tcPr>
          <w:p w14:paraId="571D7155"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Church Age</w:t>
            </w:r>
          </w:p>
        </w:tc>
        <w:tc>
          <w:tcPr>
            <w:tcW w:w="5880" w:type="dxa"/>
            <w:gridSpan w:val="6"/>
            <w:vAlign w:val="center"/>
          </w:tcPr>
          <w:p w14:paraId="1F919E7A"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Congregation Size</w:t>
            </w:r>
          </w:p>
        </w:tc>
      </w:tr>
      <w:tr w:rsidR="00F86B48" w:rsidRPr="006175B8" w14:paraId="12FCC2E1" w14:textId="77777777" w:rsidTr="00F86B48">
        <w:trPr>
          <w:cnfStyle w:val="000000100000" w:firstRow="0" w:lastRow="0" w:firstColumn="0" w:lastColumn="0" w:oddVBand="0" w:evenVBand="0" w:oddHBand="1" w:evenHBand="0" w:firstRowFirstColumn="0" w:firstRowLastColumn="0" w:lastRowFirstColumn="0" w:lastRowLastColumn="0"/>
          <w:cantSplit/>
          <w:trHeight w:val="825"/>
        </w:trPr>
        <w:tc>
          <w:tcPr>
            <w:cnfStyle w:val="001000000000" w:firstRow="0" w:lastRow="0" w:firstColumn="1" w:lastColumn="0" w:oddVBand="0" w:evenVBand="0" w:oddHBand="0" w:evenHBand="0" w:firstRowFirstColumn="0" w:firstRowLastColumn="0" w:lastRowFirstColumn="0" w:lastRowLastColumn="0"/>
            <w:tcW w:w="1306" w:type="dxa"/>
            <w:vMerge/>
            <w:vAlign w:val="center"/>
          </w:tcPr>
          <w:p w14:paraId="3C13FBFF" w14:textId="77777777" w:rsidR="00F86B48" w:rsidRPr="00105987" w:rsidRDefault="00F86B48" w:rsidP="00F86B48">
            <w:pPr>
              <w:jc w:val="center"/>
              <w:rPr>
                <w:rFonts w:ascii="Times New Roman" w:hAnsi="Times New Roman" w:cs="Times New Roman"/>
                <w:sz w:val="20"/>
              </w:rPr>
            </w:pPr>
          </w:p>
        </w:tc>
        <w:tc>
          <w:tcPr>
            <w:tcW w:w="1060" w:type="dxa"/>
            <w:vMerge/>
            <w:vAlign w:val="center"/>
          </w:tcPr>
          <w:p w14:paraId="65B7400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p>
        </w:tc>
        <w:tc>
          <w:tcPr>
            <w:tcW w:w="897" w:type="dxa"/>
            <w:vAlign w:val="center"/>
          </w:tcPr>
          <w:p w14:paraId="421F1C1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 xml:space="preserve">When </w:t>
            </w:r>
            <w:proofErr w:type="gramStart"/>
            <w:r w:rsidRPr="00105987">
              <w:rPr>
                <w:rFonts w:ascii="Times New Roman" w:hAnsi="Times New Roman" w:cs="Times New Roman"/>
                <w:b/>
                <w:bCs/>
                <w:sz w:val="20"/>
              </w:rPr>
              <w:t>Started</w:t>
            </w:r>
            <w:proofErr w:type="gramEnd"/>
          </w:p>
        </w:tc>
        <w:tc>
          <w:tcPr>
            <w:tcW w:w="978" w:type="dxa"/>
            <w:vAlign w:val="center"/>
          </w:tcPr>
          <w:p w14:paraId="3E855AE6" w14:textId="4CAE778F"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 xml:space="preserve">16 years </w:t>
            </w:r>
            <w:r w:rsidR="00BA3983">
              <w:rPr>
                <w:rFonts w:ascii="Times New Roman" w:hAnsi="Times New Roman" w:cs="Times New Roman"/>
                <w:b/>
                <w:bCs/>
                <w:sz w:val="20"/>
              </w:rPr>
              <w:t>ago,</w:t>
            </w:r>
          </w:p>
        </w:tc>
        <w:tc>
          <w:tcPr>
            <w:tcW w:w="978" w:type="dxa"/>
            <w:vAlign w:val="center"/>
          </w:tcPr>
          <w:p w14:paraId="1CFCFA68" w14:textId="422110D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12 years ago</w:t>
            </w:r>
            <w:r w:rsidR="00BA3983">
              <w:rPr>
                <w:rFonts w:ascii="Times New Roman" w:hAnsi="Times New Roman" w:cs="Times New Roman"/>
                <w:b/>
                <w:bCs/>
                <w:sz w:val="20"/>
              </w:rPr>
              <w:t>,</w:t>
            </w:r>
          </w:p>
        </w:tc>
        <w:tc>
          <w:tcPr>
            <w:tcW w:w="1142" w:type="dxa"/>
            <w:vAlign w:val="center"/>
          </w:tcPr>
          <w:p w14:paraId="301F1AE2" w14:textId="06070694"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Eight years ago</w:t>
            </w:r>
            <w:r w:rsidR="00BA3983">
              <w:rPr>
                <w:rFonts w:ascii="Times New Roman" w:hAnsi="Times New Roman" w:cs="Times New Roman"/>
                <w:b/>
                <w:bCs/>
                <w:sz w:val="20"/>
              </w:rPr>
              <w:t>,</w:t>
            </w:r>
          </w:p>
        </w:tc>
        <w:tc>
          <w:tcPr>
            <w:tcW w:w="1142" w:type="dxa"/>
            <w:vAlign w:val="center"/>
          </w:tcPr>
          <w:p w14:paraId="3457254C" w14:textId="742ABD85"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Four years ago</w:t>
            </w:r>
            <w:r w:rsidR="00BA3983">
              <w:rPr>
                <w:rFonts w:ascii="Times New Roman" w:hAnsi="Times New Roman" w:cs="Times New Roman"/>
                <w:b/>
                <w:bCs/>
                <w:sz w:val="20"/>
              </w:rPr>
              <w:t>,</w:t>
            </w:r>
          </w:p>
        </w:tc>
        <w:tc>
          <w:tcPr>
            <w:tcW w:w="741" w:type="dxa"/>
            <w:vAlign w:val="center"/>
          </w:tcPr>
          <w:p w14:paraId="0E3E9C3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Now</w:t>
            </w:r>
          </w:p>
        </w:tc>
      </w:tr>
      <w:tr w:rsidR="00F86B48" w:rsidRPr="006175B8" w14:paraId="2AA82FAA" w14:textId="77777777" w:rsidTr="00F86B48">
        <w:trPr>
          <w:trHeight w:val="405"/>
        </w:trPr>
        <w:tc>
          <w:tcPr>
            <w:cnfStyle w:val="001000000000" w:firstRow="0" w:lastRow="0" w:firstColumn="1" w:lastColumn="0" w:oddVBand="0" w:evenVBand="0" w:oddHBand="0" w:evenHBand="0" w:firstRowFirstColumn="0" w:firstRowLastColumn="0" w:lastRowFirstColumn="0" w:lastRowLastColumn="0"/>
            <w:tcW w:w="1306" w:type="dxa"/>
            <w:tcBorders>
              <w:bottom w:val="nil"/>
            </w:tcBorders>
          </w:tcPr>
          <w:p w14:paraId="05CCE8BD"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G1</w:t>
            </w:r>
            <w:proofErr w:type="spellEnd"/>
            <w:r w:rsidRPr="00105987">
              <w:rPr>
                <w:rFonts w:ascii="Times New Roman" w:hAnsi="Times New Roman" w:cs="Times New Roman"/>
                <w:b w:val="0"/>
                <w:bCs w:val="0"/>
                <w:sz w:val="20"/>
              </w:rPr>
              <w:t xml:space="preserve"> </w:t>
            </w:r>
          </w:p>
        </w:tc>
        <w:tc>
          <w:tcPr>
            <w:tcW w:w="1060" w:type="dxa"/>
            <w:tcBorders>
              <w:bottom w:val="nil"/>
            </w:tcBorders>
          </w:tcPr>
          <w:p w14:paraId="21095A9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 years</w:t>
            </w:r>
          </w:p>
        </w:tc>
        <w:tc>
          <w:tcPr>
            <w:tcW w:w="897" w:type="dxa"/>
            <w:tcBorders>
              <w:bottom w:val="nil"/>
            </w:tcBorders>
          </w:tcPr>
          <w:p w14:paraId="7EE490E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15</w:t>
            </w:r>
          </w:p>
        </w:tc>
        <w:tc>
          <w:tcPr>
            <w:tcW w:w="978" w:type="dxa"/>
            <w:tcBorders>
              <w:bottom w:val="nil"/>
            </w:tcBorders>
          </w:tcPr>
          <w:p w14:paraId="2198673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150</w:t>
            </w:r>
          </w:p>
        </w:tc>
        <w:tc>
          <w:tcPr>
            <w:tcW w:w="978" w:type="dxa"/>
            <w:tcBorders>
              <w:bottom w:val="nil"/>
            </w:tcBorders>
          </w:tcPr>
          <w:p w14:paraId="6EBC1C0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250</w:t>
            </w:r>
          </w:p>
        </w:tc>
        <w:tc>
          <w:tcPr>
            <w:tcW w:w="1142" w:type="dxa"/>
            <w:tcBorders>
              <w:bottom w:val="nil"/>
            </w:tcBorders>
          </w:tcPr>
          <w:p w14:paraId="418BB56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350</w:t>
            </w:r>
          </w:p>
        </w:tc>
        <w:tc>
          <w:tcPr>
            <w:tcW w:w="1142" w:type="dxa"/>
            <w:tcBorders>
              <w:bottom w:val="nil"/>
            </w:tcBorders>
          </w:tcPr>
          <w:p w14:paraId="27BACBE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400</w:t>
            </w:r>
          </w:p>
        </w:tc>
        <w:tc>
          <w:tcPr>
            <w:tcW w:w="741" w:type="dxa"/>
            <w:tcBorders>
              <w:bottom w:val="nil"/>
            </w:tcBorders>
          </w:tcPr>
          <w:p w14:paraId="442DC33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550</w:t>
            </w:r>
          </w:p>
        </w:tc>
      </w:tr>
      <w:tr w:rsidR="00F86B48" w:rsidRPr="006175B8" w14:paraId="165AF47F" w14:textId="77777777" w:rsidTr="00F86B4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306" w:type="dxa"/>
            <w:tcBorders>
              <w:top w:val="nil"/>
              <w:bottom w:val="nil"/>
            </w:tcBorders>
          </w:tcPr>
          <w:p w14:paraId="11395631"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G2</w:t>
            </w:r>
            <w:proofErr w:type="spellEnd"/>
          </w:p>
        </w:tc>
        <w:tc>
          <w:tcPr>
            <w:tcW w:w="1060" w:type="dxa"/>
            <w:tcBorders>
              <w:top w:val="nil"/>
              <w:bottom w:val="nil"/>
            </w:tcBorders>
          </w:tcPr>
          <w:p w14:paraId="5FAC499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 years</w:t>
            </w:r>
          </w:p>
        </w:tc>
        <w:tc>
          <w:tcPr>
            <w:tcW w:w="897" w:type="dxa"/>
            <w:tcBorders>
              <w:top w:val="nil"/>
              <w:bottom w:val="nil"/>
            </w:tcBorders>
          </w:tcPr>
          <w:p w14:paraId="6F8F79F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7</w:t>
            </w:r>
          </w:p>
        </w:tc>
        <w:tc>
          <w:tcPr>
            <w:tcW w:w="978" w:type="dxa"/>
            <w:tcBorders>
              <w:top w:val="nil"/>
              <w:bottom w:val="nil"/>
            </w:tcBorders>
          </w:tcPr>
          <w:p w14:paraId="6E46282E"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30</w:t>
            </w:r>
          </w:p>
        </w:tc>
        <w:tc>
          <w:tcPr>
            <w:tcW w:w="978" w:type="dxa"/>
            <w:tcBorders>
              <w:top w:val="nil"/>
              <w:bottom w:val="nil"/>
            </w:tcBorders>
          </w:tcPr>
          <w:p w14:paraId="148062E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75</w:t>
            </w:r>
          </w:p>
        </w:tc>
        <w:tc>
          <w:tcPr>
            <w:tcW w:w="1142" w:type="dxa"/>
            <w:tcBorders>
              <w:top w:val="nil"/>
              <w:bottom w:val="nil"/>
            </w:tcBorders>
          </w:tcPr>
          <w:p w14:paraId="1C5DF01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150</w:t>
            </w:r>
          </w:p>
        </w:tc>
        <w:tc>
          <w:tcPr>
            <w:tcW w:w="1142" w:type="dxa"/>
            <w:tcBorders>
              <w:top w:val="nil"/>
              <w:bottom w:val="nil"/>
            </w:tcBorders>
          </w:tcPr>
          <w:p w14:paraId="5AD0451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200</w:t>
            </w:r>
          </w:p>
        </w:tc>
        <w:tc>
          <w:tcPr>
            <w:tcW w:w="741" w:type="dxa"/>
            <w:tcBorders>
              <w:top w:val="nil"/>
              <w:bottom w:val="nil"/>
            </w:tcBorders>
          </w:tcPr>
          <w:p w14:paraId="02F89AE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320</w:t>
            </w:r>
          </w:p>
        </w:tc>
      </w:tr>
      <w:tr w:rsidR="00F86B48" w:rsidRPr="006175B8" w14:paraId="4C4A0997" w14:textId="77777777" w:rsidTr="00F86B48">
        <w:trPr>
          <w:trHeight w:val="417"/>
        </w:trPr>
        <w:tc>
          <w:tcPr>
            <w:cnfStyle w:val="001000000000" w:firstRow="0" w:lastRow="0" w:firstColumn="1" w:lastColumn="0" w:oddVBand="0" w:evenVBand="0" w:oddHBand="0" w:evenHBand="0" w:firstRowFirstColumn="0" w:firstRowLastColumn="0" w:lastRowFirstColumn="0" w:lastRowLastColumn="0"/>
            <w:tcW w:w="1306" w:type="dxa"/>
            <w:tcBorders>
              <w:top w:val="nil"/>
              <w:bottom w:val="nil"/>
            </w:tcBorders>
          </w:tcPr>
          <w:p w14:paraId="3A62738C"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S1</w:t>
            </w:r>
            <w:proofErr w:type="spellEnd"/>
          </w:p>
        </w:tc>
        <w:tc>
          <w:tcPr>
            <w:tcW w:w="1060" w:type="dxa"/>
            <w:tcBorders>
              <w:top w:val="nil"/>
              <w:bottom w:val="nil"/>
            </w:tcBorders>
          </w:tcPr>
          <w:p w14:paraId="6DF7904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27 years</w:t>
            </w:r>
          </w:p>
        </w:tc>
        <w:tc>
          <w:tcPr>
            <w:tcW w:w="897" w:type="dxa"/>
            <w:tcBorders>
              <w:top w:val="nil"/>
              <w:bottom w:val="nil"/>
            </w:tcBorders>
          </w:tcPr>
          <w:p w14:paraId="4D68075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10</w:t>
            </w:r>
          </w:p>
        </w:tc>
        <w:tc>
          <w:tcPr>
            <w:tcW w:w="978" w:type="dxa"/>
            <w:tcBorders>
              <w:top w:val="nil"/>
              <w:bottom w:val="nil"/>
            </w:tcBorders>
          </w:tcPr>
          <w:p w14:paraId="2AEF1430"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100</w:t>
            </w:r>
          </w:p>
        </w:tc>
        <w:tc>
          <w:tcPr>
            <w:tcW w:w="978" w:type="dxa"/>
            <w:tcBorders>
              <w:top w:val="nil"/>
              <w:bottom w:val="nil"/>
            </w:tcBorders>
          </w:tcPr>
          <w:p w14:paraId="30E63F0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50</w:t>
            </w:r>
          </w:p>
        </w:tc>
        <w:tc>
          <w:tcPr>
            <w:tcW w:w="1142" w:type="dxa"/>
            <w:tcBorders>
              <w:top w:val="nil"/>
              <w:bottom w:val="nil"/>
            </w:tcBorders>
          </w:tcPr>
          <w:p w14:paraId="0C0C648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30</w:t>
            </w:r>
          </w:p>
        </w:tc>
        <w:tc>
          <w:tcPr>
            <w:tcW w:w="1142" w:type="dxa"/>
            <w:tcBorders>
              <w:top w:val="nil"/>
              <w:bottom w:val="nil"/>
            </w:tcBorders>
          </w:tcPr>
          <w:p w14:paraId="5279745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40</w:t>
            </w:r>
          </w:p>
        </w:tc>
        <w:tc>
          <w:tcPr>
            <w:tcW w:w="741" w:type="dxa"/>
            <w:tcBorders>
              <w:top w:val="nil"/>
              <w:bottom w:val="nil"/>
            </w:tcBorders>
          </w:tcPr>
          <w:p w14:paraId="187143F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42</w:t>
            </w:r>
          </w:p>
        </w:tc>
      </w:tr>
      <w:tr w:rsidR="00F86B48" w:rsidRPr="006175B8" w14:paraId="43B3C1D7" w14:textId="77777777" w:rsidTr="00F86B4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06" w:type="dxa"/>
            <w:tcBorders>
              <w:top w:val="nil"/>
            </w:tcBorders>
          </w:tcPr>
          <w:p w14:paraId="4F5EC70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S2</w:t>
            </w:r>
            <w:proofErr w:type="spellEnd"/>
          </w:p>
        </w:tc>
        <w:tc>
          <w:tcPr>
            <w:tcW w:w="1060" w:type="dxa"/>
            <w:tcBorders>
              <w:top w:val="nil"/>
            </w:tcBorders>
          </w:tcPr>
          <w:p w14:paraId="020694A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19 years</w:t>
            </w:r>
          </w:p>
        </w:tc>
        <w:tc>
          <w:tcPr>
            <w:tcW w:w="897" w:type="dxa"/>
            <w:tcBorders>
              <w:top w:val="nil"/>
            </w:tcBorders>
          </w:tcPr>
          <w:p w14:paraId="518202E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5</w:t>
            </w:r>
          </w:p>
        </w:tc>
        <w:tc>
          <w:tcPr>
            <w:tcW w:w="978" w:type="dxa"/>
            <w:tcBorders>
              <w:top w:val="nil"/>
            </w:tcBorders>
          </w:tcPr>
          <w:p w14:paraId="03B6BDF4"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w:t>
            </w:r>
          </w:p>
        </w:tc>
        <w:tc>
          <w:tcPr>
            <w:tcW w:w="978" w:type="dxa"/>
            <w:tcBorders>
              <w:top w:val="nil"/>
            </w:tcBorders>
          </w:tcPr>
          <w:p w14:paraId="14A1F63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25</w:t>
            </w:r>
          </w:p>
        </w:tc>
        <w:tc>
          <w:tcPr>
            <w:tcW w:w="1142" w:type="dxa"/>
            <w:tcBorders>
              <w:top w:val="nil"/>
            </w:tcBorders>
          </w:tcPr>
          <w:p w14:paraId="246E39ED"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55</w:t>
            </w:r>
          </w:p>
        </w:tc>
        <w:tc>
          <w:tcPr>
            <w:tcW w:w="1142" w:type="dxa"/>
            <w:tcBorders>
              <w:top w:val="nil"/>
            </w:tcBorders>
          </w:tcPr>
          <w:p w14:paraId="33B0EC3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65</w:t>
            </w:r>
          </w:p>
        </w:tc>
        <w:tc>
          <w:tcPr>
            <w:tcW w:w="741" w:type="dxa"/>
            <w:tcBorders>
              <w:top w:val="nil"/>
            </w:tcBorders>
          </w:tcPr>
          <w:p w14:paraId="256235B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82</w:t>
            </w:r>
          </w:p>
        </w:tc>
      </w:tr>
    </w:tbl>
    <w:p w14:paraId="62202175" w14:textId="77777777" w:rsidR="00F86B48" w:rsidRDefault="00F86B48" w:rsidP="00F86B48">
      <w:pPr>
        <w:widowControl w:val="0"/>
        <w:spacing w:line="480" w:lineRule="auto"/>
        <w:ind w:firstLine="720"/>
        <w:contextualSpacing/>
      </w:pPr>
    </w:p>
    <w:p w14:paraId="05B062DE" w14:textId="77777777" w:rsidR="00F86B48" w:rsidRPr="006175B8" w:rsidRDefault="00F86B48" w:rsidP="00F86B48">
      <w:pPr>
        <w:widowControl w:val="0"/>
        <w:spacing w:line="480" w:lineRule="auto"/>
        <w:ind w:firstLine="720"/>
        <w:contextualSpacing/>
      </w:pPr>
      <w:r>
        <w:t>The g</w:t>
      </w:r>
      <w:r w:rsidRPr="006175B8">
        <w:t xml:space="preserve">rowing churches are growing significantly. The stagnating churches are growing very slowly. </w:t>
      </w:r>
    </w:p>
    <w:p w14:paraId="5ACD9E90" w14:textId="77777777" w:rsidR="00F86B48" w:rsidRPr="006175B8" w:rsidRDefault="00F86B48" w:rsidP="00F86B48">
      <w:pPr>
        <w:pStyle w:val="Caption"/>
      </w:pPr>
      <w:bookmarkStart w:id="1534" w:name="_Toc47209121"/>
      <w:r>
        <w:t xml:space="preserve">Table </w:t>
      </w:r>
      <w:fldSimple w:instr=" SEQ Table \* ARABIC ">
        <w:r>
          <w:rPr>
            <w:noProof/>
          </w:rPr>
          <w:t>11</w:t>
        </w:r>
      </w:fldSimple>
      <w:r>
        <w:t xml:space="preserve">. </w:t>
      </w:r>
      <w:r w:rsidRPr="006175B8">
        <w:t xml:space="preserve">Church congregation size including branch </w:t>
      </w:r>
      <w:proofErr w:type="gramStart"/>
      <w:r w:rsidRPr="006175B8">
        <w:t>churches</w:t>
      </w:r>
      <w:bookmarkEnd w:id="1534"/>
      <w:proofErr w:type="gramEnd"/>
    </w:p>
    <w:tbl>
      <w:tblPr>
        <w:tblStyle w:val="PlainTable2"/>
        <w:tblW w:w="8131" w:type="dxa"/>
        <w:tblLayout w:type="fixed"/>
        <w:tblLook w:val="04A0" w:firstRow="1" w:lastRow="0" w:firstColumn="1" w:lastColumn="0" w:noHBand="0" w:noVBand="1"/>
      </w:tblPr>
      <w:tblGrid>
        <w:gridCol w:w="1368"/>
        <w:gridCol w:w="966"/>
        <w:gridCol w:w="1127"/>
        <w:gridCol w:w="1127"/>
        <w:gridCol w:w="1127"/>
        <w:gridCol w:w="644"/>
        <w:gridCol w:w="1046"/>
        <w:gridCol w:w="726"/>
      </w:tblGrid>
      <w:tr w:rsidR="00F86B48" w:rsidRPr="006175B8" w14:paraId="4AB4E703" w14:textId="77777777" w:rsidTr="00F86B48">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14:paraId="1D48D1D5"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Church</w:t>
            </w:r>
          </w:p>
        </w:tc>
        <w:tc>
          <w:tcPr>
            <w:tcW w:w="966" w:type="dxa"/>
            <w:vMerge w:val="restart"/>
            <w:vAlign w:val="center"/>
          </w:tcPr>
          <w:p w14:paraId="0DA691DA"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Church Age</w:t>
            </w:r>
          </w:p>
        </w:tc>
        <w:tc>
          <w:tcPr>
            <w:tcW w:w="1127" w:type="dxa"/>
            <w:vMerge w:val="restart"/>
            <w:vAlign w:val="center"/>
          </w:tcPr>
          <w:p w14:paraId="4A3617E2"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Pastoring For</w:t>
            </w:r>
          </w:p>
        </w:tc>
        <w:tc>
          <w:tcPr>
            <w:tcW w:w="1127" w:type="dxa"/>
            <w:vMerge w:val="restart"/>
            <w:vAlign w:val="center"/>
          </w:tcPr>
          <w:p w14:paraId="183F2214"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 of Branches</w:t>
            </w:r>
          </w:p>
        </w:tc>
        <w:tc>
          <w:tcPr>
            <w:tcW w:w="3543" w:type="dxa"/>
            <w:gridSpan w:val="4"/>
            <w:vAlign w:val="center"/>
          </w:tcPr>
          <w:p w14:paraId="490B1F19"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Congregation Size</w:t>
            </w:r>
          </w:p>
        </w:tc>
      </w:tr>
      <w:tr w:rsidR="00F86B48" w:rsidRPr="006175B8" w14:paraId="36380D59" w14:textId="77777777" w:rsidTr="00F86B48">
        <w:trPr>
          <w:cnfStyle w:val="000000100000" w:firstRow="0" w:lastRow="0" w:firstColumn="0" w:lastColumn="0" w:oddVBand="0" w:evenVBand="0" w:oddHBand="1" w:evenHBand="0" w:firstRowFirstColumn="0" w:firstRowLastColumn="0" w:lastRowFirstColumn="0" w:lastRowLastColumn="0"/>
          <w:cantSplit/>
          <w:trHeight w:val="522"/>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14:paraId="190F2B45" w14:textId="77777777" w:rsidR="00F86B48" w:rsidRPr="00105987" w:rsidRDefault="00F86B48" w:rsidP="00F86B48">
            <w:pPr>
              <w:jc w:val="center"/>
              <w:rPr>
                <w:rFonts w:ascii="Times New Roman" w:hAnsi="Times New Roman" w:cs="Times New Roman"/>
                <w:sz w:val="20"/>
              </w:rPr>
            </w:pPr>
          </w:p>
        </w:tc>
        <w:tc>
          <w:tcPr>
            <w:tcW w:w="966" w:type="dxa"/>
            <w:vMerge/>
            <w:vAlign w:val="center"/>
          </w:tcPr>
          <w:p w14:paraId="75FBACF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p>
        </w:tc>
        <w:tc>
          <w:tcPr>
            <w:tcW w:w="1127" w:type="dxa"/>
            <w:vMerge/>
            <w:vAlign w:val="center"/>
          </w:tcPr>
          <w:p w14:paraId="5328453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p>
        </w:tc>
        <w:tc>
          <w:tcPr>
            <w:tcW w:w="1127" w:type="dxa"/>
            <w:vMerge/>
            <w:vAlign w:val="center"/>
          </w:tcPr>
          <w:p w14:paraId="4AF450FB"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p>
        </w:tc>
        <w:tc>
          <w:tcPr>
            <w:tcW w:w="1127" w:type="dxa"/>
            <w:vAlign w:val="center"/>
          </w:tcPr>
          <w:p w14:paraId="19D38CA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At the beginning</w:t>
            </w:r>
          </w:p>
        </w:tc>
        <w:tc>
          <w:tcPr>
            <w:tcW w:w="644" w:type="dxa"/>
            <w:vAlign w:val="center"/>
          </w:tcPr>
          <w:p w14:paraId="63C7592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Now</w:t>
            </w:r>
          </w:p>
        </w:tc>
        <w:tc>
          <w:tcPr>
            <w:tcW w:w="1046" w:type="dxa"/>
            <w:vAlign w:val="center"/>
          </w:tcPr>
          <w:p w14:paraId="71B4046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In branches</w:t>
            </w:r>
          </w:p>
        </w:tc>
        <w:tc>
          <w:tcPr>
            <w:tcW w:w="725" w:type="dxa"/>
            <w:vAlign w:val="center"/>
          </w:tcPr>
          <w:p w14:paraId="22190DED"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Total</w:t>
            </w:r>
          </w:p>
        </w:tc>
      </w:tr>
      <w:tr w:rsidR="00F86B48" w:rsidRPr="006175B8" w14:paraId="2E226B7E" w14:textId="77777777" w:rsidTr="00F86B48">
        <w:trPr>
          <w:trHeight w:val="404"/>
        </w:trPr>
        <w:tc>
          <w:tcPr>
            <w:cnfStyle w:val="001000000000" w:firstRow="0" w:lastRow="0" w:firstColumn="1" w:lastColumn="0" w:oddVBand="0" w:evenVBand="0" w:oddHBand="0" w:evenHBand="0" w:firstRowFirstColumn="0" w:firstRowLastColumn="0" w:lastRowFirstColumn="0" w:lastRowLastColumn="0"/>
            <w:tcW w:w="1368" w:type="dxa"/>
            <w:tcBorders>
              <w:bottom w:val="nil"/>
            </w:tcBorders>
          </w:tcPr>
          <w:p w14:paraId="1F64D76A"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G1</w:t>
            </w:r>
            <w:proofErr w:type="spellEnd"/>
            <w:r w:rsidRPr="00105987">
              <w:rPr>
                <w:rFonts w:ascii="Times New Roman" w:hAnsi="Times New Roman" w:cs="Times New Roman"/>
                <w:b w:val="0"/>
                <w:bCs w:val="0"/>
                <w:sz w:val="20"/>
              </w:rPr>
              <w:t xml:space="preserve"> </w:t>
            </w:r>
          </w:p>
        </w:tc>
        <w:tc>
          <w:tcPr>
            <w:tcW w:w="966" w:type="dxa"/>
            <w:tcBorders>
              <w:bottom w:val="nil"/>
            </w:tcBorders>
          </w:tcPr>
          <w:p w14:paraId="7AA8CD4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 years</w:t>
            </w:r>
          </w:p>
        </w:tc>
        <w:tc>
          <w:tcPr>
            <w:tcW w:w="1127" w:type="dxa"/>
            <w:tcBorders>
              <w:bottom w:val="nil"/>
            </w:tcBorders>
          </w:tcPr>
          <w:p w14:paraId="38D91456"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w:t>
            </w:r>
          </w:p>
        </w:tc>
        <w:tc>
          <w:tcPr>
            <w:tcW w:w="1127" w:type="dxa"/>
            <w:tcBorders>
              <w:bottom w:val="nil"/>
            </w:tcBorders>
          </w:tcPr>
          <w:p w14:paraId="7AEDE967"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12</w:t>
            </w:r>
          </w:p>
        </w:tc>
        <w:tc>
          <w:tcPr>
            <w:tcW w:w="1127" w:type="dxa"/>
            <w:tcBorders>
              <w:bottom w:val="nil"/>
            </w:tcBorders>
          </w:tcPr>
          <w:p w14:paraId="141FFD2C"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15</w:t>
            </w:r>
          </w:p>
        </w:tc>
        <w:tc>
          <w:tcPr>
            <w:tcW w:w="644" w:type="dxa"/>
            <w:tcBorders>
              <w:bottom w:val="nil"/>
            </w:tcBorders>
          </w:tcPr>
          <w:p w14:paraId="2A403210"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550</w:t>
            </w:r>
          </w:p>
        </w:tc>
        <w:tc>
          <w:tcPr>
            <w:tcW w:w="1046" w:type="dxa"/>
            <w:tcBorders>
              <w:bottom w:val="nil"/>
            </w:tcBorders>
          </w:tcPr>
          <w:p w14:paraId="7BCD68A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570</w:t>
            </w:r>
          </w:p>
        </w:tc>
        <w:tc>
          <w:tcPr>
            <w:tcW w:w="725" w:type="dxa"/>
            <w:tcBorders>
              <w:bottom w:val="nil"/>
            </w:tcBorders>
          </w:tcPr>
          <w:p w14:paraId="12359F06"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1120</w:t>
            </w:r>
          </w:p>
        </w:tc>
      </w:tr>
      <w:tr w:rsidR="00F86B48" w:rsidRPr="006175B8" w14:paraId="343638FE" w14:textId="77777777" w:rsidTr="00F86B4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79829118"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G2</w:t>
            </w:r>
            <w:proofErr w:type="spellEnd"/>
          </w:p>
        </w:tc>
        <w:tc>
          <w:tcPr>
            <w:tcW w:w="966" w:type="dxa"/>
            <w:tcBorders>
              <w:top w:val="nil"/>
              <w:bottom w:val="nil"/>
            </w:tcBorders>
          </w:tcPr>
          <w:p w14:paraId="21053B2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 years</w:t>
            </w:r>
          </w:p>
        </w:tc>
        <w:tc>
          <w:tcPr>
            <w:tcW w:w="1127" w:type="dxa"/>
            <w:tcBorders>
              <w:top w:val="nil"/>
              <w:bottom w:val="nil"/>
            </w:tcBorders>
          </w:tcPr>
          <w:p w14:paraId="60BA531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23</w:t>
            </w:r>
          </w:p>
        </w:tc>
        <w:tc>
          <w:tcPr>
            <w:tcW w:w="1127" w:type="dxa"/>
            <w:tcBorders>
              <w:top w:val="nil"/>
              <w:bottom w:val="nil"/>
            </w:tcBorders>
          </w:tcPr>
          <w:p w14:paraId="6712FEC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11</w:t>
            </w:r>
          </w:p>
        </w:tc>
        <w:tc>
          <w:tcPr>
            <w:tcW w:w="1127" w:type="dxa"/>
            <w:tcBorders>
              <w:top w:val="nil"/>
              <w:bottom w:val="nil"/>
            </w:tcBorders>
          </w:tcPr>
          <w:p w14:paraId="5EC545E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7</w:t>
            </w:r>
          </w:p>
        </w:tc>
        <w:tc>
          <w:tcPr>
            <w:tcW w:w="644" w:type="dxa"/>
            <w:tcBorders>
              <w:top w:val="nil"/>
              <w:bottom w:val="nil"/>
            </w:tcBorders>
          </w:tcPr>
          <w:p w14:paraId="5117837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200</w:t>
            </w:r>
          </w:p>
        </w:tc>
        <w:tc>
          <w:tcPr>
            <w:tcW w:w="1046" w:type="dxa"/>
            <w:tcBorders>
              <w:top w:val="nil"/>
              <w:bottom w:val="nil"/>
            </w:tcBorders>
          </w:tcPr>
          <w:p w14:paraId="0E1A355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730</w:t>
            </w:r>
          </w:p>
        </w:tc>
        <w:tc>
          <w:tcPr>
            <w:tcW w:w="725" w:type="dxa"/>
            <w:tcBorders>
              <w:top w:val="nil"/>
              <w:bottom w:val="nil"/>
            </w:tcBorders>
          </w:tcPr>
          <w:p w14:paraId="1E7CC8F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320</w:t>
            </w:r>
          </w:p>
        </w:tc>
      </w:tr>
      <w:tr w:rsidR="00F86B48" w:rsidRPr="006175B8" w14:paraId="515DAEE9" w14:textId="77777777" w:rsidTr="00F86B48">
        <w:trPr>
          <w:trHeight w:val="3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1F3547E2"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S1</w:t>
            </w:r>
            <w:proofErr w:type="spellEnd"/>
          </w:p>
        </w:tc>
        <w:tc>
          <w:tcPr>
            <w:tcW w:w="966" w:type="dxa"/>
            <w:tcBorders>
              <w:top w:val="nil"/>
              <w:bottom w:val="nil"/>
            </w:tcBorders>
          </w:tcPr>
          <w:p w14:paraId="5A137A3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27 years</w:t>
            </w:r>
          </w:p>
        </w:tc>
        <w:tc>
          <w:tcPr>
            <w:tcW w:w="1127" w:type="dxa"/>
            <w:tcBorders>
              <w:top w:val="nil"/>
              <w:bottom w:val="nil"/>
            </w:tcBorders>
          </w:tcPr>
          <w:p w14:paraId="3845B83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13</w:t>
            </w:r>
          </w:p>
        </w:tc>
        <w:tc>
          <w:tcPr>
            <w:tcW w:w="1127" w:type="dxa"/>
            <w:tcBorders>
              <w:top w:val="nil"/>
              <w:bottom w:val="nil"/>
            </w:tcBorders>
          </w:tcPr>
          <w:p w14:paraId="65B94DC7"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w:t>
            </w:r>
          </w:p>
        </w:tc>
        <w:tc>
          <w:tcPr>
            <w:tcW w:w="1127" w:type="dxa"/>
            <w:tcBorders>
              <w:top w:val="nil"/>
              <w:bottom w:val="nil"/>
            </w:tcBorders>
          </w:tcPr>
          <w:p w14:paraId="10E9BAC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10</w:t>
            </w:r>
          </w:p>
        </w:tc>
        <w:tc>
          <w:tcPr>
            <w:tcW w:w="644" w:type="dxa"/>
            <w:tcBorders>
              <w:top w:val="nil"/>
              <w:bottom w:val="nil"/>
            </w:tcBorders>
          </w:tcPr>
          <w:p w14:paraId="71AF95A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40</w:t>
            </w:r>
          </w:p>
        </w:tc>
        <w:tc>
          <w:tcPr>
            <w:tcW w:w="1046" w:type="dxa"/>
            <w:tcBorders>
              <w:top w:val="nil"/>
              <w:bottom w:val="nil"/>
            </w:tcBorders>
          </w:tcPr>
          <w:p w14:paraId="780CD8F8"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20</w:t>
            </w:r>
          </w:p>
        </w:tc>
        <w:tc>
          <w:tcPr>
            <w:tcW w:w="725" w:type="dxa"/>
            <w:tcBorders>
              <w:top w:val="nil"/>
              <w:bottom w:val="nil"/>
            </w:tcBorders>
          </w:tcPr>
          <w:p w14:paraId="1FEC9004"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42</w:t>
            </w:r>
          </w:p>
        </w:tc>
      </w:tr>
      <w:tr w:rsidR="00F86B48" w:rsidRPr="006175B8" w14:paraId="0ACAF6FD" w14:textId="77777777" w:rsidTr="00F86B4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120C091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sz w:val="20"/>
              </w:rPr>
              <w:t xml:space="preserve">Church </w:t>
            </w:r>
            <w:proofErr w:type="spellStart"/>
            <w:r w:rsidRPr="00105987">
              <w:rPr>
                <w:rFonts w:ascii="Times New Roman" w:hAnsi="Times New Roman" w:cs="Times New Roman"/>
                <w:b w:val="0"/>
                <w:bCs w:val="0"/>
                <w:sz w:val="20"/>
              </w:rPr>
              <w:t>S2</w:t>
            </w:r>
            <w:proofErr w:type="spellEnd"/>
          </w:p>
        </w:tc>
        <w:tc>
          <w:tcPr>
            <w:tcW w:w="966" w:type="dxa"/>
            <w:tcBorders>
              <w:top w:val="nil"/>
            </w:tcBorders>
          </w:tcPr>
          <w:p w14:paraId="72C5BF7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19 years</w:t>
            </w:r>
          </w:p>
        </w:tc>
        <w:tc>
          <w:tcPr>
            <w:tcW w:w="1127" w:type="dxa"/>
            <w:tcBorders>
              <w:top w:val="nil"/>
            </w:tcBorders>
          </w:tcPr>
          <w:p w14:paraId="27506CE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19</w:t>
            </w:r>
          </w:p>
        </w:tc>
        <w:tc>
          <w:tcPr>
            <w:tcW w:w="1127" w:type="dxa"/>
            <w:tcBorders>
              <w:top w:val="nil"/>
            </w:tcBorders>
          </w:tcPr>
          <w:p w14:paraId="536F179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1</w:t>
            </w:r>
          </w:p>
        </w:tc>
        <w:tc>
          <w:tcPr>
            <w:tcW w:w="1127" w:type="dxa"/>
            <w:tcBorders>
              <w:top w:val="nil"/>
            </w:tcBorders>
          </w:tcPr>
          <w:p w14:paraId="67E7BEE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5</w:t>
            </w:r>
          </w:p>
        </w:tc>
        <w:tc>
          <w:tcPr>
            <w:tcW w:w="644" w:type="dxa"/>
            <w:tcBorders>
              <w:top w:val="nil"/>
            </w:tcBorders>
          </w:tcPr>
          <w:p w14:paraId="4092E08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65</w:t>
            </w:r>
          </w:p>
        </w:tc>
        <w:tc>
          <w:tcPr>
            <w:tcW w:w="1046" w:type="dxa"/>
            <w:tcBorders>
              <w:top w:val="nil"/>
            </w:tcBorders>
          </w:tcPr>
          <w:p w14:paraId="5DBD9C7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40</w:t>
            </w:r>
          </w:p>
        </w:tc>
        <w:tc>
          <w:tcPr>
            <w:tcW w:w="725" w:type="dxa"/>
            <w:tcBorders>
              <w:top w:val="nil"/>
            </w:tcBorders>
          </w:tcPr>
          <w:p w14:paraId="4E28B595"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82</w:t>
            </w:r>
          </w:p>
        </w:tc>
      </w:tr>
    </w:tbl>
    <w:p w14:paraId="277203EE" w14:textId="77777777" w:rsidR="00F86B48" w:rsidRDefault="00F86B48" w:rsidP="00F86B48">
      <w:pPr>
        <w:widowControl w:val="0"/>
        <w:spacing w:line="480" w:lineRule="auto"/>
        <w:ind w:firstLine="720"/>
        <w:contextualSpacing/>
      </w:pPr>
    </w:p>
    <w:p w14:paraId="5C0D87E4" w14:textId="62732088" w:rsidR="00F86B48" w:rsidRPr="006175B8" w:rsidRDefault="00F86B48" w:rsidP="00F86B48">
      <w:pPr>
        <w:widowControl w:val="0"/>
        <w:spacing w:line="480" w:lineRule="auto"/>
        <w:ind w:firstLine="720"/>
        <w:contextualSpacing/>
      </w:pPr>
      <w:r w:rsidRPr="006175B8">
        <w:t xml:space="preserve">All the churches started about </w:t>
      </w:r>
      <w:r w:rsidR="00407659">
        <w:t xml:space="preserve">20 years ago </w:t>
      </w:r>
      <w:r w:rsidRPr="006175B8">
        <w:t xml:space="preserve">or more. All the pastors except </w:t>
      </w:r>
      <w:r w:rsidR="00407659">
        <w:t xml:space="preserve">for </w:t>
      </w:r>
      <w:r w:rsidRPr="006175B8">
        <w:t xml:space="preserve">Church </w:t>
      </w:r>
      <w:proofErr w:type="spellStart"/>
      <w:r w:rsidRPr="006175B8">
        <w:t>S1</w:t>
      </w:r>
      <w:proofErr w:type="spellEnd"/>
      <w:r w:rsidRPr="006175B8">
        <w:t xml:space="preserve"> are the </w:t>
      </w:r>
      <w:r w:rsidR="00407659">
        <w:t>founding pastor</w:t>
      </w:r>
      <w:r w:rsidRPr="006175B8">
        <w:t>. The growing churches grew in congregation</w:t>
      </w:r>
      <w:r w:rsidR="00407659">
        <w:t>al</w:t>
      </w:r>
      <w:r w:rsidRPr="006175B8">
        <w:t xml:space="preserve"> size as well as </w:t>
      </w:r>
      <w:r w:rsidR="00407659">
        <w:t xml:space="preserve">in the number of </w:t>
      </w:r>
      <w:r w:rsidRPr="006175B8">
        <w:t>branches. The stagnating churches did not grow in congregation</w:t>
      </w:r>
      <w:r w:rsidR="00407659">
        <w:t>al</w:t>
      </w:r>
      <w:r w:rsidRPr="006175B8">
        <w:t xml:space="preserve"> size </w:t>
      </w:r>
      <w:r w:rsidR="00407659">
        <w:t>or in the number of</w:t>
      </w:r>
      <w:r w:rsidR="00407659" w:rsidRPr="006175B8">
        <w:t xml:space="preserve"> </w:t>
      </w:r>
      <w:r w:rsidRPr="006175B8">
        <w:t>branches. All the churches have similar geographical, demographical, socio-political background.</w:t>
      </w:r>
    </w:p>
    <w:p w14:paraId="0E232C25" w14:textId="77777777" w:rsidR="00F86B48" w:rsidRPr="006175B8" w:rsidRDefault="00F86B48" w:rsidP="00407659">
      <w:pPr>
        <w:pStyle w:val="Caption"/>
      </w:pPr>
      <w:bookmarkStart w:id="1535" w:name="_Toc47209122"/>
      <w:r>
        <w:lastRenderedPageBreak/>
        <w:t xml:space="preserve">Table </w:t>
      </w:r>
      <w:fldSimple w:instr=" SEQ Table \* ARABIC ">
        <w:r>
          <w:rPr>
            <w:noProof/>
          </w:rPr>
          <w:t>12</w:t>
        </w:r>
      </w:fldSimple>
      <w:r>
        <w:t xml:space="preserve">. </w:t>
      </w:r>
      <w:r w:rsidRPr="006175B8">
        <w:t>Key factors of church growth</w:t>
      </w:r>
      <w:bookmarkEnd w:id="1535"/>
    </w:p>
    <w:tbl>
      <w:tblPr>
        <w:tblStyle w:val="PlainTable2"/>
        <w:tblW w:w="0" w:type="auto"/>
        <w:tblLook w:val="04A0" w:firstRow="1" w:lastRow="0" w:firstColumn="1" w:lastColumn="0" w:noHBand="0" w:noVBand="1"/>
      </w:tblPr>
      <w:tblGrid>
        <w:gridCol w:w="4742"/>
        <w:gridCol w:w="1336"/>
        <w:gridCol w:w="2222"/>
      </w:tblGrid>
      <w:tr w:rsidR="00F86B48" w:rsidRPr="006175B8" w14:paraId="6FE47664"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766133A5" w14:textId="77777777" w:rsidR="00F86B48" w:rsidRPr="00105987" w:rsidRDefault="00F86B48" w:rsidP="00055377">
            <w:pPr>
              <w:keepNext/>
              <w:jc w:val="center"/>
              <w:rPr>
                <w:rFonts w:ascii="Times New Roman" w:hAnsi="Times New Roman" w:cs="Times New Roman"/>
                <w:sz w:val="20"/>
              </w:rPr>
            </w:pPr>
            <w:r w:rsidRPr="00105987">
              <w:rPr>
                <w:rFonts w:ascii="Times New Roman" w:hAnsi="Times New Roman" w:cs="Times New Roman"/>
                <w:sz w:val="20"/>
              </w:rPr>
              <w:t>Key factors of church growth</w:t>
            </w:r>
          </w:p>
        </w:tc>
        <w:tc>
          <w:tcPr>
            <w:tcW w:w="1440" w:type="dxa"/>
          </w:tcPr>
          <w:p w14:paraId="0A074797"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 of vote</w:t>
            </w:r>
          </w:p>
        </w:tc>
        <w:tc>
          <w:tcPr>
            <w:tcW w:w="2366" w:type="dxa"/>
          </w:tcPr>
          <w:p w14:paraId="54522F11" w14:textId="77777777" w:rsidR="00F86B48" w:rsidRPr="00105987" w:rsidRDefault="00F86B48" w:rsidP="00055377">
            <w:pPr>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Percentage</w:t>
            </w:r>
          </w:p>
        </w:tc>
      </w:tr>
      <w:tr w:rsidR="00F86B48" w:rsidRPr="006175B8" w14:paraId="6F54AEF0"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bottom w:val="nil"/>
            </w:tcBorders>
          </w:tcPr>
          <w:p w14:paraId="2A9EC4A7"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Gospel preaching</w:t>
            </w:r>
          </w:p>
        </w:tc>
        <w:tc>
          <w:tcPr>
            <w:tcW w:w="1440" w:type="dxa"/>
            <w:tcBorders>
              <w:bottom w:val="nil"/>
            </w:tcBorders>
          </w:tcPr>
          <w:p w14:paraId="27EB0AEB"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19</w:t>
            </w:r>
          </w:p>
        </w:tc>
        <w:tc>
          <w:tcPr>
            <w:tcW w:w="2366" w:type="dxa"/>
            <w:tcBorders>
              <w:bottom w:val="nil"/>
            </w:tcBorders>
          </w:tcPr>
          <w:p w14:paraId="7F0EA173"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19.79%</w:t>
            </w:r>
          </w:p>
        </w:tc>
      </w:tr>
      <w:tr w:rsidR="00F86B48" w:rsidRPr="006175B8" w14:paraId="392E4F44"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1EC81843"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 xml:space="preserve">Discipleship </w:t>
            </w:r>
          </w:p>
        </w:tc>
        <w:tc>
          <w:tcPr>
            <w:tcW w:w="1440" w:type="dxa"/>
            <w:tcBorders>
              <w:top w:val="nil"/>
              <w:bottom w:val="nil"/>
            </w:tcBorders>
          </w:tcPr>
          <w:p w14:paraId="7D578B8B"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15</w:t>
            </w:r>
          </w:p>
        </w:tc>
        <w:tc>
          <w:tcPr>
            <w:tcW w:w="2366" w:type="dxa"/>
            <w:tcBorders>
              <w:top w:val="nil"/>
              <w:bottom w:val="nil"/>
            </w:tcBorders>
          </w:tcPr>
          <w:p w14:paraId="22913F18"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15.63%</w:t>
            </w:r>
          </w:p>
        </w:tc>
      </w:tr>
      <w:tr w:rsidR="00F86B48" w:rsidRPr="006175B8" w14:paraId="282E0673"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40A3AB7C"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Good testimonies</w:t>
            </w:r>
          </w:p>
        </w:tc>
        <w:tc>
          <w:tcPr>
            <w:tcW w:w="1440" w:type="dxa"/>
            <w:tcBorders>
              <w:top w:val="nil"/>
              <w:bottom w:val="nil"/>
            </w:tcBorders>
          </w:tcPr>
          <w:p w14:paraId="61F68E55"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17</w:t>
            </w:r>
          </w:p>
        </w:tc>
        <w:tc>
          <w:tcPr>
            <w:tcW w:w="2366" w:type="dxa"/>
            <w:tcBorders>
              <w:top w:val="nil"/>
              <w:bottom w:val="nil"/>
            </w:tcBorders>
          </w:tcPr>
          <w:p w14:paraId="4ABF4E5C"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17.71%</w:t>
            </w:r>
          </w:p>
        </w:tc>
      </w:tr>
      <w:tr w:rsidR="00F86B48" w:rsidRPr="006175B8" w14:paraId="0D9AD458"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08BA3A41"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Healing and deliverance</w:t>
            </w:r>
          </w:p>
        </w:tc>
        <w:tc>
          <w:tcPr>
            <w:tcW w:w="1440" w:type="dxa"/>
            <w:tcBorders>
              <w:top w:val="nil"/>
              <w:bottom w:val="nil"/>
            </w:tcBorders>
          </w:tcPr>
          <w:p w14:paraId="6B59863C"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12</w:t>
            </w:r>
          </w:p>
        </w:tc>
        <w:tc>
          <w:tcPr>
            <w:tcW w:w="2366" w:type="dxa"/>
            <w:tcBorders>
              <w:top w:val="nil"/>
              <w:bottom w:val="nil"/>
            </w:tcBorders>
          </w:tcPr>
          <w:p w14:paraId="647F9598"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12.50%</w:t>
            </w:r>
          </w:p>
        </w:tc>
      </w:tr>
      <w:tr w:rsidR="00F86B48" w:rsidRPr="006175B8" w14:paraId="026E0BFC"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07D0EB92"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Prayer and fasting</w:t>
            </w:r>
          </w:p>
        </w:tc>
        <w:tc>
          <w:tcPr>
            <w:tcW w:w="1440" w:type="dxa"/>
            <w:tcBorders>
              <w:top w:val="nil"/>
              <w:bottom w:val="nil"/>
            </w:tcBorders>
          </w:tcPr>
          <w:p w14:paraId="74E9EAF8"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w:t>
            </w:r>
          </w:p>
        </w:tc>
        <w:tc>
          <w:tcPr>
            <w:tcW w:w="2366" w:type="dxa"/>
            <w:tcBorders>
              <w:top w:val="nil"/>
              <w:bottom w:val="nil"/>
            </w:tcBorders>
          </w:tcPr>
          <w:p w14:paraId="4CE82F5E"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14.58%</w:t>
            </w:r>
          </w:p>
        </w:tc>
      </w:tr>
      <w:tr w:rsidR="00F86B48" w:rsidRPr="006175B8" w14:paraId="144FF6D4"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52CE6610"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Social service</w:t>
            </w:r>
          </w:p>
        </w:tc>
        <w:tc>
          <w:tcPr>
            <w:tcW w:w="1440" w:type="dxa"/>
            <w:tcBorders>
              <w:top w:val="nil"/>
              <w:bottom w:val="nil"/>
            </w:tcBorders>
          </w:tcPr>
          <w:p w14:paraId="532E5166"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9</w:t>
            </w:r>
          </w:p>
        </w:tc>
        <w:tc>
          <w:tcPr>
            <w:tcW w:w="2366" w:type="dxa"/>
            <w:tcBorders>
              <w:top w:val="nil"/>
              <w:bottom w:val="nil"/>
            </w:tcBorders>
          </w:tcPr>
          <w:p w14:paraId="32F5A1E1"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9.38%</w:t>
            </w:r>
          </w:p>
        </w:tc>
      </w:tr>
      <w:tr w:rsidR="00F86B48" w:rsidRPr="006175B8" w14:paraId="32E3118E"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5ABCDE6F"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Committed believers</w:t>
            </w:r>
          </w:p>
        </w:tc>
        <w:tc>
          <w:tcPr>
            <w:tcW w:w="1440" w:type="dxa"/>
            <w:tcBorders>
              <w:top w:val="nil"/>
              <w:bottom w:val="nil"/>
            </w:tcBorders>
          </w:tcPr>
          <w:p w14:paraId="1AAE23BD"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w:t>
            </w:r>
          </w:p>
        </w:tc>
        <w:tc>
          <w:tcPr>
            <w:tcW w:w="2366" w:type="dxa"/>
            <w:tcBorders>
              <w:top w:val="nil"/>
              <w:bottom w:val="nil"/>
            </w:tcBorders>
          </w:tcPr>
          <w:p w14:paraId="259DD437"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2.08%</w:t>
            </w:r>
          </w:p>
        </w:tc>
      </w:tr>
      <w:tr w:rsidR="00F86B48" w:rsidRPr="006175B8" w14:paraId="131C4198"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4C254AAE"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Vision, mission, and goals</w:t>
            </w:r>
          </w:p>
        </w:tc>
        <w:tc>
          <w:tcPr>
            <w:tcW w:w="1440" w:type="dxa"/>
            <w:tcBorders>
              <w:top w:val="nil"/>
              <w:bottom w:val="nil"/>
            </w:tcBorders>
          </w:tcPr>
          <w:p w14:paraId="4DAEC3BC"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w:t>
            </w:r>
          </w:p>
        </w:tc>
        <w:tc>
          <w:tcPr>
            <w:tcW w:w="2366" w:type="dxa"/>
            <w:tcBorders>
              <w:top w:val="nil"/>
              <w:bottom w:val="nil"/>
            </w:tcBorders>
          </w:tcPr>
          <w:p w14:paraId="4497EAEC"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3.13%</w:t>
            </w:r>
          </w:p>
        </w:tc>
      </w:tr>
      <w:tr w:rsidR="00F86B48" w:rsidRPr="006175B8" w14:paraId="1EA37932"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3E0D203D"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Leadership</w:t>
            </w:r>
          </w:p>
        </w:tc>
        <w:tc>
          <w:tcPr>
            <w:tcW w:w="1440" w:type="dxa"/>
            <w:tcBorders>
              <w:top w:val="nil"/>
              <w:bottom w:val="nil"/>
            </w:tcBorders>
          </w:tcPr>
          <w:p w14:paraId="189A8A98"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w:t>
            </w:r>
          </w:p>
        </w:tc>
        <w:tc>
          <w:tcPr>
            <w:tcW w:w="2366" w:type="dxa"/>
            <w:tcBorders>
              <w:top w:val="nil"/>
              <w:bottom w:val="nil"/>
            </w:tcBorders>
          </w:tcPr>
          <w:p w14:paraId="7BC3B92A"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1.04%</w:t>
            </w:r>
          </w:p>
        </w:tc>
      </w:tr>
      <w:tr w:rsidR="00F86B48" w:rsidRPr="006175B8" w14:paraId="49E6BA43"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tcBorders>
          </w:tcPr>
          <w:p w14:paraId="006D2D3D" w14:textId="77777777" w:rsidR="00F86B48" w:rsidRPr="00105987" w:rsidRDefault="00F86B48" w:rsidP="00055377">
            <w:pPr>
              <w:keepNext/>
              <w:rPr>
                <w:rFonts w:ascii="Times New Roman" w:hAnsi="Times New Roman" w:cs="Times New Roman"/>
                <w:b w:val="0"/>
                <w:bCs w:val="0"/>
                <w:sz w:val="20"/>
              </w:rPr>
            </w:pPr>
            <w:r w:rsidRPr="00105987">
              <w:rPr>
                <w:rFonts w:ascii="Times New Roman" w:hAnsi="Times New Roman" w:cs="Times New Roman"/>
                <w:b w:val="0"/>
                <w:bCs w:val="0"/>
                <w:color w:val="000000"/>
                <w:sz w:val="20"/>
              </w:rPr>
              <w:t>Unity</w:t>
            </w:r>
          </w:p>
        </w:tc>
        <w:tc>
          <w:tcPr>
            <w:tcW w:w="1440" w:type="dxa"/>
            <w:tcBorders>
              <w:top w:val="nil"/>
            </w:tcBorders>
          </w:tcPr>
          <w:p w14:paraId="776D27DE"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2366" w:type="dxa"/>
            <w:tcBorders>
              <w:top w:val="nil"/>
            </w:tcBorders>
          </w:tcPr>
          <w:p w14:paraId="319F5E05" w14:textId="77777777" w:rsidR="00F86B48" w:rsidRPr="00105987" w:rsidRDefault="00F86B48" w:rsidP="000553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4.17%</w:t>
            </w:r>
          </w:p>
        </w:tc>
      </w:tr>
      <w:tr w:rsidR="00F86B48" w:rsidRPr="006175B8" w14:paraId="7896CC49"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33846B04" w14:textId="77777777" w:rsidR="00F86B48" w:rsidRPr="00105987" w:rsidRDefault="00F86B48" w:rsidP="00055377">
            <w:pPr>
              <w:keepNext/>
              <w:jc w:val="center"/>
              <w:rPr>
                <w:rFonts w:ascii="Times New Roman" w:hAnsi="Times New Roman" w:cs="Times New Roman"/>
                <w:sz w:val="20"/>
              </w:rPr>
            </w:pPr>
            <w:r w:rsidRPr="00105987">
              <w:rPr>
                <w:rFonts w:ascii="Times New Roman" w:hAnsi="Times New Roman" w:cs="Times New Roman"/>
                <w:sz w:val="20"/>
              </w:rPr>
              <w:t>Total</w:t>
            </w:r>
          </w:p>
        </w:tc>
        <w:tc>
          <w:tcPr>
            <w:tcW w:w="1440" w:type="dxa"/>
          </w:tcPr>
          <w:p w14:paraId="7A0A47A6"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96</w:t>
            </w:r>
          </w:p>
        </w:tc>
        <w:tc>
          <w:tcPr>
            <w:tcW w:w="2366" w:type="dxa"/>
          </w:tcPr>
          <w:p w14:paraId="776BAB47" w14:textId="77777777" w:rsidR="00F86B48" w:rsidRPr="00105987" w:rsidRDefault="00F86B48" w:rsidP="00055377">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100%</w:t>
            </w:r>
          </w:p>
        </w:tc>
      </w:tr>
    </w:tbl>
    <w:p w14:paraId="4C27F259" w14:textId="77777777" w:rsidR="00F86B48" w:rsidRPr="006175B8" w:rsidRDefault="00F86B48" w:rsidP="00F86B48"/>
    <w:p w14:paraId="3389147A" w14:textId="77777777" w:rsidR="00F86B48" w:rsidRPr="006175B8" w:rsidRDefault="00F86B48" w:rsidP="00F86B48">
      <w:pPr>
        <w:widowControl w:val="0"/>
        <w:spacing w:line="480" w:lineRule="auto"/>
        <w:ind w:firstLine="720"/>
        <w:contextualSpacing/>
      </w:pPr>
      <w:r w:rsidRPr="006175B8">
        <w:t>The top key factors of church growth are</w:t>
      </w:r>
      <w:r>
        <w:t xml:space="preserve"> (p</w:t>
      </w:r>
      <w:r w:rsidRPr="006175B8">
        <w:t>opulation size: 23 persons out of 95 votes</w:t>
      </w:r>
      <w:r>
        <w:t>)</w:t>
      </w:r>
      <w:r w:rsidRPr="006175B8">
        <w:t>:</w:t>
      </w:r>
    </w:p>
    <w:p w14:paraId="2CE3657D" w14:textId="77777777" w:rsidR="00F86B48" w:rsidRPr="00105987" w:rsidRDefault="00F86B48">
      <w:pPr>
        <w:pStyle w:val="ListParagraph"/>
        <w:widowControl w:val="0"/>
        <w:numPr>
          <w:ilvl w:val="0"/>
          <w:numId w:val="11"/>
        </w:numPr>
        <w:spacing w:line="480" w:lineRule="auto"/>
      </w:pPr>
      <w:r w:rsidRPr="00105987">
        <w:t>Gospel preaching</w:t>
      </w:r>
    </w:p>
    <w:p w14:paraId="2AB925BB" w14:textId="77777777" w:rsidR="00F86B48" w:rsidRPr="00105987" w:rsidRDefault="00F86B48">
      <w:pPr>
        <w:pStyle w:val="ListParagraph"/>
        <w:widowControl w:val="0"/>
        <w:numPr>
          <w:ilvl w:val="0"/>
          <w:numId w:val="11"/>
        </w:numPr>
        <w:spacing w:line="480" w:lineRule="auto"/>
      </w:pPr>
      <w:r w:rsidRPr="00105987">
        <w:t>Good testimonies</w:t>
      </w:r>
    </w:p>
    <w:p w14:paraId="1BE94F0D" w14:textId="77777777" w:rsidR="00F86B48" w:rsidRPr="00105987" w:rsidRDefault="00F86B48">
      <w:pPr>
        <w:pStyle w:val="ListParagraph"/>
        <w:widowControl w:val="0"/>
        <w:numPr>
          <w:ilvl w:val="0"/>
          <w:numId w:val="11"/>
        </w:numPr>
        <w:spacing w:line="480" w:lineRule="auto"/>
      </w:pPr>
      <w:r w:rsidRPr="00105987">
        <w:t>Discipleship</w:t>
      </w:r>
    </w:p>
    <w:p w14:paraId="608A7093" w14:textId="77777777" w:rsidR="00F86B48" w:rsidRPr="00105987" w:rsidRDefault="00F86B48">
      <w:pPr>
        <w:pStyle w:val="ListParagraph"/>
        <w:widowControl w:val="0"/>
        <w:numPr>
          <w:ilvl w:val="0"/>
          <w:numId w:val="11"/>
        </w:numPr>
        <w:spacing w:line="480" w:lineRule="auto"/>
      </w:pPr>
      <w:r w:rsidRPr="00105987">
        <w:t>Prayer and fasting</w:t>
      </w:r>
    </w:p>
    <w:p w14:paraId="3A0DA2DA" w14:textId="77777777" w:rsidR="00F86B48" w:rsidRPr="00105987" w:rsidRDefault="00F86B48">
      <w:pPr>
        <w:pStyle w:val="ListParagraph"/>
        <w:widowControl w:val="0"/>
        <w:numPr>
          <w:ilvl w:val="0"/>
          <w:numId w:val="11"/>
        </w:numPr>
        <w:spacing w:line="480" w:lineRule="auto"/>
      </w:pPr>
      <w:r w:rsidRPr="00105987">
        <w:t>Healing and deliverance</w:t>
      </w:r>
    </w:p>
    <w:p w14:paraId="382D4ACE" w14:textId="77777777" w:rsidR="00F86B48" w:rsidRPr="006175B8" w:rsidRDefault="00F86B48" w:rsidP="00F86B48">
      <w:pPr>
        <w:pStyle w:val="Caption"/>
      </w:pPr>
      <w:bookmarkStart w:id="1536" w:name="_Toc47209123"/>
      <w:r>
        <w:t xml:space="preserve">Table </w:t>
      </w:r>
      <w:fldSimple w:instr=" SEQ Table \* ARABIC ">
        <w:r>
          <w:rPr>
            <w:noProof/>
          </w:rPr>
          <w:t>13</w:t>
        </w:r>
      </w:fldSimple>
      <w:r>
        <w:t>. K</w:t>
      </w:r>
      <w:r w:rsidRPr="006175B8">
        <w:t>ey factors of church stagnancy</w:t>
      </w:r>
      <w:bookmarkEnd w:id="1536"/>
    </w:p>
    <w:tbl>
      <w:tblPr>
        <w:tblStyle w:val="PlainTable2"/>
        <w:tblW w:w="0" w:type="auto"/>
        <w:tblLook w:val="04A0" w:firstRow="1" w:lastRow="0" w:firstColumn="1" w:lastColumn="0" w:noHBand="0" w:noVBand="1"/>
      </w:tblPr>
      <w:tblGrid>
        <w:gridCol w:w="4741"/>
        <w:gridCol w:w="1416"/>
        <w:gridCol w:w="2143"/>
      </w:tblGrid>
      <w:tr w:rsidR="00F86B48" w:rsidRPr="006175B8" w14:paraId="7E985E6A"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3C9B90DC"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Key factors of church stagnancy</w:t>
            </w:r>
          </w:p>
        </w:tc>
        <w:tc>
          <w:tcPr>
            <w:tcW w:w="1530" w:type="dxa"/>
          </w:tcPr>
          <w:p w14:paraId="37112176"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 of vote</w:t>
            </w:r>
          </w:p>
        </w:tc>
        <w:tc>
          <w:tcPr>
            <w:tcW w:w="2276" w:type="dxa"/>
          </w:tcPr>
          <w:p w14:paraId="273D8808"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Percentage</w:t>
            </w:r>
          </w:p>
        </w:tc>
      </w:tr>
      <w:tr w:rsidR="00F86B48" w:rsidRPr="006175B8" w14:paraId="79E9C3AB"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bottom w:val="nil"/>
            </w:tcBorders>
          </w:tcPr>
          <w:p w14:paraId="366AFB99"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Leadership crisis</w:t>
            </w:r>
          </w:p>
        </w:tc>
        <w:tc>
          <w:tcPr>
            <w:tcW w:w="1530" w:type="dxa"/>
            <w:tcBorders>
              <w:bottom w:val="nil"/>
            </w:tcBorders>
          </w:tcPr>
          <w:p w14:paraId="4142F66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2276" w:type="dxa"/>
            <w:tcBorders>
              <w:bottom w:val="nil"/>
            </w:tcBorders>
          </w:tcPr>
          <w:p w14:paraId="40F45EE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7.84%</w:t>
            </w:r>
          </w:p>
        </w:tc>
      </w:tr>
      <w:tr w:rsidR="00F86B48" w:rsidRPr="006175B8" w14:paraId="09B0D8F2"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18046BB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Bad testimonies</w:t>
            </w:r>
          </w:p>
        </w:tc>
        <w:tc>
          <w:tcPr>
            <w:tcW w:w="1530" w:type="dxa"/>
            <w:tcBorders>
              <w:top w:val="nil"/>
              <w:bottom w:val="nil"/>
            </w:tcBorders>
          </w:tcPr>
          <w:p w14:paraId="7CA4F0D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2276" w:type="dxa"/>
            <w:tcBorders>
              <w:top w:val="nil"/>
              <w:bottom w:val="nil"/>
            </w:tcBorders>
          </w:tcPr>
          <w:p w14:paraId="5EB966F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7.84%</w:t>
            </w:r>
          </w:p>
        </w:tc>
      </w:tr>
      <w:tr w:rsidR="00F86B48" w:rsidRPr="006175B8" w14:paraId="42648FDF"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607F7801"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good faith in believers</w:t>
            </w:r>
          </w:p>
        </w:tc>
        <w:tc>
          <w:tcPr>
            <w:tcW w:w="1530" w:type="dxa"/>
            <w:tcBorders>
              <w:top w:val="nil"/>
              <w:bottom w:val="nil"/>
            </w:tcBorders>
          </w:tcPr>
          <w:p w14:paraId="152BB22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w:t>
            </w:r>
          </w:p>
        </w:tc>
        <w:tc>
          <w:tcPr>
            <w:tcW w:w="2276" w:type="dxa"/>
            <w:tcBorders>
              <w:top w:val="nil"/>
              <w:bottom w:val="nil"/>
            </w:tcBorders>
          </w:tcPr>
          <w:p w14:paraId="485D67D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9.80%</w:t>
            </w:r>
          </w:p>
        </w:tc>
      </w:tr>
      <w:tr w:rsidR="00F86B48" w:rsidRPr="006175B8" w14:paraId="05CEDAC5"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26F03AC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unity</w:t>
            </w:r>
          </w:p>
        </w:tc>
        <w:tc>
          <w:tcPr>
            <w:tcW w:w="1530" w:type="dxa"/>
            <w:tcBorders>
              <w:top w:val="nil"/>
              <w:bottom w:val="nil"/>
            </w:tcBorders>
          </w:tcPr>
          <w:p w14:paraId="690B92D2"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5</w:t>
            </w:r>
          </w:p>
        </w:tc>
        <w:tc>
          <w:tcPr>
            <w:tcW w:w="2276" w:type="dxa"/>
            <w:tcBorders>
              <w:top w:val="nil"/>
              <w:bottom w:val="nil"/>
            </w:tcBorders>
          </w:tcPr>
          <w:p w14:paraId="7C0C7AC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9.80%</w:t>
            </w:r>
          </w:p>
        </w:tc>
      </w:tr>
      <w:tr w:rsidR="00F86B48" w:rsidRPr="006175B8" w14:paraId="7696703B"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6BAB6D2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prayer</w:t>
            </w:r>
          </w:p>
        </w:tc>
        <w:tc>
          <w:tcPr>
            <w:tcW w:w="1530" w:type="dxa"/>
            <w:tcBorders>
              <w:top w:val="nil"/>
              <w:bottom w:val="nil"/>
            </w:tcBorders>
          </w:tcPr>
          <w:p w14:paraId="2A86D30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w:t>
            </w:r>
          </w:p>
        </w:tc>
        <w:tc>
          <w:tcPr>
            <w:tcW w:w="2276" w:type="dxa"/>
            <w:tcBorders>
              <w:top w:val="nil"/>
              <w:bottom w:val="nil"/>
            </w:tcBorders>
          </w:tcPr>
          <w:p w14:paraId="115B4C9A"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11.76%</w:t>
            </w:r>
          </w:p>
        </w:tc>
      </w:tr>
      <w:tr w:rsidR="00F86B48" w:rsidRPr="006175B8" w14:paraId="125233DD"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045C81CC"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gospel preaching</w:t>
            </w:r>
          </w:p>
        </w:tc>
        <w:tc>
          <w:tcPr>
            <w:tcW w:w="1530" w:type="dxa"/>
            <w:tcBorders>
              <w:top w:val="nil"/>
              <w:bottom w:val="nil"/>
            </w:tcBorders>
          </w:tcPr>
          <w:p w14:paraId="6BEC140C"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w:t>
            </w:r>
          </w:p>
        </w:tc>
        <w:tc>
          <w:tcPr>
            <w:tcW w:w="2276" w:type="dxa"/>
            <w:tcBorders>
              <w:top w:val="nil"/>
              <w:bottom w:val="nil"/>
            </w:tcBorders>
          </w:tcPr>
          <w:p w14:paraId="5AC9FF40"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13.73%</w:t>
            </w:r>
          </w:p>
        </w:tc>
      </w:tr>
      <w:tr w:rsidR="00F86B48" w:rsidRPr="006175B8" w14:paraId="4C338ACD"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769C5131"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sound teaching and training</w:t>
            </w:r>
          </w:p>
        </w:tc>
        <w:tc>
          <w:tcPr>
            <w:tcW w:w="1530" w:type="dxa"/>
            <w:tcBorders>
              <w:top w:val="nil"/>
              <w:bottom w:val="nil"/>
            </w:tcBorders>
          </w:tcPr>
          <w:p w14:paraId="65E3AF92"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2276" w:type="dxa"/>
            <w:tcBorders>
              <w:top w:val="nil"/>
              <w:bottom w:val="nil"/>
            </w:tcBorders>
          </w:tcPr>
          <w:p w14:paraId="6AD36E1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7.84%</w:t>
            </w:r>
          </w:p>
        </w:tc>
      </w:tr>
      <w:tr w:rsidR="00F86B48" w:rsidRPr="006175B8" w14:paraId="1BE46BD2"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7060AC84"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discipleship and caring</w:t>
            </w:r>
          </w:p>
        </w:tc>
        <w:tc>
          <w:tcPr>
            <w:tcW w:w="1530" w:type="dxa"/>
            <w:tcBorders>
              <w:top w:val="nil"/>
              <w:bottom w:val="nil"/>
            </w:tcBorders>
          </w:tcPr>
          <w:p w14:paraId="47C7402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w:t>
            </w:r>
          </w:p>
        </w:tc>
        <w:tc>
          <w:tcPr>
            <w:tcW w:w="2276" w:type="dxa"/>
            <w:tcBorders>
              <w:top w:val="nil"/>
              <w:bottom w:val="nil"/>
            </w:tcBorders>
          </w:tcPr>
          <w:p w14:paraId="41F62B3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11.76%</w:t>
            </w:r>
          </w:p>
        </w:tc>
      </w:tr>
      <w:tr w:rsidR="00F86B48" w:rsidRPr="006175B8" w14:paraId="73F1EDC7"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nil"/>
              <w:bottom w:val="nil"/>
            </w:tcBorders>
          </w:tcPr>
          <w:p w14:paraId="2509096B"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Lack of vision, mission, and goals</w:t>
            </w:r>
          </w:p>
        </w:tc>
        <w:tc>
          <w:tcPr>
            <w:tcW w:w="1530" w:type="dxa"/>
            <w:tcBorders>
              <w:top w:val="nil"/>
              <w:bottom w:val="nil"/>
            </w:tcBorders>
          </w:tcPr>
          <w:p w14:paraId="66BB153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4</w:t>
            </w:r>
          </w:p>
        </w:tc>
        <w:tc>
          <w:tcPr>
            <w:tcW w:w="2276" w:type="dxa"/>
            <w:tcBorders>
              <w:top w:val="nil"/>
              <w:bottom w:val="nil"/>
            </w:tcBorders>
          </w:tcPr>
          <w:p w14:paraId="322942BC"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7.84%</w:t>
            </w:r>
          </w:p>
        </w:tc>
      </w:tr>
      <w:tr w:rsidR="00F86B48" w:rsidRPr="006175B8" w14:paraId="1B2CCCC3" w14:textId="77777777" w:rsidTr="00F86B48">
        <w:tc>
          <w:tcPr>
            <w:cnfStyle w:val="001000000000" w:firstRow="0" w:lastRow="0" w:firstColumn="1" w:lastColumn="0" w:oddVBand="0" w:evenVBand="0" w:oddHBand="0" w:evenHBand="0" w:firstRowFirstColumn="0" w:firstRowLastColumn="0" w:lastRowFirstColumn="0" w:lastRowLastColumn="0"/>
            <w:tcW w:w="5220" w:type="dxa"/>
            <w:tcBorders>
              <w:top w:val="nil"/>
            </w:tcBorders>
          </w:tcPr>
          <w:p w14:paraId="233BD01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False teaching and persecutions</w:t>
            </w:r>
          </w:p>
        </w:tc>
        <w:tc>
          <w:tcPr>
            <w:tcW w:w="1530" w:type="dxa"/>
            <w:tcBorders>
              <w:top w:val="nil"/>
            </w:tcBorders>
          </w:tcPr>
          <w:p w14:paraId="48AA2837"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w:t>
            </w:r>
          </w:p>
        </w:tc>
        <w:tc>
          <w:tcPr>
            <w:tcW w:w="2276" w:type="dxa"/>
            <w:tcBorders>
              <w:top w:val="nil"/>
            </w:tcBorders>
          </w:tcPr>
          <w:p w14:paraId="42D5B27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11.76%</w:t>
            </w:r>
          </w:p>
        </w:tc>
      </w:tr>
      <w:tr w:rsidR="00F86B48" w:rsidRPr="006175B8" w14:paraId="7CB2361E"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20B81189"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Total</w:t>
            </w:r>
          </w:p>
        </w:tc>
        <w:tc>
          <w:tcPr>
            <w:tcW w:w="1530" w:type="dxa"/>
          </w:tcPr>
          <w:p w14:paraId="50856D3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51</w:t>
            </w:r>
          </w:p>
        </w:tc>
        <w:tc>
          <w:tcPr>
            <w:tcW w:w="2276" w:type="dxa"/>
          </w:tcPr>
          <w:p w14:paraId="29BAC20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100%</w:t>
            </w:r>
          </w:p>
        </w:tc>
      </w:tr>
    </w:tbl>
    <w:p w14:paraId="5BD32A36" w14:textId="77777777" w:rsidR="00F86B48" w:rsidRPr="006175B8" w:rsidRDefault="00F86B48" w:rsidP="00F86B48"/>
    <w:p w14:paraId="4F0749A2" w14:textId="77777777" w:rsidR="00F86B48" w:rsidRPr="006175B8" w:rsidRDefault="00F86B48" w:rsidP="00F86B48">
      <w:pPr>
        <w:widowControl w:val="0"/>
        <w:spacing w:line="480" w:lineRule="auto"/>
        <w:ind w:firstLine="720"/>
        <w:contextualSpacing/>
      </w:pPr>
      <w:r w:rsidRPr="006175B8">
        <w:t>The top key factors of church stagnancy are</w:t>
      </w:r>
      <w:r>
        <w:t xml:space="preserve"> (p</w:t>
      </w:r>
      <w:r w:rsidRPr="006175B8">
        <w:t>opulation size: 11 people out of 51 votes</w:t>
      </w:r>
      <w:r>
        <w:t>)</w:t>
      </w:r>
      <w:r w:rsidRPr="006175B8">
        <w:t>:</w:t>
      </w:r>
    </w:p>
    <w:p w14:paraId="65A0BAE5" w14:textId="77777777" w:rsidR="00F86B48" w:rsidRPr="00105987" w:rsidRDefault="00F86B48">
      <w:pPr>
        <w:pStyle w:val="ListParagraph"/>
        <w:widowControl w:val="0"/>
        <w:numPr>
          <w:ilvl w:val="0"/>
          <w:numId w:val="10"/>
        </w:numPr>
        <w:spacing w:line="480" w:lineRule="auto"/>
      </w:pPr>
      <w:r w:rsidRPr="00105987">
        <w:t>Lack of gospel preaching</w:t>
      </w:r>
    </w:p>
    <w:p w14:paraId="622EC45F" w14:textId="77777777" w:rsidR="00F86B48" w:rsidRPr="00105987" w:rsidRDefault="00F86B48">
      <w:pPr>
        <w:pStyle w:val="ListParagraph"/>
        <w:widowControl w:val="0"/>
        <w:numPr>
          <w:ilvl w:val="0"/>
          <w:numId w:val="10"/>
        </w:numPr>
        <w:spacing w:line="480" w:lineRule="auto"/>
      </w:pPr>
      <w:r w:rsidRPr="00105987">
        <w:t xml:space="preserve">Lack of discipleship </w:t>
      </w:r>
    </w:p>
    <w:p w14:paraId="373060E8" w14:textId="77777777" w:rsidR="00F86B48" w:rsidRPr="00105987" w:rsidRDefault="00F86B48">
      <w:pPr>
        <w:pStyle w:val="ListParagraph"/>
        <w:widowControl w:val="0"/>
        <w:numPr>
          <w:ilvl w:val="0"/>
          <w:numId w:val="10"/>
        </w:numPr>
        <w:spacing w:line="480" w:lineRule="auto"/>
      </w:pPr>
      <w:r w:rsidRPr="00105987">
        <w:t>false teaching and persecution</w:t>
      </w:r>
    </w:p>
    <w:p w14:paraId="56026970" w14:textId="77777777" w:rsidR="00F86B48" w:rsidRPr="00105987" w:rsidRDefault="00F86B48">
      <w:pPr>
        <w:pStyle w:val="ListParagraph"/>
        <w:widowControl w:val="0"/>
        <w:numPr>
          <w:ilvl w:val="0"/>
          <w:numId w:val="10"/>
        </w:numPr>
        <w:spacing w:line="480" w:lineRule="auto"/>
      </w:pPr>
      <w:r w:rsidRPr="00105987">
        <w:t>Lack of unity</w:t>
      </w:r>
    </w:p>
    <w:p w14:paraId="3593E0A1" w14:textId="77777777" w:rsidR="00F86B48" w:rsidRPr="00105987" w:rsidRDefault="00F86B48">
      <w:pPr>
        <w:pStyle w:val="ListParagraph"/>
        <w:widowControl w:val="0"/>
        <w:numPr>
          <w:ilvl w:val="0"/>
          <w:numId w:val="10"/>
        </w:numPr>
        <w:spacing w:line="480" w:lineRule="auto"/>
      </w:pPr>
      <w:r w:rsidRPr="00105987">
        <w:lastRenderedPageBreak/>
        <w:t>Lack of good faith</w:t>
      </w:r>
    </w:p>
    <w:p w14:paraId="051D4C65" w14:textId="77777777" w:rsidR="00F86B48" w:rsidRPr="006175B8" w:rsidRDefault="00F86B48" w:rsidP="00F86B48">
      <w:pPr>
        <w:pStyle w:val="Caption"/>
      </w:pPr>
      <w:bookmarkStart w:id="1537" w:name="_Toc47209124"/>
      <w:r>
        <w:t xml:space="preserve">Table </w:t>
      </w:r>
      <w:fldSimple w:instr=" SEQ Table \* ARABIC ">
        <w:r>
          <w:rPr>
            <w:noProof/>
          </w:rPr>
          <w:t>14</w:t>
        </w:r>
      </w:fldSimple>
      <w:r>
        <w:t xml:space="preserve">. </w:t>
      </w:r>
      <w:r w:rsidRPr="006175B8">
        <w:t>Key emphases for church growth</w:t>
      </w:r>
      <w:bookmarkEnd w:id="1537"/>
    </w:p>
    <w:tbl>
      <w:tblPr>
        <w:tblStyle w:val="PlainTable2"/>
        <w:tblW w:w="0" w:type="auto"/>
        <w:tblLook w:val="04A0" w:firstRow="1" w:lastRow="0" w:firstColumn="1" w:lastColumn="0" w:noHBand="0" w:noVBand="1"/>
      </w:tblPr>
      <w:tblGrid>
        <w:gridCol w:w="4536"/>
        <w:gridCol w:w="1579"/>
        <w:gridCol w:w="1820"/>
      </w:tblGrid>
      <w:tr w:rsidR="00F86B48" w:rsidRPr="006175B8" w14:paraId="20465ECB" w14:textId="77777777" w:rsidTr="00F86B4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6" w:type="dxa"/>
          </w:tcPr>
          <w:p w14:paraId="5008723E"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Key emphases for church growth</w:t>
            </w:r>
          </w:p>
        </w:tc>
        <w:tc>
          <w:tcPr>
            <w:tcW w:w="1579" w:type="dxa"/>
          </w:tcPr>
          <w:p w14:paraId="6F138D29"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No. of vote</w:t>
            </w:r>
          </w:p>
        </w:tc>
        <w:tc>
          <w:tcPr>
            <w:tcW w:w="1820" w:type="dxa"/>
          </w:tcPr>
          <w:p w14:paraId="5C1B5986" w14:textId="77777777" w:rsidR="00F86B48" w:rsidRPr="00105987" w:rsidRDefault="00F86B48" w:rsidP="00F86B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sz w:val="20"/>
              </w:rPr>
              <w:t>Percentage</w:t>
            </w:r>
          </w:p>
        </w:tc>
      </w:tr>
      <w:tr w:rsidR="00F86B48" w:rsidRPr="006175B8" w14:paraId="56AE2B98" w14:textId="77777777" w:rsidTr="00F86B4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6" w:type="dxa"/>
            <w:tcBorders>
              <w:bottom w:val="nil"/>
            </w:tcBorders>
          </w:tcPr>
          <w:p w14:paraId="46AF67EA"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Gospel preaching</w:t>
            </w:r>
          </w:p>
        </w:tc>
        <w:tc>
          <w:tcPr>
            <w:tcW w:w="1579" w:type="dxa"/>
            <w:tcBorders>
              <w:bottom w:val="nil"/>
            </w:tcBorders>
          </w:tcPr>
          <w:p w14:paraId="52325180"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28</w:t>
            </w:r>
          </w:p>
        </w:tc>
        <w:tc>
          <w:tcPr>
            <w:tcW w:w="1820" w:type="dxa"/>
            <w:tcBorders>
              <w:bottom w:val="nil"/>
            </w:tcBorders>
          </w:tcPr>
          <w:p w14:paraId="6F6D7F0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20.29%</w:t>
            </w:r>
          </w:p>
        </w:tc>
      </w:tr>
      <w:tr w:rsidR="00F86B48" w:rsidRPr="006175B8" w14:paraId="3ED9417F" w14:textId="77777777" w:rsidTr="00F86B48">
        <w:trPr>
          <w:trHeight w:val="270"/>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72CB4526"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Discipleship</w:t>
            </w:r>
          </w:p>
        </w:tc>
        <w:tc>
          <w:tcPr>
            <w:tcW w:w="1579" w:type="dxa"/>
            <w:tcBorders>
              <w:top w:val="nil"/>
              <w:bottom w:val="nil"/>
            </w:tcBorders>
          </w:tcPr>
          <w:p w14:paraId="7B28C853"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24</w:t>
            </w:r>
          </w:p>
        </w:tc>
        <w:tc>
          <w:tcPr>
            <w:tcW w:w="1820" w:type="dxa"/>
            <w:tcBorders>
              <w:top w:val="nil"/>
              <w:bottom w:val="nil"/>
            </w:tcBorders>
          </w:tcPr>
          <w:p w14:paraId="669A0C5D"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17.39%</w:t>
            </w:r>
          </w:p>
        </w:tc>
      </w:tr>
      <w:tr w:rsidR="00F86B48" w:rsidRPr="006175B8" w14:paraId="73785B96" w14:textId="77777777" w:rsidTr="00F86B4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2FB28CB0"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Prayer and fasting</w:t>
            </w:r>
          </w:p>
        </w:tc>
        <w:tc>
          <w:tcPr>
            <w:tcW w:w="1579" w:type="dxa"/>
            <w:tcBorders>
              <w:top w:val="nil"/>
              <w:bottom w:val="nil"/>
            </w:tcBorders>
          </w:tcPr>
          <w:p w14:paraId="6FCC16D3"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24</w:t>
            </w:r>
          </w:p>
        </w:tc>
        <w:tc>
          <w:tcPr>
            <w:tcW w:w="1820" w:type="dxa"/>
            <w:tcBorders>
              <w:top w:val="nil"/>
              <w:bottom w:val="nil"/>
            </w:tcBorders>
          </w:tcPr>
          <w:p w14:paraId="03948329"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17.39%</w:t>
            </w:r>
          </w:p>
        </w:tc>
      </w:tr>
      <w:tr w:rsidR="00F86B48" w:rsidRPr="006175B8" w14:paraId="64880E7E" w14:textId="77777777" w:rsidTr="00F86B48">
        <w:trPr>
          <w:trHeight w:val="256"/>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6B5E835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Social service</w:t>
            </w:r>
          </w:p>
        </w:tc>
        <w:tc>
          <w:tcPr>
            <w:tcW w:w="1579" w:type="dxa"/>
            <w:tcBorders>
              <w:top w:val="nil"/>
              <w:bottom w:val="nil"/>
            </w:tcBorders>
          </w:tcPr>
          <w:p w14:paraId="23E0EE7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15</w:t>
            </w:r>
          </w:p>
        </w:tc>
        <w:tc>
          <w:tcPr>
            <w:tcW w:w="1820" w:type="dxa"/>
            <w:tcBorders>
              <w:top w:val="nil"/>
              <w:bottom w:val="nil"/>
            </w:tcBorders>
          </w:tcPr>
          <w:p w14:paraId="0729AAB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10.87%</w:t>
            </w:r>
          </w:p>
        </w:tc>
      </w:tr>
      <w:tr w:rsidR="00F86B48" w:rsidRPr="006175B8" w14:paraId="028ABFC4" w14:textId="77777777" w:rsidTr="00F86B4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52A0DEF3"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Vision, mission, and goals</w:t>
            </w:r>
          </w:p>
        </w:tc>
        <w:tc>
          <w:tcPr>
            <w:tcW w:w="1579" w:type="dxa"/>
            <w:tcBorders>
              <w:top w:val="nil"/>
              <w:bottom w:val="nil"/>
            </w:tcBorders>
          </w:tcPr>
          <w:p w14:paraId="0095EEB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18</w:t>
            </w:r>
          </w:p>
        </w:tc>
        <w:tc>
          <w:tcPr>
            <w:tcW w:w="1820" w:type="dxa"/>
            <w:tcBorders>
              <w:top w:val="nil"/>
              <w:bottom w:val="nil"/>
            </w:tcBorders>
          </w:tcPr>
          <w:p w14:paraId="12F2AAA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13.04%</w:t>
            </w:r>
          </w:p>
        </w:tc>
      </w:tr>
      <w:tr w:rsidR="00F86B48" w:rsidRPr="006175B8" w14:paraId="23EB9E05" w14:textId="77777777" w:rsidTr="00F86B48">
        <w:trPr>
          <w:trHeight w:val="256"/>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1FEB660F"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Leadership training and development program</w:t>
            </w:r>
          </w:p>
        </w:tc>
        <w:tc>
          <w:tcPr>
            <w:tcW w:w="1579" w:type="dxa"/>
            <w:tcBorders>
              <w:top w:val="nil"/>
              <w:bottom w:val="nil"/>
            </w:tcBorders>
          </w:tcPr>
          <w:p w14:paraId="24B710D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12</w:t>
            </w:r>
          </w:p>
        </w:tc>
        <w:tc>
          <w:tcPr>
            <w:tcW w:w="1820" w:type="dxa"/>
            <w:tcBorders>
              <w:top w:val="nil"/>
              <w:bottom w:val="nil"/>
            </w:tcBorders>
          </w:tcPr>
          <w:p w14:paraId="1E0E414B"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8.70%</w:t>
            </w:r>
          </w:p>
        </w:tc>
      </w:tr>
      <w:tr w:rsidR="00F86B48" w:rsidRPr="006175B8" w14:paraId="46EF6C87" w14:textId="77777777" w:rsidTr="00F86B4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2119F7C1"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Maintaining good testimonies</w:t>
            </w:r>
          </w:p>
        </w:tc>
        <w:tc>
          <w:tcPr>
            <w:tcW w:w="1579" w:type="dxa"/>
            <w:tcBorders>
              <w:top w:val="nil"/>
              <w:bottom w:val="nil"/>
            </w:tcBorders>
          </w:tcPr>
          <w:p w14:paraId="7C425F5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9</w:t>
            </w:r>
          </w:p>
        </w:tc>
        <w:tc>
          <w:tcPr>
            <w:tcW w:w="1820" w:type="dxa"/>
            <w:tcBorders>
              <w:top w:val="nil"/>
              <w:bottom w:val="nil"/>
            </w:tcBorders>
          </w:tcPr>
          <w:p w14:paraId="1950AC5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6.52%</w:t>
            </w:r>
          </w:p>
        </w:tc>
      </w:tr>
      <w:tr w:rsidR="00F86B48" w:rsidRPr="006175B8" w14:paraId="2751A67C" w14:textId="77777777" w:rsidTr="00F86B48">
        <w:trPr>
          <w:trHeight w:val="256"/>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6A234D5C"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Well-functioning weekly church service</w:t>
            </w:r>
          </w:p>
        </w:tc>
        <w:tc>
          <w:tcPr>
            <w:tcW w:w="1579" w:type="dxa"/>
            <w:tcBorders>
              <w:top w:val="nil"/>
              <w:bottom w:val="nil"/>
            </w:tcBorders>
          </w:tcPr>
          <w:p w14:paraId="675BA5DA"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w:t>
            </w:r>
          </w:p>
        </w:tc>
        <w:tc>
          <w:tcPr>
            <w:tcW w:w="1820" w:type="dxa"/>
            <w:tcBorders>
              <w:top w:val="nil"/>
              <w:bottom w:val="nil"/>
            </w:tcBorders>
          </w:tcPr>
          <w:p w14:paraId="41F67775"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1.45%</w:t>
            </w:r>
          </w:p>
        </w:tc>
      </w:tr>
      <w:tr w:rsidR="00F86B48" w:rsidRPr="006175B8" w14:paraId="4FEAE590" w14:textId="77777777" w:rsidTr="00F86B4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6" w:type="dxa"/>
            <w:tcBorders>
              <w:top w:val="nil"/>
              <w:bottom w:val="nil"/>
            </w:tcBorders>
          </w:tcPr>
          <w:p w14:paraId="026CBADE"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Healing, deliverance, and miracles</w:t>
            </w:r>
          </w:p>
        </w:tc>
        <w:tc>
          <w:tcPr>
            <w:tcW w:w="1579" w:type="dxa"/>
            <w:tcBorders>
              <w:top w:val="nil"/>
              <w:bottom w:val="nil"/>
            </w:tcBorders>
          </w:tcPr>
          <w:p w14:paraId="204985A1"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w:t>
            </w:r>
          </w:p>
        </w:tc>
        <w:tc>
          <w:tcPr>
            <w:tcW w:w="1820" w:type="dxa"/>
            <w:tcBorders>
              <w:top w:val="nil"/>
              <w:bottom w:val="nil"/>
            </w:tcBorders>
          </w:tcPr>
          <w:p w14:paraId="3F98470F"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2.17%</w:t>
            </w:r>
          </w:p>
        </w:tc>
      </w:tr>
      <w:tr w:rsidR="00F86B48" w:rsidRPr="006175B8" w14:paraId="6FE0CDE2" w14:textId="77777777" w:rsidTr="00F86B48">
        <w:trPr>
          <w:trHeight w:val="270"/>
        </w:trPr>
        <w:tc>
          <w:tcPr>
            <w:cnfStyle w:val="001000000000" w:firstRow="0" w:lastRow="0" w:firstColumn="1" w:lastColumn="0" w:oddVBand="0" w:evenVBand="0" w:oddHBand="0" w:evenHBand="0" w:firstRowFirstColumn="0" w:firstRowLastColumn="0" w:lastRowFirstColumn="0" w:lastRowLastColumn="0"/>
            <w:tcW w:w="4536" w:type="dxa"/>
            <w:tcBorders>
              <w:top w:val="nil"/>
            </w:tcBorders>
          </w:tcPr>
          <w:p w14:paraId="01759A5C" w14:textId="77777777" w:rsidR="00F86B48" w:rsidRPr="00105987" w:rsidRDefault="00F86B48" w:rsidP="00F86B48">
            <w:pPr>
              <w:rPr>
                <w:rFonts w:ascii="Times New Roman" w:hAnsi="Times New Roman" w:cs="Times New Roman"/>
                <w:b w:val="0"/>
                <w:bCs w:val="0"/>
                <w:sz w:val="20"/>
              </w:rPr>
            </w:pPr>
            <w:r w:rsidRPr="00105987">
              <w:rPr>
                <w:rFonts w:ascii="Times New Roman" w:hAnsi="Times New Roman" w:cs="Times New Roman"/>
                <w:b w:val="0"/>
                <w:bCs w:val="0"/>
                <w:color w:val="000000"/>
                <w:sz w:val="20"/>
              </w:rPr>
              <w:t>Unity</w:t>
            </w:r>
          </w:p>
        </w:tc>
        <w:tc>
          <w:tcPr>
            <w:tcW w:w="1579" w:type="dxa"/>
            <w:tcBorders>
              <w:top w:val="nil"/>
            </w:tcBorders>
          </w:tcPr>
          <w:p w14:paraId="17AF751F"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3</w:t>
            </w:r>
          </w:p>
        </w:tc>
        <w:tc>
          <w:tcPr>
            <w:tcW w:w="1820" w:type="dxa"/>
            <w:tcBorders>
              <w:top w:val="nil"/>
            </w:tcBorders>
          </w:tcPr>
          <w:p w14:paraId="412CD47E" w14:textId="77777777" w:rsidR="00F86B48" w:rsidRPr="00105987" w:rsidRDefault="00F86B48" w:rsidP="00F86B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105987">
              <w:rPr>
                <w:rFonts w:ascii="Times New Roman" w:hAnsi="Times New Roman" w:cs="Times New Roman"/>
                <w:color w:val="000000"/>
                <w:sz w:val="20"/>
              </w:rPr>
              <w:t>2.17%</w:t>
            </w:r>
          </w:p>
        </w:tc>
      </w:tr>
      <w:tr w:rsidR="00F86B48" w:rsidRPr="006175B8" w14:paraId="679FD858" w14:textId="77777777" w:rsidTr="00F86B4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36" w:type="dxa"/>
          </w:tcPr>
          <w:p w14:paraId="1E475309" w14:textId="77777777" w:rsidR="00F86B48" w:rsidRPr="00105987" w:rsidRDefault="00F86B48" w:rsidP="00F86B48">
            <w:pPr>
              <w:jc w:val="center"/>
              <w:rPr>
                <w:rFonts w:ascii="Times New Roman" w:hAnsi="Times New Roman" w:cs="Times New Roman"/>
                <w:sz w:val="20"/>
              </w:rPr>
            </w:pPr>
            <w:r w:rsidRPr="00105987">
              <w:rPr>
                <w:rFonts w:ascii="Times New Roman" w:hAnsi="Times New Roman" w:cs="Times New Roman"/>
                <w:sz w:val="20"/>
              </w:rPr>
              <w:t>Total</w:t>
            </w:r>
          </w:p>
        </w:tc>
        <w:tc>
          <w:tcPr>
            <w:tcW w:w="1579" w:type="dxa"/>
          </w:tcPr>
          <w:p w14:paraId="31494488"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138</w:t>
            </w:r>
          </w:p>
        </w:tc>
        <w:tc>
          <w:tcPr>
            <w:tcW w:w="1820" w:type="dxa"/>
          </w:tcPr>
          <w:p w14:paraId="62D6DB16" w14:textId="77777777" w:rsidR="00F86B48" w:rsidRPr="00105987" w:rsidRDefault="00F86B48" w:rsidP="00F86B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rPr>
            </w:pPr>
            <w:r w:rsidRPr="00105987">
              <w:rPr>
                <w:rFonts w:ascii="Times New Roman" w:hAnsi="Times New Roman" w:cs="Times New Roman"/>
                <w:b/>
                <w:bCs/>
                <w:sz w:val="20"/>
              </w:rPr>
              <w:t>100%</w:t>
            </w:r>
          </w:p>
        </w:tc>
      </w:tr>
    </w:tbl>
    <w:p w14:paraId="7A3BA3BF" w14:textId="77777777" w:rsidR="00F86B48" w:rsidRPr="006175B8" w:rsidRDefault="00F86B48" w:rsidP="00F86B48"/>
    <w:p w14:paraId="5D05D949" w14:textId="77777777" w:rsidR="00F86B48" w:rsidRPr="006175B8" w:rsidRDefault="00F86B48" w:rsidP="00F86B48">
      <w:pPr>
        <w:widowControl w:val="0"/>
        <w:spacing w:line="480" w:lineRule="auto"/>
        <w:ind w:firstLine="720"/>
        <w:contextualSpacing/>
      </w:pPr>
      <w:r w:rsidRPr="006175B8">
        <w:t>The top key emphases are</w:t>
      </w:r>
      <w:r>
        <w:t xml:space="preserve"> (p</w:t>
      </w:r>
      <w:r w:rsidRPr="006175B8">
        <w:t>opulation size: 38 persons out of 138 votes</w:t>
      </w:r>
      <w:r>
        <w:t>):</w:t>
      </w:r>
    </w:p>
    <w:p w14:paraId="446DABF2" w14:textId="77777777" w:rsidR="00F86B48" w:rsidRPr="006175B8" w:rsidRDefault="00F86B48">
      <w:pPr>
        <w:pStyle w:val="ListParagraph"/>
        <w:widowControl w:val="0"/>
        <w:numPr>
          <w:ilvl w:val="0"/>
          <w:numId w:val="9"/>
        </w:numPr>
        <w:spacing w:line="480" w:lineRule="auto"/>
      </w:pPr>
      <w:r w:rsidRPr="006175B8">
        <w:t>Gospel preaching</w:t>
      </w:r>
    </w:p>
    <w:p w14:paraId="3E6A485E" w14:textId="77777777" w:rsidR="00F86B48" w:rsidRPr="006175B8" w:rsidRDefault="00F86B48">
      <w:pPr>
        <w:pStyle w:val="ListParagraph"/>
        <w:widowControl w:val="0"/>
        <w:numPr>
          <w:ilvl w:val="0"/>
          <w:numId w:val="9"/>
        </w:numPr>
        <w:spacing w:line="480" w:lineRule="auto"/>
      </w:pPr>
      <w:r w:rsidRPr="006175B8">
        <w:t>Discipleship</w:t>
      </w:r>
    </w:p>
    <w:p w14:paraId="0E6715BE" w14:textId="77777777" w:rsidR="00F86B48" w:rsidRPr="006175B8" w:rsidRDefault="00F86B48">
      <w:pPr>
        <w:pStyle w:val="ListParagraph"/>
        <w:widowControl w:val="0"/>
        <w:numPr>
          <w:ilvl w:val="0"/>
          <w:numId w:val="9"/>
        </w:numPr>
        <w:spacing w:line="480" w:lineRule="auto"/>
      </w:pPr>
      <w:r w:rsidRPr="006175B8">
        <w:t>Prayer and fasting</w:t>
      </w:r>
    </w:p>
    <w:p w14:paraId="23B9DA77" w14:textId="77777777" w:rsidR="00F86B48" w:rsidRPr="006175B8" w:rsidRDefault="00F86B48">
      <w:pPr>
        <w:pStyle w:val="ListParagraph"/>
        <w:widowControl w:val="0"/>
        <w:numPr>
          <w:ilvl w:val="0"/>
          <w:numId w:val="9"/>
        </w:numPr>
        <w:spacing w:line="480" w:lineRule="auto"/>
      </w:pPr>
      <w:r w:rsidRPr="006175B8">
        <w:t>Vision, mission, and goals</w:t>
      </w:r>
    </w:p>
    <w:p w14:paraId="2BFEC2CD" w14:textId="77777777" w:rsidR="00F86B48" w:rsidRPr="006175B8" w:rsidRDefault="00F86B48">
      <w:pPr>
        <w:pStyle w:val="ListParagraph"/>
        <w:widowControl w:val="0"/>
        <w:numPr>
          <w:ilvl w:val="0"/>
          <w:numId w:val="9"/>
        </w:numPr>
        <w:spacing w:line="480" w:lineRule="auto"/>
      </w:pPr>
      <w:r w:rsidRPr="006175B8">
        <w:t>Community work</w:t>
      </w:r>
    </w:p>
    <w:p w14:paraId="6783F575" w14:textId="77777777" w:rsidR="00F86B48" w:rsidRPr="006175B8" w:rsidRDefault="00F86B48">
      <w:pPr>
        <w:pStyle w:val="ListParagraph"/>
        <w:widowControl w:val="0"/>
        <w:numPr>
          <w:ilvl w:val="0"/>
          <w:numId w:val="9"/>
        </w:numPr>
        <w:spacing w:line="480" w:lineRule="auto"/>
      </w:pPr>
      <w:r w:rsidRPr="006175B8">
        <w:t>Leadership training and development</w:t>
      </w:r>
    </w:p>
    <w:p w14:paraId="4C6C722E" w14:textId="77777777" w:rsidR="00F86B48" w:rsidRPr="006175B8" w:rsidRDefault="00F86B48" w:rsidP="00F86B48">
      <w:pPr>
        <w:pStyle w:val="Caption"/>
      </w:pPr>
      <w:bookmarkStart w:id="1538" w:name="_Toc47209125"/>
      <w:r>
        <w:t xml:space="preserve">Table </w:t>
      </w:r>
      <w:fldSimple w:instr=" SEQ Table \* ARABIC ">
        <w:r>
          <w:rPr>
            <w:noProof/>
          </w:rPr>
          <w:t>15</w:t>
        </w:r>
      </w:fldSimple>
      <w:r>
        <w:t xml:space="preserve">. </w:t>
      </w:r>
      <w:r w:rsidRPr="006175B8">
        <w:t>Bottleneck score</w:t>
      </w:r>
      <w:bookmarkEnd w:id="1538"/>
    </w:p>
    <w:tbl>
      <w:tblPr>
        <w:tblStyle w:val="PlainTable2"/>
        <w:tblW w:w="0" w:type="auto"/>
        <w:tblLook w:val="04A0" w:firstRow="1" w:lastRow="0" w:firstColumn="1" w:lastColumn="0" w:noHBand="0" w:noVBand="1"/>
      </w:tblPr>
      <w:tblGrid>
        <w:gridCol w:w="1502"/>
        <w:gridCol w:w="1503"/>
        <w:gridCol w:w="1503"/>
        <w:gridCol w:w="1503"/>
      </w:tblGrid>
      <w:tr w:rsidR="00F86B48" w:rsidRPr="006175B8" w14:paraId="01D996B7" w14:textId="77777777" w:rsidTr="00F86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77651F08" w14:textId="77777777" w:rsidR="00F86B48" w:rsidRPr="00105987" w:rsidRDefault="00F86B48" w:rsidP="00F86B48">
            <w:pPr>
              <w:pStyle w:val="NormalWeb"/>
              <w:rPr>
                <w:rFonts w:ascii="Times New Roman" w:hAnsi="Times New Roman" w:cs="Times New Roman"/>
                <w:sz w:val="20"/>
                <w:szCs w:val="20"/>
              </w:rPr>
            </w:pPr>
            <w:r w:rsidRPr="00105987">
              <w:rPr>
                <w:rFonts w:ascii="Times New Roman" w:hAnsi="Times New Roman" w:cs="Times New Roman"/>
                <w:sz w:val="20"/>
                <w:szCs w:val="20"/>
              </w:rPr>
              <w:t>Growing Church</w:t>
            </w:r>
          </w:p>
        </w:tc>
        <w:tc>
          <w:tcPr>
            <w:tcW w:w="1503" w:type="dxa"/>
            <w:vAlign w:val="center"/>
          </w:tcPr>
          <w:p w14:paraId="7D646B51" w14:textId="77777777" w:rsidR="00F86B48" w:rsidRPr="00105987" w:rsidRDefault="00F86B48" w:rsidP="00F86B48">
            <w:pPr>
              <w:pStyle w:val="Normal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sz w:val="20"/>
                <w:szCs w:val="20"/>
              </w:rPr>
              <w:t>Score</w:t>
            </w:r>
          </w:p>
        </w:tc>
        <w:tc>
          <w:tcPr>
            <w:tcW w:w="1503" w:type="dxa"/>
            <w:vAlign w:val="center"/>
          </w:tcPr>
          <w:p w14:paraId="1075F48B" w14:textId="77777777" w:rsidR="00F86B48" w:rsidRPr="00105987" w:rsidRDefault="00F86B48" w:rsidP="00F86B48">
            <w:pPr>
              <w:pStyle w:val="Normal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sz w:val="20"/>
                <w:szCs w:val="20"/>
              </w:rPr>
              <w:t xml:space="preserve">Stagnant Church </w:t>
            </w:r>
          </w:p>
        </w:tc>
        <w:tc>
          <w:tcPr>
            <w:tcW w:w="1503" w:type="dxa"/>
            <w:vAlign w:val="center"/>
          </w:tcPr>
          <w:p w14:paraId="1833448D" w14:textId="77777777" w:rsidR="00F86B48" w:rsidRPr="00105987" w:rsidRDefault="00F86B48" w:rsidP="00F86B48">
            <w:pPr>
              <w:pStyle w:val="Normal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sz w:val="20"/>
                <w:szCs w:val="20"/>
              </w:rPr>
              <w:t>Score</w:t>
            </w:r>
          </w:p>
        </w:tc>
      </w:tr>
      <w:tr w:rsidR="00F86B48" w:rsidRPr="006175B8" w14:paraId="51F69266" w14:textId="77777777" w:rsidTr="00F86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3779485" w14:textId="77777777" w:rsidR="00F86B48" w:rsidRPr="00105987" w:rsidRDefault="00F86B48" w:rsidP="00F86B48">
            <w:pPr>
              <w:pStyle w:val="NormalWeb"/>
              <w:rPr>
                <w:rFonts w:ascii="Times New Roman" w:hAnsi="Times New Roman" w:cs="Times New Roman"/>
                <w:b w:val="0"/>
                <w:bCs w:val="0"/>
                <w:sz w:val="20"/>
                <w:szCs w:val="20"/>
              </w:rPr>
            </w:pPr>
            <w:r w:rsidRPr="00105987">
              <w:rPr>
                <w:rFonts w:ascii="Times New Roman" w:hAnsi="Times New Roman" w:cs="Times New Roman"/>
                <w:b w:val="0"/>
                <w:bCs w:val="0"/>
                <w:color w:val="000000"/>
                <w:sz w:val="20"/>
                <w:szCs w:val="20"/>
              </w:rPr>
              <w:t xml:space="preserve">Church </w:t>
            </w:r>
            <w:proofErr w:type="spellStart"/>
            <w:r w:rsidRPr="00105987">
              <w:rPr>
                <w:rFonts w:ascii="Times New Roman" w:hAnsi="Times New Roman" w:cs="Times New Roman"/>
                <w:b w:val="0"/>
                <w:bCs w:val="0"/>
                <w:color w:val="000000"/>
                <w:sz w:val="20"/>
                <w:szCs w:val="20"/>
              </w:rPr>
              <w:t>G1</w:t>
            </w:r>
            <w:proofErr w:type="spellEnd"/>
            <w:r w:rsidRPr="00105987">
              <w:rPr>
                <w:rFonts w:ascii="Times New Roman" w:hAnsi="Times New Roman" w:cs="Times New Roman"/>
                <w:b w:val="0"/>
                <w:bCs w:val="0"/>
                <w:color w:val="000000"/>
                <w:sz w:val="20"/>
                <w:szCs w:val="20"/>
              </w:rPr>
              <w:t xml:space="preserve"> </w:t>
            </w:r>
          </w:p>
        </w:tc>
        <w:tc>
          <w:tcPr>
            <w:tcW w:w="1503" w:type="dxa"/>
          </w:tcPr>
          <w:p w14:paraId="6D8961F8" w14:textId="77777777" w:rsidR="00F86B48" w:rsidRPr="00105987" w:rsidRDefault="00F86B48" w:rsidP="00F86B48">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color w:val="000000"/>
                <w:sz w:val="20"/>
                <w:szCs w:val="20"/>
              </w:rPr>
              <w:t>38</w:t>
            </w:r>
          </w:p>
        </w:tc>
        <w:tc>
          <w:tcPr>
            <w:tcW w:w="1503" w:type="dxa"/>
          </w:tcPr>
          <w:p w14:paraId="4A806C04" w14:textId="77777777" w:rsidR="00F86B48" w:rsidRPr="00105987" w:rsidRDefault="00F86B48" w:rsidP="00F86B48">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color w:val="000000"/>
                <w:sz w:val="20"/>
                <w:szCs w:val="20"/>
              </w:rPr>
              <w:t xml:space="preserve">Church </w:t>
            </w:r>
            <w:proofErr w:type="spellStart"/>
            <w:r w:rsidRPr="00105987">
              <w:rPr>
                <w:rFonts w:ascii="Times New Roman" w:hAnsi="Times New Roman" w:cs="Times New Roman"/>
                <w:color w:val="000000"/>
                <w:sz w:val="20"/>
                <w:szCs w:val="20"/>
              </w:rPr>
              <w:t>S1</w:t>
            </w:r>
            <w:proofErr w:type="spellEnd"/>
          </w:p>
        </w:tc>
        <w:tc>
          <w:tcPr>
            <w:tcW w:w="1503" w:type="dxa"/>
          </w:tcPr>
          <w:p w14:paraId="3BBCB849" w14:textId="77777777" w:rsidR="00F86B48" w:rsidRPr="00105987" w:rsidRDefault="00F86B48" w:rsidP="00F86B48">
            <w:pPr>
              <w:pStyle w:val="Normal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sz w:val="20"/>
                <w:szCs w:val="20"/>
              </w:rPr>
              <w:t>54</w:t>
            </w:r>
          </w:p>
        </w:tc>
      </w:tr>
      <w:tr w:rsidR="00F86B48" w:rsidRPr="006175B8" w14:paraId="576108FA" w14:textId="77777777" w:rsidTr="00F86B48">
        <w:tc>
          <w:tcPr>
            <w:cnfStyle w:val="001000000000" w:firstRow="0" w:lastRow="0" w:firstColumn="1" w:lastColumn="0" w:oddVBand="0" w:evenVBand="0" w:oddHBand="0" w:evenHBand="0" w:firstRowFirstColumn="0" w:firstRowLastColumn="0" w:lastRowFirstColumn="0" w:lastRowLastColumn="0"/>
            <w:tcW w:w="1502" w:type="dxa"/>
          </w:tcPr>
          <w:p w14:paraId="7B5B30A3" w14:textId="77777777" w:rsidR="00F86B48" w:rsidRPr="00105987" w:rsidRDefault="00F86B48" w:rsidP="00F86B48">
            <w:pPr>
              <w:pStyle w:val="NormalWeb"/>
              <w:rPr>
                <w:rFonts w:ascii="Times New Roman" w:hAnsi="Times New Roman" w:cs="Times New Roman"/>
                <w:b w:val="0"/>
                <w:bCs w:val="0"/>
                <w:sz w:val="20"/>
                <w:szCs w:val="20"/>
              </w:rPr>
            </w:pPr>
            <w:r w:rsidRPr="00105987">
              <w:rPr>
                <w:rFonts w:ascii="Times New Roman" w:hAnsi="Times New Roman" w:cs="Times New Roman"/>
                <w:b w:val="0"/>
                <w:bCs w:val="0"/>
                <w:color w:val="000000"/>
                <w:sz w:val="20"/>
                <w:szCs w:val="20"/>
              </w:rPr>
              <w:t xml:space="preserve">Church </w:t>
            </w:r>
            <w:proofErr w:type="spellStart"/>
            <w:r w:rsidRPr="00105987">
              <w:rPr>
                <w:rFonts w:ascii="Times New Roman" w:hAnsi="Times New Roman" w:cs="Times New Roman"/>
                <w:b w:val="0"/>
                <w:bCs w:val="0"/>
                <w:color w:val="000000"/>
                <w:sz w:val="20"/>
                <w:szCs w:val="20"/>
              </w:rPr>
              <w:t>G2</w:t>
            </w:r>
            <w:proofErr w:type="spellEnd"/>
          </w:p>
        </w:tc>
        <w:tc>
          <w:tcPr>
            <w:tcW w:w="1503" w:type="dxa"/>
          </w:tcPr>
          <w:p w14:paraId="7465D865" w14:textId="77777777" w:rsidR="00F86B48" w:rsidRPr="00105987" w:rsidRDefault="00F86B48" w:rsidP="00F86B48">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color w:val="000000"/>
                <w:sz w:val="20"/>
                <w:szCs w:val="20"/>
              </w:rPr>
              <w:t>32</w:t>
            </w:r>
          </w:p>
        </w:tc>
        <w:tc>
          <w:tcPr>
            <w:tcW w:w="1503" w:type="dxa"/>
          </w:tcPr>
          <w:p w14:paraId="022B8C36" w14:textId="77777777" w:rsidR="00F86B48" w:rsidRPr="00105987" w:rsidRDefault="00F86B48" w:rsidP="00F86B48">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color w:val="000000"/>
                <w:sz w:val="20"/>
                <w:szCs w:val="20"/>
              </w:rPr>
              <w:t xml:space="preserve">Church </w:t>
            </w:r>
            <w:proofErr w:type="spellStart"/>
            <w:r w:rsidRPr="00105987">
              <w:rPr>
                <w:rFonts w:ascii="Times New Roman" w:hAnsi="Times New Roman" w:cs="Times New Roman"/>
                <w:color w:val="000000"/>
                <w:sz w:val="20"/>
                <w:szCs w:val="20"/>
              </w:rPr>
              <w:t>S2</w:t>
            </w:r>
            <w:proofErr w:type="spellEnd"/>
          </w:p>
        </w:tc>
        <w:tc>
          <w:tcPr>
            <w:tcW w:w="1503" w:type="dxa"/>
          </w:tcPr>
          <w:p w14:paraId="5BAEAE49" w14:textId="77777777" w:rsidR="00F86B48" w:rsidRPr="00105987" w:rsidRDefault="00F86B48" w:rsidP="00F86B48">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5987">
              <w:rPr>
                <w:rFonts w:ascii="Times New Roman" w:hAnsi="Times New Roman" w:cs="Times New Roman"/>
                <w:color w:val="000000"/>
                <w:sz w:val="20"/>
                <w:szCs w:val="20"/>
              </w:rPr>
              <w:t>38</w:t>
            </w:r>
          </w:p>
        </w:tc>
      </w:tr>
    </w:tbl>
    <w:p w14:paraId="40A24339" w14:textId="77777777" w:rsidR="00F86B48" w:rsidRPr="006175B8" w:rsidRDefault="00F86B48" w:rsidP="00F86B48">
      <w:pPr>
        <w:pStyle w:val="NormalWeb"/>
        <w:rPr>
          <w:szCs w:val="24"/>
        </w:rPr>
      </w:pPr>
    </w:p>
    <w:p w14:paraId="2BF9CAD5" w14:textId="77777777" w:rsidR="00F86B48" w:rsidRPr="006175B8" w:rsidRDefault="00F86B48" w:rsidP="00F86B48">
      <w:pPr>
        <w:widowControl w:val="0"/>
        <w:spacing w:line="480" w:lineRule="auto"/>
        <w:ind w:firstLine="720"/>
        <w:contextualSpacing/>
      </w:pPr>
      <w:r w:rsidRPr="006175B8">
        <w:t>The score of pastors of growing and stagnant churches (lower shows that the pastor is more turnaround pastor)</w:t>
      </w:r>
    </w:p>
    <w:p w14:paraId="57A789DA" w14:textId="5E3C8CBB" w:rsidR="00F86B48" w:rsidRDefault="00F86B48" w:rsidP="00F86B48">
      <w:pPr>
        <w:pStyle w:val="Heading2"/>
      </w:pPr>
      <w:bookmarkStart w:id="1539" w:name="_Toc138167529"/>
      <w:r>
        <w:t>Findings from the Interviews</w:t>
      </w:r>
      <w:bookmarkEnd w:id="1539"/>
    </w:p>
    <w:p w14:paraId="1A0960A9" w14:textId="77777777" w:rsidR="00F86B48" w:rsidRPr="008D4247" w:rsidRDefault="00F86B48" w:rsidP="00F86B48">
      <w:pPr>
        <w:pStyle w:val="Heading3"/>
        <w:keepNext w:val="0"/>
        <w:widowControl w:val="0"/>
      </w:pPr>
      <w:bookmarkStart w:id="1540" w:name="_Toc138167530"/>
      <w:r>
        <w:t xml:space="preserve">Key Factors of Church Growth need to </w:t>
      </w:r>
      <w:proofErr w:type="gramStart"/>
      <w:r>
        <w:t>emphasize</w:t>
      </w:r>
      <w:bookmarkEnd w:id="1540"/>
      <w:proofErr w:type="gramEnd"/>
    </w:p>
    <w:p w14:paraId="74CDED16" w14:textId="77777777" w:rsidR="00F86B48" w:rsidRPr="006175B8" w:rsidRDefault="00F86B48" w:rsidP="00F86B48">
      <w:pPr>
        <w:widowControl w:val="0"/>
        <w:spacing w:line="480" w:lineRule="auto"/>
        <w:ind w:firstLine="720"/>
        <w:contextualSpacing/>
      </w:pPr>
      <w:r w:rsidRPr="008D4247">
        <w:t xml:space="preserve">The </w:t>
      </w:r>
      <w:r w:rsidRPr="006175B8">
        <w:t xml:space="preserve">key contributing factors to church growth among the NIM churches that we need to emphasize to help churches thrive is Gospel preaching, prayer, discipleship/caring, training/leadership development, sound teaching/proper </w:t>
      </w:r>
      <w:r w:rsidRPr="006175B8">
        <w:lastRenderedPageBreak/>
        <w:t>preaching.</w:t>
      </w:r>
    </w:p>
    <w:p w14:paraId="1B0D5FF4" w14:textId="6EF127D5" w:rsidR="00F86B48" w:rsidRPr="006175B8" w:rsidRDefault="00F86B48" w:rsidP="00F86B48">
      <w:pPr>
        <w:widowControl w:val="0"/>
        <w:spacing w:line="480" w:lineRule="auto"/>
        <w:ind w:firstLine="720"/>
        <w:contextualSpacing/>
      </w:pPr>
      <w:r w:rsidRPr="006175B8">
        <w:t xml:space="preserve">6 out of 8 </w:t>
      </w:r>
      <w:r w:rsidRPr="008D4247">
        <w:t>interviews</w:t>
      </w:r>
      <w:r w:rsidRPr="006175B8">
        <w:t xml:space="preserve"> said gospel </w:t>
      </w:r>
      <w:r w:rsidR="0001040C" w:rsidRPr="006175B8">
        <w:t>preaching.</w:t>
      </w:r>
    </w:p>
    <w:p w14:paraId="6B26C9F6" w14:textId="3491F71D"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the </w:t>
      </w:r>
      <w:r w:rsidR="0001040C" w:rsidRPr="006175B8">
        <w:t>prayer.</w:t>
      </w:r>
    </w:p>
    <w:p w14:paraId="4A1ED6A8" w14:textId="5EC1DA31"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discipleship and </w:t>
      </w:r>
      <w:r w:rsidR="0001040C" w:rsidRPr="006175B8">
        <w:t>care.</w:t>
      </w:r>
    </w:p>
    <w:p w14:paraId="1C1DC147" w14:textId="4DDC6EA7"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training/leadership </w:t>
      </w:r>
      <w:r w:rsidR="0001040C" w:rsidRPr="006175B8">
        <w:t>development.</w:t>
      </w:r>
    </w:p>
    <w:p w14:paraId="3C8C76E4" w14:textId="77777777" w:rsidR="00F86B48" w:rsidRDefault="00F86B48" w:rsidP="00F86B48">
      <w:pPr>
        <w:widowControl w:val="0"/>
        <w:spacing w:line="480" w:lineRule="auto"/>
        <w:ind w:firstLine="720"/>
        <w:contextualSpacing/>
      </w:pPr>
      <w:r w:rsidRPr="006175B8">
        <w:t xml:space="preserve">4 out of 8 </w:t>
      </w:r>
      <w:r w:rsidRPr="008D4247">
        <w:t>interviews</w:t>
      </w:r>
      <w:r w:rsidRPr="006175B8">
        <w:t xml:space="preserve"> said Sound teaching/proper preaching.</w:t>
      </w:r>
    </w:p>
    <w:p w14:paraId="73B9E836" w14:textId="77777777" w:rsidR="00F86B48" w:rsidRDefault="00F86B48" w:rsidP="00F86B48">
      <w:pPr>
        <w:widowControl w:val="0"/>
        <w:spacing w:line="480" w:lineRule="auto"/>
        <w:ind w:firstLine="720"/>
        <w:contextualSpacing/>
        <w:jc w:val="center"/>
      </w:pPr>
    </w:p>
    <w:p w14:paraId="3E0E4239" w14:textId="77777777" w:rsidR="00F86B48" w:rsidRPr="006175B8" w:rsidRDefault="00F86B48" w:rsidP="00F86B48">
      <w:pPr>
        <w:pStyle w:val="Heading3"/>
      </w:pPr>
      <w:bookmarkStart w:id="1541" w:name="_Toc138167531"/>
      <w:r w:rsidRPr="006175B8">
        <w:t>The key factors that keep the church growth momentums</w:t>
      </w:r>
      <w:bookmarkEnd w:id="1541"/>
    </w:p>
    <w:p w14:paraId="440F600B" w14:textId="5C2D93A5" w:rsidR="00F86B48" w:rsidRPr="006175B8" w:rsidRDefault="00F86B48" w:rsidP="00F86B48">
      <w:pPr>
        <w:widowControl w:val="0"/>
        <w:spacing w:line="480" w:lineRule="auto"/>
        <w:ind w:firstLine="720"/>
        <w:contextualSpacing/>
      </w:pPr>
      <w:r w:rsidRPr="006175B8">
        <w:t>If the church is growing, the gospel sharing, prayer, discipleship/caring, preparing leadership, sound teaching can keep the church growth momentums.</w:t>
      </w:r>
    </w:p>
    <w:p w14:paraId="1CE46FF2" w14:textId="77777777" w:rsidR="00F86B48" w:rsidRPr="006175B8" w:rsidRDefault="00F86B48" w:rsidP="00F86B48">
      <w:pPr>
        <w:widowControl w:val="0"/>
        <w:spacing w:line="480" w:lineRule="auto"/>
        <w:ind w:firstLine="720"/>
        <w:contextualSpacing/>
      </w:pPr>
      <w:r w:rsidRPr="006175B8">
        <w:t xml:space="preserve">3 out of 4 </w:t>
      </w:r>
      <w:r w:rsidRPr="008D4247">
        <w:t>interviews</w:t>
      </w:r>
      <w:r w:rsidRPr="006175B8">
        <w:t xml:space="preserve"> said gospel sharing.</w:t>
      </w:r>
    </w:p>
    <w:p w14:paraId="02A76A9D" w14:textId="77777777" w:rsidR="00F86B48" w:rsidRPr="006175B8" w:rsidRDefault="00F86B48" w:rsidP="00F86B48">
      <w:pPr>
        <w:widowControl w:val="0"/>
        <w:spacing w:line="480" w:lineRule="auto"/>
        <w:ind w:firstLine="720"/>
        <w:contextualSpacing/>
      </w:pPr>
      <w:r w:rsidRPr="006175B8">
        <w:t xml:space="preserve">3 out of 4 </w:t>
      </w:r>
      <w:r w:rsidRPr="008D4247">
        <w:t>interviews</w:t>
      </w:r>
      <w:r w:rsidRPr="006175B8">
        <w:t xml:space="preserve"> said discipleship/caring.</w:t>
      </w:r>
    </w:p>
    <w:p w14:paraId="6BB1B863" w14:textId="77777777" w:rsidR="00F86B48" w:rsidRPr="006175B8" w:rsidRDefault="00F86B48" w:rsidP="00F86B48">
      <w:pPr>
        <w:widowControl w:val="0"/>
        <w:spacing w:line="480" w:lineRule="auto"/>
        <w:ind w:firstLine="720"/>
        <w:contextualSpacing/>
      </w:pPr>
      <w:r w:rsidRPr="006175B8">
        <w:t xml:space="preserve">2 out of 4 </w:t>
      </w:r>
      <w:r w:rsidRPr="008D4247">
        <w:t>interviews</w:t>
      </w:r>
      <w:r w:rsidRPr="006175B8">
        <w:t xml:space="preserve"> said preparing leadership.</w:t>
      </w:r>
    </w:p>
    <w:p w14:paraId="1BFBA661" w14:textId="77777777" w:rsidR="00F86B48" w:rsidRDefault="00F86B48" w:rsidP="00F86B48">
      <w:pPr>
        <w:widowControl w:val="0"/>
        <w:spacing w:line="480" w:lineRule="auto"/>
        <w:ind w:firstLine="720"/>
        <w:contextualSpacing/>
      </w:pPr>
      <w:r w:rsidRPr="006175B8">
        <w:t xml:space="preserve">2 out of 4 </w:t>
      </w:r>
      <w:r w:rsidRPr="008D4247">
        <w:t>interviews</w:t>
      </w:r>
      <w:r w:rsidRPr="006175B8">
        <w:t xml:space="preserve"> said sound teaching.</w:t>
      </w:r>
    </w:p>
    <w:p w14:paraId="202A9DC0" w14:textId="77777777" w:rsidR="00F86B48" w:rsidRPr="006175B8" w:rsidRDefault="00F86B48" w:rsidP="00F86B48">
      <w:pPr>
        <w:widowControl w:val="0"/>
        <w:spacing w:line="480" w:lineRule="auto"/>
        <w:ind w:firstLine="720"/>
        <w:contextualSpacing/>
        <w:jc w:val="center"/>
        <w:rPr>
          <w:rFonts w:eastAsiaTheme="minorHAnsi"/>
        </w:rPr>
      </w:pPr>
    </w:p>
    <w:p w14:paraId="1DF27F4E" w14:textId="77777777" w:rsidR="00F86B48" w:rsidRPr="006175B8" w:rsidRDefault="00F86B48" w:rsidP="00F86B48">
      <w:pPr>
        <w:pStyle w:val="Heading3"/>
      </w:pPr>
      <w:bookmarkStart w:id="1542" w:name="_Toc138167532"/>
      <w:r w:rsidRPr="006175B8">
        <w:t xml:space="preserve">The key factors to revive the </w:t>
      </w:r>
      <w:proofErr w:type="gramStart"/>
      <w:r w:rsidRPr="006175B8">
        <w:t>church</w:t>
      </w:r>
      <w:bookmarkEnd w:id="1542"/>
      <w:proofErr w:type="gramEnd"/>
    </w:p>
    <w:p w14:paraId="7B0AA1C8" w14:textId="77777777" w:rsidR="00F86B48" w:rsidRPr="006175B8" w:rsidRDefault="00F86B48" w:rsidP="00F86B48">
      <w:pPr>
        <w:widowControl w:val="0"/>
        <w:spacing w:line="480" w:lineRule="auto"/>
        <w:ind w:firstLine="720"/>
        <w:contextualSpacing/>
      </w:pPr>
      <w:r w:rsidRPr="006175B8">
        <w:t>If the church is stagnating, the stagnant church needs to focus upon discipleship, leadership development, and gospel preaching by lifestyle and prayer with fasting.</w:t>
      </w:r>
    </w:p>
    <w:p w14:paraId="61ED7CAD" w14:textId="77777777" w:rsidR="00F86B48" w:rsidRPr="006175B8" w:rsidRDefault="00F86B48" w:rsidP="00F86B48">
      <w:pPr>
        <w:widowControl w:val="0"/>
        <w:spacing w:line="480" w:lineRule="auto"/>
        <w:ind w:firstLine="720"/>
        <w:contextualSpacing/>
      </w:pPr>
      <w:r w:rsidRPr="006175B8">
        <w:t xml:space="preserve">4 out of 4 </w:t>
      </w:r>
      <w:r w:rsidRPr="008D4247">
        <w:t>interviews</w:t>
      </w:r>
      <w:r w:rsidRPr="006175B8">
        <w:t xml:space="preserve"> said discipleship.</w:t>
      </w:r>
    </w:p>
    <w:p w14:paraId="6ED4DEF9" w14:textId="77777777" w:rsidR="00F86B48" w:rsidRPr="006175B8" w:rsidRDefault="00F86B48" w:rsidP="00F86B48">
      <w:pPr>
        <w:widowControl w:val="0"/>
        <w:spacing w:line="480" w:lineRule="auto"/>
        <w:ind w:firstLine="720"/>
        <w:contextualSpacing/>
      </w:pPr>
      <w:r w:rsidRPr="006175B8">
        <w:t xml:space="preserve">3 out of 4 </w:t>
      </w:r>
      <w:r w:rsidRPr="008D4247">
        <w:t>interviews</w:t>
      </w:r>
      <w:r w:rsidRPr="006175B8">
        <w:t xml:space="preserve"> said leadership development.</w:t>
      </w:r>
    </w:p>
    <w:p w14:paraId="777AE666" w14:textId="77777777" w:rsidR="00F86B48" w:rsidRPr="006175B8" w:rsidRDefault="00F86B48" w:rsidP="00F86B48">
      <w:pPr>
        <w:widowControl w:val="0"/>
        <w:spacing w:line="480" w:lineRule="auto"/>
        <w:ind w:firstLine="720"/>
        <w:contextualSpacing/>
      </w:pPr>
      <w:r w:rsidRPr="006175B8">
        <w:t xml:space="preserve">3 out of 4 </w:t>
      </w:r>
      <w:r w:rsidRPr="008D4247">
        <w:t>interviews</w:t>
      </w:r>
      <w:r w:rsidRPr="006175B8">
        <w:t xml:space="preserve"> said gospel preaching by lifestyle.</w:t>
      </w:r>
    </w:p>
    <w:p w14:paraId="40E5BF48" w14:textId="77777777" w:rsidR="00F86B48" w:rsidRPr="006175B8" w:rsidRDefault="00F86B48" w:rsidP="00F86B48">
      <w:pPr>
        <w:widowControl w:val="0"/>
        <w:spacing w:line="480" w:lineRule="auto"/>
        <w:ind w:firstLine="720"/>
        <w:contextualSpacing/>
      </w:pPr>
      <w:r w:rsidRPr="006175B8">
        <w:t xml:space="preserve">1 out of 4 </w:t>
      </w:r>
      <w:r w:rsidRPr="008D4247">
        <w:t>interviews</w:t>
      </w:r>
      <w:r w:rsidRPr="006175B8">
        <w:t xml:space="preserve"> said the prayer with fasting.</w:t>
      </w:r>
    </w:p>
    <w:p w14:paraId="48E7FA1B" w14:textId="77777777" w:rsidR="00F86B48" w:rsidRPr="006175B8" w:rsidRDefault="00F86B48" w:rsidP="00F86B48">
      <w:pPr>
        <w:spacing w:after="160" w:line="259" w:lineRule="auto"/>
        <w:ind w:left="67"/>
        <w:jc w:val="center"/>
        <w:rPr>
          <w:rFonts w:eastAsiaTheme="minorHAnsi"/>
        </w:rPr>
      </w:pPr>
    </w:p>
    <w:p w14:paraId="0672CC8E" w14:textId="77777777" w:rsidR="00F86B48" w:rsidRPr="006175B8" w:rsidRDefault="00F86B48" w:rsidP="00F86B48">
      <w:pPr>
        <w:pStyle w:val="Heading3"/>
      </w:pPr>
      <w:bookmarkStart w:id="1543" w:name="_Toc138167533"/>
      <w:r w:rsidRPr="006175B8">
        <w:lastRenderedPageBreak/>
        <w:t>Main contributor person/s for church growth</w:t>
      </w:r>
      <w:bookmarkEnd w:id="1543"/>
    </w:p>
    <w:p w14:paraId="7D1E28E4" w14:textId="77777777" w:rsidR="00F86B48" w:rsidRPr="006175B8" w:rsidRDefault="00F86B48" w:rsidP="00F86B48">
      <w:pPr>
        <w:widowControl w:val="0"/>
        <w:spacing w:line="480" w:lineRule="auto"/>
        <w:ind w:firstLine="720"/>
        <w:contextualSpacing/>
      </w:pPr>
      <w:r w:rsidRPr="006175B8">
        <w:t>The main contributor to church growth is the senior pastor of the church because he/she has a vision, commitment, teamwork, life example.</w:t>
      </w:r>
    </w:p>
    <w:p w14:paraId="0913B3B5" w14:textId="77777777" w:rsidR="00F86B48" w:rsidRPr="006175B8" w:rsidRDefault="00F86B48" w:rsidP="00F86B48">
      <w:pPr>
        <w:widowControl w:val="0"/>
        <w:spacing w:line="480" w:lineRule="auto"/>
        <w:ind w:firstLine="720"/>
        <w:contextualSpacing/>
      </w:pPr>
      <w:r w:rsidRPr="006175B8">
        <w:t>4 out of 4 interviews said the senior pastor</w:t>
      </w:r>
      <w:r>
        <w:t>’</w:t>
      </w:r>
      <w:r w:rsidRPr="006175B8">
        <w:t>s vision, teamwork, life example, and commitment contributed to church growth.</w:t>
      </w:r>
    </w:p>
    <w:p w14:paraId="53E1EA6A" w14:textId="5B8613F4" w:rsidR="00F86B48" w:rsidRDefault="00F86B48" w:rsidP="00F86B48">
      <w:pPr>
        <w:widowControl w:val="0"/>
        <w:spacing w:line="480" w:lineRule="auto"/>
        <w:ind w:firstLine="720"/>
        <w:contextualSpacing/>
      </w:pPr>
      <w:r w:rsidRPr="006175B8">
        <w:t xml:space="preserve">4 out of 4 interviews said there are roles of lay leaders and believers to church growth; however, the main contributor is the senior leader. The interviews said this in summary: without the vision, commitment, teamwork, and life example, other lay leaders are not active. </w:t>
      </w:r>
      <w:r w:rsidR="00BA3983" w:rsidRPr="006175B8">
        <w:t>Without</w:t>
      </w:r>
      <w:r w:rsidRPr="006175B8">
        <w:t xml:space="preserve"> lay leaders</w:t>
      </w:r>
      <w:r w:rsidR="00BA3983">
        <w:t>'</w:t>
      </w:r>
      <w:r w:rsidRPr="006175B8">
        <w:t xml:space="preserve"> caring, feeding, and leading lay believers are not active in gospel preaching and will not maintain good testimonies.</w:t>
      </w:r>
    </w:p>
    <w:p w14:paraId="1CEABF2C" w14:textId="77777777" w:rsidR="00F86B48" w:rsidRPr="006175B8" w:rsidRDefault="00F86B48" w:rsidP="00F86B48">
      <w:pPr>
        <w:jc w:val="center"/>
      </w:pPr>
    </w:p>
    <w:p w14:paraId="74B4CC94" w14:textId="77777777" w:rsidR="00F86B48" w:rsidRPr="006175B8" w:rsidRDefault="00F86B48" w:rsidP="00F86B48">
      <w:pPr>
        <w:pStyle w:val="Heading3"/>
      </w:pPr>
      <w:bookmarkStart w:id="1544" w:name="_Toc138167534"/>
      <w:r w:rsidRPr="006175B8">
        <w:t>Main responsible person/s for church stagnancy.</w:t>
      </w:r>
      <w:bookmarkEnd w:id="1544"/>
    </w:p>
    <w:p w14:paraId="5719428D" w14:textId="505E3783" w:rsidR="00F86B48" w:rsidRPr="006175B8" w:rsidRDefault="00F86B48" w:rsidP="00F86B48">
      <w:pPr>
        <w:widowControl w:val="0"/>
        <w:spacing w:line="480" w:lineRule="auto"/>
        <w:ind w:firstLine="720"/>
        <w:contextualSpacing/>
      </w:pPr>
      <w:r w:rsidRPr="006175B8">
        <w:t>The responsible for church stagnancy is the senior pastor because he lacks vision, commitment, leadership skills</w:t>
      </w:r>
      <w:r w:rsidR="00BA3983">
        <w:t>.</w:t>
      </w:r>
    </w:p>
    <w:p w14:paraId="7F1AED91" w14:textId="6B727ADE" w:rsidR="00F86B48" w:rsidRPr="006175B8" w:rsidRDefault="00F86B48" w:rsidP="00F86B48">
      <w:pPr>
        <w:widowControl w:val="0"/>
        <w:spacing w:line="480" w:lineRule="auto"/>
        <w:ind w:firstLine="720"/>
        <w:contextualSpacing/>
      </w:pPr>
      <w:r w:rsidRPr="006175B8">
        <w:t>3 out of 4 interviews said the responsible person for church stagnancy is the senior pastor because he lacks vision</w:t>
      </w:r>
      <w:r w:rsidR="00BA3983">
        <w:t>.</w:t>
      </w:r>
    </w:p>
    <w:p w14:paraId="4718C56B" w14:textId="77777777" w:rsidR="00F86B48" w:rsidRPr="006175B8" w:rsidRDefault="00F86B48" w:rsidP="00F86B48">
      <w:pPr>
        <w:widowControl w:val="0"/>
        <w:spacing w:line="480" w:lineRule="auto"/>
        <w:ind w:firstLine="720"/>
        <w:contextualSpacing/>
      </w:pPr>
      <w:r w:rsidRPr="006175B8">
        <w:t>3 out of 4 interviews said the responsible person for church stagnancy is the senior pastor because he lacks commitment because of his financial difficulties.</w:t>
      </w:r>
    </w:p>
    <w:p w14:paraId="1C5A6986" w14:textId="77777777" w:rsidR="00F86B48" w:rsidRPr="006175B8" w:rsidRDefault="00F86B48" w:rsidP="00F86B48">
      <w:pPr>
        <w:widowControl w:val="0"/>
        <w:spacing w:line="480" w:lineRule="auto"/>
        <w:ind w:firstLine="720"/>
        <w:contextualSpacing/>
      </w:pPr>
      <w:r w:rsidRPr="006175B8">
        <w:t>3 out of 4 interviews said the responsible person for church stagnancy is the senior pastor because he lacks leadership skills.</w:t>
      </w:r>
    </w:p>
    <w:p w14:paraId="538EF060" w14:textId="77777777" w:rsidR="00F86B48" w:rsidRDefault="00F86B48" w:rsidP="00F86B48">
      <w:pPr>
        <w:spacing w:after="160" w:line="259" w:lineRule="auto"/>
        <w:jc w:val="center"/>
        <w:rPr>
          <w:rFonts w:eastAsiaTheme="minorHAnsi"/>
        </w:rPr>
      </w:pPr>
    </w:p>
    <w:p w14:paraId="2DA883A5" w14:textId="77777777" w:rsidR="00F86B48" w:rsidRPr="006175B8" w:rsidRDefault="00F86B48" w:rsidP="00F86B48">
      <w:pPr>
        <w:pStyle w:val="Heading3"/>
      </w:pPr>
      <w:bookmarkStart w:id="1545" w:name="_Toc138167535"/>
      <w:r w:rsidRPr="006175B8">
        <w:t xml:space="preserve">Key emphases need to </w:t>
      </w:r>
      <w:proofErr w:type="gramStart"/>
      <w:r w:rsidRPr="006175B8">
        <w:t>embrace</w:t>
      </w:r>
      <w:bookmarkEnd w:id="1545"/>
      <w:proofErr w:type="gramEnd"/>
    </w:p>
    <w:p w14:paraId="34CF1294" w14:textId="3EB7D0BA" w:rsidR="00F86B48" w:rsidRPr="006175B8" w:rsidRDefault="00F86B48" w:rsidP="00F86B48">
      <w:pPr>
        <w:widowControl w:val="0"/>
        <w:spacing w:line="480" w:lineRule="auto"/>
        <w:ind w:firstLine="720"/>
        <w:contextualSpacing/>
      </w:pPr>
      <w:r w:rsidRPr="006175B8">
        <w:t xml:space="preserve">The emphases do the church need to embrace to keep thriving are prayer, gospel preaching, sound teaching, discipleship, </w:t>
      </w:r>
      <w:r w:rsidR="00BA3983">
        <w:t xml:space="preserve">and </w:t>
      </w:r>
      <w:r w:rsidRPr="006175B8">
        <w:t>leadership development</w:t>
      </w:r>
      <w:r>
        <w:t>.</w:t>
      </w:r>
      <w:r w:rsidR="00BA3983">
        <w:t xml:space="preserve"> Following are the findings of interview:</w:t>
      </w:r>
    </w:p>
    <w:p w14:paraId="0708961B" w14:textId="2CCF39D3" w:rsidR="00F86B48" w:rsidRPr="006175B8" w:rsidRDefault="00F86B48" w:rsidP="00F86B48">
      <w:pPr>
        <w:widowControl w:val="0"/>
        <w:spacing w:line="480" w:lineRule="auto"/>
        <w:ind w:firstLine="720"/>
        <w:contextualSpacing/>
      </w:pPr>
      <w:r w:rsidRPr="006175B8">
        <w:t xml:space="preserve">6 out of 8 </w:t>
      </w:r>
      <w:r w:rsidRPr="008D4247">
        <w:t>interviews</w:t>
      </w:r>
      <w:r w:rsidRPr="006175B8">
        <w:t xml:space="preserve"> said prayer</w:t>
      </w:r>
      <w:r w:rsidR="00BA3983">
        <w:t>.</w:t>
      </w:r>
    </w:p>
    <w:p w14:paraId="6F733138" w14:textId="33872D35" w:rsidR="00F86B48" w:rsidRPr="006175B8" w:rsidRDefault="00F86B48" w:rsidP="00F86B48">
      <w:pPr>
        <w:widowControl w:val="0"/>
        <w:spacing w:line="480" w:lineRule="auto"/>
        <w:ind w:firstLine="720"/>
        <w:contextualSpacing/>
      </w:pPr>
      <w:r w:rsidRPr="006175B8">
        <w:lastRenderedPageBreak/>
        <w:t xml:space="preserve">5 out of 8 </w:t>
      </w:r>
      <w:r w:rsidRPr="008D4247">
        <w:t>interviews</w:t>
      </w:r>
      <w:r w:rsidRPr="006175B8">
        <w:t xml:space="preserve"> said gospel preaching</w:t>
      </w:r>
      <w:r w:rsidR="00BA3983">
        <w:t>.</w:t>
      </w:r>
    </w:p>
    <w:p w14:paraId="31342004" w14:textId="3461261A"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sound teaching</w:t>
      </w:r>
      <w:r w:rsidR="00BA3983">
        <w:t>.</w:t>
      </w:r>
    </w:p>
    <w:p w14:paraId="37BCF7DF" w14:textId="4A75B2A3"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discipleship</w:t>
      </w:r>
      <w:r w:rsidR="00BA3983">
        <w:t>.</w:t>
      </w:r>
    </w:p>
    <w:p w14:paraId="677DE540" w14:textId="77777777" w:rsidR="00F86B48" w:rsidRPr="006175B8" w:rsidRDefault="00F86B48" w:rsidP="00F86B48">
      <w:pPr>
        <w:widowControl w:val="0"/>
        <w:spacing w:line="480" w:lineRule="auto"/>
        <w:ind w:firstLine="720"/>
        <w:contextualSpacing/>
      </w:pPr>
      <w:r w:rsidRPr="006175B8">
        <w:t xml:space="preserve">5 out of 8 </w:t>
      </w:r>
      <w:r w:rsidRPr="008D4247">
        <w:t>interviews</w:t>
      </w:r>
      <w:r w:rsidRPr="006175B8">
        <w:t xml:space="preserve"> said leadership development.</w:t>
      </w:r>
    </w:p>
    <w:p w14:paraId="140CCD7D" w14:textId="77777777" w:rsidR="00F86B48" w:rsidRPr="008D4247" w:rsidRDefault="00F86B48" w:rsidP="00F86B48"/>
    <w:p w14:paraId="4A33E197" w14:textId="77777777" w:rsidR="00F86B48" w:rsidRPr="008D4247" w:rsidRDefault="00F86B48" w:rsidP="00F86B48">
      <w:pPr>
        <w:contextualSpacing/>
        <w:sectPr w:rsidR="00F86B48" w:rsidRPr="008D4247" w:rsidSect="008D4247">
          <w:footnotePr>
            <w:numRestart w:val="eachSect"/>
          </w:footnotePr>
          <w:type w:val="oddPage"/>
          <w:pgSz w:w="11900" w:h="16840" w:code="9"/>
          <w:pgMar w:top="1440" w:right="1440" w:bottom="1440" w:left="2160" w:header="720" w:footer="720" w:gutter="0"/>
          <w:cols w:space="708"/>
          <w:titlePg/>
          <w:docGrid w:linePitch="360"/>
        </w:sectPr>
      </w:pPr>
    </w:p>
    <w:p w14:paraId="71E32D63" w14:textId="3ACDB9F3" w:rsidR="004A1995" w:rsidRDefault="004A1995" w:rsidP="004A1995">
      <w:pPr>
        <w:widowControl w:val="0"/>
        <w:contextualSpacing/>
        <w:jc w:val="center"/>
      </w:pPr>
    </w:p>
    <w:p w14:paraId="01636903" w14:textId="77777777" w:rsidR="00717EC6" w:rsidRPr="008D4247" w:rsidRDefault="00717EC6" w:rsidP="004A1995">
      <w:pPr>
        <w:widowControl w:val="0"/>
        <w:contextualSpacing/>
        <w:jc w:val="center"/>
      </w:pPr>
    </w:p>
    <w:p w14:paraId="1C6C3F14" w14:textId="77777777" w:rsidR="004A1995" w:rsidRPr="008D4247" w:rsidRDefault="004A1995" w:rsidP="004A1995">
      <w:pPr>
        <w:widowControl w:val="0"/>
        <w:contextualSpacing/>
        <w:jc w:val="center"/>
      </w:pPr>
    </w:p>
    <w:p w14:paraId="43F4C0F5" w14:textId="77777777" w:rsidR="004A1995" w:rsidRPr="008D4247" w:rsidRDefault="004A1995" w:rsidP="004A1995">
      <w:pPr>
        <w:widowControl w:val="0"/>
        <w:contextualSpacing/>
        <w:jc w:val="center"/>
      </w:pPr>
    </w:p>
    <w:p w14:paraId="1F9B5CD5" w14:textId="77777777" w:rsidR="004A1995" w:rsidRPr="008D4247" w:rsidRDefault="004A1995" w:rsidP="004A1995">
      <w:pPr>
        <w:widowControl w:val="0"/>
        <w:contextualSpacing/>
        <w:jc w:val="center"/>
      </w:pPr>
    </w:p>
    <w:p w14:paraId="52090B2F" w14:textId="6E92396E" w:rsidR="005364B3" w:rsidRPr="008D4247" w:rsidRDefault="004D108B" w:rsidP="004A1995">
      <w:pPr>
        <w:pStyle w:val="Heading1"/>
      </w:pPr>
      <w:bookmarkStart w:id="1546" w:name="_Toc355214995"/>
      <w:bookmarkStart w:id="1547" w:name="_Toc419668336"/>
      <w:bookmarkStart w:id="1548" w:name="_Toc419709366"/>
      <w:bookmarkStart w:id="1549" w:name="_Toc138167536"/>
      <w:bookmarkEnd w:id="84"/>
      <w:bookmarkEnd w:id="85"/>
      <w:bookmarkEnd w:id="86"/>
      <w:bookmarkEnd w:id="87"/>
      <w:bookmarkEnd w:id="88"/>
      <w:bookmarkEnd w:id="89"/>
      <w:bookmarkEnd w:id="90"/>
      <w:bookmarkEnd w:id="91"/>
      <w:bookmarkEnd w:id="92"/>
      <w:bookmarkEnd w:id="93"/>
      <w:bookmarkEnd w:id="94"/>
      <w:r w:rsidRPr="008D4247">
        <w:t>Bibliography</w:t>
      </w:r>
      <w:bookmarkEnd w:id="1546"/>
      <w:bookmarkEnd w:id="1547"/>
      <w:bookmarkEnd w:id="1548"/>
      <w:bookmarkEnd w:id="1549"/>
    </w:p>
    <w:p w14:paraId="113B74C6" w14:textId="77777777" w:rsidR="00CE56B2" w:rsidRPr="00EF6BD3" w:rsidRDefault="00CE56B2" w:rsidP="00CE56B2">
      <w:pPr>
        <w:widowControl w:val="0"/>
        <w:ind w:left="720" w:hanging="720"/>
        <w:contextualSpacing/>
        <w:jc w:val="center"/>
        <w:rPr>
          <w:lang w:bidi="he-IL"/>
        </w:rPr>
      </w:pPr>
    </w:p>
    <w:p w14:paraId="63CE8A5A" w14:textId="77777777" w:rsidR="00E86EA1" w:rsidRDefault="00404D0E" w:rsidP="00E86EA1">
      <w:pPr>
        <w:pStyle w:val="Bibliography"/>
      </w:pPr>
      <w:r>
        <w:rPr>
          <w:rFonts w:eastAsia="Times New Roman"/>
        </w:rPr>
        <w:fldChar w:fldCharType="begin"/>
      </w:r>
      <w:r w:rsidR="00CA28A9">
        <w:rPr>
          <w:rFonts w:eastAsia="Times New Roman"/>
        </w:rPr>
        <w:instrText xml:space="preserve"> ADDIN ZOTERO_BIBL {"uncited":[],"omitted":[],"custom":[]} CSL_BIBLIOGRAPHY </w:instrText>
      </w:r>
      <w:r>
        <w:rPr>
          <w:rFonts w:eastAsia="Times New Roman"/>
        </w:rPr>
        <w:fldChar w:fldCharType="separate"/>
      </w:r>
      <w:r w:rsidR="00E86EA1">
        <w:t xml:space="preserve">Anderson, Tawa J., W. Michael Clark, and David K. Naugle. </w:t>
      </w:r>
      <w:r w:rsidR="00E86EA1">
        <w:rPr>
          <w:i/>
          <w:iCs/>
        </w:rPr>
        <w:t>An Introduction to Christian Worldview: Pursuing God’s Perspective in a Pluralistic World</w:t>
      </w:r>
      <w:r w:rsidR="00E86EA1">
        <w:t xml:space="preserve">. Downers Grove, IL: </w:t>
      </w:r>
      <w:proofErr w:type="spellStart"/>
      <w:r w:rsidR="00E86EA1">
        <w:t>IVP</w:t>
      </w:r>
      <w:proofErr w:type="spellEnd"/>
      <w:r w:rsidR="00E86EA1">
        <w:t>, 2017.</w:t>
      </w:r>
    </w:p>
    <w:p w14:paraId="059E8CEB" w14:textId="77777777" w:rsidR="00E86EA1" w:rsidRDefault="00E86EA1" w:rsidP="00E86EA1">
      <w:pPr>
        <w:pStyle w:val="Bibliography"/>
      </w:pPr>
      <w:proofErr w:type="spellStart"/>
      <w:r>
        <w:t>Apeh</w:t>
      </w:r>
      <w:proofErr w:type="spellEnd"/>
      <w:r>
        <w:t xml:space="preserve">, John E. </w:t>
      </w:r>
      <w:r>
        <w:rPr>
          <w:i/>
          <w:iCs/>
        </w:rPr>
        <w:t>Social Structure and Church Planting: A Study of Cultural Concerns of the Receptors of the Gospel</w:t>
      </w:r>
      <w:r>
        <w:t>. Shippensburg, PA: Companion Press, 1989.</w:t>
      </w:r>
    </w:p>
    <w:p w14:paraId="2E90CE44" w14:textId="77777777" w:rsidR="00E86EA1" w:rsidRDefault="00E86EA1" w:rsidP="00E86EA1">
      <w:pPr>
        <w:pStyle w:val="Bibliography"/>
      </w:pPr>
      <w:proofErr w:type="spellStart"/>
      <w:r>
        <w:t>Atoyebi</w:t>
      </w:r>
      <w:proofErr w:type="spellEnd"/>
      <w:r>
        <w:t>, Peter O. “From Stagnation to Revitalization: A Study of Select Turnaround Churches in the Urban Context of Nairobi, Kenya.” PhD diss., North-West University, 2010.</w:t>
      </w:r>
    </w:p>
    <w:p w14:paraId="0445D7B4" w14:textId="77777777" w:rsidR="00E86EA1" w:rsidRDefault="00E86EA1" w:rsidP="00E86EA1">
      <w:pPr>
        <w:pStyle w:val="Bibliography"/>
      </w:pPr>
      <w:r>
        <w:t xml:space="preserve">Beckwith, Francis J., William Lane Craig, and J. P. Moreland, eds. </w:t>
      </w:r>
      <w:r>
        <w:rPr>
          <w:i/>
          <w:iCs/>
        </w:rPr>
        <w:t>To Everyone an Answer: A Case for the Christian Worldview</w:t>
      </w:r>
      <w:r>
        <w:t xml:space="preserve">. </w:t>
      </w:r>
      <w:proofErr w:type="spellStart"/>
      <w:r>
        <w:t>IVP</w:t>
      </w:r>
      <w:proofErr w:type="spellEnd"/>
      <w:r>
        <w:t>, 2004.</w:t>
      </w:r>
    </w:p>
    <w:p w14:paraId="0670D56F" w14:textId="77777777" w:rsidR="00E86EA1" w:rsidRDefault="00E86EA1" w:rsidP="00E86EA1">
      <w:pPr>
        <w:pStyle w:val="Bibliography"/>
      </w:pPr>
      <w:proofErr w:type="spellStart"/>
      <w:r>
        <w:t>Bistha</w:t>
      </w:r>
      <w:proofErr w:type="spellEnd"/>
      <w:r>
        <w:t xml:space="preserve">, Kumar S. “The Number of Christians and Churches in Nepal Released by the NCCS.” </w:t>
      </w:r>
      <w:r>
        <w:rPr>
          <w:i/>
          <w:iCs/>
        </w:rPr>
        <w:t>China Christian Daily</w:t>
      </w:r>
      <w:r>
        <w:t>. Last modified 2022. Accessed June 20, 2023. http://chinachristiandaily.com/news/world/2022-12-30/the-number-of-christians-and-churches-in-nepal-released-by-the-nccs_12346.</w:t>
      </w:r>
    </w:p>
    <w:p w14:paraId="31B8A9EA" w14:textId="77777777" w:rsidR="00E86EA1" w:rsidRDefault="00E86EA1" w:rsidP="00E86EA1">
      <w:pPr>
        <w:pStyle w:val="Bibliography"/>
      </w:pPr>
      <w:r>
        <w:t xml:space="preserve">Chang, Raymond Y. “Developing A Church-Based Model for Training Church Planters at Ambassador Church: A Field Study of Two Church-Based Church Plant Residency Models and Their Best Practices.” </w:t>
      </w:r>
      <w:proofErr w:type="spellStart"/>
      <w:r>
        <w:t>DMin</w:t>
      </w:r>
      <w:proofErr w:type="spellEnd"/>
      <w:r>
        <w:t xml:space="preserve"> diss., Trinity Evangelical Divinity School, 2010.</w:t>
      </w:r>
    </w:p>
    <w:p w14:paraId="145B3E64" w14:textId="77777777" w:rsidR="00E86EA1" w:rsidRDefault="00E86EA1" w:rsidP="00E86EA1">
      <w:pPr>
        <w:pStyle w:val="Bibliography"/>
      </w:pPr>
      <w:r>
        <w:t xml:space="preserve">Charles, Robert Jean-Marie. “Key Predictors of Church Growth in Greater New York Conference.” </w:t>
      </w:r>
      <w:proofErr w:type="spellStart"/>
      <w:r>
        <w:t>DBAd</w:t>
      </w:r>
      <w:proofErr w:type="spellEnd"/>
      <w:r>
        <w:t xml:space="preserve"> diss., </w:t>
      </w:r>
      <w:proofErr w:type="spellStart"/>
      <w:r>
        <w:t>Montemorelos</w:t>
      </w:r>
      <w:proofErr w:type="spellEnd"/>
      <w:r>
        <w:t xml:space="preserve"> University, 2020.</w:t>
      </w:r>
    </w:p>
    <w:p w14:paraId="0B7547A4" w14:textId="77777777" w:rsidR="00E86EA1" w:rsidRDefault="00E86EA1" w:rsidP="00E86EA1">
      <w:pPr>
        <w:pStyle w:val="Bibliography"/>
      </w:pPr>
      <w:r>
        <w:t xml:space="preserve">Cole, Neil. </w:t>
      </w:r>
      <w:r>
        <w:rPr>
          <w:i/>
          <w:iCs/>
        </w:rPr>
        <w:t>Organic Church: Growing Faith Where Life Happens</w:t>
      </w:r>
      <w:r>
        <w:t>. 1st edition. San Francisco: Jossey-Bass, 2005.</w:t>
      </w:r>
    </w:p>
    <w:p w14:paraId="2D4A12BB" w14:textId="77777777" w:rsidR="00E86EA1" w:rsidRDefault="00E86EA1" w:rsidP="00E86EA1">
      <w:pPr>
        <w:pStyle w:val="Bibliography"/>
      </w:pPr>
      <w:proofErr w:type="spellStart"/>
      <w:r>
        <w:t>Corduan</w:t>
      </w:r>
      <w:proofErr w:type="spellEnd"/>
      <w:r>
        <w:t xml:space="preserve">, Winfried. </w:t>
      </w:r>
      <w:r>
        <w:rPr>
          <w:i/>
          <w:iCs/>
        </w:rPr>
        <w:t>Neighboring Faiths: A Christian Introduction to World Religions</w:t>
      </w:r>
      <w:r>
        <w:t xml:space="preserve">. 0002 edition. </w:t>
      </w:r>
      <w:proofErr w:type="spellStart"/>
      <w:r>
        <w:t>IVP</w:t>
      </w:r>
      <w:proofErr w:type="spellEnd"/>
      <w:r>
        <w:t>, 2013.</w:t>
      </w:r>
    </w:p>
    <w:p w14:paraId="0DBD5399" w14:textId="77777777" w:rsidR="00E86EA1" w:rsidRDefault="00E86EA1" w:rsidP="00E86EA1">
      <w:pPr>
        <w:pStyle w:val="Bibliography"/>
      </w:pPr>
      <w:r>
        <w:t xml:space="preserve">Craig, William Lane. </w:t>
      </w:r>
      <w:r>
        <w:rPr>
          <w:i/>
          <w:iCs/>
        </w:rPr>
        <w:t>Reasonable Faith: Christian Truth and Apologetics</w:t>
      </w:r>
      <w:r>
        <w:t>. 3rd ed. Wheaton, Ill: Crossway, 2008.</w:t>
      </w:r>
    </w:p>
    <w:p w14:paraId="333CC8E2" w14:textId="77777777" w:rsidR="00E86EA1" w:rsidRDefault="00E86EA1" w:rsidP="00E86EA1">
      <w:pPr>
        <w:pStyle w:val="Bibliography"/>
      </w:pPr>
      <w:proofErr w:type="spellStart"/>
      <w:r>
        <w:t>Dahal</w:t>
      </w:r>
      <w:proofErr w:type="spellEnd"/>
      <w:r>
        <w:t xml:space="preserve">, </w:t>
      </w:r>
      <w:proofErr w:type="spellStart"/>
      <w:r>
        <w:t>Dilliram</w:t>
      </w:r>
      <w:proofErr w:type="spellEnd"/>
      <w:r>
        <w:t xml:space="preserve">. “Social Composition of the Population: Caste/Ethnicity and Religion in Nepal.” In </w:t>
      </w:r>
      <w:r>
        <w:rPr>
          <w:i/>
          <w:iCs/>
        </w:rPr>
        <w:t>Population Monograph of Nepal</w:t>
      </w:r>
      <w:r>
        <w:t>, 1–48. Kathmandu: Government of Nepal, National Planning Commission Secretariat, Central Bureau of Statistics, 2014.</w:t>
      </w:r>
    </w:p>
    <w:p w14:paraId="3DF357B3" w14:textId="77777777" w:rsidR="00E86EA1" w:rsidRDefault="00E86EA1" w:rsidP="00E86EA1">
      <w:pPr>
        <w:pStyle w:val="Bibliography"/>
      </w:pPr>
      <w:r>
        <w:t xml:space="preserve">Davis, Andrew M. </w:t>
      </w:r>
      <w:r>
        <w:rPr>
          <w:i/>
          <w:iCs/>
        </w:rPr>
        <w:t>Revitalize: Biblical Keys to Helping Your Church Come Alive Again</w:t>
      </w:r>
      <w:r>
        <w:t>. Baker Books, 2017. Kindle.</w:t>
      </w:r>
    </w:p>
    <w:p w14:paraId="3B784073" w14:textId="77777777" w:rsidR="00E86EA1" w:rsidRDefault="00E86EA1" w:rsidP="00E86EA1">
      <w:pPr>
        <w:pStyle w:val="Bibliography"/>
      </w:pPr>
      <w:r>
        <w:lastRenderedPageBreak/>
        <w:t>Day, William H. “The Development of a Comprehensive Definition of Church Health.” New Orleans Baptist Theological Seminary, 2002.</w:t>
      </w:r>
    </w:p>
    <w:p w14:paraId="0F4D4E20" w14:textId="77777777" w:rsidR="00E86EA1" w:rsidRDefault="00E86EA1" w:rsidP="00E86EA1">
      <w:pPr>
        <w:pStyle w:val="Bibliography"/>
      </w:pPr>
      <w:proofErr w:type="spellStart"/>
      <w:r>
        <w:t>Dever</w:t>
      </w:r>
      <w:proofErr w:type="spellEnd"/>
      <w:r>
        <w:t xml:space="preserve">, Mark. </w:t>
      </w:r>
      <w:r>
        <w:rPr>
          <w:i/>
          <w:iCs/>
        </w:rPr>
        <w:t>Nine Marks of a Healthy Church</w:t>
      </w:r>
      <w:r>
        <w:t>. 3rd edition. Wheaton: Crossway, 2013.</w:t>
      </w:r>
    </w:p>
    <w:p w14:paraId="23BAED01" w14:textId="77777777" w:rsidR="00E86EA1" w:rsidRDefault="00E86EA1" w:rsidP="00E86EA1">
      <w:pPr>
        <w:pStyle w:val="Bibliography"/>
      </w:pPr>
      <w:proofErr w:type="spellStart"/>
      <w:r>
        <w:t>Dever</w:t>
      </w:r>
      <w:proofErr w:type="spellEnd"/>
      <w:r>
        <w:t xml:space="preserve">, Mark, and Paul Alexander. </w:t>
      </w:r>
      <w:r>
        <w:rPr>
          <w:i/>
          <w:iCs/>
        </w:rPr>
        <w:t>The Deliberate Church: Building Your Ministry on the Gospel</w:t>
      </w:r>
      <w:r>
        <w:t>. 2007th edition. Wheaton, Ill: Crossway, 2005.</w:t>
      </w:r>
    </w:p>
    <w:p w14:paraId="55230EDC" w14:textId="77777777" w:rsidR="00E86EA1" w:rsidRDefault="00E86EA1" w:rsidP="00E86EA1">
      <w:pPr>
        <w:pStyle w:val="Bibliography"/>
      </w:pPr>
      <w:r>
        <w:t xml:space="preserve">Devkota, Bhuvan. </w:t>
      </w:r>
      <w:proofErr w:type="spellStart"/>
      <w:r>
        <w:rPr>
          <w:i/>
          <w:iCs/>
        </w:rPr>
        <w:t>Neyim</w:t>
      </w:r>
      <w:proofErr w:type="spellEnd"/>
      <w:r>
        <w:rPr>
          <w:i/>
          <w:iCs/>
        </w:rPr>
        <w:t xml:space="preserve"> </w:t>
      </w:r>
      <w:proofErr w:type="spellStart"/>
      <w:r>
        <w:rPr>
          <w:i/>
          <w:iCs/>
        </w:rPr>
        <w:t>Gyaneshwor</w:t>
      </w:r>
      <w:proofErr w:type="spellEnd"/>
      <w:r>
        <w:rPr>
          <w:i/>
          <w:iCs/>
        </w:rPr>
        <w:t xml:space="preserve"> </w:t>
      </w:r>
      <w:proofErr w:type="spellStart"/>
      <w:r>
        <w:rPr>
          <w:i/>
          <w:iCs/>
        </w:rPr>
        <w:t>Churchko</w:t>
      </w:r>
      <w:proofErr w:type="spellEnd"/>
      <w:r>
        <w:rPr>
          <w:i/>
          <w:iCs/>
        </w:rPr>
        <w:t xml:space="preserve"> Itihas Ra Dui </w:t>
      </w:r>
      <w:proofErr w:type="spellStart"/>
      <w:proofErr w:type="gramStart"/>
      <w:r>
        <w:rPr>
          <w:i/>
          <w:iCs/>
        </w:rPr>
        <w:t>Agrajharu</w:t>
      </w:r>
      <w:proofErr w:type="spellEnd"/>
      <w:r>
        <w:rPr>
          <w:i/>
          <w:iCs/>
        </w:rPr>
        <w:t>[</w:t>
      </w:r>
      <w:proofErr w:type="gramEnd"/>
      <w:r>
        <w:rPr>
          <w:i/>
          <w:iCs/>
        </w:rPr>
        <w:t xml:space="preserve">A History of NIM </w:t>
      </w:r>
      <w:proofErr w:type="spellStart"/>
      <w:r>
        <w:rPr>
          <w:i/>
          <w:iCs/>
        </w:rPr>
        <w:t>Gyaneshwor</w:t>
      </w:r>
      <w:proofErr w:type="spellEnd"/>
      <w:r>
        <w:rPr>
          <w:i/>
          <w:iCs/>
        </w:rPr>
        <w:t xml:space="preserve"> Church and Two Pioneers]</w:t>
      </w:r>
      <w:r>
        <w:t xml:space="preserve">. Kathmandu: NIM </w:t>
      </w:r>
      <w:proofErr w:type="spellStart"/>
      <w:r>
        <w:t>Gyaneshwor</w:t>
      </w:r>
      <w:proofErr w:type="spellEnd"/>
      <w:r>
        <w:t xml:space="preserve"> Church, 2007.</w:t>
      </w:r>
    </w:p>
    <w:p w14:paraId="3CFE0369" w14:textId="77777777" w:rsidR="00E86EA1" w:rsidRDefault="00E86EA1" w:rsidP="00E86EA1">
      <w:pPr>
        <w:pStyle w:val="Bibliography"/>
      </w:pPr>
      <w:r>
        <w:t xml:space="preserve">Feller, Tessa, and Alan </w:t>
      </w:r>
      <w:proofErr w:type="spellStart"/>
      <w:r>
        <w:t>Mercel-Sanca</w:t>
      </w:r>
      <w:proofErr w:type="spellEnd"/>
      <w:r>
        <w:t xml:space="preserve">. </w:t>
      </w:r>
      <w:r>
        <w:rPr>
          <w:i/>
          <w:iCs/>
        </w:rPr>
        <w:t>Nepal - Culture Smart! The Essential Guide to Customs &amp; Culture.</w:t>
      </w:r>
      <w:r>
        <w:t xml:space="preserve"> Chicago: </w:t>
      </w:r>
      <w:proofErr w:type="spellStart"/>
      <w:r>
        <w:t>Kuperard</w:t>
      </w:r>
      <w:proofErr w:type="spellEnd"/>
      <w:r>
        <w:t>, 2021. Accessed January 23, 2022. http://</w:t>
      </w:r>
      <w:proofErr w:type="spellStart"/>
      <w:r>
        <w:t>public.eblib.com</w:t>
      </w:r>
      <w:proofErr w:type="spellEnd"/>
      <w:r>
        <w:t>/choice/</w:t>
      </w:r>
      <w:proofErr w:type="spellStart"/>
      <w:r>
        <w:t>PublicFullRecord.aspx?p</w:t>
      </w:r>
      <w:proofErr w:type="spellEnd"/>
      <w:r>
        <w:t>=6416278.</w:t>
      </w:r>
    </w:p>
    <w:p w14:paraId="77D5A5CA" w14:textId="77777777" w:rsidR="00E86EA1" w:rsidRDefault="00E86EA1" w:rsidP="00E86EA1">
      <w:pPr>
        <w:pStyle w:val="Bibliography"/>
      </w:pPr>
      <w:r>
        <w:t xml:space="preserve">G.C., Govind. “Nepalma Sun 1990 </w:t>
      </w:r>
      <w:proofErr w:type="spellStart"/>
      <w:r>
        <w:t>pachchiko</w:t>
      </w:r>
      <w:proofErr w:type="spellEnd"/>
      <w:r>
        <w:t xml:space="preserve"> </w:t>
      </w:r>
      <w:proofErr w:type="gramStart"/>
      <w:r>
        <w:t>Kaam[</w:t>
      </w:r>
      <w:proofErr w:type="gramEnd"/>
      <w:r>
        <w:t xml:space="preserve">Work in Nepal After 1990].” In </w:t>
      </w:r>
      <w:proofErr w:type="spellStart"/>
      <w:r>
        <w:rPr>
          <w:i/>
          <w:iCs/>
        </w:rPr>
        <w:t>Nepalko</w:t>
      </w:r>
      <w:proofErr w:type="spellEnd"/>
      <w:r>
        <w:rPr>
          <w:i/>
          <w:iCs/>
        </w:rPr>
        <w:t xml:space="preserve"> </w:t>
      </w:r>
      <w:proofErr w:type="spellStart"/>
      <w:r>
        <w:rPr>
          <w:i/>
          <w:iCs/>
        </w:rPr>
        <w:t>Sandharbhamaa</w:t>
      </w:r>
      <w:proofErr w:type="spellEnd"/>
      <w:r>
        <w:rPr>
          <w:i/>
          <w:iCs/>
        </w:rPr>
        <w:t xml:space="preserve"> </w:t>
      </w:r>
      <w:proofErr w:type="spellStart"/>
      <w:r>
        <w:rPr>
          <w:i/>
          <w:iCs/>
        </w:rPr>
        <w:t>Mishan</w:t>
      </w:r>
      <w:proofErr w:type="spellEnd"/>
      <w:r>
        <w:rPr>
          <w:i/>
          <w:iCs/>
        </w:rPr>
        <w:t xml:space="preserve"> [Mission in the Context of Nepal]: Nepali </w:t>
      </w:r>
      <w:proofErr w:type="spellStart"/>
      <w:r>
        <w:rPr>
          <w:i/>
          <w:iCs/>
        </w:rPr>
        <w:t>Mandaliko</w:t>
      </w:r>
      <w:proofErr w:type="spellEnd"/>
      <w:r>
        <w:rPr>
          <w:i/>
          <w:iCs/>
        </w:rPr>
        <w:t xml:space="preserve"> </w:t>
      </w:r>
      <w:proofErr w:type="spellStart"/>
      <w:r>
        <w:rPr>
          <w:i/>
          <w:iCs/>
        </w:rPr>
        <w:t>Sandharbhama</w:t>
      </w:r>
      <w:proofErr w:type="spellEnd"/>
      <w:r>
        <w:rPr>
          <w:i/>
          <w:iCs/>
        </w:rPr>
        <w:t xml:space="preserve"> Nepali </w:t>
      </w:r>
      <w:proofErr w:type="spellStart"/>
      <w:r>
        <w:rPr>
          <w:i/>
          <w:iCs/>
        </w:rPr>
        <w:t>Khristiyan</w:t>
      </w:r>
      <w:proofErr w:type="spellEnd"/>
      <w:r>
        <w:rPr>
          <w:i/>
          <w:iCs/>
        </w:rPr>
        <w:t xml:space="preserve"> </w:t>
      </w:r>
      <w:proofErr w:type="spellStart"/>
      <w:r>
        <w:rPr>
          <w:i/>
          <w:iCs/>
        </w:rPr>
        <w:t>Aguwaharudwara</w:t>
      </w:r>
      <w:proofErr w:type="spellEnd"/>
      <w:r>
        <w:rPr>
          <w:i/>
          <w:iCs/>
        </w:rPr>
        <w:t xml:space="preserve"> </w:t>
      </w:r>
      <w:proofErr w:type="spellStart"/>
      <w:r>
        <w:rPr>
          <w:i/>
          <w:iCs/>
        </w:rPr>
        <w:t>Likhit</w:t>
      </w:r>
      <w:proofErr w:type="spellEnd"/>
      <w:r>
        <w:rPr>
          <w:i/>
          <w:iCs/>
        </w:rPr>
        <w:t xml:space="preserve"> </w:t>
      </w:r>
      <w:proofErr w:type="spellStart"/>
      <w:r>
        <w:rPr>
          <w:i/>
          <w:iCs/>
        </w:rPr>
        <w:t>Mishansambandhi</w:t>
      </w:r>
      <w:proofErr w:type="spellEnd"/>
      <w:r>
        <w:rPr>
          <w:i/>
          <w:iCs/>
        </w:rPr>
        <w:t xml:space="preserve"> </w:t>
      </w:r>
      <w:proofErr w:type="spellStart"/>
      <w:r>
        <w:rPr>
          <w:i/>
          <w:iCs/>
        </w:rPr>
        <w:t>Lekhharuko</w:t>
      </w:r>
      <w:proofErr w:type="spellEnd"/>
      <w:r>
        <w:rPr>
          <w:i/>
          <w:iCs/>
        </w:rPr>
        <w:t xml:space="preserve"> Ek </w:t>
      </w:r>
      <w:proofErr w:type="spellStart"/>
      <w:r>
        <w:rPr>
          <w:i/>
          <w:iCs/>
        </w:rPr>
        <w:t>Sangaalo</w:t>
      </w:r>
      <w:proofErr w:type="spellEnd"/>
      <w:r>
        <w:rPr>
          <w:i/>
          <w:iCs/>
        </w:rPr>
        <w:t xml:space="preserve"> [A Collection of Articles on Missions Written by Nepalese Christian Leaders in the Context of Nepali Church]</w:t>
      </w:r>
      <w:r>
        <w:t xml:space="preserve">, edited by Stephen J. Novel, John </w:t>
      </w:r>
      <w:proofErr w:type="spellStart"/>
      <w:r>
        <w:t>Chhettri</w:t>
      </w:r>
      <w:proofErr w:type="spellEnd"/>
      <w:r>
        <w:t xml:space="preserve">, Dev Kumar </w:t>
      </w:r>
      <w:proofErr w:type="spellStart"/>
      <w:r>
        <w:t>Chhettri</w:t>
      </w:r>
      <w:proofErr w:type="spellEnd"/>
      <w:r>
        <w:t xml:space="preserve">, Norbu Tamang, Ram Prasad Shrestha, Manoj </w:t>
      </w:r>
      <w:proofErr w:type="spellStart"/>
      <w:r>
        <w:t>Pradhanang</w:t>
      </w:r>
      <w:proofErr w:type="spellEnd"/>
      <w:r>
        <w:t>, and Govind G.C., 185–193. Kathamndu: National Mission Commission of Nepal, 2011.</w:t>
      </w:r>
    </w:p>
    <w:p w14:paraId="5A461DA2" w14:textId="77777777" w:rsidR="00E86EA1" w:rsidRDefault="00E86EA1" w:rsidP="00E86EA1">
      <w:pPr>
        <w:pStyle w:val="Bibliography"/>
      </w:pPr>
      <w:proofErr w:type="spellStart"/>
      <w:r>
        <w:t>Groothuis</w:t>
      </w:r>
      <w:proofErr w:type="spellEnd"/>
      <w:r>
        <w:t xml:space="preserve">, Douglas R. </w:t>
      </w:r>
      <w:r>
        <w:rPr>
          <w:i/>
          <w:iCs/>
        </w:rPr>
        <w:t>Christian Apologetics: A Comprehensive Case for Biblical Faith</w:t>
      </w:r>
      <w:r>
        <w:t xml:space="preserve">. Downers Grove, IL: </w:t>
      </w:r>
      <w:proofErr w:type="spellStart"/>
      <w:r>
        <w:t>IVP</w:t>
      </w:r>
      <w:proofErr w:type="spellEnd"/>
      <w:r>
        <w:t>, 2011.</w:t>
      </w:r>
    </w:p>
    <w:p w14:paraId="4EEBB561" w14:textId="77777777" w:rsidR="00E86EA1" w:rsidRDefault="00E86EA1" w:rsidP="00E86EA1">
      <w:pPr>
        <w:pStyle w:val="Bibliography"/>
      </w:pPr>
      <w:proofErr w:type="spellStart"/>
      <w:r>
        <w:t>Hanciles</w:t>
      </w:r>
      <w:proofErr w:type="spellEnd"/>
      <w:r>
        <w:t xml:space="preserve">, Jehu J., and Philip Jenkins. </w:t>
      </w:r>
      <w:r>
        <w:rPr>
          <w:i/>
          <w:iCs/>
        </w:rPr>
        <w:t>Migration and the Making of Global Christianity</w:t>
      </w:r>
      <w:r>
        <w:t>. Grand Rapids, Michigan: Eerdmans, 2021.</w:t>
      </w:r>
    </w:p>
    <w:p w14:paraId="439A28CC" w14:textId="77777777" w:rsidR="00E86EA1" w:rsidRDefault="00E86EA1" w:rsidP="00E86EA1">
      <w:pPr>
        <w:pStyle w:val="Bibliography"/>
      </w:pPr>
      <w:r>
        <w:t xml:space="preserve">Hiebert, Paul G. </w:t>
      </w:r>
      <w:r>
        <w:rPr>
          <w:i/>
          <w:iCs/>
        </w:rPr>
        <w:t>Transforming Worldviews: An Anthropological Understanding of How People Change</w:t>
      </w:r>
      <w:r>
        <w:t>. Illustrated edition. Grand Rapids, MI: Baker, 2008.</w:t>
      </w:r>
    </w:p>
    <w:p w14:paraId="0C1BFCCB" w14:textId="77777777" w:rsidR="00E86EA1" w:rsidRDefault="00E86EA1" w:rsidP="00E86EA1">
      <w:pPr>
        <w:pStyle w:val="Bibliography"/>
      </w:pPr>
      <w:r>
        <w:t xml:space="preserve">Hybels, Bill. </w:t>
      </w:r>
      <w:r>
        <w:rPr>
          <w:i/>
          <w:iCs/>
        </w:rPr>
        <w:t>Courageous Leadership: Field-Tested Strategy for the 360° Leader</w:t>
      </w:r>
      <w:r>
        <w:t>. Reprint edition. Zondervan, 2012.</w:t>
      </w:r>
    </w:p>
    <w:p w14:paraId="28BDB3B1" w14:textId="77777777" w:rsidR="00E86EA1" w:rsidRDefault="00E86EA1" w:rsidP="00E86EA1">
      <w:pPr>
        <w:pStyle w:val="Bibliography"/>
      </w:pPr>
      <w:r>
        <w:t xml:space="preserve">JR, R. Albert Mohler, ed. </w:t>
      </w:r>
      <w:r>
        <w:rPr>
          <w:i/>
          <w:iCs/>
        </w:rPr>
        <w:t>A Guide to Church Revitalization</w:t>
      </w:r>
      <w:r>
        <w:t xml:space="preserve">. </w:t>
      </w:r>
      <w:proofErr w:type="spellStart"/>
      <w:r>
        <w:t>SBTS</w:t>
      </w:r>
      <w:proofErr w:type="spellEnd"/>
      <w:r>
        <w:t xml:space="preserve"> Press, 2015.</w:t>
      </w:r>
    </w:p>
    <w:p w14:paraId="10A34CC5" w14:textId="77777777" w:rsidR="00E86EA1" w:rsidRDefault="00E86EA1" w:rsidP="00E86EA1">
      <w:pPr>
        <w:pStyle w:val="Bibliography"/>
      </w:pPr>
      <w:r>
        <w:t xml:space="preserve">Karthak, Robert. “The Work of the Holy Spirit in My Life.” In </w:t>
      </w:r>
      <w:r>
        <w:rPr>
          <w:i/>
          <w:iCs/>
        </w:rPr>
        <w:t>Straight from the Heart: An Anthology of 40 Testimonies of the Senior Ministers of Nepal</w:t>
      </w:r>
      <w:r>
        <w:t>, edited by Krishna Devi (Martha) Rai, 11–17. Kathmandu: Himalayan Technology Solutions, 2019.</w:t>
      </w:r>
    </w:p>
    <w:p w14:paraId="63C4CF45" w14:textId="77777777" w:rsidR="00E86EA1" w:rsidRDefault="00E86EA1" w:rsidP="00E86EA1">
      <w:pPr>
        <w:pStyle w:val="Bibliography"/>
      </w:pPr>
      <w:proofErr w:type="spellStart"/>
      <w:r>
        <w:t>Kehrberg</w:t>
      </w:r>
      <w:proofErr w:type="spellEnd"/>
      <w:r>
        <w:t xml:space="preserve">, Norma. </w:t>
      </w:r>
      <w:r>
        <w:rPr>
          <w:i/>
          <w:iCs/>
        </w:rPr>
        <w:t xml:space="preserve">The Cross in the Land of the </w:t>
      </w:r>
      <w:proofErr w:type="spellStart"/>
      <w:r>
        <w:rPr>
          <w:i/>
          <w:iCs/>
        </w:rPr>
        <w:t>Khukuri</w:t>
      </w:r>
      <w:proofErr w:type="spellEnd"/>
      <w:r>
        <w:t xml:space="preserve">. </w:t>
      </w:r>
      <w:proofErr w:type="spellStart"/>
      <w:r>
        <w:t>Etka</w:t>
      </w:r>
      <w:proofErr w:type="spellEnd"/>
      <w:r>
        <w:t xml:space="preserve"> Books, 2000.</w:t>
      </w:r>
    </w:p>
    <w:p w14:paraId="105082A1" w14:textId="77777777" w:rsidR="00E86EA1" w:rsidRDefault="00E86EA1" w:rsidP="00E86EA1">
      <w:pPr>
        <w:pStyle w:val="Bibliography"/>
      </w:pPr>
      <w:r>
        <w:t xml:space="preserve">Kim, </w:t>
      </w:r>
      <w:proofErr w:type="spellStart"/>
      <w:r>
        <w:t>Yeonjeong</w:t>
      </w:r>
      <w:proofErr w:type="spellEnd"/>
      <w:r>
        <w:t xml:space="preserve">. “Christian Identity Development of Adolescents in a Hindu </w:t>
      </w:r>
      <w:proofErr w:type="spellStart"/>
      <w:r>
        <w:t>Religio</w:t>
      </w:r>
      <w:proofErr w:type="spellEnd"/>
      <w:r>
        <w:t>-Cultural Dominant Context.” Asbury Theological Seminary, 2015.</w:t>
      </w:r>
    </w:p>
    <w:p w14:paraId="7BB017ED" w14:textId="77777777" w:rsidR="00E86EA1" w:rsidRDefault="00E86EA1" w:rsidP="00E86EA1">
      <w:pPr>
        <w:pStyle w:val="Bibliography"/>
      </w:pPr>
      <w:r>
        <w:lastRenderedPageBreak/>
        <w:t xml:space="preserve">Kraft, Charles H. </w:t>
      </w:r>
      <w:r>
        <w:rPr>
          <w:i/>
          <w:iCs/>
        </w:rPr>
        <w:t>Christianity in Culture: A Study in Dynamic Biblical Theologizing in Cross-Cultural Perspective: A Study in Biblical Theologizing in Cross Cultural Perspective</w:t>
      </w:r>
      <w:r>
        <w:t xml:space="preserve">. 25th </w:t>
      </w:r>
      <w:proofErr w:type="spellStart"/>
      <w:r>
        <w:t>Annv</w:t>
      </w:r>
      <w:proofErr w:type="spellEnd"/>
      <w:r>
        <w:t xml:space="preserve"> edition. ORBIS, 2013.</w:t>
      </w:r>
    </w:p>
    <w:p w14:paraId="2D92DD34" w14:textId="77777777" w:rsidR="00E86EA1" w:rsidRDefault="00E86EA1" w:rsidP="00E86EA1">
      <w:pPr>
        <w:pStyle w:val="Bibliography"/>
      </w:pPr>
      <w:r>
        <w:t xml:space="preserve">Lindell, Jonathan. </w:t>
      </w:r>
      <w:r>
        <w:rPr>
          <w:i/>
          <w:iCs/>
        </w:rPr>
        <w:t>Nepal and the Gospel of God</w:t>
      </w:r>
      <w:r>
        <w:t>. 1st edition. Kathmandu: Book Faith India, 1997.</w:t>
      </w:r>
    </w:p>
    <w:p w14:paraId="763CE256" w14:textId="77777777" w:rsidR="00E86EA1" w:rsidRDefault="00E86EA1" w:rsidP="00E86EA1">
      <w:pPr>
        <w:pStyle w:val="Bibliography"/>
      </w:pPr>
      <w:proofErr w:type="spellStart"/>
      <w:r>
        <w:t>Linssen</w:t>
      </w:r>
      <w:proofErr w:type="spellEnd"/>
      <w:r>
        <w:t xml:space="preserve">, Elizabeth M.A. “Leaving Decline and Towards Growth: Discovering the Keys to Church Regeneration in South Wales.” </w:t>
      </w:r>
      <w:proofErr w:type="spellStart"/>
      <w:r>
        <w:t>DMin</w:t>
      </w:r>
      <w:proofErr w:type="spellEnd"/>
      <w:r>
        <w:t xml:space="preserve"> diss., George Fox University, 2016.</w:t>
      </w:r>
    </w:p>
    <w:p w14:paraId="18C40444" w14:textId="77777777" w:rsidR="00E86EA1" w:rsidRDefault="00E86EA1" w:rsidP="00E86EA1">
      <w:pPr>
        <w:pStyle w:val="Bibliography"/>
      </w:pPr>
      <w:r>
        <w:t xml:space="preserve">Malphurs, Aubrey. </w:t>
      </w:r>
      <w:r>
        <w:rPr>
          <w:i/>
          <w:iCs/>
        </w:rPr>
        <w:t>Value-Driven Leadership: Discovering and Developing Core Values for Ministry</w:t>
      </w:r>
      <w:r>
        <w:t>. 2nd ed. Grand Rapids, MI: Baker Books, 2006.</w:t>
      </w:r>
    </w:p>
    <w:p w14:paraId="32E46478" w14:textId="77777777" w:rsidR="00E86EA1" w:rsidRDefault="00E86EA1" w:rsidP="00E86EA1">
      <w:pPr>
        <w:pStyle w:val="Bibliography"/>
      </w:pPr>
      <w:r>
        <w:t xml:space="preserve">Malphurs, Aubrey, and Gordon E. Penfold. </w:t>
      </w:r>
      <w:proofErr w:type="spellStart"/>
      <w:proofErr w:type="gramStart"/>
      <w:r>
        <w:rPr>
          <w:i/>
          <w:iCs/>
        </w:rPr>
        <w:t>Re:Vision</w:t>
      </w:r>
      <w:proofErr w:type="spellEnd"/>
      <w:proofErr w:type="gramEnd"/>
      <w:r>
        <w:rPr>
          <w:i/>
          <w:iCs/>
        </w:rPr>
        <w:t>: The Key To Transforming Your Church</w:t>
      </w:r>
      <w:r>
        <w:t>. Grand Rapids: Baker Books, 2014.</w:t>
      </w:r>
    </w:p>
    <w:p w14:paraId="7EEF192B" w14:textId="77777777" w:rsidR="00E86EA1" w:rsidRDefault="00E86EA1" w:rsidP="00E86EA1">
      <w:pPr>
        <w:pStyle w:val="Bibliography"/>
      </w:pPr>
      <w:r>
        <w:t xml:space="preserve">Maynard, Phil. </w:t>
      </w:r>
      <w:r>
        <w:rPr>
          <w:i/>
          <w:iCs/>
        </w:rPr>
        <w:t>Membership to Discipleship: Growing Mature Disciples Who Make Disciples</w:t>
      </w:r>
      <w:r>
        <w:t>. Excellence in Ministry Coaching, 2015.</w:t>
      </w:r>
    </w:p>
    <w:p w14:paraId="35A59510" w14:textId="77777777" w:rsidR="00E86EA1" w:rsidRDefault="00E86EA1" w:rsidP="00E86EA1">
      <w:pPr>
        <w:pStyle w:val="Bibliography"/>
      </w:pPr>
      <w:proofErr w:type="spellStart"/>
      <w:r>
        <w:t>McGavran</w:t>
      </w:r>
      <w:proofErr w:type="spellEnd"/>
      <w:r>
        <w:t xml:space="preserve">, Donald A., and Winfield C. </w:t>
      </w:r>
      <w:proofErr w:type="spellStart"/>
      <w:r>
        <w:t>Arn</w:t>
      </w:r>
      <w:proofErr w:type="spellEnd"/>
      <w:r>
        <w:t xml:space="preserve">. </w:t>
      </w:r>
      <w:r>
        <w:rPr>
          <w:i/>
          <w:iCs/>
        </w:rPr>
        <w:t>Ten Steps for Church Growth</w:t>
      </w:r>
      <w:r>
        <w:t>. San Francisco, CA: Harper &amp; Row, 1977.</w:t>
      </w:r>
    </w:p>
    <w:p w14:paraId="2C5445D4" w14:textId="77777777" w:rsidR="00E86EA1" w:rsidRDefault="00E86EA1" w:rsidP="00E86EA1">
      <w:pPr>
        <w:pStyle w:val="Bibliography"/>
      </w:pPr>
      <w:proofErr w:type="spellStart"/>
      <w:r>
        <w:t>McGavran</w:t>
      </w:r>
      <w:proofErr w:type="spellEnd"/>
      <w:r>
        <w:t xml:space="preserve">, Donald A., and C. Peter Wagner. </w:t>
      </w:r>
      <w:r>
        <w:rPr>
          <w:i/>
          <w:iCs/>
        </w:rPr>
        <w:t>Understanding Church Growth</w:t>
      </w:r>
      <w:r>
        <w:t>. 3rd Revised edition. Grand Rapids, Mich: Wm. B. Eerdmans Publishing Co., 1990.</w:t>
      </w:r>
    </w:p>
    <w:p w14:paraId="3807A6A4" w14:textId="77777777" w:rsidR="00E86EA1" w:rsidRDefault="00E86EA1" w:rsidP="00E86EA1">
      <w:pPr>
        <w:pStyle w:val="Bibliography"/>
      </w:pPr>
      <w:r>
        <w:t xml:space="preserve">McIntosh, Gary L. “A Critique of the Critics.” In </w:t>
      </w:r>
      <w:r>
        <w:rPr>
          <w:i/>
          <w:iCs/>
        </w:rPr>
        <w:t>Journal of Evangelism and Missions: Assessing the Church Growth Movement</w:t>
      </w:r>
      <w:r>
        <w:t>, 2:37–50. TN: Mid-America Baptist Theological Seminary, 2003.</w:t>
      </w:r>
    </w:p>
    <w:p w14:paraId="1890A624" w14:textId="77777777" w:rsidR="00E86EA1" w:rsidRDefault="00E86EA1" w:rsidP="00E86EA1">
      <w:pPr>
        <w:pStyle w:val="Bibliography"/>
      </w:pPr>
      <w:r>
        <w:t xml:space="preserve">McIntosh, Gary L. </w:t>
      </w:r>
      <w:r>
        <w:rPr>
          <w:i/>
          <w:iCs/>
        </w:rPr>
        <w:t>Taking Your Church to the Next Level: What Got You Here Won’t Get You There</w:t>
      </w:r>
      <w:r>
        <w:t>. Illustrated edition. Grand Rapids, Mich: Baker Books, 2009.</w:t>
      </w:r>
    </w:p>
    <w:p w14:paraId="00426E47" w14:textId="77777777" w:rsidR="00E86EA1" w:rsidRDefault="00E86EA1" w:rsidP="00E86EA1">
      <w:pPr>
        <w:pStyle w:val="Bibliography"/>
      </w:pPr>
      <w:r>
        <w:t xml:space="preserve">———. </w:t>
      </w:r>
      <w:r>
        <w:rPr>
          <w:i/>
          <w:iCs/>
        </w:rPr>
        <w:t>There’s Hope for Your Church: First Steps to Restoring Health and Growth</w:t>
      </w:r>
      <w:r>
        <w:t>. Illustrated edition. Grand Rapids, MI: Baker Books, 2012.</w:t>
      </w:r>
    </w:p>
    <w:p w14:paraId="0F8D39F1" w14:textId="77777777" w:rsidR="00E86EA1" w:rsidRDefault="00E86EA1" w:rsidP="00E86EA1">
      <w:pPr>
        <w:pStyle w:val="Bibliography"/>
      </w:pPr>
      <w:r>
        <w:t xml:space="preserve">McNeal, Reggie. </w:t>
      </w:r>
      <w:r>
        <w:rPr>
          <w:i/>
          <w:iCs/>
        </w:rPr>
        <w:t>Missional Communities: The Rise of the Post-Congregational Church</w:t>
      </w:r>
      <w:r>
        <w:t>. 1st edition. San Francisco: Jossey-Bass, 2011.</w:t>
      </w:r>
    </w:p>
    <w:p w14:paraId="37F4831B" w14:textId="77777777" w:rsidR="00E86EA1" w:rsidRDefault="00E86EA1" w:rsidP="00E86EA1">
      <w:pPr>
        <w:pStyle w:val="Bibliography"/>
      </w:pPr>
      <w:r>
        <w:t xml:space="preserve">———. </w:t>
      </w:r>
      <w:r>
        <w:rPr>
          <w:i/>
          <w:iCs/>
        </w:rPr>
        <w:t>The Present Future: Six Tough Questions for the Church</w:t>
      </w:r>
      <w:r>
        <w:t xml:space="preserve">. 1st edition. San Francisco, </w:t>
      </w:r>
      <w:proofErr w:type="spellStart"/>
      <w:r>
        <w:t>Kalifornien</w:t>
      </w:r>
      <w:proofErr w:type="spellEnd"/>
      <w:r>
        <w:t>: Jossey-Bass, 2009.</w:t>
      </w:r>
    </w:p>
    <w:p w14:paraId="3A567FA0" w14:textId="77777777" w:rsidR="00E86EA1" w:rsidRDefault="00E86EA1" w:rsidP="00E86EA1">
      <w:pPr>
        <w:pStyle w:val="Bibliography"/>
      </w:pPr>
      <w:r>
        <w:t xml:space="preserve">Merrill, Mark L. “Revitalization of Assemblies of God Churches in Stagnation or Decline.” </w:t>
      </w:r>
      <w:proofErr w:type="spellStart"/>
      <w:r>
        <w:t>DMin</w:t>
      </w:r>
      <w:proofErr w:type="spellEnd"/>
      <w:r>
        <w:t xml:space="preserve"> diss., George Fox University, 2017.</w:t>
      </w:r>
    </w:p>
    <w:p w14:paraId="236B00DB" w14:textId="77777777" w:rsidR="00E86EA1" w:rsidRDefault="00E86EA1" w:rsidP="00E86EA1">
      <w:pPr>
        <w:pStyle w:val="Bibliography"/>
      </w:pPr>
      <w:r>
        <w:t xml:space="preserve">Moreau, A. Scott. </w:t>
      </w:r>
      <w:r>
        <w:rPr>
          <w:i/>
          <w:iCs/>
        </w:rPr>
        <w:t>Contextualizing the Faith: A Holistic Approach</w:t>
      </w:r>
      <w:r>
        <w:t>. Grand Rapids, MI: Baker, 2018.</w:t>
      </w:r>
    </w:p>
    <w:p w14:paraId="5B0CA254" w14:textId="77777777" w:rsidR="00E86EA1" w:rsidRDefault="00E86EA1" w:rsidP="00E86EA1">
      <w:pPr>
        <w:pStyle w:val="Bibliography"/>
      </w:pPr>
      <w:r>
        <w:t xml:space="preserve">Moreland, J. P., and William Lane Craig. </w:t>
      </w:r>
      <w:r>
        <w:rPr>
          <w:i/>
          <w:iCs/>
        </w:rPr>
        <w:t>Philosophical Foundations for a Christian Worldview</w:t>
      </w:r>
      <w:r>
        <w:t xml:space="preserve">. 0002 edition. </w:t>
      </w:r>
      <w:proofErr w:type="spellStart"/>
      <w:r>
        <w:t>IVP</w:t>
      </w:r>
      <w:proofErr w:type="spellEnd"/>
      <w:r>
        <w:t>, 2017.</w:t>
      </w:r>
    </w:p>
    <w:p w14:paraId="0EBC6961" w14:textId="77777777" w:rsidR="00E86EA1" w:rsidRDefault="00E86EA1" w:rsidP="00E86EA1">
      <w:pPr>
        <w:pStyle w:val="Bibliography"/>
      </w:pPr>
      <w:r>
        <w:lastRenderedPageBreak/>
        <w:t xml:space="preserve">Network, Global Diaspora, Elias Medeiros, Greg </w:t>
      </w:r>
      <w:proofErr w:type="spellStart"/>
      <w:r>
        <w:t>Woon</w:t>
      </w:r>
      <w:proofErr w:type="spellEnd"/>
      <w:r>
        <w:t xml:space="preserve"> Young Paek, Vergil Schmidt, </w:t>
      </w:r>
      <w:proofErr w:type="spellStart"/>
      <w:r>
        <w:t>Sadiri</w:t>
      </w:r>
      <w:proofErr w:type="spellEnd"/>
      <w:r>
        <w:t xml:space="preserve"> Joy </w:t>
      </w:r>
      <w:proofErr w:type="spellStart"/>
      <w:r>
        <w:t>Tira</w:t>
      </w:r>
      <w:proofErr w:type="spellEnd"/>
      <w:r>
        <w:t xml:space="preserve">, Enoch Wan, </w:t>
      </w:r>
      <w:proofErr w:type="spellStart"/>
      <w:r>
        <w:t>Tetsunao</w:t>
      </w:r>
      <w:proofErr w:type="spellEnd"/>
      <w:r>
        <w:t xml:space="preserve"> Yamamori, and T. V. Thomas. </w:t>
      </w:r>
      <w:r>
        <w:rPr>
          <w:i/>
          <w:iCs/>
        </w:rPr>
        <w:t>Scattered to Gather: Embracing the Global Trend of Diaspora</w:t>
      </w:r>
      <w:r>
        <w:t>, n.d.</w:t>
      </w:r>
    </w:p>
    <w:p w14:paraId="6D236130" w14:textId="77777777" w:rsidR="00E86EA1" w:rsidRDefault="00E86EA1" w:rsidP="00E86EA1">
      <w:pPr>
        <w:pStyle w:val="Bibliography"/>
      </w:pPr>
      <w:r>
        <w:t xml:space="preserve">Ogden, Greg. </w:t>
      </w:r>
      <w:r>
        <w:rPr>
          <w:i/>
          <w:iCs/>
        </w:rPr>
        <w:t>Transforming Discipleship: Making Disciples a Few at a Time</w:t>
      </w:r>
      <w:r>
        <w:t xml:space="preserve">. Revised and Expanded edition. Downers Grove: </w:t>
      </w:r>
      <w:proofErr w:type="spellStart"/>
      <w:r>
        <w:t>IVP</w:t>
      </w:r>
      <w:proofErr w:type="spellEnd"/>
      <w:r>
        <w:t>, 2016.</w:t>
      </w:r>
    </w:p>
    <w:p w14:paraId="01545C10" w14:textId="77777777" w:rsidR="00E86EA1" w:rsidRDefault="00E86EA1" w:rsidP="00E86EA1">
      <w:pPr>
        <w:pStyle w:val="Bibliography"/>
      </w:pPr>
      <w:r>
        <w:t xml:space="preserve">Ott, Craig, and Gene Wilson. </w:t>
      </w:r>
      <w:r>
        <w:rPr>
          <w:i/>
          <w:iCs/>
        </w:rPr>
        <w:t>Global Church Planting: Biblical Principles and Best Practices for Multiplication</w:t>
      </w:r>
      <w:r>
        <w:t>. Grand Rapids, MI: Baker, 2011.</w:t>
      </w:r>
    </w:p>
    <w:p w14:paraId="1C5C7B66" w14:textId="77777777" w:rsidR="00E86EA1" w:rsidRDefault="00E86EA1" w:rsidP="00E86EA1">
      <w:pPr>
        <w:pStyle w:val="Bibliography"/>
      </w:pPr>
      <w:r>
        <w:t xml:space="preserve">Pandey, Simon. “Christian Church History in Nepal.” In </w:t>
      </w:r>
      <w:r>
        <w:rPr>
          <w:i/>
          <w:iCs/>
        </w:rPr>
        <w:t>Introduction of Biblical Mission</w:t>
      </w:r>
      <w:r>
        <w:t>, edited by Ram Prasad Shrestha, 73–85. Kathmandu: Missions Commission of Nepal, 2003.</w:t>
      </w:r>
    </w:p>
    <w:p w14:paraId="22F6CAA1" w14:textId="77777777" w:rsidR="00E86EA1" w:rsidRDefault="00E86EA1" w:rsidP="00E86EA1">
      <w:pPr>
        <w:pStyle w:val="Bibliography"/>
      </w:pPr>
      <w:r>
        <w:t xml:space="preserve">Perry, Cindy. </w:t>
      </w:r>
      <w:r>
        <w:rPr>
          <w:i/>
          <w:iCs/>
        </w:rPr>
        <w:t>A Biographical History of the Church in Nepal</w:t>
      </w:r>
      <w:r>
        <w:t>. 2nd Ed. Kathamndu: Nepal Church History Project, 1993.</w:t>
      </w:r>
    </w:p>
    <w:p w14:paraId="70C847E8" w14:textId="77777777" w:rsidR="00E86EA1" w:rsidRDefault="00E86EA1" w:rsidP="00E86EA1">
      <w:pPr>
        <w:pStyle w:val="Bibliography"/>
      </w:pPr>
      <w:r>
        <w:t xml:space="preserve">———. </w:t>
      </w:r>
      <w:r>
        <w:rPr>
          <w:i/>
          <w:iCs/>
        </w:rPr>
        <w:t xml:space="preserve">Nepali Around </w:t>
      </w:r>
      <w:proofErr w:type="gramStart"/>
      <w:r>
        <w:rPr>
          <w:i/>
          <w:iCs/>
        </w:rPr>
        <w:t>The</w:t>
      </w:r>
      <w:proofErr w:type="gramEnd"/>
      <w:r>
        <w:rPr>
          <w:i/>
          <w:iCs/>
        </w:rPr>
        <w:t xml:space="preserve"> World</w:t>
      </w:r>
      <w:r>
        <w:t>. Kathmandu: Ekta Books, 1997.</w:t>
      </w:r>
    </w:p>
    <w:p w14:paraId="4E7B876E" w14:textId="77777777" w:rsidR="00E86EA1" w:rsidRDefault="00E86EA1" w:rsidP="00E86EA1">
      <w:pPr>
        <w:pStyle w:val="Bibliography"/>
      </w:pPr>
      <w:r>
        <w:t xml:space="preserve">Perry, Cindy L. </w:t>
      </w:r>
      <w:r>
        <w:rPr>
          <w:i/>
          <w:iCs/>
        </w:rPr>
        <w:t>Nepali Around the World: Emphasizing Nepali Christians of the Himalayas</w:t>
      </w:r>
      <w:r>
        <w:t>. 1st edition. Kathamndu: Ekta Books, 1997.</w:t>
      </w:r>
    </w:p>
    <w:p w14:paraId="740757A8" w14:textId="77777777" w:rsidR="00E86EA1" w:rsidRDefault="00E86EA1" w:rsidP="00E86EA1">
      <w:pPr>
        <w:pStyle w:val="Bibliography"/>
      </w:pPr>
      <w:proofErr w:type="spellStart"/>
      <w:r>
        <w:t>Petek</w:t>
      </w:r>
      <w:proofErr w:type="spellEnd"/>
      <w:r>
        <w:t xml:space="preserve">, Luciano, ed. </w:t>
      </w:r>
      <w:proofErr w:type="spellStart"/>
      <w:r>
        <w:rPr>
          <w:i/>
          <w:iCs/>
        </w:rPr>
        <w:t>Tibbat</w:t>
      </w:r>
      <w:proofErr w:type="spellEnd"/>
      <w:r>
        <w:rPr>
          <w:i/>
          <w:iCs/>
        </w:rPr>
        <w:t xml:space="preserve"> Ra Nepalma Italian </w:t>
      </w:r>
      <w:proofErr w:type="spellStart"/>
      <w:r>
        <w:rPr>
          <w:i/>
          <w:iCs/>
        </w:rPr>
        <w:t>Dharmpracharkaharu</w:t>
      </w:r>
      <w:proofErr w:type="spellEnd"/>
      <w:r>
        <w:rPr>
          <w:i/>
          <w:iCs/>
        </w:rPr>
        <w:t xml:space="preserve"> [Italian Missionaries in Tibet and Nepal]</w:t>
      </w:r>
      <w:r>
        <w:t xml:space="preserve">. Translated by Surendra </w:t>
      </w:r>
      <w:proofErr w:type="spellStart"/>
      <w:r>
        <w:t>Dhakal</w:t>
      </w:r>
      <w:proofErr w:type="spellEnd"/>
      <w:r>
        <w:t xml:space="preserve">. 1st Ed. Kathamndu: Nepal </w:t>
      </w:r>
      <w:proofErr w:type="spellStart"/>
      <w:r>
        <w:t>Rajkiya</w:t>
      </w:r>
      <w:proofErr w:type="spellEnd"/>
      <w:r>
        <w:t xml:space="preserve"> Pragya-</w:t>
      </w:r>
      <w:proofErr w:type="spellStart"/>
      <w:r>
        <w:t>Prathistan</w:t>
      </w:r>
      <w:proofErr w:type="spellEnd"/>
      <w:r>
        <w:t>, 2003.</w:t>
      </w:r>
    </w:p>
    <w:p w14:paraId="58BAB9EC" w14:textId="77777777" w:rsidR="00E86EA1" w:rsidRDefault="00E86EA1" w:rsidP="00E86EA1">
      <w:pPr>
        <w:pStyle w:val="Bibliography"/>
      </w:pPr>
      <w:r>
        <w:t xml:space="preserve">Rainer, Thom S. “Assessing the Church Growth Movement.” In </w:t>
      </w:r>
      <w:r>
        <w:rPr>
          <w:i/>
          <w:iCs/>
        </w:rPr>
        <w:t>Journal of Evangelism and Missions: Assessing the Church Growth Movement</w:t>
      </w:r>
      <w:r>
        <w:t>, 2:51–61. TN: Mid-America Baptist Theological Seminary, 2003.</w:t>
      </w:r>
    </w:p>
    <w:p w14:paraId="0E7B702C" w14:textId="77777777" w:rsidR="00E86EA1" w:rsidRDefault="00E86EA1" w:rsidP="00E86EA1">
      <w:pPr>
        <w:pStyle w:val="Bibliography"/>
      </w:pPr>
      <w:r>
        <w:t xml:space="preserve">———. </w:t>
      </w:r>
      <w:r>
        <w:rPr>
          <w:i/>
          <w:iCs/>
        </w:rPr>
        <w:t>Autopsy of a Deceased Church: 12 Ways to Keep Yours Alive</w:t>
      </w:r>
      <w:r>
        <w:t xml:space="preserve">. First Edition. Nashville, Tennessee: </w:t>
      </w:r>
      <w:proofErr w:type="spellStart"/>
      <w:r>
        <w:t>B&amp;H</w:t>
      </w:r>
      <w:proofErr w:type="spellEnd"/>
      <w:r>
        <w:t xml:space="preserve"> Books, 2014. Kindle.</w:t>
      </w:r>
    </w:p>
    <w:p w14:paraId="308B0EDE" w14:textId="77777777" w:rsidR="00E86EA1" w:rsidRDefault="00E86EA1" w:rsidP="00E86EA1">
      <w:pPr>
        <w:pStyle w:val="Bibliography"/>
      </w:pPr>
      <w:r>
        <w:t xml:space="preserve">Rainer, Thom S., and Eric Geiger. </w:t>
      </w:r>
      <w:r>
        <w:rPr>
          <w:i/>
          <w:iCs/>
        </w:rPr>
        <w:t>Simple Church: Returning to God’s Process for Making Disciples</w:t>
      </w:r>
      <w:r>
        <w:t xml:space="preserve">. New edition. </w:t>
      </w:r>
      <w:proofErr w:type="spellStart"/>
      <w:r>
        <w:t>B&amp;H</w:t>
      </w:r>
      <w:proofErr w:type="spellEnd"/>
      <w:r>
        <w:t xml:space="preserve"> Books, 2011.</w:t>
      </w:r>
    </w:p>
    <w:p w14:paraId="61C62E0B" w14:textId="77777777" w:rsidR="00E86EA1" w:rsidRDefault="00E86EA1" w:rsidP="00E86EA1">
      <w:pPr>
        <w:pStyle w:val="Bibliography"/>
      </w:pPr>
      <w:proofErr w:type="spellStart"/>
      <w:r>
        <w:t>Rognlien</w:t>
      </w:r>
      <w:proofErr w:type="spellEnd"/>
      <w:r>
        <w:t xml:space="preserve">, Bob. </w:t>
      </w:r>
      <w:r>
        <w:rPr>
          <w:i/>
          <w:iCs/>
        </w:rPr>
        <w:t>A Jesus-Shaped Life: Discipleship and Mission for Everyday People</w:t>
      </w:r>
      <w:r>
        <w:t>. Gx Books, 2016. Kindle.</w:t>
      </w:r>
    </w:p>
    <w:p w14:paraId="0AE13C35" w14:textId="77777777" w:rsidR="00E86EA1" w:rsidRDefault="00E86EA1" w:rsidP="00E86EA1">
      <w:pPr>
        <w:pStyle w:val="Bibliography"/>
      </w:pPr>
      <w:r>
        <w:t xml:space="preserve">Rokeach, Milton. </w:t>
      </w:r>
      <w:r>
        <w:rPr>
          <w:i/>
          <w:iCs/>
        </w:rPr>
        <w:t>The Nature of Human Values</w:t>
      </w:r>
      <w:r>
        <w:t>. NY: Free Press, 1973.</w:t>
      </w:r>
    </w:p>
    <w:p w14:paraId="7DCF796B" w14:textId="77777777" w:rsidR="00E86EA1" w:rsidRDefault="00E86EA1" w:rsidP="00E86EA1">
      <w:pPr>
        <w:pStyle w:val="Bibliography"/>
      </w:pPr>
      <w:r>
        <w:t xml:space="preserve">Rongong, Rajendra K. </w:t>
      </w:r>
      <w:r>
        <w:rPr>
          <w:i/>
          <w:iCs/>
        </w:rPr>
        <w:t>Early Churches in Nepal - An Indigenous Christian Movement Till 1990</w:t>
      </w:r>
      <w:r>
        <w:t>. Kathmandu: Ekta, 2012.</w:t>
      </w:r>
    </w:p>
    <w:p w14:paraId="1B71F89B" w14:textId="77777777" w:rsidR="00E86EA1" w:rsidRDefault="00E86EA1" w:rsidP="00E86EA1">
      <w:pPr>
        <w:pStyle w:val="Bibliography"/>
      </w:pPr>
      <w:r>
        <w:t xml:space="preserve">———. </w:t>
      </w:r>
      <w:r>
        <w:rPr>
          <w:i/>
          <w:iCs/>
        </w:rPr>
        <w:t>Early Churches in Nepal: An Indigenous Movement Till 1990</w:t>
      </w:r>
      <w:r>
        <w:t>. Kathmandu: Ekta, 2012.</w:t>
      </w:r>
    </w:p>
    <w:p w14:paraId="7E5B1A29" w14:textId="77777777" w:rsidR="00E86EA1" w:rsidRDefault="00E86EA1" w:rsidP="00E86EA1">
      <w:pPr>
        <w:pStyle w:val="Bibliography"/>
      </w:pPr>
      <w:r>
        <w:t xml:space="preserve">Rongong, Rajendra K., and Salon Karthak, eds. </w:t>
      </w:r>
      <w:r>
        <w:rPr>
          <w:i/>
          <w:iCs/>
        </w:rPr>
        <w:t xml:space="preserve">Nepali Isai Mandali </w:t>
      </w:r>
      <w:proofErr w:type="spellStart"/>
      <w:r>
        <w:rPr>
          <w:i/>
          <w:iCs/>
        </w:rPr>
        <w:t>Gyaneshwor</w:t>
      </w:r>
      <w:proofErr w:type="spellEnd"/>
      <w:r>
        <w:rPr>
          <w:i/>
          <w:iCs/>
        </w:rPr>
        <w:t xml:space="preserve"> Church </w:t>
      </w:r>
      <w:proofErr w:type="spellStart"/>
      <w:r>
        <w:rPr>
          <w:i/>
          <w:iCs/>
        </w:rPr>
        <w:t>Sworna</w:t>
      </w:r>
      <w:proofErr w:type="spellEnd"/>
      <w:r>
        <w:rPr>
          <w:i/>
          <w:iCs/>
        </w:rPr>
        <w:t xml:space="preserve"> Mahotsav </w:t>
      </w:r>
      <w:proofErr w:type="spellStart"/>
      <w:r>
        <w:rPr>
          <w:i/>
          <w:iCs/>
        </w:rPr>
        <w:t>Smarika-Prarambhik</w:t>
      </w:r>
      <w:proofErr w:type="spellEnd"/>
      <w:r>
        <w:rPr>
          <w:i/>
          <w:iCs/>
        </w:rPr>
        <w:t xml:space="preserve"> Anka [NIM Isai Mandali </w:t>
      </w:r>
      <w:proofErr w:type="spellStart"/>
      <w:r>
        <w:rPr>
          <w:i/>
          <w:iCs/>
        </w:rPr>
        <w:t>Gyaneshwor</w:t>
      </w:r>
      <w:proofErr w:type="spellEnd"/>
      <w:r>
        <w:rPr>
          <w:i/>
          <w:iCs/>
        </w:rPr>
        <w:t xml:space="preserve"> Church Golden Jubilee Memoir-Initial Edition]</w:t>
      </w:r>
      <w:r>
        <w:t xml:space="preserve">. Kathamndu: NIM </w:t>
      </w:r>
      <w:proofErr w:type="spellStart"/>
      <w:r>
        <w:t>Gyaneshwor</w:t>
      </w:r>
      <w:proofErr w:type="spellEnd"/>
      <w:r>
        <w:t xml:space="preserve"> Church, 2005.</w:t>
      </w:r>
    </w:p>
    <w:p w14:paraId="08079E85" w14:textId="77777777" w:rsidR="00E86EA1" w:rsidRDefault="00E86EA1" w:rsidP="00E86EA1">
      <w:pPr>
        <w:pStyle w:val="Bibliography"/>
      </w:pPr>
      <w:proofErr w:type="spellStart"/>
      <w:r>
        <w:lastRenderedPageBreak/>
        <w:t>Sanday</w:t>
      </w:r>
      <w:proofErr w:type="spellEnd"/>
      <w:r>
        <w:t xml:space="preserve">, John. </w:t>
      </w:r>
      <w:r>
        <w:rPr>
          <w:i/>
          <w:iCs/>
        </w:rPr>
        <w:t>The Kathmandu Valley: Jewel of the Kingdom of Nepal</w:t>
      </w:r>
      <w:r>
        <w:t>. 2nd edition. Lincolnwood, IL: Passport Books, 1994.</w:t>
      </w:r>
    </w:p>
    <w:p w14:paraId="2758FF1A" w14:textId="77777777" w:rsidR="00E86EA1" w:rsidRDefault="00E86EA1" w:rsidP="00E86EA1">
      <w:pPr>
        <w:pStyle w:val="Bibliography"/>
      </w:pPr>
      <w:r>
        <w:t xml:space="preserve">Shrestha, Manoj. “Nepalma </w:t>
      </w:r>
      <w:proofErr w:type="spellStart"/>
      <w:r>
        <w:t>sonn</w:t>
      </w:r>
      <w:proofErr w:type="spellEnd"/>
      <w:r>
        <w:t xml:space="preserve"> 1950 </w:t>
      </w:r>
      <w:proofErr w:type="spellStart"/>
      <w:r>
        <w:t>bhanda</w:t>
      </w:r>
      <w:proofErr w:type="spellEnd"/>
      <w:r>
        <w:t xml:space="preserve"> </w:t>
      </w:r>
      <w:proofErr w:type="spellStart"/>
      <w:r>
        <w:t>Aghiko</w:t>
      </w:r>
      <w:proofErr w:type="spellEnd"/>
      <w:r>
        <w:t xml:space="preserve"> Mission.” In </w:t>
      </w:r>
      <w:proofErr w:type="spellStart"/>
      <w:r>
        <w:rPr>
          <w:i/>
          <w:iCs/>
        </w:rPr>
        <w:t>Nepalko</w:t>
      </w:r>
      <w:proofErr w:type="spellEnd"/>
      <w:r>
        <w:rPr>
          <w:i/>
          <w:iCs/>
        </w:rPr>
        <w:t xml:space="preserve"> </w:t>
      </w:r>
      <w:proofErr w:type="spellStart"/>
      <w:r>
        <w:rPr>
          <w:i/>
          <w:iCs/>
        </w:rPr>
        <w:t>Sandrabhama</w:t>
      </w:r>
      <w:proofErr w:type="spellEnd"/>
      <w:r>
        <w:rPr>
          <w:i/>
          <w:iCs/>
        </w:rPr>
        <w:t xml:space="preserve"> Mission</w:t>
      </w:r>
      <w:r>
        <w:t>. Kathmandu: Kishor Press, 2011.</w:t>
      </w:r>
    </w:p>
    <w:p w14:paraId="1C3F576C" w14:textId="77777777" w:rsidR="00E86EA1" w:rsidRDefault="00E86EA1" w:rsidP="00E86EA1">
      <w:pPr>
        <w:pStyle w:val="Bibliography"/>
      </w:pPr>
      <w:proofErr w:type="spellStart"/>
      <w:r>
        <w:t>Spader</w:t>
      </w:r>
      <w:proofErr w:type="spellEnd"/>
      <w:r>
        <w:t xml:space="preserve">, Dann. </w:t>
      </w:r>
      <w:r>
        <w:rPr>
          <w:i/>
          <w:iCs/>
        </w:rPr>
        <w:t>4 Chair Discipling: What Jesus Calls Us to Do</w:t>
      </w:r>
      <w:r>
        <w:t>. Chicago, IL: Moody Publishers, 2019. Kindle.</w:t>
      </w:r>
    </w:p>
    <w:p w14:paraId="45098EF2" w14:textId="77777777" w:rsidR="00E86EA1" w:rsidRDefault="00E86EA1" w:rsidP="00E86EA1">
      <w:pPr>
        <w:pStyle w:val="Bibliography"/>
      </w:pPr>
      <w:r>
        <w:t xml:space="preserve">Spiegel, James, and Steven Cowan. </w:t>
      </w:r>
      <w:r>
        <w:rPr>
          <w:i/>
          <w:iCs/>
        </w:rPr>
        <w:t>The Love of Wisdom: A Christian Introduction to Philosophy</w:t>
      </w:r>
      <w:r>
        <w:t xml:space="preserve">. Illustrated edition. </w:t>
      </w:r>
      <w:proofErr w:type="spellStart"/>
      <w:r>
        <w:t>B&amp;H</w:t>
      </w:r>
      <w:proofErr w:type="spellEnd"/>
      <w:r>
        <w:t xml:space="preserve"> Academic, 2009.</w:t>
      </w:r>
    </w:p>
    <w:p w14:paraId="1ABDA30C" w14:textId="77777777" w:rsidR="00E86EA1" w:rsidRDefault="00E86EA1" w:rsidP="00E86EA1">
      <w:pPr>
        <w:pStyle w:val="Bibliography"/>
      </w:pPr>
      <w:r>
        <w:t xml:space="preserve">Stetzer, Ed, and Mike Dodson. </w:t>
      </w:r>
      <w:r>
        <w:rPr>
          <w:i/>
          <w:iCs/>
        </w:rPr>
        <w:t xml:space="preserve">Comeback Churches: How 300 Churches Turned Around and Yours Can, </w:t>
      </w:r>
      <w:proofErr w:type="gramStart"/>
      <w:r>
        <w:rPr>
          <w:i/>
          <w:iCs/>
        </w:rPr>
        <w:t>Too</w:t>
      </w:r>
      <w:proofErr w:type="gramEnd"/>
      <w:r>
        <w:t xml:space="preserve">. Nashville, Tenn: </w:t>
      </w:r>
      <w:proofErr w:type="spellStart"/>
      <w:r>
        <w:t>B&amp;H</w:t>
      </w:r>
      <w:proofErr w:type="spellEnd"/>
      <w:r>
        <w:t xml:space="preserve"> Books, 2007.</w:t>
      </w:r>
    </w:p>
    <w:p w14:paraId="7824C19F" w14:textId="77777777" w:rsidR="00E86EA1" w:rsidRDefault="00E86EA1" w:rsidP="00E86EA1">
      <w:pPr>
        <w:pStyle w:val="Bibliography"/>
      </w:pPr>
      <w:r>
        <w:t xml:space="preserve">Stetzer, Ed, and Thom S. Rainer. </w:t>
      </w:r>
      <w:r>
        <w:rPr>
          <w:i/>
          <w:iCs/>
        </w:rPr>
        <w:t>Transformational Church: Creating a New Scorecard for Congregations</w:t>
      </w:r>
      <w:r>
        <w:t xml:space="preserve">. Nashville, Tenn: </w:t>
      </w:r>
      <w:proofErr w:type="spellStart"/>
      <w:r>
        <w:t>B&amp;H</w:t>
      </w:r>
      <w:proofErr w:type="spellEnd"/>
      <w:r>
        <w:t xml:space="preserve"> Books, 2010. Kindle.</w:t>
      </w:r>
    </w:p>
    <w:p w14:paraId="3524EECB" w14:textId="77777777" w:rsidR="00E86EA1" w:rsidRDefault="00E86EA1" w:rsidP="00E86EA1">
      <w:pPr>
        <w:pStyle w:val="Bibliography"/>
      </w:pPr>
      <w:r>
        <w:t xml:space="preserve">Tamang, Ananda. “An Investigation of Discipleship Ministries in Rural Nepal and Their Impact on Believers.” </w:t>
      </w:r>
      <w:proofErr w:type="spellStart"/>
      <w:r>
        <w:t>DMin</w:t>
      </w:r>
      <w:proofErr w:type="spellEnd"/>
      <w:r>
        <w:t xml:space="preserve"> diss., Singapore Bible College, 2019.</w:t>
      </w:r>
    </w:p>
    <w:p w14:paraId="64E9A94D" w14:textId="77777777" w:rsidR="00E86EA1" w:rsidRDefault="00E86EA1" w:rsidP="00E86EA1">
      <w:pPr>
        <w:pStyle w:val="Bibliography"/>
      </w:pPr>
      <w:r>
        <w:t xml:space="preserve">Tamang, </w:t>
      </w:r>
      <w:proofErr w:type="spellStart"/>
      <w:r>
        <w:t>Dil</w:t>
      </w:r>
      <w:proofErr w:type="spellEnd"/>
      <w:r>
        <w:t xml:space="preserve"> B. </w:t>
      </w:r>
      <w:r>
        <w:rPr>
          <w:i/>
          <w:iCs/>
        </w:rPr>
        <w:t>Khristian Mandali Itihas</w:t>
      </w:r>
      <w:r>
        <w:t xml:space="preserve">. Kathamndu: </w:t>
      </w:r>
      <w:proofErr w:type="spellStart"/>
      <w:r>
        <w:t>GFA</w:t>
      </w:r>
      <w:proofErr w:type="spellEnd"/>
      <w:r>
        <w:t>, 2009.</w:t>
      </w:r>
    </w:p>
    <w:p w14:paraId="7310DAB7" w14:textId="77777777" w:rsidR="00E86EA1" w:rsidRDefault="00E86EA1" w:rsidP="00E86EA1">
      <w:pPr>
        <w:pStyle w:val="Bibliography"/>
      </w:pPr>
      <w:r>
        <w:t xml:space="preserve">Tamang, </w:t>
      </w:r>
      <w:proofErr w:type="spellStart"/>
      <w:r>
        <w:t>Dil</w:t>
      </w:r>
      <w:proofErr w:type="spellEnd"/>
      <w:r>
        <w:t xml:space="preserve"> Bahadur. </w:t>
      </w:r>
      <w:r>
        <w:rPr>
          <w:i/>
          <w:iCs/>
        </w:rPr>
        <w:t xml:space="preserve">Khristian Mandali </w:t>
      </w:r>
      <w:proofErr w:type="gramStart"/>
      <w:r>
        <w:rPr>
          <w:i/>
          <w:iCs/>
        </w:rPr>
        <w:t>Itihas[</w:t>
      </w:r>
      <w:proofErr w:type="gramEnd"/>
      <w:r>
        <w:rPr>
          <w:i/>
          <w:iCs/>
        </w:rPr>
        <w:t>Christian Church History]</w:t>
      </w:r>
      <w:r>
        <w:t xml:space="preserve">. Kathamndu: </w:t>
      </w:r>
      <w:proofErr w:type="spellStart"/>
      <w:r>
        <w:t>GFA</w:t>
      </w:r>
      <w:proofErr w:type="spellEnd"/>
      <w:r>
        <w:t>, 2009.</w:t>
      </w:r>
    </w:p>
    <w:p w14:paraId="68A3A653" w14:textId="77777777" w:rsidR="00E86EA1" w:rsidRDefault="00E86EA1" w:rsidP="00E86EA1">
      <w:pPr>
        <w:pStyle w:val="Bibliography"/>
      </w:pPr>
      <w:proofErr w:type="spellStart"/>
      <w:r>
        <w:t>Tira</w:t>
      </w:r>
      <w:proofErr w:type="spellEnd"/>
      <w:r>
        <w:t xml:space="preserve">, </w:t>
      </w:r>
      <w:proofErr w:type="spellStart"/>
      <w:r>
        <w:t>Sadiri</w:t>
      </w:r>
      <w:proofErr w:type="spellEnd"/>
      <w:r>
        <w:t xml:space="preserve"> Joy, and Darrell Jackson. “Responding to the Phenomenon of Migration Early Proponents of Diaspora Missiology and the Lausanne Movement.” In </w:t>
      </w:r>
      <w:r>
        <w:rPr>
          <w:i/>
          <w:iCs/>
        </w:rPr>
        <w:t>Scattered and Gathered: A Global Compendium of Diaspora Missiology</w:t>
      </w:r>
      <w:r>
        <w:t xml:space="preserve">, edited by </w:t>
      </w:r>
      <w:proofErr w:type="spellStart"/>
      <w:r>
        <w:t>Sadiri</w:t>
      </w:r>
      <w:proofErr w:type="spellEnd"/>
      <w:r>
        <w:t xml:space="preserve"> Joy </w:t>
      </w:r>
      <w:proofErr w:type="spellStart"/>
      <w:r>
        <w:t>Tira</w:t>
      </w:r>
      <w:proofErr w:type="spellEnd"/>
      <w:r>
        <w:t xml:space="preserve"> and </w:t>
      </w:r>
      <w:proofErr w:type="spellStart"/>
      <w:r>
        <w:t>Tetsunao</w:t>
      </w:r>
      <w:proofErr w:type="spellEnd"/>
      <w:r>
        <w:t xml:space="preserve"> Yamamori. Revised and </w:t>
      </w:r>
      <w:proofErr w:type="gramStart"/>
      <w:r>
        <w:t>Updated</w:t>
      </w:r>
      <w:proofErr w:type="gramEnd"/>
      <w:r>
        <w:t>. Carlisle: Langham Global Library, 2020.</w:t>
      </w:r>
    </w:p>
    <w:p w14:paraId="6930A421" w14:textId="77777777" w:rsidR="00E86EA1" w:rsidRDefault="00E86EA1" w:rsidP="00E86EA1">
      <w:pPr>
        <w:pStyle w:val="Bibliography"/>
      </w:pPr>
      <w:proofErr w:type="spellStart"/>
      <w:r>
        <w:t>Toren</w:t>
      </w:r>
      <w:proofErr w:type="spellEnd"/>
      <w:r>
        <w:t xml:space="preserve">, Bernard van den. </w:t>
      </w:r>
      <w:r>
        <w:rPr>
          <w:i/>
          <w:iCs/>
        </w:rPr>
        <w:t>Christian Apologetics Religious Witness as Cross-Cultural Dialogue</w:t>
      </w:r>
      <w:r>
        <w:t>. London: T &amp; T Clark, 2011.</w:t>
      </w:r>
    </w:p>
    <w:p w14:paraId="0A156800" w14:textId="77777777" w:rsidR="00E86EA1" w:rsidRDefault="00E86EA1" w:rsidP="00E86EA1">
      <w:pPr>
        <w:pStyle w:val="Bibliography"/>
      </w:pPr>
      <w:r>
        <w:t xml:space="preserve">Towns, Elmer L. “The Beginning of the Church Growth Movement.” In </w:t>
      </w:r>
      <w:r>
        <w:rPr>
          <w:i/>
          <w:iCs/>
        </w:rPr>
        <w:t>Journal of Evangelism and Missions: Assessing the Church Growth Movement</w:t>
      </w:r>
      <w:r>
        <w:t>, 2:13–19. TN: Mid-America Baptist Theological Seminary, 2003.</w:t>
      </w:r>
    </w:p>
    <w:p w14:paraId="72436B97" w14:textId="77777777" w:rsidR="00E86EA1" w:rsidRDefault="00E86EA1" w:rsidP="00E86EA1">
      <w:pPr>
        <w:pStyle w:val="Bibliography"/>
      </w:pPr>
      <w:r>
        <w:t>Tucker, Sonny. “Fragmentation of the Post-</w:t>
      </w:r>
      <w:proofErr w:type="spellStart"/>
      <w:r>
        <w:t>McGavran</w:t>
      </w:r>
      <w:proofErr w:type="spellEnd"/>
      <w:r>
        <w:t xml:space="preserve"> Church Growth Movement.” In </w:t>
      </w:r>
      <w:r>
        <w:rPr>
          <w:i/>
          <w:iCs/>
        </w:rPr>
        <w:t>Journal of Evangelism and Missions: Assessing the Church Growth Movement</w:t>
      </w:r>
      <w:r>
        <w:t>, 2:21–34. TN: Mid-America Baptist Theological Seminary, 2003.</w:t>
      </w:r>
    </w:p>
    <w:p w14:paraId="1F836469" w14:textId="77777777" w:rsidR="00E86EA1" w:rsidRDefault="00E86EA1" w:rsidP="00E86EA1">
      <w:pPr>
        <w:pStyle w:val="Bibliography"/>
      </w:pPr>
      <w:r>
        <w:t>“</w:t>
      </w:r>
      <w:proofErr w:type="spellStart"/>
      <w:r>
        <w:t>Prabhuko</w:t>
      </w:r>
      <w:proofErr w:type="spellEnd"/>
      <w:r>
        <w:t xml:space="preserve"> </w:t>
      </w:r>
      <w:proofErr w:type="spellStart"/>
      <w:proofErr w:type="gramStart"/>
      <w:r>
        <w:t>Darsan</w:t>
      </w:r>
      <w:proofErr w:type="spellEnd"/>
      <w:r>
        <w:t>[</w:t>
      </w:r>
      <w:proofErr w:type="gramEnd"/>
      <w:r>
        <w:t xml:space="preserve">Vision from the Lord].” </w:t>
      </w:r>
      <w:r>
        <w:rPr>
          <w:i/>
          <w:iCs/>
        </w:rPr>
        <w:t xml:space="preserve">Nepal </w:t>
      </w:r>
      <w:proofErr w:type="spellStart"/>
      <w:r>
        <w:rPr>
          <w:i/>
          <w:iCs/>
        </w:rPr>
        <w:t>Khristiya</w:t>
      </w:r>
      <w:proofErr w:type="spellEnd"/>
      <w:r>
        <w:rPr>
          <w:i/>
          <w:iCs/>
        </w:rPr>
        <w:t xml:space="preserve"> Bhajan.</w:t>
      </w:r>
      <w:r>
        <w:t>, February 14, 2022. Accessed July 9, 2023. https://</w:t>
      </w:r>
      <w:proofErr w:type="spellStart"/>
      <w:r>
        <w:t>nepalkhristiyabhajan.com</w:t>
      </w:r>
      <w:proofErr w:type="spellEnd"/>
      <w:r>
        <w:t>/bhajan-details-from/.</w:t>
      </w:r>
    </w:p>
    <w:p w14:paraId="4D6C8AD2" w14:textId="0BB4ACDB" w:rsidR="004A1995" w:rsidRPr="008D4247" w:rsidRDefault="00404D0E" w:rsidP="00152B8F">
      <w:pPr>
        <w:widowControl w:val="0"/>
        <w:tabs>
          <w:tab w:val="left" w:pos="993"/>
        </w:tabs>
        <w:ind w:left="720" w:hanging="720"/>
        <w:contextualSpacing/>
        <w:rPr>
          <w:rFonts w:eastAsia="Times New Roman"/>
        </w:rPr>
        <w:sectPr w:rsidR="004A1995" w:rsidRPr="008D4247" w:rsidSect="008D4247">
          <w:footnotePr>
            <w:numRestart w:val="eachSect"/>
          </w:footnotePr>
          <w:type w:val="oddPage"/>
          <w:pgSz w:w="11900" w:h="16840" w:code="9"/>
          <w:pgMar w:top="1440" w:right="1440" w:bottom="1440" w:left="2160" w:header="720" w:footer="720" w:gutter="0"/>
          <w:cols w:space="708"/>
          <w:titlePg/>
          <w:docGrid w:linePitch="360"/>
        </w:sectPr>
      </w:pPr>
      <w:r>
        <w:rPr>
          <w:rFonts w:eastAsia="Times New Roman"/>
        </w:rPr>
        <w:fldChar w:fldCharType="end"/>
      </w:r>
      <w:r w:rsidR="00630D3F">
        <w:rPr>
          <w:rFonts w:eastAsia="Times New Roman"/>
        </w:rPr>
        <w:t xml:space="preserve"> </w:t>
      </w:r>
    </w:p>
    <w:p w14:paraId="0AEB875D" w14:textId="572ED214" w:rsidR="00A9212B" w:rsidRPr="008D4247" w:rsidRDefault="00A9212B" w:rsidP="004A1995">
      <w:pPr>
        <w:widowControl w:val="0"/>
        <w:tabs>
          <w:tab w:val="left" w:pos="993"/>
        </w:tabs>
        <w:ind w:left="720" w:hanging="720"/>
        <w:contextualSpacing/>
        <w:jc w:val="center"/>
        <w:rPr>
          <w:rFonts w:eastAsia="Times New Roman"/>
        </w:rPr>
      </w:pPr>
    </w:p>
    <w:p w14:paraId="1BA026C2" w14:textId="77777777" w:rsidR="004A1995" w:rsidRPr="008D4247" w:rsidRDefault="004A1995" w:rsidP="004A1995">
      <w:pPr>
        <w:widowControl w:val="0"/>
        <w:tabs>
          <w:tab w:val="left" w:pos="993"/>
        </w:tabs>
        <w:ind w:left="720" w:hanging="720"/>
        <w:contextualSpacing/>
        <w:jc w:val="center"/>
        <w:rPr>
          <w:rFonts w:eastAsia="Times New Roman"/>
        </w:rPr>
      </w:pPr>
    </w:p>
    <w:p w14:paraId="69FB91C7" w14:textId="77777777" w:rsidR="004A1995" w:rsidRPr="008D4247" w:rsidRDefault="004A1995" w:rsidP="004A1995">
      <w:pPr>
        <w:widowControl w:val="0"/>
        <w:tabs>
          <w:tab w:val="left" w:pos="993"/>
        </w:tabs>
        <w:ind w:left="720" w:hanging="720"/>
        <w:contextualSpacing/>
        <w:jc w:val="center"/>
        <w:rPr>
          <w:rFonts w:eastAsia="Times New Roman"/>
        </w:rPr>
      </w:pPr>
    </w:p>
    <w:p w14:paraId="73146D0F" w14:textId="77777777" w:rsidR="004A1995" w:rsidRPr="008D4247" w:rsidRDefault="004A1995" w:rsidP="004A1995">
      <w:pPr>
        <w:widowControl w:val="0"/>
        <w:tabs>
          <w:tab w:val="left" w:pos="993"/>
        </w:tabs>
        <w:ind w:left="720" w:hanging="720"/>
        <w:contextualSpacing/>
        <w:jc w:val="center"/>
        <w:rPr>
          <w:rFonts w:eastAsia="Times New Roman"/>
        </w:rPr>
      </w:pPr>
    </w:p>
    <w:p w14:paraId="71A8DC9F" w14:textId="77777777" w:rsidR="004A1995" w:rsidRPr="008D4247" w:rsidRDefault="004A1995" w:rsidP="004A1995">
      <w:pPr>
        <w:widowControl w:val="0"/>
        <w:tabs>
          <w:tab w:val="left" w:pos="993"/>
        </w:tabs>
        <w:ind w:left="720" w:hanging="720"/>
        <w:contextualSpacing/>
        <w:jc w:val="center"/>
        <w:rPr>
          <w:rFonts w:eastAsia="Times New Roman"/>
        </w:rPr>
      </w:pPr>
    </w:p>
    <w:p w14:paraId="7438CA16" w14:textId="1D18B044" w:rsidR="00193F15" w:rsidRPr="008D4247" w:rsidRDefault="006B5EE2" w:rsidP="00152B8F">
      <w:pPr>
        <w:pStyle w:val="Heading1"/>
      </w:pPr>
      <w:bookmarkStart w:id="1550" w:name="_Toc419668337"/>
      <w:bookmarkStart w:id="1551" w:name="_Toc419709367"/>
      <w:bookmarkStart w:id="1552" w:name="_Toc138167537"/>
      <w:r w:rsidRPr="008D4247">
        <w:t>Vita</w:t>
      </w:r>
      <w:bookmarkEnd w:id="1550"/>
      <w:bookmarkEnd w:id="1551"/>
      <w:bookmarkEnd w:id="1552"/>
    </w:p>
    <w:p w14:paraId="382B52D0" w14:textId="77777777" w:rsidR="005364B3" w:rsidRPr="008D4247" w:rsidRDefault="005364B3" w:rsidP="00AC55AC">
      <w:pPr>
        <w:widowControl w:val="0"/>
        <w:contextualSpacing/>
        <w:jc w:val="center"/>
      </w:pPr>
    </w:p>
    <w:p w14:paraId="25C5D333" w14:textId="5709FC1C" w:rsidR="00740260" w:rsidRPr="008D4247" w:rsidRDefault="00740260" w:rsidP="00740260">
      <w:pPr>
        <w:spacing w:line="480" w:lineRule="auto"/>
        <w:ind w:firstLine="720"/>
      </w:pPr>
      <w:r w:rsidRPr="008D4247">
        <w:t xml:space="preserve">The word </w:t>
      </w:r>
      <w:r w:rsidRPr="008D4247">
        <w:rPr>
          <w:i/>
        </w:rPr>
        <w:t>vita</w:t>
      </w:r>
      <w:r w:rsidRPr="008D4247">
        <w:t xml:space="preserve"> is Latin for “life.” This is a brief, prose (not bulleted) biographical section to inform the readers of the author’s background. The above title is 2 inches (5 cm) from the top margin. The Vita should be only a single page. Leave two single-spaced lines between the title and the first line of text. Each paragraph is indented by half an inch (1.25 cm). The text should also be Times New Roman 12-point font, double-spaced and concise.</w:t>
      </w:r>
      <w:r w:rsidR="00E53E82" w:rsidRPr="008D4247">
        <w:t xml:space="preserve"> </w:t>
      </w:r>
      <w:r w:rsidRPr="008D4247">
        <w:t>The Arabic numeral is centered at the bottom of the page.</w:t>
      </w:r>
    </w:p>
    <w:p w14:paraId="67C8516D" w14:textId="3519AB58" w:rsidR="00AC55AC" w:rsidRPr="008D4247" w:rsidRDefault="00740260" w:rsidP="00740260">
      <w:pPr>
        <w:spacing w:line="480" w:lineRule="auto"/>
        <w:ind w:firstLine="720"/>
      </w:pPr>
      <w:r w:rsidRPr="008D4247">
        <w:t>The Vita should include third-person facts about the author that are pertinent to the dissertation or thesis itself. This includes educational, occupational</w:t>
      </w:r>
      <w:r w:rsidR="006C528A" w:rsidRPr="008D4247">
        <w:t>,</w:t>
      </w:r>
      <w:r w:rsidRPr="008D4247">
        <w:t xml:space="preserve"> and ministry background, as well as church or organization, position held, and family. Write it as if the reader has not read the dissertation, for </w:t>
      </w:r>
      <w:proofErr w:type="gramStart"/>
      <w:r w:rsidRPr="008D4247">
        <w:t>in all likelihood</w:t>
      </w:r>
      <w:proofErr w:type="gramEnd"/>
      <w:r w:rsidRPr="008D4247">
        <w:t xml:space="preserve"> the reader will skip to the back of the work to find out about the author. Therefore, it is appropriate to share your vision or passion briefly that led you to do the research project that resulted in the study so that the reader will hopefully read it in its entirety.</w:t>
      </w:r>
      <w:r w:rsidR="00E53E82" w:rsidRPr="008D4247">
        <w:t xml:space="preserve"> </w:t>
      </w:r>
      <w:r w:rsidRPr="008D4247">
        <w:t xml:space="preserve">Do not repeat the dissertation content but instead give your data to lend credibility </w:t>
      </w:r>
      <w:r w:rsidR="006C528A" w:rsidRPr="008D4247">
        <w:t>to write</w:t>
      </w:r>
      <w:r w:rsidRPr="008D4247">
        <w:t xml:space="preserve"> on your subject. Do not give thanks here to those who helped you as that should be in the Acknowledgements section. Rather, give </w:t>
      </w:r>
      <w:r w:rsidR="006C528A" w:rsidRPr="008D4247">
        <w:t xml:space="preserve">a </w:t>
      </w:r>
      <w:r w:rsidRPr="008D4247">
        <w:t xml:space="preserve">brief (one page only!) personal background that entices readers to want to read the entire dissertation. As such, this is </w:t>
      </w:r>
      <w:proofErr w:type="gramStart"/>
      <w:r w:rsidRPr="008D4247">
        <w:t>similar to</w:t>
      </w:r>
      <w:proofErr w:type="gramEnd"/>
      <w:r w:rsidRPr="008D4247">
        <w:t xml:space="preserve"> the back cover of a book written to motivate people to read it. Do not make it a C.V., though, as it should be in paragraph form.</w:t>
      </w:r>
    </w:p>
    <w:sectPr w:rsidR="00AC55AC" w:rsidRPr="008D4247" w:rsidSect="008D4247">
      <w:footnotePr>
        <w:numRestart w:val="eachSect"/>
      </w:footnotePr>
      <w:type w:val="oddPage"/>
      <w:pgSz w:w="11900" w:h="16840" w:code="9"/>
      <w:pgMar w:top="1440" w:right="1440" w:bottom="1440" w:left="2160"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Boscombe Life Church" w:date="2023-06-21T11:00:00Z" w:initials="BLC">
    <w:p w14:paraId="17EC091E" w14:textId="77777777" w:rsidR="00600D38" w:rsidRDefault="00600D38" w:rsidP="003868DB">
      <w:pPr>
        <w:pStyle w:val="CommentText"/>
      </w:pPr>
      <w:r>
        <w:rPr>
          <w:rStyle w:val="CommentReference"/>
        </w:rPr>
        <w:annotationRef/>
      </w:r>
      <w:r>
        <w:t>Place in footnote, "From hereon, this paper will use the abbreviated term NIM in place of its full name."</w:t>
      </w:r>
    </w:p>
  </w:comment>
  <w:comment w:id="69" w:author="Boscombe Life Church" w:date="2023-06-21T11:09:00Z" w:initials="BLC">
    <w:p w14:paraId="29AE2F42" w14:textId="77777777" w:rsidR="00600D38" w:rsidRDefault="00600D38" w:rsidP="00863422">
      <w:pPr>
        <w:pStyle w:val="CommentText"/>
      </w:pPr>
      <w:r>
        <w:rPr>
          <w:rStyle w:val="CommentReference"/>
        </w:rPr>
        <w:annotationRef/>
      </w:r>
      <w:r>
        <w:t>Is this your personal definition or literature definition? If the latter, kindly reference source. You cannot arbitrarily decide to define a term or concept without support evidences. Hint* Many Church Growth literature should contain for you definitions of what "Growth" and  "Stagnancy" might actually refer to. If the definitions include other factors within, you should acknowledge in your footnotes that you are aware of it but has chosen to narrow two aspects (in this case, numbers and vitality) of it.</w:t>
      </w:r>
    </w:p>
  </w:comment>
  <w:comment w:id="70" w:author="Boscombe Life Church" w:date="2023-06-21T11:12:00Z" w:initials="BLC">
    <w:p w14:paraId="29AFFDD7" w14:textId="77777777" w:rsidR="008F7F5F" w:rsidRDefault="008F7F5F" w:rsidP="00E13C4E">
      <w:pPr>
        <w:pStyle w:val="CommentText"/>
      </w:pPr>
      <w:r>
        <w:rPr>
          <w:rStyle w:val="CommentReference"/>
        </w:rPr>
        <w:annotationRef/>
      </w:r>
      <w:r>
        <w:t>Again, definition should never be self-decided. Always reference supporting source. In this case, you may or may not decide to place a discussion of definition in this paragraph but at least, demonstrate in footnotes that you have read, research and are relying on established sources for your definition.</w:t>
      </w:r>
    </w:p>
  </w:comment>
  <w:comment w:id="119" w:author="Boscombe Life Church" w:date="2023-07-05T12:17:00Z" w:initials="BLC">
    <w:p w14:paraId="4D3DF268" w14:textId="77777777" w:rsidR="00974156" w:rsidRDefault="00974156" w:rsidP="00180659">
      <w:pPr>
        <w:pStyle w:val="CommentText"/>
      </w:pPr>
      <w:r>
        <w:rPr>
          <w:rStyle w:val="CommentReference"/>
        </w:rPr>
        <w:annotationRef/>
      </w:r>
      <w:r>
        <w:t>This is a contradicting paragraph. Which is which? Rapid growth or struggling with growth? Could you rephrase?</w:t>
      </w:r>
    </w:p>
  </w:comment>
  <w:comment w:id="137" w:author="Boscombe Life Church" w:date="2023-07-05T12:19:00Z" w:initials="BLC">
    <w:p w14:paraId="47349C87" w14:textId="77777777" w:rsidR="00974156" w:rsidRDefault="00974156" w:rsidP="00F7677D">
      <w:pPr>
        <w:pStyle w:val="CommentText"/>
      </w:pPr>
      <w:r>
        <w:rPr>
          <w:rStyle w:val="CommentReference"/>
        </w:rPr>
        <w:annotationRef/>
      </w:r>
      <w:r>
        <w:t>I am writing this after going through this whole chapter, I think you failed to achieve this. Your examination and citation are limited to one or two recurring authors. This suggests to me that your scope of reading is not wide and deep enough.</w:t>
      </w:r>
    </w:p>
  </w:comment>
  <w:comment w:id="139" w:author="Boscombe Life Church" w:date="2023-06-21T11:29:00Z" w:initials="BLC">
    <w:p w14:paraId="739A7AEC" w14:textId="5F857E7D" w:rsidR="00BA1825" w:rsidRDefault="00BA1825" w:rsidP="00645E7F">
      <w:pPr>
        <w:pStyle w:val="CommentText"/>
      </w:pPr>
      <w:r>
        <w:rPr>
          <w:rStyle w:val="CommentReference"/>
        </w:rPr>
        <w:annotationRef/>
      </w:r>
      <w:r>
        <w:t>My personal suggestion is to immediately list down these works in your footnotes. That'll be helpful to give your readers a quick glance of the primary sources you will be using.</w:t>
      </w:r>
    </w:p>
  </w:comment>
  <w:comment w:id="142" w:author="Boscombe Life Church" w:date="2023-06-21T11:33:00Z" w:initials="BLC">
    <w:p w14:paraId="6ED4166F" w14:textId="77777777" w:rsidR="00F27CA1" w:rsidRDefault="00F27CA1" w:rsidP="00B955F4">
      <w:pPr>
        <w:pStyle w:val="CommentText"/>
      </w:pPr>
      <w:r>
        <w:rPr>
          <w:rStyle w:val="CommentReference"/>
        </w:rPr>
        <w:annotationRef/>
      </w:r>
      <w:r>
        <w:t xml:space="preserve">I am not sure if you can and should use both terms in the same sentence. Evangelicalism and Jesuit (Catholicism) aren't the same movement. Infact, they are considered opposites. Please do a check on these labels. Unless that's what used originally but the author Petek. </w:t>
      </w:r>
    </w:p>
  </w:comment>
  <w:comment w:id="143" w:author="Boscombe Life Church" w:date="2023-06-21T11:39:00Z" w:initials="BLC">
    <w:p w14:paraId="35845CAB" w14:textId="77777777" w:rsidR="00147452" w:rsidRDefault="00F27CA1" w:rsidP="00D173AC">
      <w:pPr>
        <w:pStyle w:val="CommentText"/>
      </w:pPr>
      <w:r>
        <w:rPr>
          <w:rStyle w:val="CommentReference"/>
        </w:rPr>
        <w:annotationRef/>
      </w:r>
      <w:r w:rsidR="00147452">
        <w:t>What do you mean by this sentence? Is Europian Europeans? Kindly rephrase. Also, please note your citation, it should read "Petek, Ibid, 5…" after the first full citation. Please check with YBS. Do it for the rest of the authors.</w:t>
      </w:r>
    </w:p>
  </w:comment>
  <w:comment w:id="151" w:author="Boscombe Life Church" w:date="2023-06-21T11:42:00Z" w:initials="BLC">
    <w:p w14:paraId="506BBF96" w14:textId="06EE671E" w:rsidR="00147452" w:rsidRDefault="00147452" w:rsidP="00D140C7">
      <w:pPr>
        <w:pStyle w:val="CommentText"/>
      </w:pPr>
      <w:r>
        <w:rPr>
          <w:rStyle w:val="CommentReference"/>
        </w:rPr>
        <w:annotationRef/>
      </w:r>
      <w:r>
        <w:t>I know this is a reference or citation of Petek and others. But it might be helpful to readers if you provide a short and brief description of who "Jesuits", "Capuchin" are, etc. Cite them briefly in footnotes. Not critical to the paper but helpful for smooth reading.</w:t>
      </w:r>
    </w:p>
  </w:comment>
  <w:comment w:id="229" w:author="Boscombe Life Church" w:date="2023-06-21T11:46:00Z" w:initials="BLC">
    <w:p w14:paraId="787C660F" w14:textId="77777777" w:rsidR="00147452" w:rsidRDefault="00147452" w:rsidP="00993325">
      <w:pPr>
        <w:pStyle w:val="CommentText"/>
      </w:pPr>
      <w:r>
        <w:rPr>
          <w:rStyle w:val="CommentReference"/>
        </w:rPr>
        <w:annotationRef/>
      </w:r>
      <w:r>
        <w:t>I am assuming King is a typo error for "King?" I noticed quite a few of these misspellings. E.g. "rear" for "rare." I do suggest you install a simple grammar and spelling checker on your PC. That'll help you a lot and also your supervisor, second reader and readers to make sense without second-guessing.</w:t>
      </w:r>
    </w:p>
  </w:comment>
  <w:comment w:id="240" w:author="Boscombe Life Church" w:date="2023-06-21T11:48:00Z" w:initials="BLC">
    <w:p w14:paraId="50515990" w14:textId="77777777" w:rsidR="00147452" w:rsidRDefault="00147452" w:rsidP="00EB7F34">
      <w:pPr>
        <w:pStyle w:val="CommentText"/>
      </w:pPr>
      <w:r>
        <w:rPr>
          <w:rStyle w:val="CommentReference"/>
        </w:rPr>
        <w:annotationRef/>
      </w:r>
      <w:r>
        <w:t>You have cited sources all these whiles. Your conclusion here is stunning but without citation. Is this your conclusion or from the literature?</w:t>
      </w:r>
    </w:p>
  </w:comment>
  <w:comment w:id="322" w:author="Boscombe Life Church" w:date="2023-06-21T11:53:00Z" w:initials="BLC">
    <w:p w14:paraId="366EFBFC" w14:textId="77777777" w:rsidR="00D67896" w:rsidRDefault="00D67896" w:rsidP="00D67896">
      <w:pPr>
        <w:pStyle w:val="CommentText"/>
      </w:pPr>
      <w:r>
        <w:rPr>
          <w:rStyle w:val="CommentReference"/>
        </w:rPr>
        <w:annotationRef/>
      </w:r>
      <w:r>
        <w:t>Please note my previous typo or misspelling comments. If you practise careful typing and spellings early in the paper, it will help you a lot later when the dissertation becomes substantial.</w:t>
      </w:r>
    </w:p>
  </w:comment>
  <w:comment w:id="416" w:author="Boscombe Life Church" w:date="2023-06-21T11:49:00Z" w:initials="BLC">
    <w:p w14:paraId="05FD90FC" w14:textId="77777777" w:rsidR="00147452" w:rsidRDefault="00147452" w:rsidP="00053617">
      <w:pPr>
        <w:pStyle w:val="CommentText"/>
      </w:pPr>
      <w:r>
        <w:rPr>
          <w:rStyle w:val="CommentReference"/>
        </w:rPr>
        <w:annotationRef/>
      </w:r>
      <w:r>
        <w:t>Could you cite in footnotes the pages relevant to this statement?</w:t>
      </w:r>
    </w:p>
  </w:comment>
  <w:comment w:id="417" w:author="Boscombe Life Church" w:date="2023-06-21T11:52:00Z" w:initials="BLC">
    <w:p w14:paraId="61203E70" w14:textId="77777777" w:rsidR="00C359E6" w:rsidRDefault="00147452">
      <w:pPr>
        <w:pStyle w:val="CommentText"/>
      </w:pPr>
      <w:r>
        <w:rPr>
          <w:rStyle w:val="CommentReference"/>
        </w:rPr>
        <w:annotationRef/>
      </w:r>
      <w:r w:rsidR="00C359E6">
        <w:t xml:space="preserve">1. You said Petek gives a few reasons, it should follow that the next statement should be "One reason…." </w:t>
      </w:r>
    </w:p>
    <w:p w14:paraId="2D082DC6" w14:textId="77777777" w:rsidR="00C359E6" w:rsidRDefault="00C359E6">
      <w:pPr>
        <w:pStyle w:val="CommentText"/>
      </w:pPr>
      <w:r>
        <w:t>2. Could you cite the exact statement (footnotes is fine) to support his?</w:t>
      </w:r>
    </w:p>
    <w:p w14:paraId="2D736767" w14:textId="77777777" w:rsidR="00C359E6" w:rsidRDefault="00C359E6" w:rsidP="00A54D5E">
      <w:pPr>
        <w:pStyle w:val="CommentText"/>
      </w:pPr>
      <w:r>
        <w:t>3. Are you contrasting the Capuchins with the Jesuits? If so, kindly say, "In contrast" or "But."</w:t>
      </w:r>
    </w:p>
  </w:comment>
  <w:comment w:id="424" w:author="Boscombe Life Church" w:date="2023-06-21T11:53:00Z" w:initials="BLC">
    <w:p w14:paraId="13E40DAF" w14:textId="3E21FE37" w:rsidR="00C359E6" w:rsidRDefault="00C359E6" w:rsidP="00AB3893">
      <w:pPr>
        <w:pStyle w:val="CommentText"/>
      </w:pPr>
      <w:r>
        <w:rPr>
          <w:rStyle w:val="CommentReference"/>
        </w:rPr>
        <w:annotationRef/>
      </w:r>
      <w:r>
        <w:t>Please note my previous typo or misspelling comments. If you practise careful typing and spellings early in the paper, it will help you a lot later when the dissertation becomes substantial.</w:t>
      </w:r>
    </w:p>
  </w:comment>
  <w:comment w:id="442" w:author="Boscombe Life Church" w:date="2023-06-21T12:02:00Z" w:initials="BLC">
    <w:p w14:paraId="39226C6E" w14:textId="77777777" w:rsidR="00C359E6" w:rsidRDefault="00C359E6" w:rsidP="00E53BB3">
      <w:pPr>
        <w:pStyle w:val="CommentText"/>
      </w:pPr>
      <w:r>
        <w:rPr>
          <w:rStyle w:val="CommentReference"/>
        </w:rPr>
        <w:annotationRef/>
      </w:r>
      <w:r>
        <w:t>Don't understand this sentence. Do you mean to say "are one of the first?"</w:t>
      </w:r>
    </w:p>
  </w:comment>
  <w:comment w:id="561" w:author="Boscombe Life Church" w:date="2023-07-05T11:21:00Z" w:initials="BLC">
    <w:p w14:paraId="03B583C4" w14:textId="77777777" w:rsidR="0097420F" w:rsidRDefault="0097420F" w:rsidP="00E170CE">
      <w:pPr>
        <w:pStyle w:val="CommentText"/>
      </w:pPr>
      <w:r>
        <w:rPr>
          <w:rStyle w:val="CommentReference"/>
        </w:rPr>
        <w:annotationRef/>
      </w:r>
      <w:r>
        <w:t>Please define this term. What exactly and specifically is Modern Era? Which time period does it span?</w:t>
      </w:r>
    </w:p>
  </w:comment>
  <w:comment w:id="572" w:author="Boscombe Life Church" w:date="2023-07-05T11:21:00Z" w:initials="BLC">
    <w:p w14:paraId="453FB758" w14:textId="77777777" w:rsidR="00EF4522" w:rsidRDefault="00EF4522" w:rsidP="00EF4522">
      <w:pPr>
        <w:pStyle w:val="CommentText"/>
      </w:pPr>
      <w:r>
        <w:rPr>
          <w:rStyle w:val="CommentReference"/>
        </w:rPr>
        <w:annotationRef/>
      </w:r>
      <w:r>
        <w:t>Please define this term. What exactly and specifically is Modern Era? Which time period does it span?</w:t>
      </w:r>
    </w:p>
  </w:comment>
  <w:comment w:id="633" w:author="Boscombe Life Church" w:date="2023-07-05T11:21:00Z" w:initials="BLC">
    <w:p w14:paraId="210D9EAB" w14:textId="77777777" w:rsidR="009D3D0B" w:rsidRDefault="009D3D0B" w:rsidP="009D3D0B">
      <w:pPr>
        <w:pStyle w:val="CommentText"/>
      </w:pPr>
      <w:r>
        <w:rPr>
          <w:rStyle w:val="CommentReference"/>
        </w:rPr>
        <w:annotationRef/>
      </w:r>
      <w:r>
        <w:t>Please define this term. What exactly and specifically is Modern Era? Which time period does it span?</w:t>
      </w:r>
    </w:p>
  </w:comment>
  <w:comment w:id="636" w:author="Boscombe Life Church" w:date="2023-06-21T13:39:00Z" w:initials="BLC">
    <w:p w14:paraId="0EB4CA64" w14:textId="638B7FC0" w:rsidR="00402C0A" w:rsidRDefault="000D2A83" w:rsidP="00766CF8">
      <w:pPr>
        <w:pStyle w:val="CommentText"/>
      </w:pPr>
      <w:r>
        <w:rPr>
          <w:rStyle w:val="CommentReference"/>
        </w:rPr>
        <w:annotationRef/>
      </w:r>
      <w:r w:rsidR="00402C0A">
        <w:t>May I suggest you provide a definition of time or what the terms "pre-Democratic" "Democratic" eras, etc, mean? This is because as a reader, I wouldn't know exactly how to situate these terms and their periods or contexts. It doesn't need to be protracted and long but  brief description in the footnotes. For example, Pre-Democratic Period" spans from xxxx to xxxx years and contains these  prominent features…"</w:t>
      </w:r>
    </w:p>
  </w:comment>
  <w:comment w:id="640" w:author="Boscombe Life Church" w:date="2023-07-05T11:21:00Z" w:initials="BLC">
    <w:p w14:paraId="4B8F0E04" w14:textId="77777777" w:rsidR="009D3D0B" w:rsidRDefault="009D3D0B" w:rsidP="009D3D0B">
      <w:pPr>
        <w:pStyle w:val="CommentText"/>
      </w:pPr>
      <w:r>
        <w:rPr>
          <w:rStyle w:val="CommentReference"/>
        </w:rPr>
        <w:annotationRef/>
      </w:r>
      <w:r>
        <w:t>Please define this term. What exactly and specifically is Modern Era? Which time period does it span?</w:t>
      </w:r>
    </w:p>
  </w:comment>
  <w:comment w:id="642" w:author="Boscombe Life Church" w:date="2023-06-21T13:42:00Z" w:initials="BLC">
    <w:p w14:paraId="6B4D588F" w14:textId="438F0BE5" w:rsidR="000D2A83" w:rsidRDefault="000D2A83" w:rsidP="00593CA7">
      <w:pPr>
        <w:pStyle w:val="CommentText"/>
      </w:pPr>
      <w:r>
        <w:rPr>
          <w:rStyle w:val="CommentReference"/>
        </w:rPr>
        <w:annotationRef/>
      </w:r>
      <w:r>
        <w:t>Is this statement part of the original text of Kehrberg or is this your conclusion? Please include in footnote because this is a staggering claim.</w:t>
      </w:r>
    </w:p>
  </w:comment>
  <w:comment w:id="643" w:author="Boscombe Life Church" w:date="2023-06-21T13:43:00Z" w:initials="BLC">
    <w:p w14:paraId="58BBD41E" w14:textId="77777777" w:rsidR="000D2A83" w:rsidRDefault="000D2A83" w:rsidP="00093179">
      <w:pPr>
        <w:pStyle w:val="CommentText"/>
      </w:pPr>
      <w:r>
        <w:rPr>
          <w:rStyle w:val="CommentReference"/>
        </w:rPr>
        <w:annotationRef/>
      </w:r>
      <w:r>
        <w:t>Faster than? What is the comparison? Please state? Thanks</w:t>
      </w:r>
    </w:p>
  </w:comment>
  <w:comment w:id="645" w:author="Boscombe Life Church" w:date="2023-07-05T10:44:00Z" w:initials="BLC">
    <w:p w14:paraId="6A4247F2" w14:textId="77777777" w:rsidR="00DE7A5B" w:rsidRDefault="00DE7A5B" w:rsidP="00A3328F">
      <w:pPr>
        <w:pStyle w:val="CommentText"/>
      </w:pPr>
      <w:r>
        <w:rPr>
          <w:rStyle w:val="CommentReference"/>
        </w:rPr>
        <w:annotationRef/>
      </w:r>
      <w:r>
        <w:t>This statement seemed to be open and has no follow-up. Maybe you should continue by saying, "The following content will explore some of these factors cited by experts in Church growth….". This would then pave the way for your discussion.</w:t>
      </w:r>
    </w:p>
  </w:comment>
  <w:comment w:id="648" w:author="Boscombe Life Church" w:date="2023-07-05T11:02:00Z" w:initials="BLC">
    <w:p w14:paraId="4645FFBB" w14:textId="77777777" w:rsidR="00402C0A" w:rsidRDefault="00402C0A" w:rsidP="00B37D4C">
      <w:pPr>
        <w:pStyle w:val="CommentText"/>
      </w:pPr>
      <w:r>
        <w:rPr>
          <w:rStyle w:val="CommentReference"/>
        </w:rPr>
        <w:annotationRef/>
      </w:r>
      <w:r>
        <w:t>After this statement on the need to provide leadership and help, your content suddenly deals with false accusations. It doesn't fit the context.</w:t>
      </w:r>
    </w:p>
  </w:comment>
  <w:comment w:id="651" w:author="Boscombe Life Church" w:date="2023-06-21T13:46:00Z" w:initials="BLC">
    <w:p w14:paraId="078326EA" w14:textId="4CC06DE4" w:rsidR="00DE7A5B" w:rsidRDefault="000D2A83" w:rsidP="005C4D43">
      <w:pPr>
        <w:pStyle w:val="CommentText"/>
      </w:pPr>
      <w:r>
        <w:rPr>
          <w:rStyle w:val="CommentReference"/>
        </w:rPr>
        <w:annotationRef/>
      </w:r>
      <w:r w:rsidR="00DE7A5B">
        <w:t>You left this statement dangling. What are these few accusations? You could follow by saying, "One of these is addressed by …who refuted" if you don't want to elaborate. If you intend to elaborate, "These are some of the prominent accusations…" When you write, never insert a statement and leave it for the readers to search out where the content is.</w:t>
      </w:r>
    </w:p>
  </w:comment>
  <w:comment w:id="659" w:author="Boscombe Life Church" w:date="2023-07-05T11:01:00Z" w:initials="BLC">
    <w:p w14:paraId="07AC91BC" w14:textId="77777777" w:rsidR="00402C0A" w:rsidRDefault="00402C0A" w:rsidP="00184A05">
      <w:pPr>
        <w:pStyle w:val="CommentText"/>
      </w:pPr>
      <w:r>
        <w:rPr>
          <w:rStyle w:val="CommentReference"/>
        </w:rPr>
        <w:annotationRef/>
      </w:r>
      <w:r>
        <w:t xml:space="preserve">I am sorry but your previous quote and this quote seemed to contradict each other. If according to the accusation that Kehrber was addressing, that the lower caste became christians because of the benefits it gives, Kim and Henschke's quote is supporting this. Rather, the last statement of Kehrber, "The most compelling evidence against...looking at the financial condition of the ...in Nepal" should be followed up with a contra-distinct support, such as, "This is the contention of…". I would expect the follow support be citing higher or wealthier caste and not precisely what the accusation was saying - lower caste. </w:t>
      </w:r>
    </w:p>
  </w:comment>
  <w:comment w:id="668" w:author="Boscombe Life Church" w:date="2023-07-05T11:06:00Z" w:initials="BLC">
    <w:p w14:paraId="237BDB27" w14:textId="77777777" w:rsidR="008F3645" w:rsidRDefault="008F3645" w:rsidP="00D016A6">
      <w:pPr>
        <w:pStyle w:val="CommentText"/>
      </w:pPr>
      <w:r>
        <w:rPr>
          <w:rStyle w:val="CommentReference"/>
        </w:rPr>
        <w:annotationRef/>
      </w:r>
      <w:r>
        <w:t>Do you mean to say the RK came to Nepal in 195 for a brief period of 1 year and in 1957 stayed permanently, bringing along with him 10 other missionaries?</w:t>
      </w:r>
    </w:p>
  </w:comment>
  <w:comment w:id="682" w:author="Boscombe Life Church" w:date="2023-07-05T11:15:00Z" w:initials="BLC">
    <w:p w14:paraId="6DDED982" w14:textId="77777777" w:rsidR="0097420F" w:rsidRDefault="008F3645">
      <w:pPr>
        <w:pStyle w:val="CommentText"/>
      </w:pPr>
      <w:r>
        <w:rPr>
          <w:rStyle w:val="CommentReference"/>
        </w:rPr>
        <w:annotationRef/>
      </w:r>
      <w:r w:rsidR="0097420F">
        <w:t xml:space="preserve">Please see my previous comments on the need to define the label of Democratic, Post-Democratic. As the reader follows you, they can get lost in your usage of terms. This statement seemed to suggest that the Post-Democratic period was not democratic and hence persecutions from government abounded. And now you have transited into a democratic society. If this were the case, this statement and the following would not be under Post-democratic. </w:t>
      </w:r>
    </w:p>
    <w:p w14:paraId="552A4825" w14:textId="77777777" w:rsidR="0097420F" w:rsidRDefault="0097420F" w:rsidP="006035B6">
      <w:pPr>
        <w:pStyle w:val="CommentText"/>
      </w:pPr>
      <w:r>
        <w:t>Again, if the terms are not defined for the readers, we simply cannot know which specific periods you are talking about.</w:t>
      </w:r>
    </w:p>
  </w:comment>
  <w:comment w:id="709" w:author="Boscombe Life Church" w:date="2023-07-05T11:25:00Z" w:initials="BLC">
    <w:p w14:paraId="167585B2" w14:textId="77777777" w:rsidR="00505EB2" w:rsidRDefault="0097420F" w:rsidP="00A16C98">
      <w:pPr>
        <w:pStyle w:val="CommentText"/>
      </w:pPr>
      <w:r>
        <w:rPr>
          <w:rStyle w:val="CommentReference"/>
        </w:rPr>
        <w:annotationRef/>
      </w:r>
      <w:r w:rsidR="00505EB2">
        <w:t xml:space="preserve">Please refer to Page 21 "Modern Era." I so strongly suggest you preface this section by listing down the various factors you have observed and want to state and discuss. After that, you can sub-paragraph it. </w:t>
      </w:r>
    </w:p>
  </w:comment>
  <w:comment w:id="797" w:author="Boscombe Life Church" w:date="2023-06-21T15:09:00Z" w:initials="BLC">
    <w:p w14:paraId="6E9D4FB0" w14:textId="199046A9" w:rsidR="00505EB2" w:rsidRDefault="00BF025A">
      <w:pPr>
        <w:pStyle w:val="CommentText"/>
      </w:pPr>
      <w:r>
        <w:rPr>
          <w:rStyle w:val="CommentReference"/>
        </w:rPr>
        <w:annotationRef/>
      </w:r>
      <w:r w:rsidR="00505EB2">
        <w:t>Could you include a definition of what Vision means from the literature? Also, you are claiming that this is one factor (of the Factors for Nepali Church Growth)...but these are your words-observations, where is the literature that supports these claims?</w:t>
      </w:r>
    </w:p>
    <w:p w14:paraId="240700B6" w14:textId="77777777" w:rsidR="00505EB2" w:rsidRDefault="00505EB2">
      <w:pPr>
        <w:pStyle w:val="CommentText"/>
      </w:pPr>
    </w:p>
    <w:p w14:paraId="3BB2FDA4" w14:textId="77777777" w:rsidR="00505EB2" w:rsidRDefault="00505EB2">
      <w:pPr>
        <w:pStyle w:val="CommentText"/>
      </w:pPr>
      <w:r>
        <w:t>This goes with the rest of the factors you are claiming. Does the literature define and support your claims? Provide reference, citations or writings?</w:t>
      </w:r>
    </w:p>
    <w:p w14:paraId="5CB946E8" w14:textId="77777777" w:rsidR="00505EB2" w:rsidRDefault="00505EB2">
      <w:pPr>
        <w:pStyle w:val="CommentText"/>
      </w:pPr>
    </w:p>
    <w:p w14:paraId="4AE21350" w14:textId="77777777" w:rsidR="00505EB2" w:rsidRDefault="00505EB2">
      <w:pPr>
        <w:pStyle w:val="CommentText"/>
      </w:pPr>
      <w:r>
        <w:t>Therefore you cannot say "Vision for the lost is A vital factor" but "ONE OF THE." Also, you have stated in previous paragraphs of your observation from the literature that with the emergence of charismatic movement and persecutions, the church grew. Later in the following paragraph, you quoted, "But this persecution turned out to be a boon for the Nepali churches ... Places of persecution and jail became the mission field. Many were converted in jail."</w:t>
      </w:r>
    </w:p>
    <w:p w14:paraId="5E0BC684" w14:textId="77777777" w:rsidR="00505EB2" w:rsidRDefault="00505EB2">
      <w:pPr>
        <w:pStyle w:val="CommentText"/>
      </w:pPr>
    </w:p>
    <w:p w14:paraId="4DDFDA40" w14:textId="77777777" w:rsidR="00505EB2" w:rsidRDefault="00505EB2" w:rsidP="005823F6">
      <w:pPr>
        <w:pStyle w:val="CommentText"/>
      </w:pPr>
      <w:r>
        <w:t>Are and will you consider them as factors as well? The role of the researcher is to let the data lead your findings. If this so, your literature review (seems to me) is saying that persecutions is a critical factor for church growth.</w:t>
      </w:r>
    </w:p>
  </w:comment>
  <w:comment w:id="837" w:author="Boscombe Life Church" w:date="2023-07-05T11:48:00Z" w:initials="BLC">
    <w:p w14:paraId="41604A93" w14:textId="77777777" w:rsidR="00D46404" w:rsidRDefault="00D46404" w:rsidP="00311AAD">
      <w:pPr>
        <w:pStyle w:val="CommentText"/>
      </w:pPr>
      <w:r>
        <w:rPr>
          <w:rStyle w:val="CommentReference"/>
        </w:rPr>
        <w:annotationRef/>
      </w:r>
      <w:r>
        <w:t>Do you mean that Rongong is saying that the active laity evangelism is One factor of church growth, and as a result Church health? Because your quote doesn't speak thus. It is merely stating an observation.</w:t>
      </w:r>
    </w:p>
  </w:comment>
  <w:comment w:id="846" w:author="Boscombe Life Church" w:date="2023-07-05T11:49:00Z" w:initials="BLC">
    <w:p w14:paraId="79B75A97" w14:textId="77777777" w:rsidR="00D46404" w:rsidRDefault="00D46404" w:rsidP="00677C7E">
      <w:pPr>
        <w:pStyle w:val="CommentText"/>
      </w:pPr>
      <w:r>
        <w:rPr>
          <w:rStyle w:val="CommentReference"/>
        </w:rPr>
        <w:annotationRef/>
      </w:r>
      <w:r>
        <w:t xml:space="preserve">I am assuming you mean 'a similar pattern" with reference to Active Laity Evangelism? </w:t>
      </w:r>
    </w:p>
  </w:comment>
  <w:comment w:id="857" w:author="Boscombe Life Church" w:date="2023-06-21T15:28:00Z" w:initials="BLC">
    <w:p w14:paraId="3C4D4483" w14:textId="65B83FEB" w:rsidR="00962557" w:rsidRDefault="00962557" w:rsidP="00D20375">
      <w:pPr>
        <w:pStyle w:val="CommentText"/>
      </w:pPr>
      <w:r>
        <w:rPr>
          <w:rStyle w:val="CommentReference"/>
        </w:rPr>
        <w:annotationRef/>
      </w:r>
      <w:r>
        <w:t xml:space="preserve">Suggest a full statement "The Social Structure of Nepalese Culture" or something to that effect. Also this is paragraph is largely shorter than the rest. Are you able to correlate it with similar cultures that has the social structure? Consult one example - </w:t>
      </w:r>
      <w:hyperlink r:id="rId1" w:history="1">
        <w:r w:rsidRPr="00D20375">
          <w:rPr>
            <w:rStyle w:val="Hyperlink"/>
          </w:rPr>
          <w:t>https://missiology.org.uk/pdf/apeh/complete.pdf</w:t>
        </w:r>
      </w:hyperlink>
    </w:p>
  </w:comment>
  <w:comment w:id="980" w:author="Boscombe Life Church" w:date="2023-06-21T15:35:00Z" w:initials="BLC">
    <w:p w14:paraId="2C89D98C" w14:textId="77777777" w:rsidR="00962557" w:rsidRDefault="00962557" w:rsidP="005B3872">
      <w:pPr>
        <w:pStyle w:val="CommentText"/>
      </w:pPr>
      <w:r>
        <w:rPr>
          <w:rStyle w:val="CommentReference"/>
        </w:rPr>
        <w:annotationRef/>
      </w:r>
      <w:r>
        <w:t>Suggest a full statement "The Phenomena of …"</w:t>
      </w:r>
    </w:p>
  </w:comment>
  <w:comment w:id="1033" w:author="Boscombe Life Church" w:date="2023-07-05T11:52:00Z" w:initials="BLC">
    <w:p w14:paraId="7A09623E" w14:textId="77777777" w:rsidR="00C64C34" w:rsidRDefault="00C64C34" w:rsidP="00C64C34">
      <w:pPr>
        <w:pStyle w:val="CommentText"/>
      </w:pPr>
      <w:r>
        <w:rPr>
          <w:rStyle w:val="CommentReference"/>
        </w:rPr>
        <w:annotationRef/>
      </w:r>
      <w:r>
        <w:t xml:space="preserve">This is an important observation that supports your assertion that Healing and Miracles are one key factor of Church growth/health. Please quote relevant statements. </w:t>
      </w:r>
    </w:p>
  </w:comment>
  <w:comment w:id="1041" w:author="Boscombe Life Church" w:date="2023-06-21T15:47:00Z" w:initials="BLC">
    <w:p w14:paraId="481E50A5" w14:textId="77777777" w:rsidR="00C64C34" w:rsidRDefault="00C64C34" w:rsidP="00C64C34">
      <w:pPr>
        <w:pStyle w:val="CommentText"/>
      </w:pPr>
      <w:r>
        <w:rPr>
          <w:rStyle w:val="CommentReference"/>
        </w:rPr>
        <w:annotationRef/>
      </w:r>
      <w:r>
        <w:t>You are trying to support that healings-miracles is one factor of growth...the last statement "Therefore, believers need to be rooted in the truth of God's Word" seemed to invalidate it. Please ensure the context is supporting the factor and not otherwise.</w:t>
      </w:r>
    </w:p>
  </w:comment>
  <w:comment w:id="1045" w:author="Boscombe Life Church" w:date="2023-06-21T15:47:00Z" w:initials="BLC">
    <w:p w14:paraId="693587BA" w14:textId="77777777" w:rsidR="00D46404" w:rsidRDefault="009E4777" w:rsidP="00826927">
      <w:pPr>
        <w:pStyle w:val="CommentText"/>
      </w:pPr>
      <w:r>
        <w:rPr>
          <w:rStyle w:val="CommentReference"/>
        </w:rPr>
        <w:annotationRef/>
      </w:r>
      <w:r w:rsidR="00D46404">
        <w:t>You are trying to support that healings-miracles is one factor of growth...the last statement "Therefore, believers need to be rooted in the truth of God's Word" seemed to invalidate it. Please ensure the context is supporting the factor and not otherwise.</w:t>
      </w:r>
    </w:p>
  </w:comment>
  <w:comment w:id="1048" w:author="Boscombe Life Church" w:date="2023-07-05T11:52:00Z" w:initials="BLC">
    <w:p w14:paraId="2B69312E" w14:textId="77777777" w:rsidR="00D46404" w:rsidRDefault="00D46404" w:rsidP="00063209">
      <w:pPr>
        <w:pStyle w:val="CommentText"/>
      </w:pPr>
      <w:r>
        <w:rPr>
          <w:rStyle w:val="CommentReference"/>
        </w:rPr>
        <w:annotationRef/>
      </w:r>
      <w:r>
        <w:t xml:space="preserve">This is an important observation that supports your assertion that Healing and Miracles are one key factor of Church growth/health. Please quote relevant statements. </w:t>
      </w:r>
    </w:p>
  </w:comment>
  <w:comment w:id="1222" w:author="Boscombe Life Church" w:date="2023-07-05T12:11:00Z" w:initials="BLC">
    <w:p w14:paraId="76425792" w14:textId="77777777" w:rsidR="00974156" w:rsidRDefault="00974156">
      <w:pPr>
        <w:pStyle w:val="CommentText"/>
      </w:pPr>
      <w:r>
        <w:rPr>
          <w:rStyle w:val="CommentReference"/>
        </w:rPr>
        <w:annotationRef/>
      </w:r>
      <w:r>
        <w:t xml:space="preserve">You lost me in this long paragraph. Your heading is on Healing and Miracles but you have proceeded to include power of darkness, gospel truth and prayer team. </w:t>
      </w:r>
    </w:p>
    <w:p w14:paraId="6A268262" w14:textId="77777777" w:rsidR="00974156" w:rsidRDefault="00974156">
      <w:pPr>
        <w:pStyle w:val="CommentText"/>
      </w:pPr>
    </w:p>
    <w:p w14:paraId="6264DDAA" w14:textId="77777777" w:rsidR="00974156" w:rsidRDefault="00974156">
      <w:pPr>
        <w:pStyle w:val="CommentText"/>
      </w:pPr>
      <w:r>
        <w:t xml:space="preserve">Please be more focused with your Literature review and observations. </w:t>
      </w:r>
    </w:p>
    <w:p w14:paraId="5298AA75" w14:textId="77777777" w:rsidR="00974156" w:rsidRDefault="00974156">
      <w:pPr>
        <w:pStyle w:val="CommentText"/>
      </w:pPr>
    </w:p>
    <w:p w14:paraId="45D03354" w14:textId="77777777" w:rsidR="00974156" w:rsidRDefault="00974156">
      <w:pPr>
        <w:pStyle w:val="CommentText"/>
      </w:pPr>
      <w:r>
        <w:t>Overall, I can see that you have observed and stated 4 major factors, namely: (1) Vision for the Lost, (2) Committed leadership, (3) Active Laity Evangelism (4) Social Structure (5) Healing and Miracles.</w:t>
      </w:r>
    </w:p>
    <w:p w14:paraId="5F4DFBC6" w14:textId="77777777" w:rsidR="00974156" w:rsidRDefault="00974156">
      <w:pPr>
        <w:pStyle w:val="CommentText"/>
      </w:pPr>
    </w:p>
    <w:p w14:paraId="4DC0C81A" w14:textId="77777777" w:rsidR="00974156" w:rsidRDefault="00974156">
      <w:pPr>
        <w:pStyle w:val="CommentText"/>
      </w:pPr>
      <w:r>
        <w:rPr>
          <w:b/>
          <w:bCs/>
        </w:rPr>
        <w:t>My initial comment</w:t>
      </w:r>
      <w:r>
        <w:t xml:space="preserve"> - </w:t>
      </w:r>
    </w:p>
    <w:p w14:paraId="77C959DE" w14:textId="77777777" w:rsidR="00974156" w:rsidRDefault="00974156">
      <w:pPr>
        <w:pStyle w:val="CommentText"/>
      </w:pPr>
    </w:p>
    <w:p w14:paraId="0289A458" w14:textId="77777777" w:rsidR="00974156" w:rsidRDefault="00974156">
      <w:pPr>
        <w:pStyle w:val="CommentText"/>
      </w:pPr>
      <w:r>
        <w:t xml:space="preserve">1 - These factors are unsupported by mass literature review. Other than Rongong and Tamang, you have not managed to cross-reference to other authors, even if they were not within the Nepalese context. Your role as a researcher is to observe the literature as deep and wide as possible to see similar traits and trends. And then, to narrow them into contexts for discussion. Are you saying-claiming that </w:t>
      </w:r>
      <w:r>
        <w:rPr>
          <w:u w:val="single"/>
        </w:rPr>
        <w:t>these are the only 4 factors</w:t>
      </w:r>
      <w:r>
        <w:t xml:space="preserve"> you have come across in your literature review? Because if this is so, then your survey questions have to be changed to reflect these 4 key factors. This would invalidate the research topic because you have already concluded your study before your start.</w:t>
      </w:r>
    </w:p>
    <w:p w14:paraId="75727FD5" w14:textId="77777777" w:rsidR="00974156" w:rsidRDefault="00974156">
      <w:pPr>
        <w:pStyle w:val="CommentText"/>
      </w:pPr>
    </w:p>
    <w:p w14:paraId="449F139B" w14:textId="77777777" w:rsidR="00974156" w:rsidRDefault="00974156">
      <w:pPr>
        <w:pStyle w:val="CommentText"/>
      </w:pPr>
      <w:r>
        <w:t>For example, on your 'Social Structure,' I have personally read the literature on this factor (not within Nepalese context) that elaborates the point. This lends support to the thesis. You have cursorily added a brief quote from Rongong (again?) with no other authors suggesting the same. The rationale is, if this is a key factor of Church growth/health, the literature would be flooded with comments and studies, either collaborating or rejecting the data. You have not interacted with any. What if Ronggong is inaccuarate? Wouldn't that mean that you have stated and concluded wrongly a factor of growth and stagnation?</w:t>
      </w:r>
    </w:p>
    <w:p w14:paraId="25BFEA37" w14:textId="77777777" w:rsidR="00974156" w:rsidRDefault="00974156">
      <w:pPr>
        <w:pStyle w:val="CommentText"/>
      </w:pPr>
    </w:p>
    <w:p w14:paraId="4415B5B1" w14:textId="77777777" w:rsidR="00974156" w:rsidRDefault="00974156" w:rsidP="00682B60">
      <w:pPr>
        <w:pStyle w:val="CommentText"/>
      </w:pPr>
      <w:r>
        <w:t xml:space="preserve">2 - I find your citation unconvincing. They don't seemed to suggest that they consider it key factors but mere observations. </w:t>
      </w:r>
    </w:p>
  </w:comment>
  <w:comment w:id="1224" w:author="Boscombe Life Church" w:date="2023-06-21T15:48:00Z" w:initials="BLC">
    <w:p w14:paraId="760537B7" w14:textId="7B2C506B" w:rsidR="009E4777" w:rsidRDefault="009E4777" w:rsidP="007A6A8D">
      <w:pPr>
        <w:pStyle w:val="CommentText"/>
      </w:pPr>
      <w:r>
        <w:rPr>
          <w:rStyle w:val="CommentReference"/>
        </w:rPr>
        <w:annotationRef/>
      </w:r>
      <w:r>
        <w:t>I believe like you that prayer is crucial. But how does this point on prayer come under "Healing and Miracles?" It doesn’t follow.</w:t>
      </w:r>
    </w:p>
  </w:comment>
  <w:comment w:id="1237" w:author="Boscombe Life Church" w:date="2023-06-21T15:56:00Z" w:initials="BLC">
    <w:p w14:paraId="5CA3936F" w14:textId="77777777" w:rsidR="009E4777" w:rsidRDefault="009E4777" w:rsidP="00DC08A2">
      <w:pPr>
        <w:pStyle w:val="CommentText"/>
      </w:pPr>
      <w:r>
        <w:rPr>
          <w:rStyle w:val="CommentReference"/>
        </w:rPr>
        <w:annotationRef/>
      </w:r>
      <w:r>
        <w:t>Citation?</w:t>
      </w:r>
    </w:p>
  </w:comment>
  <w:comment w:id="1246" w:author="Boscombe Life Church" w:date="2023-06-21T15:56:00Z" w:initials="BLC">
    <w:p w14:paraId="45F796D3" w14:textId="77777777" w:rsidR="009E4777" w:rsidRDefault="009E4777" w:rsidP="00336FBA">
      <w:pPr>
        <w:pStyle w:val="CommentText"/>
      </w:pPr>
      <w:r>
        <w:rPr>
          <w:rStyle w:val="CommentReference"/>
        </w:rPr>
        <w:annotationRef/>
      </w:r>
      <w:r>
        <w:t>Citation?</w:t>
      </w:r>
    </w:p>
  </w:comment>
  <w:comment w:id="1256" w:author="Boscombe Life Church" w:date="2023-07-05T12:13:00Z" w:initials="BLC">
    <w:p w14:paraId="3F1E8EAB" w14:textId="77777777" w:rsidR="00467ED9" w:rsidRDefault="00974156" w:rsidP="00F73334">
      <w:pPr>
        <w:pStyle w:val="CommentText"/>
      </w:pPr>
      <w:r>
        <w:rPr>
          <w:rStyle w:val="CommentReference"/>
        </w:rPr>
        <w:annotationRef/>
      </w:r>
      <w:r w:rsidR="00467ED9">
        <w:t>You have two repeated sections. Please see below page 34.</w:t>
      </w:r>
    </w:p>
  </w:comment>
  <w:comment w:id="1314" w:author="Boscombe Life Church" w:date="2023-07-05T12:38:00Z" w:initials="BLC">
    <w:p w14:paraId="7C67D21A" w14:textId="77777777" w:rsidR="004B39BA" w:rsidRDefault="004B39BA">
      <w:pPr>
        <w:pStyle w:val="CommentText"/>
      </w:pPr>
      <w:r>
        <w:rPr>
          <w:rStyle w:val="CommentReference"/>
        </w:rPr>
        <w:annotationRef/>
      </w:r>
      <w:r>
        <w:t>These two quotes do not say anything about the church as a tool-instrument to advance the Kingdom agenda. Here is one quote I can find to better and sharply support the heading…</w:t>
      </w:r>
    </w:p>
    <w:p w14:paraId="35F41799" w14:textId="77777777" w:rsidR="004B39BA" w:rsidRDefault="004B39BA">
      <w:pPr>
        <w:pStyle w:val="CommentText"/>
      </w:pPr>
    </w:p>
    <w:p w14:paraId="703A0EA3" w14:textId="77777777" w:rsidR="004B39BA" w:rsidRDefault="004B39BA">
      <w:pPr>
        <w:pStyle w:val="CommentText"/>
      </w:pPr>
      <w:r>
        <w:t>"As the Body of Christ and the continuation of His incarnational presence in the</w:t>
      </w:r>
    </w:p>
    <w:p w14:paraId="7E507D0B" w14:textId="77777777" w:rsidR="004B39BA" w:rsidRDefault="004B39BA">
      <w:pPr>
        <w:pStyle w:val="CommentText"/>
      </w:pPr>
      <w:r>
        <w:t>world, the church does have the privilege and duty to reflect the character and priorities</w:t>
      </w:r>
    </w:p>
    <w:p w14:paraId="70DA1CAF" w14:textId="77777777" w:rsidR="004B39BA" w:rsidRDefault="004B39BA">
      <w:pPr>
        <w:pStyle w:val="CommentText"/>
      </w:pPr>
      <w:r>
        <w:t>of Christ and His Kingly rule. Consequently, we “represent the reign of God” in the way</w:t>
      </w:r>
    </w:p>
    <w:p w14:paraId="7A8B51FE" w14:textId="77777777" w:rsidR="004B39BA" w:rsidRDefault="004B39BA">
      <w:pPr>
        <w:pStyle w:val="CommentText"/>
      </w:pPr>
      <w:r>
        <w:t>“a lawyer represents her client or the Secretary of State represents the President in a</w:t>
      </w:r>
    </w:p>
    <w:p w14:paraId="4DD5772E" w14:textId="77777777" w:rsidR="004B39BA" w:rsidRDefault="004B39BA">
      <w:pPr>
        <w:pStyle w:val="CommentText"/>
      </w:pPr>
      <w:r>
        <w:t>meeting.”14 In the same vein, Craig Van Gelder argues, “The church is God’s</w:t>
      </w:r>
    </w:p>
    <w:p w14:paraId="114A0DEF" w14:textId="77777777" w:rsidR="004B39BA" w:rsidRDefault="004B39BA">
      <w:pPr>
        <w:pStyle w:val="CommentText"/>
      </w:pPr>
      <w:r>
        <w:t>demonstration plot in the world. Its very existence demonstrates that His redemptive</w:t>
      </w:r>
    </w:p>
    <w:p w14:paraId="610544B7" w14:textId="77777777" w:rsidR="004B39BA" w:rsidRDefault="004B39BA">
      <w:pPr>
        <w:pStyle w:val="CommentText"/>
      </w:pPr>
      <w:r>
        <w:t>reign has already begun. Its very presence invites the world to watch, listen, examine and</w:t>
      </w:r>
    </w:p>
    <w:p w14:paraId="2F06A347" w14:textId="77777777" w:rsidR="004B39BA" w:rsidRDefault="004B39BA" w:rsidP="006C0C74">
      <w:pPr>
        <w:pStyle w:val="CommentText"/>
      </w:pPr>
      <w:r>
        <w:t xml:space="preserve">consider accepting God’s reign as a superior way of living.”" - </w:t>
      </w:r>
      <w:hyperlink r:id="rId2" w:history="1">
        <w:r w:rsidRPr="006C0C74">
          <w:rPr>
            <w:rStyle w:val="Hyperlink"/>
          </w:rPr>
          <w:t>file:///C:/Users/user/Downloads/Reclaiming%20The%20Kingdom%20of%20God%20Metaphor%20for%20the%20Twenty-First-Centu.pdf</w:t>
        </w:r>
      </w:hyperlink>
    </w:p>
  </w:comment>
  <w:comment w:id="1358" w:author="Boscombe Life Church" w:date="2023-07-05T12:45:00Z" w:initials="BLC">
    <w:p w14:paraId="2CDCAC18" w14:textId="77777777" w:rsidR="004E3259" w:rsidRDefault="004E3259" w:rsidP="00741048">
      <w:pPr>
        <w:pStyle w:val="CommentText"/>
      </w:pPr>
      <w:r>
        <w:rPr>
          <w:rStyle w:val="CommentReference"/>
        </w:rPr>
        <w:annotationRef/>
      </w:r>
      <w:r>
        <w:t>Please double-check this quote?</w:t>
      </w:r>
    </w:p>
  </w:comment>
  <w:comment w:id="1361" w:author="Boscombe Life Church" w:date="2023-07-05T12:50:00Z" w:initials="BLC">
    <w:p w14:paraId="5B38E0FE" w14:textId="77777777" w:rsidR="004E3259" w:rsidRDefault="004E3259">
      <w:pPr>
        <w:pStyle w:val="CommentText"/>
      </w:pPr>
      <w:r>
        <w:rPr>
          <w:rStyle w:val="CommentReference"/>
        </w:rPr>
        <w:annotationRef/>
      </w:r>
      <w:r>
        <w:t xml:space="preserve">You cannot cite statements without stating it clearly what you intend for the readers to focus on. For example, "Cole presents a crucial point on church growth," what is the crucial point? Are you asking the readers to decide which of the statement in the quote is the crucial point? Would it be better to say, "Cole presses the point that God is the source of Church growth when he wrote, "…". </w:t>
      </w:r>
    </w:p>
    <w:p w14:paraId="301C59A0" w14:textId="77777777" w:rsidR="004E3259" w:rsidRDefault="004E3259">
      <w:pPr>
        <w:pStyle w:val="CommentText"/>
      </w:pPr>
    </w:p>
    <w:p w14:paraId="417989D1" w14:textId="77777777" w:rsidR="004E3259" w:rsidRDefault="004E3259" w:rsidP="00CA4FBF">
      <w:pPr>
        <w:pStyle w:val="CommentText"/>
      </w:pPr>
      <w:r>
        <w:t xml:space="preserve">Same goes with the second statement. </w:t>
      </w:r>
    </w:p>
  </w:comment>
  <w:comment w:id="1409" w:author="Boscombe Life Church" w:date="2023-07-05T13:04:00Z" w:initials="BLC">
    <w:p w14:paraId="4CB80155" w14:textId="77777777" w:rsidR="00E95562" w:rsidRDefault="00E95562" w:rsidP="00DA41AD">
      <w:pPr>
        <w:pStyle w:val="CommentText"/>
      </w:pPr>
      <w:r>
        <w:rPr>
          <w:rStyle w:val="CommentReference"/>
        </w:rPr>
        <w:annotationRef/>
      </w:r>
      <w:r>
        <w:t>How are you using health and growth? Are you equating them? Could you define them? Preferably using the available literature?</w:t>
      </w:r>
    </w:p>
  </w:comment>
  <w:comment w:id="1410" w:author="Boscombe Life Church" w:date="2023-07-05T13:00:00Z" w:initials="BLC">
    <w:p w14:paraId="7F71905C" w14:textId="25FACB85" w:rsidR="00F45300" w:rsidRDefault="00F45300" w:rsidP="00B96E60">
      <w:pPr>
        <w:pStyle w:val="CommentText"/>
      </w:pPr>
      <w:r>
        <w:rPr>
          <w:rStyle w:val="CommentReference"/>
        </w:rPr>
        <w:annotationRef/>
      </w:r>
      <w:r>
        <w:t>This whole quote is missing a statement proposition. For example, I would think Day would say, a healthy church consists of….</w:t>
      </w:r>
    </w:p>
  </w:comment>
  <w:comment w:id="1412" w:author="Boscombe Life Church" w:date="2023-07-05T13:06:00Z" w:initials="BLC">
    <w:p w14:paraId="215E86DC" w14:textId="77777777" w:rsidR="00E95562" w:rsidRDefault="00E95562" w:rsidP="005B4223">
      <w:pPr>
        <w:pStyle w:val="CommentText"/>
      </w:pPr>
      <w:r>
        <w:rPr>
          <w:rStyle w:val="CommentReference"/>
        </w:rPr>
        <w:annotationRef/>
      </w:r>
      <w:r>
        <w:t>This is a quote from Mark Dever which you follow up on. Stating it here makes the citation redundant, doesn’t add any  more understanding to the subject. Please try to rephrase or reorganize your thoughts. Thanks.</w:t>
      </w:r>
    </w:p>
  </w:comment>
  <w:comment w:id="1413" w:author="Boscombe Life Church" w:date="2023-07-05T13:13:00Z" w:initials="BLC">
    <w:p w14:paraId="60424289" w14:textId="77777777" w:rsidR="00421CF7" w:rsidRDefault="00421CF7" w:rsidP="00307FAB">
      <w:pPr>
        <w:pStyle w:val="CommentText"/>
      </w:pPr>
      <w:r>
        <w:rPr>
          <w:rStyle w:val="CommentReference"/>
        </w:rPr>
        <w:annotationRef/>
      </w:r>
      <w:r>
        <w:t>How would I know the criterion of a healthy member? This statement doesn't add anything to what you hope to persuade the reader on the relationship between growth and health. Instead, it goes off tangent. Or, are you saying that the following nine traits are part of what a heathy member and church should practise?</w:t>
      </w:r>
    </w:p>
  </w:comment>
  <w:comment w:id="1414" w:author="Boscombe Life Church" w:date="2023-07-05T13:14:00Z" w:initials="BLC">
    <w:p w14:paraId="58A773AC" w14:textId="77777777" w:rsidR="00421CF7" w:rsidRDefault="00421CF7" w:rsidP="00926966">
      <w:pPr>
        <w:pStyle w:val="CommentText"/>
      </w:pPr>
      <w:r>
        <w:rPr>
          <w:rStyle w:val="CommentReference"/>
        </w:rPr>
        <w:annotationRef/>
      </w:r>
      <w:r>
        <w:t>A question for you think through. If this is true and there are correlations between health and growth, wouldn't it not mean that these nine traits should be considered part of the factors of Church growth or stagnation which you dissertation is trying to discover?</w:t>
      </w:r>
    </w:p>
  </w:comment>
  <w:comment w:id="1416" w:author="Boscombe Life Church" w:date="2023-07-05T13:20:00Z" w:initials="BLC">
    <w:p w14:paraId="4639A607" w14:textId="77777777" w:rsidR="00421CF7" w:rsidRDefault="00421CF7" w:rsidP="00CA39A8">
      <w:pPr>
        <w:pStyle w:val="CommentText"/>
      </w:pPr>
      <w:r>
        <w:rPr>
          <w:rStyle w:val="CommentReference"/>
        </w:rPr>
        <w:annotationRef/>
      </w:r>
      <w:r>
        <w:t>You have quoted verbatim from the McNeal's book page 20 and misquoted him. Please check. Also, try never to quote verbatim and cite a footnote, I rather you rephrase it and cite a footnote.</w:t>
      </w:r>
    </w:p>
  </w:comment>
  <w:comment w:id="1417" w:author="Boscombe Life Church" w:date="2023-07-05T13:32:00Z" w:initials="BLC">
    <w:p w14:paraId="524EADF6" w14:textId="77777777" w:rsidR="00AE4B4F" w:rsidRDefault="00AE4B4F" w:rsidP="00322CE0">
      <w:pPr>
        <w:pStyle w:val="CommentText"/>
      </w:pPr>
      <w:r>
        <w:rPr>
          <w:rStyle w:val="CommentReference"/>
        </w:rPr>
        <w:annotationRef/>
      </w:r>
      <w:r>
        <w:t>Again, a dangling statement. If you do not wish to elaborate, please write, "McGavran's Church Growth model/theory has been subjected to rigorous criticism, which include, …" However, Tucker rightly says….</w:t>
      </w:r>
    </w:p>
  </w:comment>
  <w:comment w:id="1419" w:author="Boscombe Life Church" w:date="2023-07-05T13:34:00Z" w:initials="BLC">
    <w:p w14:paraId="70BF899F" w14:textId="77777777" w:rsidR="00E84BE6" w:rsidRDefault="00E84BE6" w:rsidP="00212EB2">
      <w:pPr>
        <w:pStyle w:val="CommentText"/>
      </w:pPr>
      <w:r>
        <w:rPr>
          <w:rStyle w:val="CommentReference"/>
        </w:rPr>
        <w:annotationRef/>
      </w:r>
      <w:r>
        <w:t>Again, you cite this from the literature, do you consider this one of your factors to measure your dissertation? Why and why not?</w:t>
      </w:r>
    </w:p>
  </w:comment>
  <w:comment w:id="1420" w:author="Boscombe Life Church" w:date="2023-07-05T13:38:00Z" w:initials="BLC">
    <w:p w14:paraId="3B9A64A1" w14:textId="77777777" w:rsidR="00E84BE6" w:rsidRDefault="00E84BE6" w:rsidP="001F3C4F">
      <w:pPr>
        <w:pStyle w:val="CommentText"/>
      </w:pPr>
      <w:r>
        <w:rPr>
          <w:rStyle w:val="CommentReference"/>
        </w:rPr>
        <w:annotationRef/>
      </w:r>
      <w:r>
        <w:t>You have include three different points on Church growth. 1. Church plant extension 2. Church betterment and 3. Church growth distinctions. What is the reader suppose to conclude in relation to your thesis?</w:t>
      </w:r>
    </w:p>
  </w:comment>
  <w:comment w:id="1423" w:author="Boscombe Life Church" w:date="2023-07-05T13:40:00Z" w:initials="BLC">
    <w:p w14:paraId="0E30AC09" w14:textId="77777777" w:rsidR="00E84BE6" w:rsidRDefault="00E84BE6">
      <w:pPr>
        <w:pStyle w:val="CommentText"/>
      </w:pPr>
      <w:r>
        <w:rPr>
          <w:rStyle w:val="CommentReference"/>
        </w:rPr>
        <w:annotationRef/>
      </w:r>
      <w:r>
        <w:t xml:space="preserve">In relation to my previous comments, how do the three citations support or invalidate this paragraph. You did not interact with them. This is because, though McGavran and Wagner insists on numbers as legitimate approach, does this mean the other three are wrong? </w:t>
      </w:r>
    </w:p>
    <w:p w14:paraId="7C448D50" w14:textId="77777777" w:rsidR="00E84BE6" w:rsidRDefault="00E84BE6">
      <w:pPr>
        <w:pStyle w:val="CommentText"/>
      </w:pPr>
    </w:p>
    <w:p w14:paraId="0A2BD719" w14:textId="77777777" w:rsidR="00E84BE6" w:rsidRDefault="00E84BE6" w:rsidP="00C947AC">
      <w:pPr>
        <w:pStyle w:val="CommentText"/>
      </w:pPr>
      <w:r>
        <w:t>Does anyone else in the literature review support or oppose such a stance? Or do they all agree that this is a major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C091E" w15:done="0"/>
  <w15:commentEx w15:paraId="29AE2F42" w15:done="0"/>
  <w15:commentEx w15:paraId="29AFFDD7" w15:done="0"/>
  <w15:commentEx w15:paraId="4D3DF268" w15:done="0"/>
  <w15:commentEx w15:paraId="47349C87" w15:done="0"/>
  <w15:commentEx w15:paraId="739A7AEC" w15:done="0"/>
  <w15:commentEx w15:paraId="6ED4166F" w15:done="0"/>
  <w15:commentEx w15:paraId="35845CAB" w15:done="0"/>
  <w15:commentEx w15:paraId="506BBF96" w15:done="0"/>
  <w15:commentEx w15:paraId="787C660F" w15:done="0"/>
  <w15:commentEx w15:paraId="50515990" w15:done="0"/>
  <w15:commentEx w15:paraId="366EFBFC" w15:done="0"/>
  <w15:commentEx w15:paraId="05FD90FC" w15:done="0"/>
  <w15:commentEx w15:paraId="2D736767" w15:done="0"/>
  <w15:commentEx w15:paraId="13E40DAF" w15:done="0"/>
  <w15:commentEx w15:paraId="39226C6E" w15:done="0"/>
  <w15:commentEx w15:paraId="03B583C4" w15:done="0"/>
  <w15:commentEx w15:paraId="453FB758" w15:done="0"/>
  <w15:commentEx w15:paraId="210D9EAB" w15:done="0"/>
  <w15:commentEx w15:paraId="0EB4CA64" w15:done="0"/>
  <w15:commentEx w15:paraId="4B8F0E04" w15:done="0"/>
  <w15:commentEx w15:paraId="6B4D588F" w15:done="0"/>
  <w15:commentEx w15:paraId="58BBD41E" w15:done="0"/>
  <w15:commentEx w15:paraId="6A4247F2" w15:done="0"/>
  <w15:commentEx w15:paraId="4645FFBB" w15:done="0"/>
  <w15:commentEx w15:paraId="078326EA" w15:done="0"/>
  <w15:commentEx w15:paraId="07AC91BC" w15:done="0"/>
  <w15:commentEx w15:paraId="237BDB27" w15:done="0"/>
  <w15:commentEx w15:paraId="552A4825" w15:done="0"/>
  <w15:commentEx w15:paraId="167585B2" w15:done="0"/>
  <w15:commentEx w15:paraId="4DDFDA40" w15:done="0"/>
  <w15:commentEx w15:paraId="41604A93" w15:done="0"/>
  <w15:commentEx w15:paraId="79B75A97" w15:done="0"/>
  <w15:commentEx w15:paraId="3C4D4483" w15:done="0"/>
  <w15:commentEx w15:paraId="2C89D98C" w15:done="0"/>
  <w15:commentEx w15:paraId="7A09623E" w15:done="0"/>
  <w15:commentEx w15:paraId="481E50A5" w15:done="0"/>
  <w15:commentEx w15:paraId="693587BA" w15:done="0"/>
  <w15:commentEx w15:paraId="2B69312E" w15:done="0"/>
  <w15:commentEx w15:paraId="4415B5B1" w15:done="0"/>
  <w15:commentEx w15:paraId="760537B7" w15:done="0"/>
  <w15:commentEx w15:paraId="5CA3936F" w15:done="0"/>
  <w15:commentEx w15:paraId="45F796D3" w15:done="0"/>
  <w15:commentEx w15:paraId="3F1E8EAB" w15:done="0"/>
  <w15:commentEx w15:paraId="2F06A347" w15:done="0"/>
  <w15:commentEx w15:paraId="2CDCAC18" w15:done="0"/>
  <w15:commentEx w15:paraId="417989D1" w15:done="0"/>
  <w15:commentEx w15:paraId="4CB80155" w15:done="0"/>
  <w15:commentEx w15:paraId="7F71905C" w15:done="0"/>
  <w15:commentEx w15:paraId="215E86DC" w15:done="0"/>
  <w15:commentEx w15:paraId="60424289" w15:done="0"/>
  <w15:commentEx w15:paraId="58A773AC" w15:done="0"/>
  <w15:commentEx w15:paraId="4639A607" w15:done="0"/>
  <w15:commentEx w15:paraId="524EADF6" w15:done="0"/>
  <w15:commentEx w15:paraId="70BF899F" w15:done="0"/>
  <w15:commentEx w15:paraId="3B9A64A1" w15:done="0"/>
  <w15:commentEx w15:paraId="0A2BD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D56D8" w16cex:dateUtc="2023-06-21T03:00:00Z"/>
  <w16cex:commentExtensible w16cex:durableId="283D58F3" w16cex:dateUtc="2023-06-21T03:09:00Z"/>
  <w16cex:commentExtensible w16cex:durableId="283D599B" w16cex:dateUtc="2023-06-21T03:12:00Z"/>
  <w16cex:commentExtensible w16cex:durableId="284FDDED" w16cex:dateUtc="2023-07-05T04:17:00Z"/>
  <w16cex:commentExtensible w16cex:durableId="284FDE54" w16cex:dateUtc="2023-07-05T04:19:00Z"/>
  <w16cex:commentExtensible w16cex:durableId="283D5D8D" w16cex:dateUtc="2023-06-21T03:29:00Z"/>
  <w16cex:commentExtensible w16cex:durableId="283D5E86" w16cex:dateUtc="2023-06-21T03:33:00Z"/>
  <w16cex:commentExtensible w16cex:durableId="283D5FF4" w16cex:dateUtc="2023-06-21T03:39:00Z"/>
  <w16cex:commentExtensible w16cex:durableId="283D609D" w16cex:dateUtc="2023-06-21T03:42:00Z"/>
  <w16cex:commentExtensible w16cex:durableId="283D61A9" w16cex:dateUtc="2023-06-21T03:46:00Z"/>
  <w16cex:commentExtensible w16cex:durableId="283D6219" w16cex:dateUtc="2023-06-21T03:48:00Z"/>
  <w16cex:commentExtensible w16cex:durableId="28540E74" w16cex:dateUtc="2023-06-21T03:53:00Z"/>
  <w16cex:commentExtensible w16cex:durableId="283D624A" w16cex:dateUtc="2023-06-21T03:49:00Z"/>
  <w16cex:commentExtensible w16cex:durableId="283D62E1" w16cex:dateUtc="2023-06-21T03:52:00Z"/>
  <w16cex:commentExtensible w16cex:durableId="283D6355" w16cex:dateUtc="2023-06-21T03:53:00Z"/>
  <w16cex:commentExtensible w16cex:durableId="283D6549" w16cex:dateUtc="2023-06-21T04:02:00Z"/>
  <w16cex:commentExtensible w16cex:durableId="284FD0AA" w16cex:dateUtc="2023-07-05T03:21:00Z"/>
  <w16cex:commentExtensible w16cex:durableId="28553B41" w16cex:dateUtc="2023-07-05T03:21:00Z"/>
  <w16cex:commentExtensible w16cex:durableId="2855412D" w16cex:dateUtc="2023-07-05T03:21:00Z"/>
  <w16cex:commentExtensible w16cex:durableId="283D7C04" w16cex:dateUtc="2023-06-21T05:39:00Z"/>
  <w16cex:commentExtensible w16cex:durableId="28554149" w16cex:dateUtc="2023-07-05T03:21:00Z"/>
  <w16cex:commentExtensible w16cex:durableId="283D7CBE" w16cex:dateUtc="2023-06-21T05:42:00Z"/>
  <w16cex:commentExtensible w16cex:durableId="283D7CF2" w16cex:dateUtc="2023-06-21T05:43:00Z"/>
  <w16cex:commentExtensible w16cex:durableId="284FC823" w16cex:dateUtc="2023-07-05T02:44:00Z"/>
  <w16cex:commentExtensible w16cex:durableId="284FCC53" w16cex:dateUtc="2023-07-05T03:02:00Z"/>
  <w16cex:commentExtensible w16cex:durableId="283D7DA4" w16cex:dateUtc="2023-06-21T05:46:00Z"/>
  <w16cex:commentExtensible w16cex:durableId="284FCC17" w16cex:dateUtc="2023-07-05T03:01:00Z"/>
  <w16cex:commentExtensible w16cex:durableId="284FCD2E" w16cex:dateUtc="2023-07-05T03:06:00Z"/>
  <w16cex:commentExtensible w16cex:durableId="284FCF45" w16cex:dateUtc="2023-07-05T03:15:00Z"/>
  <w16cex:commentExtensible w16cex:durableId="284FD192" w16cex:dateUtc="2023-07-05T03:25:00Z"/>
  <w16cex:commentExtensible w16cex:durableId="283D9112" w16cex:dateUtc="2023-06-21T07:09:00Z"/>
  <w16cex:commentExtensible w16cex:durableId="284FD6F0" w16cex:dateUtc="2023-07-05T03:48:00Z"/>
  <w16cex:commentExtensible w16cex:durableId="284FD73F" w16cex:dateUtc="2023-07-05T03:49:00Z"/>
  <w16cex:commentExtensible w16cex:durableId="283D9580" w16cex:dateUtc="2023-06-21T07:28:00Z"/>
  <w16cex:commentExtensible w16cex:durableId="283D9726" w16cex:dateUtc="2023-06-21T07:35:00Z"/>
  <w16cex:commentExtensible w16cex:durableId="28591F18" w16cex:dateUtc="2023-07-05T03:52:00Z"/>
  <w16cex:commentExtensible w16cex:durableId="2859207C" w16cex:dateUtc="2023-06-21T07:47:00Z"/>
  <w16cex:commentExtensible w16cex:durableId="283D9A2F" w16cex:dateUtc="2023-06-21T07:47:00Z"/>
  <w16cex:commentExtensible w16cex:durableId="284FD7E8" w16cex:dateUtc="2023-07-05T03:52:00Z"/>
  <w16cex:commentExtensible w16cex:durableId="284FDC64" w16cex:dateUtc="2023-07-05T04:11:00Z"/>
  <w16cex:commentExtensible w16cex:durableId="283D9A5F" w16cex:dateUtc="2023-06-21T07:48:00Z"/>
  <w16cex:commentExtensible w16cex:durableId="283D9C1D" w16cex:dateUtc="2023-06-21T07:56:00Z"/>
  <w16cex:commentExtensible w16cex:durableId="283D9C3B" w16cex:dateUtc="2023-06-21T07:56:00Z"/>
  <w16cex:commentExtensible w16cex:durableId="284FDCE2" w16cex:dateUtc="2023-07-05T04:13:00Z"/>
  <w16cex:commentExtensible w16cex:durableId="284FE2AF" w16cex:dateUtc="2023-07-05T04:38:00Z"/>
  <w16cex:commentExtensible w16cex:durableId="284FE44E" w16cex:dateUtc="2023-07-05T04:45:00Z"/>
  <w16cex:commentExtensible w16cex:durableId="284FE57C" w16cex:dateUtc="2023-07-05T04:50:00Z"/>
  <w16cex:commentExtensible w16cex:durableId="284FE8C3" w16cex:dateUtc="2023-07-05T05:04:00Z"/>
  <w16cex:commentExtensible w16cex:durableId="284FE7E4" w16cex:dateUtc="2023-07-05T05:00:00Z"/>
  <w16cex:commentExtensible w16cex:durableId="284FE958" w16cex:dateUtc="2023-07-05T05:06:00Z"/>
  <w16cex:commentExtensible w16cex:durableId="284FEAE9" w16cex:dateUtc="2023-07-05T05:13:00Z"/>
  <w16cex:commentExtensible w16cex:durableId="284FEB3F" w16cex:dateUtc="2023-07-05T05:14:00Z"/>
  <w16cex:commentExtensible w16cex:durableId="284FECB4" w16cex:dateUtc="2023-07-05T05:20:00Z"/>
  <w16cex:commentExtensible w16cex:durableId="284FEF61" w16cex:dateUtc="2023-07-05T05:32:00Z"/>
  <w16cex:commentExtensible w16cex:durableId="284FEFE0" w16cex:dateUtc="2023-07-05T05:34:00Z"/>
  <w16cex:commentExtensible w16cex:durableId="284FF0EC" w16cex:dateUtc="2023-07-05T05:38:00Z"/>
  <w16cex:commentExtensible w16cex:durableId="284FF165" w16cex:dateUtc="2023-07-05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C091E" w16cid:durableId="283D56D8"/>
  <w16cid:commentId w16cid:paraId="29AE2F42" w16cid:durableId="283D58F3"/>
  <w16cid:commentId w16cid:paraId="29AFFDD7" w16cid:durableId="283D599B"/>
  <w16cid:commentId w16cid:paraId="4D3DF268" w16cid:durableId="284FDDED"/>
  <w16cid:commentId w16cid:paraId="47349C87" w16cid:durableId="284FDE54"/>
  <w16cid:commentId w16cid:paraId="739A7AEC" w16cid:durableId="283D5D8D"/>
  <w16cid:commentId w16cid:paraId="6ED4166F" w16cid:durableId="283D5E86"/>
  <w16cid:commentId w16cid:paraId="35845CAB" w16cid:durableId="283D5FF4"/>
  <w16cid:commentId w16cid:paraId="506BBF96" w16cid:durableId="283D609D"/>
  <w16cid:commentId w16cid:paraId="787C660F" w16cid:durableId="283D61A9"/>
  <w16cid:commentId w16cid:paraId="50515990" w16cid:durableId="283D6219"/>
  <w16cid:commentId w16cid:paraId="366EFBFC" w16cid:durableId="28540E74"/>
  <w16cid:commentId w16cid:paraId="05FD90FC" w16cid:durableId="283D624A"/>
  <w16cid:commentId w16cid:paraId="2D736767" w16cid:durableId="283D62E1"/>
  <w16cid:commentId w16cid:paraId="13E40DAF" w16cid:durableId="283D6355"/>
  <w16cid:commentId w16cid:paraId="39226C6E" w16cid:durableId="283D6549"/>
  <w16cid:commentId w16cid:paraId="03B583C4" w16cid:durableId="284FD0AA"/>
  <w16cid:commentId w16cid:paraId="453FB758" w16cid:durableId="28553B41"/>
  <w16cid:commentId w16cid:paraId="210D9EAB" w16cid:durableId="2855412D"/>
  <w16cid:commentId w16cid:paraId="0EB4CA64" w16cid:durableId="283D7C04"/>
  <w16cid:commentId w16cid:paraId="4B8F0E04" w16cid:durableId="28554149"/>
  <w16cid:commentId w16cid:paraId="6B4D588F" w16cid:durableId="283D7CBE"/>
  <w16cid:commentId w16cid:paraId="58BBD41E" w16cid:durableId="283D7CF2"/>
  <w16cid:commentId w16cid:paraId="6A4247F2" w16cid:durableId="284FC823"/>
  <w16cid:commentId w16cid:paraId="4645FFBB" w16cid:durableId="284FCC53"/>
  <w16cid:commentId w16cid:paraId="078326EA" w16cid:durableId="283D7DA4"/>
  <w16cid:commentId w16cid:paraId="07AC91BC" w16cid:durableId="284FCC17"/>
  <w16cid:commentId w16cid:paraId="237BDB27" w16cid:durableId="284FCD2E"/>
  <w16cid:commentId w16cid:paraId="552A4825" w16cid:durableId="284FCF45"/>
  <w16cid:commentId w16cid:paraId="167585B2" w16cid:durableId="284FD192"/>
  <w16cid:commentId w16cid:paraId="4DDFDA40" w16cid:durableId="283D9112"/>
  <w16cid:commentId w16cid:paraId="41604A93" w16cid:durableId="284FD6F0"/>
  <w16cid:commentId w16cid:paraId="79B75A97" w16cid:durableId="284FD73F"/>
  <w16cid:commentId w16cid:paraId="3C4D4483" w16cid:durableId="283D9580"/>
  <w16cid:commentId w16cid:paraId="2C89D98C" w16cid:durableId="283D9726"/>
  <w16cid:commentId w16cid:paraId="7A09623E" w16cid:durableId="28591F18"/>
  <w16cid:commentId w16cid:paraId="481E50A5" w16cid:durableId="2859207C"/>
  <w16cid:commentId w16cid:paraId="693587BA" w16cid:durableId="283D9A2F"/>
  <w16cid:commentId w16cid:paraId="2B69312E" w16cid:durableId="284FD7E8"/>
  <w16cid:commentId w16cid:paraId="4415B5B1" w16cid:durableId="284FDC64"/>
  <w16cid:commentId w16cid:paraId="760537B7" w16cid:durableId="283D9A5F"/>
  <w16cid:commentId w16cid:paraId="5CA3936F" w16cid:durableId="283D9C1D"/>
  <w16cid:commentId w16cid:paraId="45F796D3" w16cid:durableId="283D9C3B"/>
  <w16cid:commentId w16cid:paraId="3F1E8EAB" w16cid:durableId="284FDCE2"/>
  <w16cid:commentId w16cid:paraId="2F06A347" w16cid:durableId="284FE2AF"/>
  <w16cid:commentId w16cid:paraId="2CDCAC18" w16cid:durableId="284FE44E"/>
  <w16cid:commentId w16cid:paraId="417989D1" w16cid:durableId="284FE57C"/>
  <w16cid:commentId w16cid:paraId="4CB80155" w16cid:durableId="284FE8C3"/>
  <w16cid:commentId w16cid:paraId="7F71905C" w16cid:durableId="284FE7E4"/>
  <w16cid:commentId w16cid:paraId="215E86DC" w16cid:durableId="284FE958"/>
  <w16cid:commentId w16cid:paraId="60424289" w16cid:durableId="284FEAE9"/>
  <w16cid:commentId w16cid:paraId="58A773AC" w16cid:durableId="284FEB3F"/>
  <w16cid:commentId w16cid:paraId="4639A607" w16cid:durableId="284FECB4"/>
  <w16cid:commentId w16cid:paraId="524EADF6" w16cid:durableId="284FEF61"/>
  <w16cid:commentId w16cid:paraId="70BF899F" w16cid:durableId="284FEFE0"/>
  <w16cid:commentId w16cid:paraId="3B9A64A1" w16cid:durableId="284FF0EC"/>
  <w16cid:commentId w16cid:paraId="0A2BD719" w16cid:durableId="284FF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F77EB" w14:textId="77777777" w:rsidR="00DF27BF" w:rsidRDefault="00DF27BF" w:rsidP="00EE6129">
      <w:r>
        <w:separator/>
      </w:r>
    </w:p>
  </w:endnote>
  <w:endnote w:type="continuationSeparator" w:id="0">
    <w:p w14:paraId="27D58C97" w14:textId="77777777" w:rsidR="00DF27BF" w:rsidRDefault="00DF27BF" w:rsidP="00EE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LiberationSerif">
    <w:altName w:val="Yu Gothic"/>
    <w:panose1 w:val="00000000000000000000"/>
    <w:charset w:val="80"/>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5B"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A0FA" w14:textId="77777777" w:rsidR="00F86B48" w:rsidRDefault="00F86B48" w:rsidP="00BB40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6AB5" w14:textId="2EDC058D" w:rsidR="00F86B48" w:rsidRDefault="00F86B48" w:rsidP="00B91D83">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8959524"/>
      <w:docPartObj>
        <w:docPartGallery w:val="Page Numbers (Bottom of Page)"/>
        <w:docPartUnique/>
      </w:docPartObj>
    </w:sdtPr>
    <w:sdtContent>
      <w:p w14:paraId="216DD5EE" w14:textId="5047704C" w:rsidR="00F86B48" w:rsidRDefault="00F86B48" w:rsidP="00EF6BD3">
        <w:pPr>
          <w:pStyle w:val="Footer"/>
          <w:framePr w:wrap="none" w:vAnchor="text" w:hAnchor="margin" w:xAlign="center" w:y="1"/>
          <w:rPr>
            <w:rStyle w:val="PageNumber"/>
          </w:rPr>
        </w:pPr>
        <w:r>
          <w:rPr>
            <w:rStyle w:val="PageNumber"/>
          </w:rPr>
          <w:t xml:space="preserve"> </w:t>
        </w:r>
      </w:p>
    </w:sdtContent>
  </w:sdt>
  <w:p w14:paraId="7E056CB2" w14:textId="77A8C090" w:rsidR="00F86B48" w:rsidRDefault="00F86B48" w:rsidP="00825B1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6D7D" w14:textId="77777777" w:rsidR="00F86B48" w:rsidRDefault="00F86B48" w:rsidP="00E32A92">
    <w:pPr>
      <w:pStyle w:val="Footer"/>
      <w:framePr w:wrap="none" w:vAnchor="text" w:hAnchor="margin" w:xAlign="center"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4070631"/>
      <w:docPartObj>
        <w:docPartGallery w:val="Page Numbers (Bottom of Page)"/>
        <w:docPartUnique/>
      </w:docPartObj>
    </w:sdtPr>
    <w:sdtContent>
      <w:p w14:paraId="09AC21A6" w14:textId="55AC8715" w:rsidR="00F86B48" w:rsidRDefault="00F86B48" w:rsidP="00EF6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sdtContent>
  </w:sdt>
  <w:p w14:paraId="6BF673DA" w14:textId="77777777" w:rsidR="00F86B48" w:rsidRDefault="00F86B48" w:rsidP="00E32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0B59" w14:textId="77777777" w:rsidR="00DF27BF" w:rsidRDefault="00DF27BF" w:rsidP="00EE6129">
      <w:r>
        <w:separator/>
      </w:r>
    </w:p>
  </w:footnote>
  <w:footnote w:type="continuationSeparator" w:id="0">
    <w:p w14:paraId="7ED26E00" w14:textId="77777777" w:rsidR="00DF27BF" w:rsidRDefault="00DF27BF" w:rsidP="00EE6129">
      <w:r>
        <w:continuationSeparator/>
      </w:r>
    </w:p>
  </w:footnote>
  <w:footnote w:id="1">
    <w:p w14:paraId="60DC9A1C" w14:textId="17AB248D" w:rsidR="009C68E3" w:rsidRDefault="009C68E3">
      <w:pPr>
        <w:pStyle w:val="FootnoteText"/>
      </w:pPr>
      <w:r>
        <w:rPr>
          <w:rStyle w:val="FootnoteReference"/>
        </w:rPr>
        <w:footnoteRef/>
      </w:r>
      <w:r>
        <w:t xml:space="preserve"> </w:t>
      </w:r>
      <w:r>
        <w:fldChar w:fldCharType="begin"/>
      </w:r>
      <w:r w:rsidR="002A7C9D">
        <w:instrText xml:space="preserve"> ADDIN ZOTERO_ITEM CSL_CITATION {"citationID":"BDM43ikQ","properties":{"formattedCitation":"Dilliram Dahal, \\uc0\\u8220{}Social Composition of the Population: Caste/Ethnicity and Religion in Nepal,\\uc0\\u8221{} in {\\i{}Population Monograph of Nepal} (Kathmandu: Government of Nepal, National Planning Commission Secretariat, Central Bureau of Statistics, 2014), 19.","plainCitation":"Dilliram Dahal, “Social Composition of the Population: Caste/Ethnicity and Religion in Nepal,” in Population Monograph of Nepal (Kathmandu: Government of Nepal, National Planning Commission Secretariat, Central Bureau of Statistics, 2014), 19.","noteIndex":1},"citationItems":[{"id":47,"uris":["http://zotero.org/users/6301399/items/4JJUJD3S"],"itemData":{"id":47,"type":"chapter","call-number":"HA4570.9 .A4 2014","container-title":"Population monograph of Nepal","event-place":"Kathmandu","ISBN":"978-9937-2-8971-9","page":"1-48","publisher":"Government of Nepal, National Planning Commission Secretariat, Central Bureau of Statistics","publisher-place":"Kathmandu","source":"Library of Congress ISBN","title":"Social composition of the population: Caste/ethnicity and religion in Nepal","author":[{"family":"Dahal","given":"Dilliram"}],"issued":{"date-parts":[["2014"]]}},"locator":"19","label":"page"}],"schema":"https://github.com/citation-style-language/schema/raw/master/csl-citation.json"} </w:instrText>
      </w:r>
      <w:r>
        <w:fldChar w:fldCharType="separate"/>
      </w:r>
      <w:r w:rsidRPr="009C68E3">
        <w:rPr>
          <w:rFonts w:cs="Times New Roman"/>
        </w:rPr>
        <w:t xml:space="preserve">Dilliram Dahal, “Social Composition of the Population: Caste/Ethnicity and Religion in Nepal,” in </w:t>
      </w:r>
      <w:r w:rsidRPr="009C68E3">
        <w:rPr>
          <w:rFonts w:cs="Times New Roman"/>
          <w:i/>
          <w:iCs/>
        </w:rPr>
        <w:t>Population Monograph of Nepal</w:t>
      </w:r>
      <w:r w:rsidRPr="009C68E3">
        <w:rPr>
          <w:rFonts w:cs="Times New Roman"/>
        </w:rPr>
        <w:t xml:space="preserve"> (Kathmandu: Government of Nepal, National Planning Commission Secretariat, Central Bureau of Statistics, 2014), 19.</w:t>
      </w:r>
      <w:r>
        <w:fldChar w:fldCharType="end"/>
      </w:r>
    </w:p>
  </w:footnote>
  <w:footnote w:id="2">
    <w:p w14:paraId="7F631EAD" w14:textId="4A0E51D3" w:rsidR="00F86B48" w:rsidRDefault="00F86B48" w:rsidP="00F048C7">
      <w:pPr>
        <w:pStyle w:val="FootnoteText"/>
      </w:pPr>
      <w:r w:rsidRPr="00D278D4">
        <w:rPr>
          <w:rStyle w:val="FootnoteReference"/>
        </w:rPr>
        <w:footnoteRef/>
      </w:r>
      <w:r>
        <w:t xml:space="preserve"> </w:t>
      </w:r>
      <w:r>
        <w:fldChar w:fldCharType="begin"/>
      </w:r>
      <w:r w:rsidR="002A7C9D">
        <w:instrText xml:space="preserve"> ADDIN ZOTERO_ITEM CSL_CITATION {"citationID":"gZE0kUuY","properties":{"formattedCitation":"Dahal, \\uc0\\u8220{}Social Composition of the Population: Caste/Ethnicity and Religion in Nepal,\\uc0\\u8221{} 22.","plainCitation":"Dahal, “Social Composition of the Population: Caste/Ethnicity and Religion in Nepal,” 22.","noteIndex":2},"citationItems":[{"id":47,"uris":["http://zotero.org/users/6301399/items/4JJUJD3S"],"itemData":{"id":47,"type":"chapter","call-number":"HA4570.9 .A4 2014","container-title":"Population monograph of Nepal","event-place":"Kathmandu","ISBN":"978-9937-2-8971-9","page":"1-48","publisher":"Government of Nepal, National Planning Commission Secretariat, Central Bureau of Statistics","publisher-place":"Kathmandu","source":"Library of Congress ISBN","title":"Social composition of the population: Caste/ethnicity and religion in Nepal","author":[{"family":"Dahal","given":"Dilliram"}],"issued":{"date-parts":[["2014"]]}},"locator":"22"}],"schema":"https://github.com/citation-style-language/schema/raw/master/csl-citation.json"} </w:instrText>
      </w:r>
      <w:r>
        <w:fldChar w:fldCharType="separate"/>
      </w:r>
      <w:r w:rsidR="009C68E3" w:rsidRPr="009C68E3">
        <w:rPr>
          <w:rFonts w:cs="Times New Roman"/>
        </w:rPr>
        <w:t>Dahal, “Social Composition of the Population: Caste/Ethnicity and Religion in Nepal,” 22.</w:t>
      </w:r>
      <w:r>
        <w:fldChar w:fldCharType="end"/>
      </w:r>
    </w:p>
  </w:footnote>
  <w:footnote w:id="3">
    <w:p w14:paraId="189CD167" w14:textId="2F0C21DB"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{"citationID":"4N78yd8K","properties":{"formattedCitation":"Cindy Perry, {\\i{}Nepali Around The World} (Kathmandu: Ekta Books, 1997), 7.","plainCitation":"Cindy Perry, Nepali Around The World (Kathmandu: Ekta Books, 1997), 7.","noteIndex":3},"citationItems":[{"id":21,"uris":["http://zotero.org/users/6301399/items/WJB9AG3F"],"itemData":{"id":21,"type":"book","event-place":"Kathmandu","publisher":"Ekta Books","publisher-place":"Kathmandu","title":"Nepali Around The World","author":[{"family":"Perry","given":"Cindy"}],"issued":{"date-parts":[["1997"]]}},"locator":"7"}],"schema":"https://github.com/citation-style-language/schema/raw/master/csl-citation.json"} </w:instrText>
      </w:r>
      <w:r>
        <w:fldChar w:fldCharType="separate"/>
      </w:r>
      <w:r w:rsidR="009C68E3" w:rsidRPr="009C68E3">
        <w:rPr>
          <w:rFonts w:cs="Times New Roman"/>
        </w:rPr>
        <w:t xml:space="preserve">Cindy Perry, </w:t>
      </w:r>
      <w:r w:rsidR="009C68E3" w:rsidRPr="009C68E3">
        <w:rPr>
          <w:rFonts w:cs="Times New Roman"/>
          <w:i/>
          <w:iCs/>
        </w:rPr>
        <w:t>Nepali Around The World</w:t>
      </w:r>
      <w:r w:rsidR="009C68E3" w:rsidRPr="009C68E3">
        <w:rPr>
          <w:rFonts w:cs="Times New Roman"/>
        </w:rPr>
        <w:t xml:space="preserve"> (Kathmandu: Ekta Books, 1997), 7.</w:t>
      </w:r>
      <w:r>
        <w:fldChar w:fldCharType="end"/>
      </w:r>
    </w:p>
  </w:footnote>
  <w:footnote w:id="4">
    <w:p w14:paraId="531A2E50" w14:textId="2A00B22C" w:rsidR="00F86B48" w:rsidRDefault="00F86B48" w:rsidP="00F048C7">
      <w:pPr>
        <w:pStyle w:val="FootnoteText"/>
      </w:pPr>
      <w:r>
        <w:rPr>
          <w:rStyle w:val="FootnoteReference"/>
        </w:rPr>
        <w:footnoteRef/>
      </w:r>
      <w:r>
        <w:t xml:space="preserve"> </w:t>
      </w:r>
      <w:r>
        <w:fldChar w:fldCharType="begin"/>
      </w:r>
      <w:r w:rsidR="00BF075A">
        <w:instrText xml:space="preserve"> ADDIN ZOTERO_ITEM CSL_CITATION {"citationID":"1hThPBHp","properties":{"formattedCitation":"Simon Pandey, \\uc0\\u8220{}Christian Church History in Nepal,\\uc0\\u8221{} in {\\i{}Introduction of Biblical Mission}, ed. Ram Prasad Shrestha (Kathmandu: Missions Commission of Nepal, 2003), 75.","plainCitation":"Simon Pandey, “Christian Church History in Nepal,” in Introduction of Biblical Mission, ed. Ram Prasad Shrestha (Kathmandu: Missions Commission of Nepal, 2003), 75.","noteIndex":4},"citationItems":[{"id":72,"uris":["http://zotero.org/users/6301399/items/59QST6DK"],"itemData":{"id":72,"type":"chapter","container-title":"Introduction of Biblical Mission","event-place":"Kathmandu","language":"Nepali","page":"73-85","publisher":"Missions Commission of Nepal","publisher-place":"Kathmandu","title":"Christian Church History in Nepal","author":[{"family":"Pandey","given":"Simon"}],"editor":[{"family":"Shrestha","given":"Ram Prasad"}],"issued":{"date-parts":[["2003"]]}},"locator":"75"}],"schema":"https://github.com/citation-style-language/schema/raw/master/csl-citation.json"} </w:instrText>
      </w:r>
      <w:r>
        <w:fldChar w:fldCharType="separate"/>
      </w:r>
      <w:r w:rsidR="009C68E3" w:rsidRPr="009C68E3">
        <w:rPr>
          <w:rFonts w:cs="Times New Roman"/>
          <w:sz w:val="24"/>
        </w:rPr>
        <w:t xml:space="preserve">Simon Pandey, “Christian Church History in Nepal,” in </w:t>
      </w:r>
      <w:r w:rsidR="009C68E3" w:rsidRPr="009C68E3">
        <w:rPr>
          <w:rFonts w:cs="Times New Roman"/>
          <w:i/>
          <w:iCs/>
          <w:sz w:val="24"/>
        </w:rPr>
        <w:t>Introduction of Biblical Mission</w:t>
      </w:r>
      <w:r w:rsidR="009C68E3" w:rsidRPr="009C68E3">
        <w:rPr>
          <w:rFonts w:cs="Times New Roman"/>
          <w:sz w:val="24"/>
        </w:rPr>
        <w:t>, ed. Ram Prasad Shrestha (Kathmandu: Missions Commission of Nepal, 2003), 75.</w:t>
      </w:r>
      <w:r>
        <w:fldChar w:fldCharType="end"/>
      </w:r>
    </w:p>
  </w:footnote>
  <w:footnote w:id="5">
    <w:p w14:paraId="2E6FA15C" w14:textId="5287A0BE"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{"citationID":"JUmDwgOQ","properties":{"formattedCitation":"Pandey, \\uc0\\u8220{}Christian Church History in Nepal,\\uc0\\u8221{} 76.","plainCitation":"Pandey, “Christian Church History in Nepal,” 76.","noteIndex":5},"citationItems":[{"id":72,"uris":["http://zotero.org/users/6301399/items/59QST6DK"],"itemData":{"id":72,"type":"chapter","container-title":"Introduction of Biblical Mission","event-place":"Kathmandu","language":"Nepali","page":"73-85","publisher":"Missions Commission of Nepal","publisher-place":"Kathmandu","title":"Christian Church History in Nepal","author":[{"family":"Pandey","given":"Simon"}],"editor":[{"family":"Shrestha","given":"Ram Prasad"}],"issued":{"date-parts":[["2003"]]}},"locator":"76"}],"schema":"https://github.com/citation-style-language/schema/raw/master/csl-citation.json"} </w:instrText>
      </w:r>
      <w:r>
        <w:fldChar w:fldCharType="separate"/>
      </w:r>
      <w:r w:rsidR="009C68E3" w:rsidRPr="009C68E3">
        <w:rPr>
          <w:rFonts w:cs="Times New Roman"/>
        </w:rPr>
        <w:t>Pandey, “Christian Church History in Nepal,” 76.</w:t>
      </w:r>
      <w:r>
        <w:fldChar w:fldCharType="end"/>
      </w:r>
    </w:p>
  </w:footnote>
  <w:footnote w:id="6">
    <w:p w14:paraId="0B8E084A" w14:textId="30D3F226"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{"citationID":"m3IsIkOm","properties":{"formattedCitation":"Pandey, \\uc0\\u8220{}Christian Church History in Nepal,\\uc0\\u8221{} 78.","plainCitation":"Pandey, “Christian Church History in Nepal,” 78.","noteIndex":6},"citationItems":[{"id":72,"uris":["http://zotero.org/users/6301399/items/59QST6DK"],"itemData":{"id":72,"type":"chapter","container-title":"Introduction of Biblical Mission","event-place":"Kathmandu","language":"Nepali","page":"73-85","publisher":"Missions Commission of Nepal","publisher-place":"Kathmandu","title":"Christian Church History in Nepal","author":[{"family":"Pandey","given":"Simon"}],"editor":[{"family":"Shrestha","given":"Ram Prasad"}],"issued":{"date-parts":[["2003"]]}},"locator":"78"}],"schema":"https://github.com/citation-style-language/schema/raw/master/csl-citation.json"} </w:instrText>
      </w:r>
      <w:r>
        <w:fldChar w:fldCharType="separate"/>
      </w:r>
      <w:r w:rsidR="009C68E3" w:rsidRPr="009C68E3">
        <w:rPr>
          <w:rFonts w:cs="Times New Roman"/>
        </w:rPr>
        <w:t>Pandey, “Christian Church History in Nepal,” 78.</w:t>
      </w:r>
      <w:r>
        <w:fldChar w:fldCharType="end"/>
      </w:r>
    </w:p>
  </w:footnote>
  <w:footnote w:id="7">
    <w:p w14:paraId="62E0A565" w14:textId="7455A8F7"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{"citationID":"rNtbUapB","properties":{"formattedCitation":"Rajendra K. Rongong, {\\i{}Early Churches in Nepal: An Indigenous Movement Till 1990} (Kathmandu: Ekta, 2012), 59.","plainCitation":"Rajendra K. Rongong, Early Churches in Nepal: An Indigenous Movement Till 1990 (Kathmandu: Ekta, 2012), 59.","noteIndex":7},"citationItems":[{"id":62,"uris":["http://zotero.org/users/6301399/items/2MHCAWDU"],"itemData":{"id":62,"type":"book","call-number":"BR1177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K."}],"issued":{"date-parts":[["2012"]]}},"locator":"59"}],"schema":"https://github.com/citation-style-language/schema/raw/master/csl-citation.json"} </w:instrText>
      </w:r>
      <w:r>
        <w:fldChar w:fldCharType="separate"/>
      </w:r>
      <w:r w:rsidR="009C68E3" w:rsidRPr="009C68E3">
        <w:rPr>
          <w:rFonts w:cs="Times New Roman"/>
        </w:rPr>
        <w:t xml:space="preserve">Rajendra K. Rongong, </w:t>
      </w:r>
      <w:r w:rsidR="009C68E3" w:rsidRPr="009C68E3">
        <w:rPr>
          <w:rFonts w:cs="Times New Roman"/>
          <w:i/>
          <w:iCs/>
        </w:rPr>
        <w:t>Early Churches in Nepal: An Indigenous Movement Till 1990</w:t>
      </w:r>
      <w:r w:rsidR="009C68E3" w:rsidRPr="009C68E3">
        <w:rPr>
          <w:rFonts w:cs="Times New Roman"/>
        </w:rPr>
        <w:t xml:space="preserve"> (Kathmandu: Ekta, 2012), 59.</w:t>
      </w:r>
      <w:r>
        <w:fldChar w:fldCharType="end"/>
      </w:r>
    </w:p>
  </w:footnote>
  <w:footnote w:id="8">
    <w:p w14:paraId="5F35FB77" w14:textId="57DD4C0D"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{"citationID":"iAzeChJi","properties":{"formattedCitation":"Rongong, {\\i{}Early Churches in Nepal}, 59\\uc0\\u8211{}72.","plainCitation":"Rongong, Early Churches in Nepal, 59–72.","noteIndex":8},"citationItems":[{"id":62,"uris":["http://zotero.org/users/6301399/items/2MHCAWDU"],"itemData":{"id":62,"type":"book","call-number":"BR1177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K."}],"issued":{"date-parts":[["2012"]]}},"locator":"59–72"}],"schema":"https://github.com/citation-style-language/schema/raw/master/csl-citation.json"} </w:instrText>
      </w:r>
      <w:r>
        <w:fldChar w:fldCharType="separate"/>
      </w:r>
      <w:r w:rsidR="009C68E3" w:rsidRPr="009C68E3">
        <w:rPr>
          <w:rFonts w:cs="Times New Roman"/>
        </w:rPr>
        <w:t xml:space="preserve">Rongong, </w:t>
      </w:r>
      <w:r w:rsidR="009C68E3" w:rsidRPr="009C68E3">
        <w:rPr>
          <w:rFonts w:cs="Times New Roman"/>
          <w:i/>
          <w:iCs/>
        </w:rPr>
        <w:t>Early Churches in Nepal</w:t>
      </w:r>
      <w:r w:rsidR="009C68E3" w:rsidRPr="009C68E3">
        <w:rPr>
          <w:rFonts w:cs="Times New Roman"/>
        </w:rPr>
        <w:t>, 59–72.</w:t>
      </w:r>
      <w:r>
        <w:fldChar w:fldCharType="end"/>
      </w:r>
    </w:p>
  </w:footnote>
  <w:footnote w:id="9">
    <w:p w14:paraId="34FCF406" w14:textId="11312CCE"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{"citationID":"emq2IY5E","properties":{"formattedCitation":"Rongong, {\\i{}Early Churches in Nepal}, 59\\uc0\\u8211{}72.","plainCitation":"Rongong, Early Churches in Nepal, 59–72.","dontUpdate":true,"noteIndex":9},"citationItems":[{"id":62,"uris":["http://zotero.org/users/6301399/items/2MHCAWDU"],"itemData":{"id":62,"type":"book","call-number":"BR1177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K."}],"issued":{"date-parts":[["2012"]]}},"locator":"59–72"}],"schema":"https://github.com/citation-style-language/schema/raw/master/csl-citation.json"} </w:instrText>
      </w:r>
      <w:r>
        <w:fldChar w:fldCharType="separate"/>
      </w:r>
      <w:r w:rsidRPr="00191E6D">
        <w:rPr>
          <w:rFonts w:cs="Times New Roman"/>
        </w:rPr>
        <w:t>Rongong, 59–72.</w:t>
      </w:r>
      <w:r>
        <w:fldChar w:fldCharType="end"/>
      </w:r>
    </w:p>
  </w:footnote>
  <w:footnote w:id="10">
    <w:p w14:paraId="672A6451" w14:textId="156F532B" w:rsidR="00F86B48" w:rsidRDefault="00F86B48" w:rsidP="00F048C7">
      <w:pPr>
        <w:pStyle w:val="FootnoteText"/>
      </w:pPr>
      <w:r w:rsidRPr="00D278D4">
        <w:rPr>
          <w:rStyle w:val="FootnoteReference"/>
        </w:rPr>
        <w:footnoteRef/>
      </w:r>
      <w:r>
        <w:t xml:space="preserve"> </w:t>
      </w:r>
      <w:r>
        <w:fldChar w:fldCharType="begin"/>
      </w:r>
      <w:r w:rsidR="00BF075A">
        <w:instrText xml:space="preserve"> ADDIN ZOTERO_ITEM CSL_CITATION {"citationID":"d3kclvbh","properties":{"formattedCitation":"Rongong, {\\i{}Early Churches in Nepal}, 69.","plainCitation":"Rongong, Early Churches in Nepal, 69.","dontUpdate":true,"noteIndex":10},"citationItems":[{"id":62,"uris":["http://zotero.org/users/6301399/items/2MHCAWDU"],"itemData":{"id":62,"type":"book","call-number":"BR1177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K."}],"issued":{"date-parts":[["2012"]]}},"locator":"69"}],"schema":"https://github.com/citation-style-language/schema/raw/master/csl-citation.json"} </w:instrText>
      </w:r>
      <w:r>
        <w:fldChar w:fldCharType="separate"/>
      </w:r>
      <w:r w:rsidRPr="00191E6D">
        <w:rPr>
          <w:rFonts w:cs="Times New Roman"/>
        </w:rPr>
        <w:t>Rongong, 69.</w:t>
      </w:r>
      <w:r>
        <w:fldChar w:fldCharType="end"/>
      </w:r>
    </w:p>
  </w:footnote>
  <w:footnote w:id="11">
    <w:p w14:paraId="34F47F07" w14:textId="4A10FB34" w:rsidR="00C42B77" w:rsidRDefault="00C42B77">
      <w:pPr>
        <w:pStyle w:val="FootnoteText"/>
      </w:pPr>
      <w:r>
        <w:rPr>
          <w:rStyle w:val="FootnoteReference"/>
        </w:rPr>
        <w:footnoteRef/>
      </w:r>
      <w:r>
        <w:t xml:space="preserve"> </w:t>
      </w:r>
      <w:r>
        <w:fldChar w:fldCharType="begin"/>
      </w:r>
      <w:r>
        <w:instrText xml:space="preserve"> ADDIN ZOTERO_ITEM CSL_CITATION {"citationID":"CFoKHIlM","properties":{"formattedCitation":"Jonathan Lindell, {\\i{}Nepal and the Gospel of God}, 1st edition. (Kathmandu: Book Faith India, 1997).","plainCitation":"Jonathan Lindell, Nepal and the Gospel of God, 1st edition. (Kathmandu: Book Faith India, 1997).","noteIndex":11},"citationItems":[{"id":521,"uris":["http://zotero.org/users/6301399/items/PSWYCG7R"],"itemData":{"id":521,"type":"book","edition":"1st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God","author":[{"family":"Lindell","given":"Jonathan"}],"issued":{"date-parts":[["1997",1,1]]}}}],"schema":"https://github.com/citation-style-language/schema/raw/master/csl-citation.json"} </w:instrText>
      </w:r>
      <w:r>
        <w:fldChar w:fldCharType="separate"/>
      </w:r>
      <w:r w:rsidRPr="00C42B77">
        <w:rPr>
          <w:rFonts w:cs="Times New Roman"/>
        </w:rPr>
        <w:t xml:space="preserve">Jonathan Lindell, </w:t>
      </w:r>
      <w:r w:rsidRPr="00C42B77">
        <w:rPr>
          <w:rFonts w:cs="Times New Roman"/>
          <w:i/>
          <w:iCs/>
        </w:rPr>
        <w:t>Nepal and the Gospel of God</w:t>
      </w:r>
      <w:r w:rsidRPr="00C42B77">
        <w:rPr>
          <w:rFonts w:cs="Times New Roman"/>
        </w:rPr>
        <w:t>, 1st edition. (Kathmandu: Book Faith India, 1997).</w:t>
      </w:r>
      <w:r>
        <w:fldChar w:fldCharType="end"/>
      </w:r>
    </w:p>
  </w:footnote>
  <w:footnote w:id="12">
    <w:p w14:paraId="75F27221" w14:textId="381613AE" w:rsidR="00C42B77" w:rsidRDefault="00C42B77">
      <w:pPr>
        <w:pStyle w:val="FootnoteText"/>
      </w:pPr>
      <w:r>
        <w:rPr>
          <w:rStyle w:val="FootnoteReference"/>
        </w:rPr>
        <w:footnoteRef/>
      </w:r>
      <w:r>
        <w:t xml:space="preserve"> </w:t>
      </w:r>
      <w:r>
        <w:fldChar w:fldCharType="begin"/>
      </w:r>
      <w:r>
        <w:instrText xml:space="preserve"> ADDIN ZOTERO_ITEM CSL_CITATION {"citationID":"74WvjLqj","properties":{"formattedCitation":"Cindy Perry, {\\i{}A Biographical History of the Church in Nepal}, 2nd Ed. (Kathamndu: Nepal Church History Project, 1993).","plainCitation":"Cindy Perry, A Biographical History of the Church in Nepal, 2nd Ed. (Kathamndu: Nepal Church History Project, 1993).","noteIndex":12},"citationItems":[{"id":568,"uris":["http://zotero.org/users/6301399/items/VFHENQL3"],"itemData":{"id":568,"type":"book","edition":"2nd Ed.","event-place":"Kathamndu","publisher":"Nepal Church History Project","publisher-place":"Kathamndu","title":"A Biographical History of the Church in Nepal","author":[{"family":"Perry","given":"Cindy"}],"issued":{"date-parts":[["1993"]]}}}],"schema":"https://github.com/citation-style-language/schema/raw/master/csl-citation.json"} </w:instrText>
      </w:r>
      <w:r>
        <w:fldChar w:fldCharType="separate"/>
      </w:r>
      <w:r w:rsidRPr="00C42B77">
        <w:rPr>
          <w:rFonts w:cs="Times New Roman"/>
        </w:rPr>
        <w:t xml:space="preserve">Cindy Perry, </w:t>
      </w:r>
      <w:r w:rsidRPr="00C42B77">
        <w:rPr>
          <w:rFonts w:cs="Times New Roman"/>
          <w:i/>
          <w:iCs/>
        </w:rPr>
        <w:t>A Biographical History of the Church in Nepal</w:t>
      </w:r>
      <w:r w:rsidRPr="00C42B77">
        <w:rPr>
          <w:rFonts w:cs="Times New Roman"/>
        </w:rPr>
        <w:t>, 2nd Ed. (Kathamndu: Nepal Church History Project, 1993).</w:t>
      </w:r>
      <w:r>
        <w:fldChar w:fldCharType="end"/>
      </w:r>
    </w:p>
  </w:footnote>
  <w:footnote w:id="13">
    <w:p w14:paraId="4F864F84" w14:textId="0672DD98" w:rsidR="00D949C6" w:rsidRDefault="00D949C6">
      <w:pPr>
        <w:pStyle w:val="FootnoteText"/>
      </w:pPr>
      <w:r>
        <w:rPr>
          <w:rStyle w:val="FootnoteReference"/>
        </w:rPr>
        <w:footnoteRef/>
      </w:r>
      <w:r>
        <w:t xml:space="preserve"> </w:t>
      </w:r>
      <w:r>
        <w:fldChar w:fldCharType="begin"/>
      </w:r>
      <w:r>
        <w:instrText xml:space="preserve"> ADDIN ZOTERO_ITEM CSL_CITATION {"citationID":"AOFxp0gP","properties":{"formattedCitation":"Norma Kehrberg, {\\i{}The Cross in the Land of the Khukuri} (Etka Books, 2000).","plainCitation":"Norma Kehrberg, The Cross in the Land of the Khukuri (Etka Books, 2000).","noteIndex":13},"citationItems":[{"id":519,"uris":["http://zotero.org/users/6301399/items/75VSPU4X"],"itemData":{"id":519,"type":"book","abstract":"The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Khukuri","author":[{"family":"Kehrberg","given":"Norma"}],"issued":{"date-parts":[["2000",1,1]]}}}],"schema":"https://github.com/citation-style-language/schema/raw/master/csl-citation.json"} </w:instrText>
      </w:r>
      <w:r>
        <w:fldChar w:fldCharType="separate"/>
      </w:r>
      <w:r w:rsidRPr="00D949C6">
        <w:rPr>
          <w:rFonts w:cs="Times New Roman"/>
        </w:rPr>
        <w:t xml:space="preserve">Norma Kehrberg, </w:t>
      </w:r>
      <w:r w:rsidRPr="00D949C6">
        <w:rPr>
          <w:rFonts w:cs="Times New Roman"/>
          <w:i/>
          <w:iCs/>
        </w:rPr>
        <w:t>The Cross in the Land of the Khukuri</w:t>
      </w:r>
      <w:r w:rsidRPr="00D949C6">
        <w:rPr>
          <w:rFonts w:cs="Times New Roman"/>
        </w:rPr>
        <w:t xml:space="preserve"> (Etka Books, 2000).</w:t>
      </w:r>
      <w:r>
        <w:fldChar w:fldCharType="end"/>
      </w:r>
    </w:p>
  </w:footnote>
  <w:footnote w:id="14">
    <w:p w14:paraId="764967EB" w14:textId="52202672" w:rsidR="00474A17" w:rsidRDefault="00474A17">
      <w:pPr>
        <w:pStyle w:val="FootnoteText"/>
      </w:pPr>
      <w:r>
        <w:rPr>
          <w:rStyle w:val="FootnoteReference"/>
        </w:rPr>
        <w:footnoteRef/>
      </w:r>
      <w:r>
        <w:t xml:space="preserve"> </w:t>
      </w:r>
      <w:r>
        <w:fldChar w:fldCharType="begin"/>
      </w:r>
      <w:r>
        <w:instrText xml:space="preserve"> ADDIN ZOTERO_ITEM CSL_CITATION {"citationID":"dikKIzd2","properties":{"formattedCitation":"Rajendra K. Rongong, {\\i{}Early Churches in Nepal - An Indigenous Christian Movement Till 1990} (Kathmandu: Ekta, 2012).","plainCitation":"Rajendra K. Rongong, Early Churches in Nepal - An Indigenous Christian Movement Till 1990 (Kathmandu: Ekta, 2012).","noteIndex":14},"citationItems":[{"id":523,"uris":["http://zotero.org/users/6301399/items/BYD9JRSQ"],"itemData":{"id":523,"type":"book","abstract":"Early Churches in Nepal - An Indigenous Christian Movement Till 1990 / Author: Rajendra K. Rongong / Tells us how Christian Churches were established in Nepal /// This is a great Christian product sourced from BIML - Bible In My Language, the leader in foreign language Bibles and outreach materials from Baltimore, Maryland in the USA. BIML stocks Bibles in more than 600 languages.","event-place":"Kathmandu","ISBN":"978-9937-1-0215-5","language":"Nepali","number-of-pages":"172","publisher":"Ekta","publisher-place":"Kathmandu","source":"Amazon","title":"Early Churches in Nepal - An Indigenous Christian Movement Till 1990","title-short":"Early Churches in Nepal","author":[{"family":"Rongong","given":"Rajendra K."}],"issued":{"date-parts":[["2012"]]}}}],"schema":"https://github.com/citation-style-language/schema/raw/master/csl-citation.json"} </w:instrText>
      </w:r>
      <w:r>
        <w:fldChar w:fldCharType="separate"/>
      </w:r>
      <w:r w:rsidRPr="00474A17">
        <w:rPr>
          <w:rFonts w:cs="Times New Roman"/>
        </w:rPr>
        <w:t xml:space="preserve">Rajendra K. Rongong, </w:t>
      </w:r>
      <w:r w:rsidRPr="00474A17">
        <w:rPr>
          <w:rFonts w:cs="Times New Roman"/>
          <w:i/>
          <w:iCs/>
        </w:rPr>
        <w:t>Early Churches in Nepal - An Indigenous Christian Movement Till 1990</w:t>
      </w:r>
      <w:r w:rsidRPr="00474A17">
        <w:rPr>
          <w:rFonts w:cs="Times New Roman"/>
        </w:rPr>
        <w:t xml:space="preserve"> (Kathmandu: Ekta, 2012).</w:t>
      </w:r>
      <w:r>
        <w:fldChar w:fldCharType="end"/>
      </w:r>
    </w:p>
  </w:footnote>
  <w:footnote w:id="15">
    <w:p w14:paraId="45747913" w14:textId="019DF0D0" w:rsidR="00474A17" w:rsidRDefault="00474A17">
      <w:pPr>
        <w:pStyle w:val="FootnoteText"/>
      </w:pPr>
      <w:r>
        <w:rPr>
          <w:rStyle w:val="FootnoteReference"/>
        </w:rPr>
        <w:footnoteRef/>
      </w:r>
      <w:r>
        <w:t xml:space="preserve"> </w:t>
      </w:r>
      <w:r>
        <w:fldChar w:fldCharType="begin"/>
      </w:r>
      <w:r>
        <w:instrText xml:space="preserve"> ADDIN ZOTERO_ITEM CSL_CITATION {"citationID":"jZoZGriS","properties":{"formattedCitation":"Dil Bahadur Tamang, {\\i{}Khristian Mandali Itihas[Christian Church History]} (Kathamndu: GFA, 2009).","plainCitation":"Dil Bahadur Tamang, Khristian Mandali Itihas[Christian Church History] (Kathamndu: GFA, 2009).","noteIndex":15},"citationItems":[{"id":567,"uris":["http://zotero.org/users/6301399/items/8ADANMX8"],"itemData":{"id":567,"type":"book","event-place":"Kathamndu","language":"Nepali","publisher":"GFA","publisher-place":"Kathamndu","title":"Khristian Mandali Itihas[Christian Church History]","author":[{"family":"Tamang","given":"Dil Bahadur"}],"issued":{"date-parts":[["2009"]]}}}],"schema":"https://github.com/citation-style-language/schema/raw/master/csl-citation.json"} </w:instrText>
      </w:r>
      <w:r>
        <w:fldChar w:fldCharType="separate"/>
      </w:r>
      <w:r w:rsidRPr="00474A17">
        <w:rPr>
          <w:rFonts w:cs="Times New Roman"/>
        </w:rPr>
        <w:t xml:space="preserve">Dil Bahadur Tamang, </w:t>
      </w:r>
      <w:r w:rsidRPr="00474A17">
        <w:rPr>
          <w:rFonts w:cs="Times New Roman"/>
          <w:i/>
          <w:iCs/>
        </w:rPr>
        <w:t>Khristian Mandali Itihas[Christian Church History]</w:t>
      </w:r>
      <w:r w:rsidRPr="00474A17">
        <w:rPr>
          <w:rFonts w:cs="Times New Roman"/>
        </w:rPr>
        <w:t xml:space="preserve"> (Kathamndu: GFA, 2009).</w:t>
      </w:r>
      <w:r>
        <w:fldChar w:fldCharType="end"/>
      </w:r>
    </w:p>
  </w:footnote>
  <w:footnote w:id="16">
    <w:p w14:paraId="5124D6D7" w14:textId="068F394E" w:rsidR="00B77CC6" w:rsidRDefault="00B77CC6">
      <w:pPr>
        <w:pStyle w:val="FootnoteText"/>
      </w:pPr>
      <w:r>
        <w:rPr>
          <w:rStyle w:val="FootnoteReference"/>
        </w:rPr>
        <w:footnoteRef/>
      </w:r>
      <w:r>
        <w:t xml:space="preserve"> </w:t>
      </w:r>
      <w:r>
        <w:fldChar w:fldCharType="begin"/>
      </w:r>
      <w:r>
        <w:instrText xml:space="preserve"> ADDIN ZOTERO_ITEM CSL_CITATION {"citationID":"AkEt527X","properties":{"formattedCitation":"Pandey, \\uc0\\u8220{}Christian Church History in Nepal.\\uc0\\u8221{}","plainCitation":"Pandey, “Christian Church History in Nepal.”","noteIndex":16},"citationItems":[{"id":72,"uris":["http://zotero.org/users/6301399/items/59QST6DK"],"itemData":{"id":72,"type":"chapter","container-title":"Introduction of Biblical Mission","event-place":"Kathmandu","language":"Nepali","page":"73-85","publisher":"Missions Commission of Nepal","publisher-place":"Kathmandu","title":"Christian Church History in Nepal","author":[{"family":"Pandey","given":"Simon"}],"editor":[{"family":"Shrestha","given":"Ram Prasad"}],"issued":{"date-parts":[["2003"]]}}}],"schema":"https://github.com/citation-style-language/schema/raw/master/csl-citation.json"} </w:instrText>
      </w:r>
      <w:r>
        <w:fldChar w:fldCharType="separate"/>
      </w:r>
      <w:r w:rsidRPr="00B77CC6">
        <w:rPr>
          <w:rFonts w:cs="Times New Roman"/>
        </w:rPr>
        <w:t>Pandey, “Christian Church History in Nepal.”</w:t>
      </w:r>
      <w:r>
        <w:fldChar w:fldCharType="end"/>
      </w:r>
    </w:p>
  </w:footnote>
  <w:footnote w:id="17">
    <w:p w14:paraId="7E287F60" w14:textId="434F88E0" w:rsidR="00B77CC6" w:rsidRDefault="00B77CC6">
      <w:pPr>
        <w:pStyle w:val="FootnoteText"/>
      </w:pPr>
      <w:r>
        <w:rPr>
          <w:rStyle w:val="FootnoteReference"/>
        </w:rPr>
        <w:footnoteRef/>
      </w:r>
      <w:r>
        <w:t xml:space="preserve"> </w:t>
      </w:r>
      <w:r>
        <w:fldChar w:fldCharType="begin"/>
      </w:r>
      <w:r>
        <w:instrText xml:space="preserve"> ADDIN ZOTERO_ITEM CSL_CITATION {"citationID":"YjvpI9OW","properties":{"formattedCitation":"Manoj Shrestha, \\uc0\\u8220{}Nepalma sonn 1950 bhanda Aghiko Mission,\\uc0\\u8221{} in {\\i{}Nepalko Sandrabhama Mission} (Kathmandu: Kishor Press, 2011).","plainCitation":"Manoj Shrestha, “Nepalma sonn 1950 bhanda Aghiko Mission,” in Nepalko Sandrabhama Mission (Kathmandu: Kishor Press, 2011).","noteIndex":17},"citationItems":[{"id":19,"uris":["http://zotero.org/users/6301399/items/C4GRIHPR"],"itemData":{"id":19,"type":"chapter","container-title":"Nepalko Sandrabhama Mission","event-place":"Kathmandu","language":"Nepali","publisher":"Kishor Press","publisher-place":"Kathmandu","title":"Nepalma sonn 1950 bhanda Aghiko Mission","author":[{"family":"Shrestha","given":"Manoj"}],"issued":{"date-parts":[["2011"]]}}}],"schema":"https://github.com/citation-style-language/schema/raw/master/csl-citation.json"} </w:instrText>
      </w:r>
      <w:r>
        <w:fldChar w:fldCharType="separate"/>
      </w:r>
      <w:r w:rsidRPr="00B77CC6">
        <w:rPr>
          <w:rFonts w:cs="Times New Roman"/>
        </w:rPr>
        <w:t xml:space="preserve">Manoj Shrestha, “Nepalma sonn 1950 bhanda Aghiko Mission,” in </w:t>
      </w:r>
      <w:r w:rsidRPr="00B77CC6">
        <w:rPr>
          <w:rFonts w:cs="Times New Roman"/>
          <w:i/>
          <w:iCs/>
        </w:rPr>
        <w:t>Nepalko Sandrabhama Mission</w:t>
      </w:r>
      <w:r w:rsidRPr="00B77CC6">
        <w:rPr>
          <w:rFonts w:cs="Times New Roman"/>
        </w:rPr>
        <w:t xml:space="preserve"> (Kathmandu: Kishor Press, 2011).</w:t>
      </w:r>
      <w:r>
        <w:fldChar w:fldCharType="end"/>
      </w:r>
    </w:p>
  </w:footnote>
  <w:footnote w:id="18">
    <w:p w14:paraId="273F23FA" w14:textId="32C86ED7" w:rsidR="00B77CC6" w:rsidRDefault="00B77CC6">
      <w:pPr>
        <w:pStyle w:val="FootnoteText"/>
      </w:pPr>
      <w:r>
        <w:rPr>
          <w:rStyle w:val="FootnoteReference"/>
        </w:rPr>
        <w:footnoteRef/>
      </w:r>
      <w:r>
        <w:t xml:space="preserve"> </w:t>
      </w:r>
      <w:r>
        <w:fldChar w:fldCharType="begin"/>
      </w:r>
      <w:r>
        <w:instrText xml:space="preserve"> ADDIN ZOTERO_ITEM CSL_CITATION {"citationID":"KDVod0OK","properties":{"formattedCitation":"Luciano Petek, ed., {\\i{}Tibbat Ra Nepalma Italian Dharmpracharkaharu [Italian Missionaries in Tibet and Nepal]}, trans. Surendra Dhakal, 1st Ed. (Kathamndu: Nepal Rajkiya Pragya-Prathistan, 2003).","plainCitation":"Luciano Petek, ed., Tibbat Ra Nepalma Italian Dharmpracharkaharu [Italian Missionaries in Tibet and Nepal], trans. Surendra Dhakal, 1st Ed. (Kathamndu: Nepal Rajkiya Pragya-Prathistan, 2003).","noteIndex":18},"citationItems":[{"id":570,"uris":["http://zotero.org/users/6301399/items/JLXUDRGY"],"itemData":{"id":570,"type":"book","edition":"1st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Nepal]","editor":[{"family":"Petek","given":"Luciano"}],"translator":[{"family":"Dhakal","given":"Surendra"}],"issued":{"date-parts":[["2003"]]}}}],"schema":"https://github.com/citation-style-language/schema/raw/master/csl-citation.json"} </w:instrText>
      </w:r>
      <w:r>
        <w:fldChar w:fldCharType="separate"/>
      </w:r>
      <w:r w:rsidRPr="00B77CC6">
        <w:rPr>
          <w:rFonts w:cs="Times New Roman"/>
        </w:rPr>
        <w:t xml:space="preserve">Luciano Petek, ed., </w:t>
      </w:r>
      <w:r w:rsidRPr="00B77CC6">
        <w:rPr>
          <w:rFonts w:cs="Times New Roman"/>
          <w:i/>
          <w:iCs/>
        </w:rPr>
        <w:t>Tibbat Ra Nepalma Italian Dharmpracharkaharu [Italian Missionaries in Tibet and Nepal]</w:t>
      </w:r>
      <w:r w:rsidRPr="00B77CC6">
        <w:rPr>
          <w:rFonts w:cs="Times New Roman"/>
        </w:rPr>
        <w:t>, trans. Surendra Dhakal, 1st Ed. (Kathamndu: Nepal Rajkiya Pragya-Prathistan, 2003).</w:t>
      </w:r>
      <w:r>
        <w:fldChar w:fldCharType="end"/>
      </w:r>
    </w:p>
  </w:footnote>
  <w:footnote w:id="19">
    <w:p w14:paraId="0D2117C6" w14:textId="27B86C1F"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{"citationID":"9Nzzahwh","properties":{"formattedCitation":"Petek, {\\i{}Tibbat Ra Nepalma Italian Dharmpracharkaharu [Italian Missionaries in Tibet and Nepal]}, 3.","plainCitation":"Petek, Tibbat Ra Nepalma Italian Dharmpracharkaharu [Italian Missionaries in Tibet and Nepal], 3.","noteIndex":19},"citationItems":[{"id":570,"uris":["http://zotero.org/users/6301399/items/JLXUDRGY"],"itemData":{"id":570,"type":"book","edition":"1st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Nepal]","editor":[{"family":"Petek","given":"Luciano"}],"translator":[{"family":"Dhakal","given":"Surendra"}],"issued":{"date-parts":[["2003"]]}},"locator":"3","label":"page"}],"schema":"https://github.com/citation-style-language/schema/raw/master/csl-citation.json"} </w:instrText>
      </w:r>
      <w:r>
        <w:fldChar w:fldCharType="separate"/>
      </w:r>
      <w:r w:rsidR="00B77CC6" w:rsidRPr="00B77CC6">
        <w:rPr>
          <w:rFonts w:cs="Times New Roman"/>
        </w:rPr>
        <w:t xml:space="preserve">Petek, </w:t>
      </w:r>
      <w:r w:rsidR="00B77CC6" w:rsidRPr="00B77CC6">
        <w:rPr>
          <w:rFonts w:cs="Times New Roman"/>
          <w:i/>
          <w:iCs/>
        </w:rPr>
        <w:t>Tibbat Ra Nepalma Italian Dharmpracharkaharu [Italian Missionaries in Tibet and Nepal]</w:t>
      </w:r>
      <w:r w:rsidR="00B77CC6" w:rsidRPr="00B77CC6">
        <w:rPr>
          <w:rFonts w:cs="Times New Roman"/>
        </w:rPr>
        <w:t>, 3.</w:t>
      </w:r>
      <w:r>
        <w:fldChar w:fldCharType="end"/>
      </w:r>
    </w:p>
  </w:footnote>
  <w:footnote w:id="20">
    <w:p w14:paraId="4999B29D" w14:textId="44D62918"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{"citationID":"cjAqVtTb","properties":{"formattedCitation":"Petek, {\\i{}Tibbat Ra Nepalma Italian Dharmpracharkaharu [Italian Missionaries in Tibet and Nepal]}, 5.","plainCitation":"Petek, Tibbat Ra Nepalma Italian Dharmpracharkaharu [Italian Missionaries in Tibet and Nepal], 5.","noteIndex":20},"citationItems":[{"id":570,"uris":["http://zotero.org/users/6301399/items/JLXUDRGY"],"itemData":{"id":570,"type":"book","edition":"1st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Nepal]","editor":[{"family":"Petek","given":"Luciano"}],"translator":[{"family":"Dhakal","given":"Surendra"}],"issued":{"date-parts":[["2003"]]}},"locator":"5","label":"page"}],"schema":"https://github.com/citation-style-language/schema/raw/master/csl-citation.json"} </w:instrText>
      </w:r>
      <w:r>
        <w:fldChar w:fldCharType="separate"/>
      </w:r>
      <w:r w:rsidRPr="009F11CE">
        <w:rPr>
          <w:rFonts w:cs="Times New Roman"/>
        </w:rPr>
        <w:t xml:space="preserve">Petek, </w:t>
      </w:r>
      <w:r w:rsidRPr="009F11CE">
        <w:rPr>
          <w:rFonts w:cs="Times New Roman"/>
          <w:i/>
          <w:iCs/>
        </w:rPr>
        <w:t>Tibbat Ra Nepalma Italian Dharmpracharkaharu [Italian Missionaries in Tibet and Nepal]</w:t>
      </w:r>
      <w:r w:rsidRPr="009F11CE">
        <w:rPr>
          <w:rFonts w:cs="Times New Roman"/>
        </w:rPr>
        <w:t>, 5.</w:t>
      </w:r>
      <w:r>
        <w:fldChar w:fldCharType="end"/>
      </w:r>
    </w:p>
  </w:footnote>
  <w:footnote w:id="21">
    <w:p w14:paraId="286606E8" w14:textId="4BEA52CD"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{"citationID":"DFey3Hv4","properties":{"formattedCitation":"Petek, {\\i{}Tibbat Ra Nepalma Italian Dharmpracharkaharu [Italian Missionaries in Tibet and Nepal]}, 11.","plainCitation":"Petek, Tibbat Ra Nepalma Italian Dharmpracharkaharu [Italian Missionaries in Tibet and Nepal], 11.","noteIndex":21},"citationItems":[{"id":570,"uris":["http://zotero.org/users/6301399/items/JLXUDRGY"],"itemData":{"id":570,"type":"book","edition":"1st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Nepal]","editor":[{"family":"Petek","given":"Luciano"}],"translator":[{"family":"Dhakal","given":"Surendra"}],"issued":{"date-parts":[["2003"]]}},"locator":"11","label":"page"}],"schema":"https://github.com/citation-style-language/schema/raw/master/csl-citation.json"} </w:instrText>
      </w:r>
      <w:r>
        <w:fldChar w:fldCharType="separate"/>
      </w:r>
      <w:r w:rsidRPr="003664ED">
        <w:rPr>
          <w:rFonts w:cs="Times New Roman"/>
        </w:rPr>
        <w:t xml:space="preserve">Petek, </w:t>
      </w:r>
      <w:r w:rsidRPr="003664ED">
        <w:rPr>
          <w:rFonts w:cs="Times New Roman"/>
          <w:i/>
          <w:iCs/>
        </w:rPr>
        <w:t>Tibbat Ra Nepalma Italian Dharmpracharkaharu [Italian Missionaries in Tibet and Nepal]</w:t>
      </w:r>
      <w:r w:rsidRPr="003664ED">
        <w:rPr>
          <w:rFonts w:cs="Times New Roman"/>
        </w:rPr>
        <w:t>, 11.</w:t>
      </w:r>
      <w:r>
        <w:fldChar w:fldCharType="end"/>
      </w:r>
    </w:p>
  </w:footnote>
  <w:footnote w:id="22">
    <w:p w14:paraId="6D6B64DB" w14:textId="6BA98D1E"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{"citationID":"uCWNxZ1o","properties":{"formattedCitation":"Petek, {\\i{}Tibbat Ra Nepalma Italian Dharmpracharkaharu [Italian Missionaries in Tibet and Nepal]}, 13.","plainCitation":"Petek, Tibbat Ra Nepalma Italian Dharmpracharkaharu [Italian Missionaries in Tibet and Nepal], 13.","noteIndex":22},"citationItems":[{"id":570,"uris":["http://zotero.org/users/6301399/items/JLXUDRGY"],"itemData":{"id":570,"type":"book","edition":"1st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Nepal]","editor":[{"family":"Petek","given":"Luciano"}],"translator":[{"family":"Dhakal","given":"Surendra"}],"issued":{"date-parts":[["2003"]]}},"locator":"13","label":"page"}],"schema":"https://github.com/citation-style-language/schema/raw/master/csl-citation.json"} </w:instrText>
      </w:r>
      <w:r>
        <w:fldChar w:fldCharType="separate"/>
      </w:r>
      <w:r w:rsidRPr="00CA4B5C">
        <w:rPr>
          <w:rFonts w:cs="Times New Roman"/>
        </w:rPr>
        <w:t xml:space="preserve">Petek, </w:t>
      </w:r>
      <w:r w:rsidRPr="00CA4B5C">
        <w:rPr>
          <w:rFonts w:cs="Times New Roman"/>
          <w:i/>
          <w:iCs/>
        </w:rPr>
        <w:t>Tibbat Ra Nepalma Italian Dharmpracharkaharu [Italian Missionaries in Tibet and Nepal]</w:t>
      </w:r>
      <w:r w:rsidRPr="00CA4B5C">
        <w:rPr>
          <w:rFonts w:cs="Times New Roman"/>
        </w:rPr>
        <w:t>, 13.</w:t>
      </w:r>
      <w:r>
        <w:fldChar w:fldCharType="end"/>
      </w:r>
    </w:p>
  </w:footnote>
  <w:footnote w:id="23">
    <w:p w14:paraId="4C090804" w14:textId="6A8CC78D"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{"citationID":"3FK80JUV","properties":{"formattedCitation":"Petek, {\\i{}Tibbat Ra Nepalma Italian Dharmpracharkaharu [Italian Missionaries in Tibet and Nepal]}, 13.","plainCitation":"Petek, Tibbat Ra Nepalma Italian Dharmpracharkaharu [Italian Missionaries in Tibet and Nepal], 13.","noteIndex":23},"citationItems":[{"id":570,"uris":["http://zotero.org/users/6301399/items/JLXUDRGY"],"itemData":{"id":570,"type":"book","edition":"1st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Nepal]","editor":[{"family":"Petek","given":"Luciano"}],"translator":[{"family":"Dhakal","given":"Surendra"}],"issued":{"date-parts":[["2003"]]}},"locator":"13","label":"page"}],"schema":"https://github.com/citation-style-language/schema/raw/master/csl-citation.json"} </w:instrText>
      </w:r>
      <w:r>
        <w:fldChar w:fldCharType="separate"/>
      </w:r>
      <w:r w:rsidRPr="00621BCC">
        <w:rPr>
          <w:rFonts w:cs="Times New Roman"/>
        </w:rPr>
        <w:t xml:space="preserve">Petek, </w:t>
      </w:r>
      <w:r w:rsidRPr="00621BCC">
        <w:rPr>
          <w:rFonts w:cs="Times New Roman"/>
          <w:i/>
          <w:iCs/>
        </w:rPr>
        <w:t>Tibbat Ra Nepalma Italian Dharmpracharkaharu [Italian Missionaries in Tibet and Nepal]</w:t>
      </w:r>
      <w:r w:rsidRPr="00621BCC">
        <w:rPr>
          <w:rFonts w:cs="Times New Roman"/>
        </w:rPr>
        <w:t>, 13.</w:t>
      </w:r>
      <w:r>
        <w:fldChar w:fldCharType="end"/>
      </w:r>
    </w:p>
  </w:footnote>
  <w:footnote w:id="24">
    <w:p w14:paraId="11854F02" w14:textId="1647404E"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{"citationID":"RTvQKtRf","properties":{"formattedCitation":"Petek, {\\i{}Tibbat Ra Nepalma Italian Dharmpracharkaharu [Italian Missionaries in Tibet and Nepal]}, 13.","plainCitation":"Petek, Tibbat Ra Nepalma Italian Dharmpracharkaharu [Italian Missionaries in Tibet and Nepal], 13.","noteIndex":24},"citationItems":[{"id":570,"uris":["http://zotero.org/users/6301399/items/JLXUDRGY"],"itemData":{"id":570,"type":"book","edition":"1st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Nepal]","editor":[{"family":"Petek","given":"Luciano"}],"translator":[{"family":"Dhakal","given":"Surendra"}],"issued":{"date-parts":[["2003"]]}},"locator":"13","label":"page"}],"schema":"https://github.com/citation-style-language/schema/raw/master/csl-citation.json"} </w:instrText>
      </w:r>
      <w:r>
        <w:fldChar w:fldCharType="separate"/>
      </w:r>
      <w:r w:rsidRPr="00621BCC">
        <w:rPr>
          <w:rFonts w:cs="Times New Roman"/>
        </w:rPr>
        <w:t xml:space="preserve">Petek, </w:t>
      </w:r>
      <w:r w:rsidRPr="00621BCC">
        <w:rPr>
          <w:rFonts w:cs="Times New Roman"/>
          <w:i/>
          <w:iCs/>
        </w:rPr>
        <w:t>Tibbat Ra Nepalma Italian Dharmpracharkaharu [Italian Missionaries in Tibet and Nepal]</w:t>
      </w:r>
      <w:r w:rsidRPr="00621BCC">
        <w:rPr>
          <w:rFonts w:cs="Times New Roman"/>
        </w:rPr>
        <w:t>, 13.</w:t>
      </w:r>
      <w:r>
        <w:fldChar w:fldCharType="end"/>
      </w:r>
    </w:p>
  </w:footnote>
  <w:footnote w:id="25">
    <w:p w14:paraId="4234B321" w14:textId="48D3BBC2"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{"citationID":"BHhk5nQr","properties":{"formattedCitation":"Petek, {\\i{}Tibbat Ra Nepalma Italian Dharmpracharkaharu [Italian Missionaries in Tibet and Nepal]}, 14.","plainCitation":"Petek, Tibbat Ra Nepalma Italian Dharmpracharkaharu [Italian Missionaries in Tibet and Nepal], 14.","noteIndex":25},"citationItems":[{"id":570,"uris":["http://zotero.org/users/6301399/items/JLXUDRGY"],"itemData":{"id":570,"type":"book","edition":"1st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Nepal]","editor":[{"family":"Petek","given":"Luciano"}],"translator":[{"family":"Dhakal","given":"Surendra"}],"issued":{"date-parts":[["2003"]]}},"locator":"14","label":"page"}],"schema":"https://github.com/citation-style-language/schema/raw/master/csl-citation.json"} </w:instrText>
      </w:r>
      <w:r>
        <w:fldChar w:fldCharType="separate"/>
      </w:r>
      <w:r w:rsidRPr="005651DB">
        <w:rPr>
          <w:rFonts w:cs="Times New Roman"/>
        </w:rPr>
        <w:t xml:space="preserve">Petek, </w:t>
      </w:r>
      <w:r w:rsidRPr="005651DB">
        <w:rPr>
          <w:rFonts w:cs="Times New Roman"/>
          <w:i/>
          <w:iCs/>
        </w:rPr>
        <w:t>Tibbat Ra Nepalma Italian Dharmpracharkaharu [Italian Missionaries in Tibet and Nepal]</w:t>
      </w:r>
      <w:r w:rsidRPr="005651DB">
        <w:rPr>
          <w:rFonts w:cs="Times New Roman"/>
        </w:rPr>
        <w:t>, 14.</w:t>
      </w:r>
      <w:r>
        <w:fldChar w:fldCharType="end"/>
      </w:r>
    </w:p>
  </w:footnote>
  <w:footnote w:id="26">
    <w:p w14:paraId="03083AD1" w14:textId="5D4558FE" w:rsidR="00BF075A" w:rsidRDefault="00BF075A" w:rsidP="00BF075A">
      <w:pPr>
        <w:pStyle w:val="FootnoteText"/>
      </w:pPr>
      <w:r w:rsidRPr="00932B81">
        <w:rPr>
          <w:rStyle w:val="FootnoteReference"/>
        </w:rPr>
        <w:footnoteRef/>
      </w:r>
      <w:r>
        <w:t xml:space="preserve"> </w:t>
      </w:r>
      <w:r>
        <w:fldChar w:fldCharType="begin"/>
      </w:r>
      <w:r w:rsidR="00B77CC6">
        <w:instrText xml:space="preserve"> ADDIN ZOTERO_ITEM CSL_CITATION {"citationID":"EQJo7rpd","properties":{"formattedCitation":"Petek, {\\i{}Tibbat Ra Nepalma Italian Dharmpracharkaharu [Italian Missionaries in Tibet and Nepal]}, 63.","plainCitation":"Petek, Tibbat Ra Nepalma Italian Dharmpracharkaharu [Italian Missionaries in Tibet and Nepal], 63.","noteIndex":26},"citationItems":[{"id":570,"uris":["http://zotero.org/users/6301399/items/JLXUDRGY"],"itemData":{"id":570,"type":"book","edition":"1st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Nepal]","editor":[{"family":"Petek","given":"Luciano"}],"translator":[{"family":"Dhakal","given":"Surendra"}],"issued":{"date-parts":[["2003"]]}},"locator":"63","label":"page"}],"schema":"https://github.com/citation-style-language/schema/raw/master/csl-citation.json"} </w:instrText>
      </w:r>
      <w:r>
        <w:fldChar w:fldCharType="separate"/>
      </w:r>
      <w:r w:rsidRPr="009567E0">
        <w:rPr>
          <w:rFonts w:cs="Times New Roman"/>
        </w:rPr>
        <w:t xml:space="preserve">Petek, </w:t>
      </w:r>
      <w:r w:rsidRPr="009567E0">
        <w:rPr>
          <w:rFonts w:cs="Times New Roman"/>
          <w:i/>
          <w:iCs/>
        </w:rPr>
        <w:t>Tibbat Ra Nepalma Italian Dharmpracharkaharu [Italian Missionaries in Tibet and Nepal]</w:t>
      </w:r>
      <w:r w:rsidRPr="009567E0">
        <w:rPr>
          <w:rFonts w:cs="Times New Roman"/>
        </w:rPr>
        <w:t>, 63.</w:t>
      </w:r>
      <w:r>
        <w:fldChar w:fldCharType="end"/>
      </w:r>
    </w:p>
  </w:footnote>
  <w:footnote w:id="27">
    <w:p w14:paraId="58487755" w14:textId="1B052C9B" w:rsidR="00C3301B" w:rsidRDefault="00C3301B">
      <w:pPr>
        <w:pStyle w:val="FootnoteText"/>
      </w:pPr>
      <w:r>
        <w:rPr>
          <w:rStyle w:val="FootnoteReference"/>
        </w:rPr>
        <w:footnoteRef/>
      </w:r>
      <w:r>
        <w:t xml:space="preserve"> </w:t>
      </w:r>
      <w:r>
        <w:fldChar w:fldCharType="begin"/>
      </w:r>
      <w:r>
        <w:instrText xml:space="preserve"> ADDIN ZOTERO_ITEM CSL_CITATION {"citationID":"ptj2RFPF","properties":{"formattedCitation":"Petek, {\\i{}Tibbat Ra Nepalma Italian Dharmpracharkaharu [Italian Missionaries in Tibet and Nepal]}, 63.","plainCitation":"Petek, Tibbat Ra Nepalma Italian Dharmpracharkaharu [Italian Missionaries in Tibet and Nepal], 63.","noteIndex":27},"citationItems":[{"id":570,"uris":["http://zotero.org/users/6301399/items/JLXUDRGY"],"itemData":{"id":570,"type":"book","edition":"1st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Nepal]","editor":[{"family":"Petek","given":"Luciano"}],"translator":[{"family":"Dhakal","given":"Surendra"}],"issued":{"date-parts":[["2003"]]}},"locator":"63","label":"page"}],"schema":"https://github.com/citation-style-language/schema/raw/master/csl-citation.json"} </w:instrText>
      </w:r>
      <w:r>
        <w:fldChar w:fldCharType="separate"/>
      </w:r>
      <w:r w:rsidRPr="00C3301B">
        <w:rPr>
          <w:rFonts w:cs="Times New Roman"/>
        </w:rPr>
        <w:t xml:space="preserve">Petek, </w:t>
      </w:r>
      <w:r w:rsidRPr="00C3301B">
        <w:rPr>
          <w:rFonts w:cs="Times New Roman"/>
          <w:i/>
          <w:iCs/>
        </w:rPr>
        <w:t>Tibbat Ra Nepalma Italian Dharmpracharkaharu [Italian Missionaries in Tibet and Nepal]</w:t>
      </w:r>
      <w:r w:rsidRPr="00C3301B">
        <w:rPr>
          <w:rFonts w:cs="Times New Roman"/>
        </w:rPr>
        <w:t>, 63.</w:t>
      </w:r>
      <w:r>
        <w:fldChar w:fldCharType="end"/>
      </w:r>
    </w:p>
  </w:footnote>
  <w:footnote w:id="28">
    <w:p w14:paraId="6DC50B69" w14:textId="3647F8F0"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{"citationID":"LVA0DfZE","properties":{"formattedCitation":"Petek, {\\i{}Tibbat Ra Nepalma Italian Dharmpracharkaharu [Italian Missionaries in Tibet and Nepal]}, 63.","plainCitation":"Petek, Tibbat Ra Nepalma Italian Dharmpracharkaharu [Italian Missionaries in Tibet and Nepal], 63.","noteIndex":28},"citationItems":[{"id":570,"uris":["http://zotero.org/users/6301399/items/JLXUDRGY"],"itemData":{"id":570,"type":"book","edition":"1st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Nepal]","editor":[{"family":"Petek","given":"Luciano"}],"translator":[{"family":"Dhakal","given":"Surendra"}],"issued":{"date-parts":[["2003"]]}},"locator":"63","label":"page"}],"schema":"https://github.com/citation-style-language/schema/raw/master/csl-citation.json"} </w:instrText>
      </w:r>
      <w:r>
        <w:fldChar w:fldCharType="separate"/>
      </w:r>
      <w:r w:rsidRPr="009567E0">
        <w:rPr>
          <w:rFonts w:cs="Times New Roman"/>
        </w:rPr>
        <w:t xml:space="preserve">Petek, </w:t>
      </w:r>
      <w:r w:rsidRPr="009567E0">
        <w:rPr>
          <w:rFonts w:cs="Times New Roman"/>
          <w:i/>
          <w:iCs/>
        </w:rPr>
        <w:t>Tibbat Ra Nepalma Italian Dharmpracharkaharu [Italian Missionaries in Tibet and Nepal]</w:t>
      </w:r>
      <w:r w:rsidRPr="009567E0">
        <w:rPr>
          <w:rFonts w:cs="Times New Roman"/>
        </w:rPr>
        <w:t>, 63.</w:t>
      </w:r>
      <w:r>
        <w:fldChar w:fldCharType="end"/>
      </w:r>
    </w:p>
  </w:footnote>
  <w:footnote w:id="29">
    <w:p w14:paraId="5024063E" w14:textId="7EEB4C93"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{"citationID":"w5gWvq9l","properties":{"formattedCitation":"Petek, {\\i{}Tibbat Ra Nepalma Italian Dharmpracharkaharu [Italian Missionaries in Tibet and Nepal]}, 76.","plainCitation":"Petek, Tibbat Ra Nepalma Italian Dharmpracharkaharu [Italian Missionaries in Tibet and Nepal], 76.","noteIndex":29},"citationItems":[{"id":570,"uris":["http://zotero.org/users/6301399/items/JLXUDRGY"],"itemData":{"id":570,"type":"book","edition":"1st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Nepal]","editor":[{"family":"Petek","given":"Luciano"}],"translator":[{"family":"Dhakal","given":"Surendra"}],"issued":{"date-parts":[["2003"]]}},"locator":"76","label":"page"}],"schema":"https://github.com/citation-style-language/schema/raw/master/csl-citation.json"} </w:instrText>
      </w:r>
      <w:r>
        <w:fldChar w:fldCharType="separate"/>
      </w:r>
      <w:r w:rsidRPr="00D82AA0">
        <w:rPr>
          <w:rFonts w:cs="Times New Roman"/>
        </w:rPr>
        <w:t xml:space="preserve">Petek, </w:t>
      </w:r>
      <w:r w:rsidRPr="00D82AA0">
        <w:rPr>
          <w:rFonts w:cs="Times New Roman"/>
          <w:i/>
          <w:iCs/>
        </w:rPr>
        <w:t>Tibbat Ra Nepalma Italian Dharmpracharkaharu [Italian Missionaries in Tibet and Nepal]</w:t>
      </w:r>
      <w:r w:rsidRPr="00D82AA0">
        <w:rPr>
          <w:rFonts w:cs="Times New Roman"/>
        </w:rPr>
        <w:t>, 76.</w:t>
      </w:r>
      <w:r>
        <w:fldChar w:fldCharType="end"/>
      </w:r>
    </w:p>
  </w:footnote>
  <w:footnote w:id="30">
    <w:p w14:paraId="3973FF96" w14:textId="2B3E8E22"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{"citationID":"SjrPh2Eu","properties":{"formattedCitation":"Perry, {\\i{}A Biographical History of the Church in Nepal}, 7.","plainCitation":"Perry, A Biographical History of the Church in Nepal, 7.","noteIndex":30},"citationItems":[{"id":568,"uris":["http://zotero.org/users/6301399/items/VFHENQL3"],"itemData":{"id":568,"type":"book","edition":"2nd Ed.","event-place":"Kathamndu","publisher":"Nepal Church History Project","publisher-place":"Kathamndu","title":"A Biographical History of the Church in Nepal","author":[{"family":"Perry","given":"Cindy"}],"issued":{"date-parts":[["1993"]]}},"locator":"7","label":"page"}],"schema":"https://github.com/citation-style-language/schema/raw/master/csl-citation.json"} </w:instrText>
      </w:r>
      <w:r>
        <w:fldChar w:fldCharType="separate"/>
      </w:r>
      <w:r w:rsidR="00C42B77" w:rsidRPr="00C42B77">
        <w:rPr>
          <w:rFonts w:cs="Times New Roman"/>
        </w:rPr>
        <w:t xml:space="preserve">Perry, </w:t>
      </w:r>
      <w:r w:rsidR="00C42B77" w:rsidRPr="00C42B77">
        <w:rPr>
          <w:rFonts w:cs="Times New Roman"/>
          <w:i/>
          <w:iCs/>
        </w:rPr>
        <w:t>A Biographical History of the Church in Nepal</w:t>
      </w:r>
      <w:r w:rsidR="00C42B77" w:rsidRPr="00C42B77">
        <w:rPr>
          <w:rFonts w:cs="Times New Roman"/>
        </w:rPr>
        <w:t>, 7.</w:t>
      </w:r>
      <w:r>
        <w:fldChar w:fldCharType="end"/>
      </w:r>
    </w:p>
  </w:footnote>
  <w:footnote w:id="31">
    <w:p w14:paraId="1FAEF95D" w14:textId="3C7BBEBA" w:rsidR="003520A9" w:rsidRDefault="003520A9" w:rsidP="003520A9">
      <w:pPr>
        <w:pStyle w:val="FootnoteText"/>
        <w:rPr>
          <w:ins w:id="172" w:author="Lekhnath Poudel" w:date="2023-07-07T11:36:00Z"/>
        </w:rPr>
      </w:pPr>
      <w:ins w:id="173" w:author="Lekhnath Poudel" w:date="2023-07-07T11:36:00Z">
        <w:r w:rsidRPr="00932B81">
          <w:rPr>
            <w:rStyle w:val="FootnoteReference"/>
          </w:rPr>
          <w:footnoteRef/>
        </w:r>
        <w:r>
          <w:t xml:space="preserve"> </w:t>
        </w:r>
        <w:r>
          <w:fldChar w:fldCharType="begin"/>
        </w:r>
      </w:ins>
      <w:r w:rsidR="00536A7A">
        <w:instrText xml:space="preserve"> ADDIN ZOTERO_ITEM CSL_CITATION {"citationID":"5KomLdK7","properties":{"formattedCitation":"Perry, {\\i{}A Biographical History of the Church in Nepal}, 8.","plainCitation":"Perry, A Biographical History of the Church in Nepal, 8.","noteIndex":31},"citationItems":[{"id":568,"uris":["http://zotero.org/users/6301399/items/VFHENQL3"],"itemData":{"id":568,"type":"book","edition":"2nd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ins w:id="174" w:author="Lekhnath Poudel" w:date="2023-07-07T11:36:00Z">
        <w:r>
          <w:fldChar w:fldCharType="separate"/>
        </w:r>
        <w:r w:rsidRPr="00E2095D">
          <w:rPr>
            <w:rFonts w:cs="Times New Roman"/>
          </w:rPr>
          <w:t xml:space="preserve">Perry, </w:t>
        </w:r>
        <w:r w:rsidRPr="00E2095D">
          <w:rPr>
            <w:rFonts w:cs="Times New Roman"/>
            <w:i/>
            <w:iCs/>
          </w:rPr>
          <w:t>A Biographical History of the Church in Nepal</w:t>
        </w:r>
        <w:r w:rsidRPr="00E2095D">
          <w:rPr>
            <w:rFonts w:cs="Times New Roman"/>
          </w:rPr>
          <w:t>, 8.</w:t>
        </w:r>
        <w:r>
          <w:fldChar w:fldCharType="end"/>
        </w:r>
      </w:ins>
    </w:p>
  </w:footnote>
  <w:footnote w:id="32">
    <w:p w14:paraId="3220F66F" w14:textId="2DD21FA9" w:rsidR="00BF075A" w:rsidRDefault="00BF075A" w:rsidP="00BF075A">
      <w:pPr>
        <w:pStyle w:val="FootnoteText"/>
      </w:pPr>
      <w:r w:rsidRPr="00932B81">
        <w:rPr>
          <w:rStyle w:val="FootnoteReference"/>
        </w:rPr>
        <w:footnoteRef/>
      </w:r>
      <w:r>
        <w:t xml:space="preserve"> </w:t>
      </w:r>
      <w:r>
        <w:fldChar w:fldCharType="begin"/>
      </w:r>
      <w:r w:rsidR="00536A7A">
        <w:instrText xml:space="preserve"> ADDIN ZOTERO_ITEM CSL_CITATION {"citationID":"NHMhhJhk","properties":{"formattedCitation":"Perry, {\\i{}A Biographical History of the Church in Nepal}, 8.","plainCitation":"Perry, A Biographical History of the Church in Nepal, 8.","noteIndex":32},"citationItems":[{"id":568,"uris":["http://zotero.org/users/6301399/items/VFHENQL3"],"itemData":{"id":568,"type":"book","edition":"2nd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r>
        <w:fldChar w:fldCharType="separate"/>
      </w:r>
      <w:r w:rsidRPr="00C22786">
        <w:rPr>
          <w:rFonts w:cs="Times New Roman"/>
        </w:rPr>
        <w:t xml:space="preserve">Perry, </w:t>
      </w:r>
      <w:r w:rsidRPr="00C22786">
        <w:rPr>
          <w:rFonts w:cs="Times New Roman"/>
          <w:i/>
          <w:iCs/>
        </w:rPr>
        <w:t>A Biographical History of the Church in Nepal</w:t>
      </w:r>
      <w:r w:rsidRPr="00C22786">
        <w:rPr>
          <w:rFonts w:cs="Times New Roman"/>
        </w:rPr>
        <w:t>, 8.</w:t>
      </w:r>
      <w:r>
        <w:fldChar w:fldCharType="end"/>
      </w:r>
    </w:p>
  </w:footnote>
  <w:footnote w:id="33">
    <w:p w14:paraId="359ACB1B" w14:textId="17730D98"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{"citationID":"qwE0xneX","properties":{"formattedCitation":"Perry, {\\i{}A Biographical History of the Church in Nepal}, 8.","plainCitation":"Perry, A Biographical History of the Church in Nepal, 8.","noteIndex":33},"citationItems":[{"id":568,"uris":["http://zotero.org/users/6301399/items/VFHENQL3"],"itemData":{"id":568,"type":"book","edition":"2nd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r>
        <w:fldChar w:fldCharType="separate"/>
      </w:r>
      <w:r w:rsidRPr="00C22786">
        <w:rPr>
          <w:rFonts w:cs="Times New Roman"/>
        </w:rPr>
        <w:t xml:space="preserve">Perry, </w:t>
      </w:r>
      <w:r w:rsidRPr="00C22786">
        <w:rPr>
          <w:rFonts w:cs="Times New Roman"/>
          <w:i/>
          <w:iCs/>
        </w:rPr>
        <w:t>A Biographical History of the Church in Nepal</w:t>
      </w:r>
      <w:r w:rsidRPr="00C22786">
        <w:rPr>
          <w:rFonts w:cs="Times New Roman"/>
        </w:rPr>
        <w:t>, 8.</w:t>
      </w:r>
      <w:r>
        <w:fldChar w:fldCharType="end"/>
      </w:r>
    </w:p>
  </w:footnote>
  <w:footnote w:id="34">
    <w:p w14:paraId="0E6E88ED" w14:textId="03CA6990"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{"citationID":"x1OlwYRr","properties":{"formattedCitation":"Perry, {\\i{}A Biographical History of the Church in Nepal}, 8.","plainCitation":"Perry, A Biographical History of the Church in Nepal, 8.","noteIndex":34},"citationItems":[{"id":568,"uris":["http://zotero.org/users/6301399/items/VFHENQL3"],"itemData":{"id":568,"type":"book","edition":"2nd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r>
        <w:fldChar w:fldCharType="separate"/>
      </w:r>
      <w:r w:rsidRPr="00C22786">
        <w:rPr>
          <w:rFonts w:cs="Times New Roman"/>
        </w:rPr>
        <w:t xml:space="preserve">Perry, </w:t>
      </w:r>
      <w:r w:rsidRPr="00C22786">
        <w:rPr>
          <w:rFonts w:cs="Times New Roman"/>
          <w:i/>
          <w:iCs/>
        </w:rPr>
        <w:t>A Biographical History of the Church in Nepal</w:t>
      </w:r>
      <w:r w:rsidRPr="00C22786">
        <w:rPr>
          <w:rFonts w:cs="Times New Roman"/>
        </w:rPr>
        <w:t>, 8.</w:t>
      </w:r>
      <w:r>
        <w:fldChar w:fldCharType="end"/>
      </w:r>
    </w:p>
  </w:footnote>
  <w:footnote w:id="35">
    <w:p w14:paraId="3E6BCCEC" w14:textId="3639868F" w:rsidR="003520A9" w:rsidRDefault="003520A9" w:rsidP="003520A9">
      <w:pPr>
        <w:pStyle w:val="FootnoteText"/>
        <w:rPr>
          <w:ins w:id="185" w:author="Lekhnath Poudel" w:date="2023-07-07T11:39:00Z"/>
        </w:rPr>
      </w:pPr>
      <w:ins w:id="186" w:author="Lekhnath Poudel" w:date="2023-07-07T11:39:00Z">
        <w:r w:rsidRPr="00932B81">
          <w:rPr>
            <w:rStyle w:val="FootnoteReference"/>
          </w:rPr>
          <w:footnoteRef/>
        </w:r>
        <w:r>
          <w:t xml:space="preserve"> </w:t>
        </w:r>
        <w:r>
          <w:fldChar w:fldCharType="begin"/>
        </w:r>
      </w:ins>
      <w:r w:rsidR="00FF09A1">
        <w:instrText xml:space="preserve"> ADDIN ZOTERO_ITEM CSL_CITATION {"citationID":"aAkQtshI","properties":{"formattedCitation":"Perry, {\\i{}A Biographical History of the Church in Nepal}, 8.","plainCitation":"Perry, A Biographical History of the Church in Nepal, 8.","noteIndex":35},"citationItems":[{"id":568,"uris":["http://zotero.org/users/6301399/items/VFHENQL3"],"itemData":{"id":568,"type":"book","edition":"2nd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ins w:id="187" w:author="Lekhnath Poudel" w:date="2023-07-07T11:39:00Z">
        <w:r>
          <w:fldChar w:fldCharType="separate"/>
        </w:r>
        <w:r w:rsidRPr="00837EA5">
          <w:rPr>
            <w:rFonts w:cs="Times New Roman"/>
          </w:rPr>
          <w:t xml:space="preserve">Perry, </w:t>
        </w:r>
        <w:r w:rsidRPr="00837EA5">
          <w:rPr>
            <w:rFonts w:cs="Times New Roman"/>
            <w:i/>
            <w:iCs/>
          </w:rPr>
          <w:t>A Biographical History of the Church in Nepal</w:t>
        </w:r>
        <w:r w:rsidRPr="00837EA5">
          <w:rPr>
            <w:rFonts w:cs="Times New Roman"/>
          </w:rPr>
          <w:t>, 8.</w:t>
        </w:r>
        <w:r>
          <w:fldChar w:fldCharType="end"/>
        </w:r>
      </w:ins>
    </w:p>
  </w:footnote>
  <w:footnote w:id="36">
    <w:p w14:paraId="48A15705" w14:textId="7C2CA65E" w:rsidR="003520A9" w:rsidRDefault="003520A9" w:rsidP="003520A9">
      <w:pPr>
        <w:pStyle w:val="FootnoteText"/>
        <w:rPr>
          <w:ins w:id="188" w:author="Lekhnath Poudel" w:date="2023-07-07T11:39:00Z"/>
        </w:rPr>
      </w:pPr>
      <w:ins w:id="189" w:author="Lekhnath Poudel" w:date="2023-07-07T11:39:00Z">
        <w:r w:rsidRPr="00932B81">
          <w:rPr>
            <w:rStyle w:val="FootnoteReference"/>
          </w:rPr>
          <w:footnoteRef/>
        </w:r>
        <w:r>
          <w:t xml:space="preserve"> </w:t>
        </w:r>
        <w:r>
          <w:fldChar w:fldCharType="begin"/>
        </w:r>
      </w:ins>
      <w:r w:rsidR="00FF09A1">
        <w:instrText xml:space="preserve"> ADDIN ZOTERO_ITEM CSL_CITATION {"citationID":"AoFkEhHP","properties":{"formattedCitation":"Perry, {\\i{}A Biographical History of the Church in Nepal}, 8.","plainCitation":"Perry, A Biographical History of the Church in Nepal, 8.","noteIndex":36},"citationItems":[{"id":568,"uris":["http://zotero.org/users/6301399/items/VFHENQL3"],"itemData":{"id":568,"type":"book","edition":"2nd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ins w:id="190" w:author="Lekhnath Poudel" w:date="2023-07-07T11:39:00Z">
        <w:r>
          <w:fldChar w:fldCharType="separate"/>
        </w:r>
        <w:r w:rsidRPr="002963BC">
          <w:rPr>
            <w:rFonts w:cs="Times New Roman"/>
          </w:rPr>
          <w:t xml:space="preserve">Perry, </w:t>
        </w:r>
        <w:r w:rsidRPr="002963BC">
          <w:rPr>
            <w:rFonts w:cs="Times New Roman"/>
            <w:i/>
            <w:iCs/>
          </w:rPr>
          <w:t>A Biographical History of the Church in Nepal</w:t>
        </w:r>
        <w:r w:rsidRPr="002963BC">
          <w:rPr>
            <w:rFonts w:cs="Times New Roman"/>
          </w:rPr>
          <w:t>, 8.</w:t>
        </w:r>
        <w:r>
          <w:fldChar w:fldCharType="end"/>
        </w:r>
      </w:ins>
    </w:p>
  </w:footnote>
  <w:footnote w:id="37">
    <w:p w14:paraId="70943A1F" w14:textId="1D9D517C" w:rsidR="003520A9" w:rsidRDefault="003520A9" w:rsidP="003520A9">
      <w:pPr>
        <w:pStyle w:val="FootnoteText"/>
        <w:rPr>
          <w:ins w:id="191" w:author="Lekhnath Poudel" w:date="2023-07-07T11:39:00Z"/>
        </w:rPr>
      </w:pPr>
      <w:ins w:id="192" w:author="Lekhnath Poudel" w:date="2023-07-07T11:39:00Z">
        <w:r w:rsidRPr="00932B81">
          <w:rPr>
            <w:rStyle w:val="FootnoteReference"/>
          </w:rPr>
          <w:footnoteRef/>
        </w:r>
        <w:r>
          <w:t xml:space="preserve"> </w:t>
        </w:r>
        <w:r>
          <w:fldChar w:fldCharType="begin"/>
        </w:r>
      </w:ins>
      <w:r w:rsidR="00FF09A1">
        <w:instrText xml:space="preserve"> ADDIN ZOTERO_ITEM CSL_CITATION {"citationID":"2cDuyM7B","properties":{"formattedCitation":"Perry, {\\i{}A Biographical History of the Church in Nepal}, 7.","plainCitation":"Perry, A Biographical History of the Church in Nepal, 7.","noteIndex":37},"citationItems":[{"id":568,"uris":["http://zotero.org/users/6301399/items/VFHENQL3"],"itemData":{"id":568,"type":"book","edition":"2nd Ed.","event-place":"Kathamndu","publisher":"Nepal Church History Project","publisher-place":"Kathamndu","title":"A Biographical History of the Church in Nepal","author":[{"family":"Perry","given":"Cindy"}],"issued":{"date-parts":[["1993"]]}},"locator":"7","label":"page"}],"schema":"https://github.com/citation-style-language/schema/raw/master/csl-citation.json"} </w:instrText>
      </w:r>
      <w:ins w:id="193" w:author="Lekhnath Poudel" w:date="2023-07-07T11:39:00Z">
        <w:r>
          <w:fldChar w:fldCharType="separate"/>
        </w:r>
        <w:r w:rsidRPr="006102D4">
          <w:rPr>
            <w:rFonts w:cs="Times New Roman"/>
          </w:rPr>
          <w:t xml:space="preserve">Perry, </w:t>
        </w:r>
        <w:r w:rsidRPr="006102D4">
          <w:rPr>
            <w:rFonts w:cs="Times New Roman"/>
            <w:i/>
            <w:iCs/>
          </w:rPr>
          <w:t>A Biographical History of the Church in Nepal</w:t>
        </w:r>
        <w:r w:rsidRPr="006102D4">
          <w:rPr>
            <w:rFonts w:cs="Times New Roman"/>
          </w:rPr>
          <w:t>, 7.</w:t>
        </w:r>
        <w:r>
          <w:fldChar w:fldCharType="end"/>
        </w:r>
      </w:ins>
    </w:p>
  </w:footnote>
  <w:footnote w:id="38">
    <w:p w14:paraId="0186B944" w14:textId="690EEF09" w:rsidR="003520A9" w:rsidRDefault="003520A9" w:rsidP="003520A9">
      <w:pPr>
        <w:pStyle w:val="FootnoteText"/>
        <w:rPr>
          <w:ins w:id="194" w:author="Lekhnath Poudel" w:date="2023-07-07T11:39:00Z"/>
        </w:rPr>
      </w:pPr>
      <w:ins w:id="195" w:author="Lekhnath Poudel" w:date="2023-07-07T11:39:00Z">
        <w:r w:rsidRPr="00932B81">
          <w:rPr>
            <w:rStyle w:val="FootnoteReference"/>
          </w:rPr>
          <w:footnoteRef/>
        </w:r>
        <w:r>
          <w:t xml:space="preserve"> </w:t>
        </w:r>
        <w:r>
          <w:fldChar w:fldCharType="begin"/>
        </w:r>
      </w:ins>
      <w:r w:rsidR="00FF09A1">
        <w:instrText xml:space="preserve"> ADDIN ZOTERO_ITEM CSL_CITATION {"citationID":"PA0XIgfy","properties":{"formattedCitation":"Perry, {\\i{}A Biographical History of the Church in Nepal}, 7.","plainCitation":"Perry, A Biographical History of the Church in Nepal, 7.","noteIndex":38},"citationItems":[{"id":568,"uris":["http://zotero.org/users/6301399/items/VFHENQL3"],"itemData":{"id":568,"type":"book","edition":"2nd Ed.","event-place":"Kathamndu","publisher":"Nepal Church History Project","publisher-place":"Kathamndu","title":"A Biographical History of the Church in Nepal","author":[{"family":"Perry","given":"Cindy"}],"issued":{"date-parts":[["1993"]]}},"locator":"7","label":"page"}],"schema":"https://github.com/citation-style-language/schema/raw/master/csl-citation.json"} </w:instrText>
      </w:r>
      <w:ins w:id="196" w:author="Lekhnath Poudel" w:date="2023-07-07T11:39:00Z">
        <w:r>
          <w:fldChar w:fldCharType="separate"/>
        </w:r>
        <w:r w:rsidRPr="002963BC">
          <w:rPr>
            <w:rFonts w:cs="Times New Roman"/>
          </w:rPr>
          <w:t xml:space="preserve">Perry, </w:t>
        </w:r>
        <w:r w:rsidRPr="002963BC">
          <w:rPr>
            <w:rFonts w:cs="Times New Roman"/>
            <w:i/>
            <w:iCs/>
          </w:rPr>
          <w:t>A Biographical History of the Church in Nepal</w:t>
        </w:r>
        <w:r w:rsidRPr="002963BC">
          <w:rPr>
            <w:rFonts w:cs="Times New Roman"/>
          </w:rPr>
          <w:t>, 7.</w:t>
        </w:r>
        <w:r>
          <w:fldChar w:fldCharType="end"/>
        </w:r>
      </w:ins>
    </w:p>
  </w:footnote>
  <w:footnote w:id="39">
    <w:p w14:paraId="4187B5D4" w14:textId="4231986A" w:rsidR="00BF075A" w:rsidDel="003520A9" w:rsidRDefault="00BF075A" w:rsidP="00BF075A">
      <w:pPr>
        <w:pStyle w:val="FootnoteText"/>
        <w:rPr>
          <w:del w:id="202" w:author="Lekhnath Poudel" w:date="2023-07-07T11:36:00Z"/>
        </w:rPr>
      </w:pPr>
      <w:del w:id="203" w:author="Lekhnath Poudel" w:date="2023-07-07T11:36:00Z">
        <w:r w:rsidRPr="00932B81" w:rsidDel="003520A9">
          <w:rPr>
            <w:rStyle w:val="FootnoteReference"/>
          </w:rPr>
          <w:footnoteRef/>
        </w:r>
        <w:r w:rsidDel="003520A9">
          <w:delText xml:space="preserve"> </w:delText>
        </w:r>
        <w:r w:rsidDel="003520A9">
          <w:fldChar w:fldCharType="begin"/>
        </w:r>
        <w:r w:rsidR="00474A17" w:rsidDel="003520A9">
          <w:delInstrText xml:space="preserve"> ADDIN ZOTERO_ITEM CSL_CITATION {"citationID":"5KomLdK7","properties":{"formattedCitation":"Perry, {\\i{}A Biographical History of the Church in Nepal}, 8.","plainCitation":"Perry, A Biographical History of the Church in Nepal, 8.","noteIndex":29},"citationItems":[{"id":568,"uris":["http://zotero.org/users/6301399/items/VFHENQL3"],"itemData":{"id":568,"type":"book","edition":"2nd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delInstrText>
        </w:r>
        <w:r w:rsidDel="003520A9">
          <w:fldChar w:fldCharType="separate"/>
        </w:r>
        <w:r w:rsidRPr="00E2095D" w:rsidDel="003520A9">
          <w:rPr>
            <w:rFonts w:cs="Times New Roman"/>
          </w:rPr>
          <w:delText xml:space="preserve">Perry, </w:delText>
        </w:r>
        <w:r w:rsidRPr="00E2095D" w:rsidDel="003520A9">
          <w:rPr>
            <w:rFonts w:cs="Times New Roman"/>
            <w:i/>
            <w:iCs/>
          </w:rPr>
          <w:delText>A Biographical History of the Church in Nepal</w:delText>
        </w:r>
        <w:r w:rsidRPr="00E2095D" w:rsidDel="003520A9">
          <w:rPr>
            <w:rFonts w:cs="Times New Roman"/>
          </w:rPr>
          <w:delText>, 8.</w:delText>
        </w:r>
        <w:r w:rsidDel="003520A9">
          <w:fldChar w:fldCharType="end"/>
        </w:r>
      </w:del>
    </w:p>
  </w:footnote>
  <w:footnote w:id="40">
    <w:p w14:paraId="0E5755AB" w14:textId="7604EFB2" w:rsidR="00BF075A" w:rsidDel="003520A9" w:rsidRDefault="00BF075A" w:rsidP="00BF075A">
      <w:pPr>
        <w:pStyle w:val="FootnoteText"/>
        <w:rPr>
          <w:del w:id="209" w:author="Lekhnath Poudel" w:date="2023-07-07T11:39:00Z"/>
        </w:rPr>
      </w:pPr>
      <w:del w:id="210" w:author="Lekhnath Poudel" w:date="2023-07-07T11:39:00Z">
        <w:r w:rsidRPr="00932B81" w:rsidDel="003520A9">
          <w:rPr>
            <w:rStyle w:val="FootnoteReference"/>
          </w:rPr>
          <w:footnoteRef/>
        </w:r>
        <w:r w:rsidDel="003520A9">
          <w:delText xml:space="preserve"> </w:delText>
        </w:r>
        <w:r w:rsidDel="003520A9">
          <w:fldChar w:fldCharType="begin"/>
        </w:r>
        <w:r w:rsidR="00474A17" w:rsidDel="003520A9">
          <w:delInstrText xml:space="preserve"> ADDIN ZOTERO_ITEM CSL_CITATION {"citationID":"aAkQtshI","properties":{"formattedCitation":"Perry, {\\i{}A Biographical History of the Church in Nepal}, 8.","plainCitation":"Perry, A Biographical History of the Church in Nepal, 8.","noteIndex":30},"citationItems":[{"id":568,"uris":["http://zotero.org/users/6301399/items/VFHENQL3"],"itemData":{"id":568,"type":"book","edition":"2nd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delInstrText>
        </w:r>
        <w:r w:rsidDel="003520A9">
          <w:fldChar w:fldCharType="separate"/>
        </w:r>
        <w:r w:rsidRPr="00837EA5" w:rsidDel="003520A9">
          <w:rPr>
            <w:rFonts w:cs="Times New Roman"/>
          </w:rPr>
          <w:delText xml:space="preserve">Perry, </w:delText>
        </w:r>
        <w:r w:rsidRPr="00837EA5" w:rsidDel="003520A9">
          <w:rPr>
            <w:rFonts w:cs="Times New Roman"/>
            <w:i/>
            <w:iCs/>
          </w:rPr>
          <w:delText>A Biographical History of the Church in Nepal</w:delText>
        </w:r>
        <w:r w:rsidRPr="00837EA5" w:rsidDel="003520A9">
          <w:rPr>
            <w:rFonts w:cs="Times New Roman"/>
          </w:rPr>
          <w:delText>, 8.</w:delText>
        </w:r>
        <w:r w:rsidDel="003520A9">
          <w:fldChar w:fldCharType="end"/>
        </w:r>
      </w:del>
    </w:p>
  </w:footnote>
  <w:footnote w:id="41">
    <w:p w14:paraId="477E37D2" w14:textId="789CF748" w:rsidR="00BF075A" w:rsidDel="003520A9" w:rsidRDefault="00BF075A" w:rsidP="00BF075A">
      <w:pPr>
        <w:pStyle w:val="FootnoteText"/>
        <w:rPr>
          <w:del w:id="211" w:author="Lekhnath Poudel" w:date="2023-07-07T11:39:00Z"/>
        </w:rPr>
      </w:pPr>
      <w:del w:id="212" w:author="Lekhnath Poudel" w:date="2023-07-07T11:39:00Z">
        <w:r w:rsidRPr="00932B81" w:rsidDel="003520A9">
          <w:rPr>
            <w:rStyle w:val="FootnoteReference"/>
          </w:rPr>
          <w:footnoteRef/>
        </w:r>
        <w:r w:rsidDel="003520A9">
          <w:delText xml:space="preserve"> </w:delText>
        </w:r>
        <w:r w:rsidDel="003520A9">
          <w:fldChar w:fldCharType="begin"/>
        </w:r>
        <w:r w:rsidR="00474A17" w:rsidDel="003520A9">
          <w:delInstrText xml:space="preserve"> ADDIN ZOTERO_ITEM CSL_CITATION {"citationID":"AoFkEhHP","properties":{"formattedCitation":"Perry, {\\i{}A Biographical History of the Church in Nepal}, 8.","plainCitation":"Perry, A Biographical History of the Church in Nepal, 8.","noteIndex":31},"citationItems":[{"id":568,"uris":["http://zotero.org/users/6301399/items/VFHENQL3"],"itemData":{"id":568,"type":"book","edition":"2nd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delInstrText>
        </w:r>
        <w:r w:rsidDel="003520A9">
          <w:fldChar w:fldCharType="separate"/>
        </w:r>
        <w:r w:rsidRPr="002963BC" w:rsidDel="003520A9">
          <w:rPr>
            <w:rFonts w:cs="Times New Roman"/>
          </w:rPr>
          <w:delText xml:space="preserve">Perry, </w:delText>
        </w:r>
        <w:r w:rsidRPr="002963BC" w:rsidDel="003520A9">
          <w:rPr>
            <w:rFonts w:cs="Times New Roman"/>
            <w:i/>
            <w:iCs/>
          </w:rPr>
          <w:delText>A Biographical History of the Church in Nepal</w:delText>
        </w:r>
        <w:r w:rsidRPr="002963BC" w:rsidDel="003520A9">
          <w:rPr>
            <w:rFonts w:cs="Times New Roman"/>
          </w:rPr>
          <w:delText>, 8.</w:delText>
        </w:r>
        <w:r w:rsidDel="003520A9">
          <w:fldChar w:fldCharType="end"/>
        </w:r>
      </w:del>
    </w:p>
  </w:footnote>
  <w:footnote w:id="42">
    <w:p w14:paraId="50303DB1" w14:textId="1205EB9A" w:rsidR="00BF075A" w:rsidDel="003520A9" w:rsidRDefault="00BF075A" w:rsidP="00BF075A">
      <w:pPr>
        <w:pStyle w:val="FootnoteText"/>
        <w:rPr>
          <w:del w:id="213" w:author="Lekhnath Poudel" w:date="2023-07-07T11:39:00Z"/>
        </w:rPr>
      </w:pPr>
      <w:del w:id="214" w:author="Lekhnath Poudel" w:date="2023-07-07T11:39:00Z">
        <w:r w:rsidRPr="00932B81" w:rsidDel="003520A9">
          <w:rPr>
            <w:rStyle w:val="FootnoteReference"/>
          </w:rPr>
          <w:footnoteRef/>
        </w:r>
        <w:r w:rsidDel="003520A9">
          <w:delText xml:space="preserve"> </w:delText>
        </w:r>
        <w:r w:rsidDel="003520A9">
          <w:fldChar w:fldCharType="begin"/>
        </w:r>
        <w:r w:rsidR="00474A17" w:rsidDel="003520A9">
          <w:delInstrText xml:space="preserve"> ADDIN ZOTERO_ITEM CSL_CITATION {"citationID":"2cDuyM7B","properties":{"formattedCitation":"Perry, {\\i{}A Biographical History of the Church in Nepal}, 7.","plainCitation":"Perry, A Biographical History of the Church in Nepal, 7.","noteIndex":32},"citationItems":[{"id":568,"uris":["http://zotero.org/users/6301399/items/VFHENQL3"],"itemData":{"id":568,"type":"book","edition":"2nd Ed.","event-place":"Kathamndu","publisher":"Nepal Church History Project","publisher-place":"Kathamndu","title":"A Biographical History of the Church in Nepal","author":[{"family":"Perry","given":"Cindy"}],"issued":{"date-parts":[["1993"]]}},"locator":"7","label":"page"}],"schema":"https://github.com/citation-style-language/schema/raw/master/csl-citation.json"} </w:delInstrText>
        </w:r>
        <w:r w:rsidDel="003520A9">
          <w:fldChar w:fldCharType="separate"/>
        </w:r>
        <w:r w:rsidRPr="006102D4" w:rsidDel="003520A9">
          <w:rPr>
            <w:rFonts w:cs="Times New Roman"/>
          </w:rPr>
          <w:delText xml:space="preserve">Perry, </w:delText>
        </w:r>
        <w:r w:rsidRPr="006102D4" w:rsidDel="003520A9">
          <w:rPr>
            <w:rFonts w:cs="Times New Roman"/>
            <w:i/>
            <w:iCs/>
          </w:rPr>
          <w:delText>A Biographical History of the Church in Nepal</w:delText>
        </w:r>
        <w:r w:rsidRPr="006102D4" w:rsidDel="003520A9">
          <w:rPr>
            <w:rFonts w:cs="Times New Roman"/>
          </w:rPr>
          <w:delText>, 7.</w:delText>
        </w:r>
        <w:r w:rsidDel="003520A9">
          <w:fldChar w:fldCharType="end"/>
        </w:r>
      </w:del>
    </w:p>
  </w:footnote>
  <w:footnote w:id="43">
    <w:p w14:paraId="65BB974D" w14:textId="3F78626D" w:rsidR="00BF075A" w:rsidDel="003520A9" w:rsidRDefault="00BF075A" w:rsidP="00BF075A">
      <w:pPr>
        <w:pStyle w:val="FootnoteText"/>
        <w:rPr>
          <w:del w:id="215" w:author="Lekhnath Poudel" w:date="2023-07-07T11:39:00Z"/>
        </w:rPr>
      </w:pPr>
      <w:del w:id="216" w:author="Lekhnath Poudel" w:date="2023-07-07T11:39:00Z">
        <w:r w:rsidRPr="00932B81" w:rsidDel="003520A9">
          <w:rPr>
            <w:rStyle w:val="FootnoteReference"/>
          </w:rPr>
          <w:footnoteRef/>
        </w:r>
        <w:r w:rsidDel="003520A9">
          <w:delText xml:space="preserve"> </w:delText>
        </w:r>
        <w:r w:rsidDel="003520A9">
          <w:fldChar w:fldCharType="begin"/>
        </w:r>
        <w:r w:rsidR="00474A17" w:rsidDel="003520A9">
          <w:delInstrText xml:space="preserve"> ADDIN ZOTERO_ITEM CSL_CITATION {"citationID":"PA0XIgfy","properties":{"formattedCitation":"Perry, {\\i{}A Biographical History of the Church in Nepal}, 7.","plainCitation":"Perry, A Biographical History of the Church in Nepal, 7.","noteIndex":33},"citationItems":[{"id":568,"uris":["http://zotero.org/users/6301399/items/VFHENQL3"],"itemData":{"id":568,"type":"book","edition":"2nd Ed.","event-place":"Kathamndu","publisher":"Nepal Church History Project","publisher-place":"Kathamndu","title":"A Biographical History of the Church in Nepal","author":[{"family":"Perry","given":"Cindy"}],"issued":{"date-parts":[["1993"]]}},"locator":"7","label":"page"}],"schema":"https://github.com/citation-style-language/schema/raw/master/csl-citation.json"} </w:delInstrText>
        </w:r>
        <w:r w:rsidDel="003520A9">
          <w:fldChar w:fldCharType="separate"/>
        </w:r>
        <w:r w:rsidRPr="002963BC" w:rsidDel="003520A9">
          <w:rPr>
            <w:rFonts w:cs="Times New Roman"/>
          </w:rPr>
          <w:delText xml:space="preserve">Perry, </w:delText>
        </w:r>
        <w:r w:rsidRPr="002963BC" w:rsidDel="003520A9">
          <w:rPr>
            <w:rFonts w:cs="Times New Roman"/>
            <w:i/>
            <w:iCs/>
          </w:rPr>
          <w:delText>A Biographical History of the Church in Nepal</w:delText>
        </w:r>
        <w:r w:rsidRPr="002963BC" w:rsidDel="003520A9">
          <w:rPr>
            <w:rFonts w:cs="Times New Roman"/>
          </w:rPr>
          <w:delText>, 7.</w:delText>
        </w:r>
        <w:r w:rsidDel="003520A9">
          <w:fldChar w:fldCharType="end"/>
        </w:r>
      </w:del>
    </w:p>
  </w:footnote>
  <w:footnote w:id="44">
    <w:p w14:paraId="5333C577" w14:textId="44ADE425" w:rsidR="00805985" w:rsidRDefault="00805985" w:rsidP="00805985">
      <w:pPr>
        <w:pStyle w:val="FootnoteText"/>
      </w:pPr>
      <w:r>
        <w:rPr>
          <w:rStyle w:val="FootnoteReference"/>
        </w:rPr>
        <w:footnoteRef/>
      </w:r>
      <w:r>
        <w:t xml:space="preserve"> </w:t>
      </w:r>
      <w:r>
        <w:fldChar w:fldCharType="begin"/>
      </w:r>
      <w:r w:rsidR="00FF09A1">
        <w:instrText xml:space="preserve"> ADDIN ZOTERO_ITEM CSL_CITATION {"citationID":"fqcTJhaC","properties":{"formattedCitation":"Lindell, {\\i{}Nepal and the Gospel of God}, 15.","plainCitation":"Lindell, Nepal and the Gospel of God, 15.","noteIndex":44},"citationItems":[{"id":521,"uris":["http://zotero.org/users/6301399/items/PSWYCG7R"],"itemData":{"id":521,"type":"book","edition":"1st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God","author":[{"family":"Lindell","given":"Jonathan"}],"issued":{"date-parts":[["1997",1,1]]}},"locator":"15","label":"page"}],"schema":"https://github.com/citation-style-language/schema/raw/master/csl-citation.json"} </w:instrText>
      </w:r>
      <w:r>
        <w:fldChar w:fldCharType="separate"/>
      </w:r>
      <w:r w:rsidR="00C42B77" w:rsidRPr="00C42B77">
        <w:rPr>
          <w:rFonts w:cs="Times New Roman"/>
        </w:rPr>
        <w:t xml:space="preserve">Lindell, </w:t>
      </w:r>
      <w:r w:rsidR="00C42B77" w:rsidRPr="00C42B77">
        <w:rPr>
          <w:rFonts w:cs="Times New Roman"/>
          <w:i/>
          <w:iCs/>
        </w:rPr>
        <w:t>Nepal and the Gospel of God</w:t>
      </w:r>
      <w:r w:rsidR="00C42B77" w:rsidRPr="00C42B77">
        <w:rPr>
          <w:rFonts w:cs="Times New Roman"/>
        </w:rPr>
        <w:t>, 15.</w:t>
      </w:r>
      <w:r>
        <w:fldChar w:fldCharType="end"/>
      </w:r>
    </w:p>
  </w:footnote>
  <w:footnote w:id="45">
    <w:p w14:paraId="042B52A8" w14:textId="60BB3B4E" w:rsidR="00805985" w:rsidRDefault="00805985" w:rsidP="00805985">
      <w:pPr>
        <w:pStyle w:val="FootnoteText"/>
      </w:pPr>
      <w:r>
        <w:rPr>
          <w:rStyle w:val="FootnoteReference"/>
        </w:rPr>
        <w:footnoteRef/>
      </w:r>
      <w:r>
        <w:t xml:space="preserve"> </w:t>
      </w:r>
      <w:r>
        <w:fldChar w:fldCharType="begin"/>
      </w:r>
      <w:r w:rsidR="00FF09A1">
        <w:instrText xml:space="preserve"> ADDIN ZOTERO_ITEM CSL_CITATION {"citationID":"x3M3iQgV","properties":{"formattedCitation":"Lindell, {\\i{}Nepal and the Gospel of God}, 17.","plainCitation":"Lindell, Nepal and the Gospel of God, 17.","noteIndex":45},"citationItems":[{"id":521,"uris":["http://zotero.org/users/6301399/items/PSWYCG7R"],"itemData":{"id":521,"type":"book","edition":"1st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God","author":[{"family":"Lindell","given":"Jonathan"}],"issued":{"date-parts":[["1997",1,1]]}},"locator":"17","label":"page"}],"schema":"https://github.com/citation-style-language/schema/raw/master/csl-citation.json"} </w:instrText>
      </w:r>
      <w:r>
        <w:fldChar w:fldCharType="separate"/>
      </w:r>
      <w:r w:rsidRPr="008B7D75">
        <w:rPr>
          <w:rFonts w:cs="Times New Roman"/>
        </w:rPr>
        <w:t xml:space="preserve">Lindell, </w:t>
      </w:r>
      <w:r w:rsidRPr="008B7D75">
        <w:rPr>
          <w:rFonts w:cs="Times New Roman"/>
          <w:i/>
          <w:iCs/>
        </w:rPr>
        <w:t>Nepal and the Gospel of God</w:t>
      </w:r>
      <w:r w:rsidRPr="008B7D75">
        <w:rPr>
          <w:rFonts w:cs="Times New Roman"/>
        </w:rPr>
        <w:t>, 17.</w:t>
      </w:r>
      <w:r>
        <w:fldChar w:fldCharType="end"/>
      </w:r>
    </w:p>
  </w:footnote>
  <w:footnote w:id="46">
    <w:p w14:paraId="0D0EA424" w14:textId="044D31F3" w:rsidR="00805985" w:rsidRDefault="00805985" w:rsidP="00805985">
      <w:pPr>
        <w:pStyle w:val="FootnoteText"/>
      </w:pPr>
      <w:r>
        <w:rPr>
          <w:rStyle w:val="FootnoteReference"/>
        </w:rPr>
        <w:footnoteRef/>
      </w:r>
      <w:r>
        <w:t xml:space="preserve"> </w:t>
      </w:r>
      <w:r>
        <w:fldChar w:fldCharType="begin"/>
      </w:r>
      <w:r w:rsidR="00FF09A1">
        <w:instrText xml:space="preserve"> ADDIN ZOTERO_ITEM CSL_CITATION {"citationID":"wTzouIPC","properties":{"formattedCitation":"Lindell, {\\i{}Nepal and the Gospel of God}, 25.","plainCitation":"Lindell, Nepal and the Gospel of God, 25.","noteIndex":46},"citationItems":[{"id":521,"uris":["http://zotero.org/users/6301399/items/PSWYCG7R"],"itemData":{"id":521,"type":"book","edition":"1st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God","author":[{"family":"Lindell","given":"Jonathan"}],"issued":{"date-parts":[["1997",1,1]]}},"locator":"25","label":"page"}],"schema":"https://github.com/citation-style-language/schema/raw/master/csl-citation.json"} </w:instrText>
      </w:r>
      <w:r>
        <w:fldChar w:fldCharType="separate"/>
      </w:r>
      <w:r w:rsidRPr="00F62E9D">
        <w:rPr>
          <w:rFonts w:cs="Times New Roman"/>
        </w:rPr>
        <w:t xml:space="preserve">Lindell, </w:t>
      </w:r>
      <w:r w:rsidRPr="00F62E9D">
        <w:rPr>
          <w:rFonts w:cs="Times New Roman"/>
          <w:i/>
          <w:iCs/>
        </w:rPr>
        <w:t>Nepal and the Gospel of God</w:t>
      </w:r>
      <w:r w:rsidRPr="00F62E9D">
        <w:rPr>
          <w:rFonts w:cs="Times New Roman"/>
        </w:rPr>
        <w:t>, 25.</w:t>
      </w:r>
      <w:r>
        <w:fldChar w:fldCharType="end"/>
      </w:r>
    </w:p>
  </w:footnote>
  <w:footnote w:id="47">
    <w:p w14:paraId="68A8434E" w14:textId="63D01723" w:rsidR="00BF075A" w:rsidRDefault="00BF075A" w:rsidP="00BF075A">
      <w:pPr>
        <w:pStyle w:val="FootnoteText"/>
      </w:pPr>
      <w:r w:rsidRPr="00932B81">
        <w:rPr>
          <w:rStyle w:val="FootnoteReference"/>
        </w:rPr>
        <w:footnoteRef/>
      </w:r>
      <w:r>
        <w:t xml:space="preserve"> </w:t>
      </w:r>
      <w:r>
        <w:fldChar w:fldCharType="begin"/>
      </w:r>
      <w:r w:rsidR="00536A7A">
        <w:instrText xml:space="preserve"> ADDIN ZOTERO_ITEM CSL_CITATION {"citationID":"xsiZPkpU","properties":{"formattedCitation":"Perry, {\\i{}A Biographical History of the Church in Nepal}, 8.","plainCitation":"Perry, A Biographical History of the Church in Nepal, 8.","noteIndex":47},"citationItems":[{"id":568,"uris":["http://zotero.org/users/6301399/items/VFHENQL3"],"itemData":{"id":568,"type":"book","edition":"2nd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r>
        <w:fldChar w:fldCharType="separate"/>
      </w:r>
      <w:r w:rsidRPr="00837EA5">
        <w:rPr>
          <w:rFonts w:cs="Times New Roman"/>
        </w:rPr>
        <w:t xml:space="preserve">Perry, </w:t>
      </w:r>
      <w:r w:rsidRPr="00837EA5">
        <w:rPr>
          <w:rFonts w:cs="Times New Roman"/>
          <w:i/>
          <w:iCs/>
        </w:rPr>
        <w:t>A Biographical History of the Church in Nepal</w:t>
      </w:r>
      <w:r w:rsidRPr="00837EA5">
        <w:rPr>
          <w:rFonts w:cs="Times New Roman"/>
        </w:rPr>
        <w:t>, 8.</w:t>
      </w:r>
      <w:r>
        <w:fldChar w:fldCharType="end"/>
      </w:r>
    </w:p>
  </w:footnote>
  <w:footnote w:id="48">
    <w:p w14:paraId="1A2AFB7A" w14:textId="52ABF910"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{"citationID":"a2hmQLRT","properties":{"formattedCitation":"Perry, {\\i{}A Biographical History of the Church in Nepal}, 8.","plainCitation":"Perry, A Biographical History of the Church in Nepal, 8.","noteIndex":48},"citationItems":[{"id":568,"uris":["http://zotero.org/users/6301399/items/VFHENQL3"],"itemData":{"id":568,"type":"book","edition":"2nd Ed.","event-place":"Kathamndu","publisher":"Nepal Church History Project","publisher-place":"Kathamndu","title":"A Biographical History of the Church in Nepal","author":[{"family":"Perry","given":"Cindy"}],"issued":{"date-parts":[["1993"]]}},"locator":"8","label":"page"}],"schema":"https://github.com/citation-style-language/schema/raw/master/csl-citation.json"} </w:instrText>
      </w:r>
      <w:r>
        <w:fldChar w:fldCharType="separate"/>
      </w:r>
      <w:r w:rsidRPr="00892F1D">
        <w:rPr>
          <w:rFonts w:cs="Times New Roman"/>
        </w:rPr>
        <w:t xml:space="preserve">Perry, </w:t>
      </w:r>
      <w:r w:rsidRPr="00892F1D">
        <w:rPr>
          <w:rFonts w:cs="Times New Roman"/>
          <w:i/>
          <w:iCs/>
        </w:rPr>
        <w:t>A Biographical History of the Church in Nepal</w:t>
      </w:r>
      <w:r w:rsidRPr="00892F1D">
        <w:rPr>
          <w:rFonts w:cs="Times New Roman"/>
        </w:rPr>
        <w:t>, 8.</w:t>
      </w:r>
      <w:r>
        <w:fldChar w:fldCharType="end"/>
      </w:r>
    </w:p>
  </w:footnote>
  <w:footnote w:id="49">
    <w:p w14:paraId="7DFE3F9F" w14:textId="11A5E5E5"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{"citationID":"cZWWYCcX","properties":{"formattedCitation":"Petek, {\\i{}Tibbat Ra Nepalma Italian Dharmpracharkaharu [Italian Missionaries in Tibet and Nepal]}, 79.","plainCitation":"Petek, Tibbat Ra Nepalma Italian Dharmpracharkaharu [Italian Missionaries in Tibet and Nepal], 79.","noteIndex":49},"citationItems":[{"id":570,"uris":["http://zotero.org/users/6301399/items/JLXUDRGY"],"itemData":{"id":570,"type":"book","edition":"1st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Nepal]","editor":[{"family":"Petek","given":"Luciano"}],"translator":[{"family":"Dhakal","given":"Surendra"}],"issued":{"date-parts":[["2003"]]}},"locator":"79","label":"page"}],"schema":"https://github.com/citation-style-language/schema/raw/master/csl-citation.json"} </w:instrText>
      </w:r>
      <w:r>
        <w:fldChar w:fldCharType="separate"/>
      </w:r>
      <w:r w:rsidRPr="00F071B5">
        <w:rPr>
          <w:rFonts w:cs="Times New Roman"/>
        </w:rPr>
        <w:t xml:space="preserve">Petek, </w:t>
      </w:r>
      <w:r w:rsidRPr="00F071B5">
        <w:rPr>
          <w:rFonts w:cs="Times New Roman"/>
          <w:i/>
          <w:iCs/>
        </w:rPr>
        <w:t>Tibbat Ra Nepalma Italian Dharmpracharkaharu [Italian Missionaries in Tibet and Nepal]</w:t>
      </w:r>
      <w:r w:rsidRPr="00F071B5">
        <w:rPr>
          <w:rFonts w:cs="Times New Roman"/>
        </w:rPr>
        <w:t>, 79.</w:t>
      </w:r>
      <w:r>
        <w:fldChar w:fldCharType="end"/>
      </w:r>
      <w:r>
        <w:t xml:space="preserve"> </w:t>
      </w:r>
    </w:p>
  </w:footnote>
  <w:footnote w:id="50">
    <w:p w14:paraId="1DDBC1D5" w14:textId="030F97FA" w:rsidR="00BF075A" w:rsidRDefault="00BF075A" w:rsidP="00BF075A">
      <w:pPr>
        <w:pStyle w:val="FootnoteText"/>
      </w:pPr>
      <w:r w:rsidRPr="00932B81">
        <w:rPr>
          <w:rStyle w:val="FootnoteReference"/>
        </w:rPr>
        <w:footnoteRef/>
      </w:r>
      <w:r>
        <w:t xml:space="preserve"> </w:t>
      </w:r>
      <w:r>
        <w:fldChar w:fldCharType="begin"/>
      </w:r>
      <w:r w:rsidR="00FF09A1">
        <w:instrText xml:space="preserve"> ADDIN ZOTERO_ITEM CSL_CITATION {"citationID":"zGh24HX2","properties":{"formattedCitation":"Petek, {\\i{}Tibbat Ra Nepalma Italian Dharmpracharkaharu [Italian Missionaries in Tibet and Nepal]}, 79.","plainCitation":"Petek, Tibbat Ra Nepalma Italian Dharmpracharkaharu [Italian Missionaries in Tibet and Nepal], 79.","noteIndex":50},"citationItems":[{"id":570,"uris":["http://zotero.org/users/6301399/items/JLXUDRGY"],"itemData":{"id":570,"type":"book","edition":"1st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Nepal]","editor":[{"family":"Petek","given":"Luciano"}],"translator":[{"family":"Dhakal","given":"Surendra"}],"issued":{"date-parts":[["2003"]]}},"locator":"79","label":"page"}],"schema":"https://github.com/citation-style-language/schema/raw/master/csl-citation.json"} </w:instrText>
      </w:r>
      <w:r>
        <w:fldChar w:fldCharType="separate"/>
      </w:r>
      <w:r w:rsidRPr="00F071B5">
        <w:rPr>
          <w:rFonts w:cs="Times New Roman"/>
        </w:rPr>
        <w:t xml:space="preserve">Petek, </w:t>
      </w:r>
      <w:r w:rsidRPr="00F071B5">
        <w:rPr>
          <w:rFonts w:cs="Times New Roman"/>
          <w:i/>
          <w:iCs/>
        </w:rPr>
        <w:t>Tibbat Ra Nepalma Italian Dharmpracharkaharu [Italian Missionaries in Tibet and Nepal]</w:t>
      </w:r>
      <w:r w:rsidRPr="00F071B5">
        <w:rPr>
          <w:rFonts w:cs="Times New Roman"/>
        </w:rPr>
        <w:t>, 79.</w:t>
      </w:r>
      <w:r>
        <w:fldChar w:fldCharType="end"/>
      </w:r>
    </w:p>
  </w:footnote>
  <w:footnote w:id="51">
    <w:p w14:paraId="12A7C0A7" w14:textId="521D4194" w:rsidR="00BF075A" w:rsidDel="004277AB" w:rsidRDefault="00BF075A" w:rsidP="00BF075A">
      <w:pPr>
        <w:pStyle w:val="FootnoteText"/>
        <w:rPr>
          <w:del w:id="232" w:author="Lekhnath Poudel" w:date="2023-07-08T15:15:00Z"/>
        </w:rPr>
      </w:pPr>
      <w:del w:id="233" w:author="Lekhnath Poudel" w:date="2023-07-08T15:15:00Z">
        <w:r w:rsidRPr="00932B81" w:rsidDel="004277AB">
          <w:rPr>
            <w:rStyle w:val="FootnoteReference"/>
          </w:rPr>
          <w:footnoteRef/>
        </w:r>
        <w:r w:rsidDel="004277AB">
          <w:delText xml:space="preserve"> </w:delText>
        </w:r>
        <w:r w:rsidDel="004277AB">
          <w:fldChar w:fldCharType="begin"/>
        </w:r>
        <w:r w:rsidR="00B77CC6" w:rsidDel="004277AB">
          <w:delInstrText xml:space="preserve"> ADDIN ZOTERO_ITEM CSL_CITATION {"citationID":"z5hnKbm0","properties":{"formattedCitation":"Petek, {\\i{}Tibbat Ra Nepalma Italian Dharmpracharkaharu [Italian Missionaries in Tibet and Nepal]}, 81.","plainCitation":"Petek, Tibbat Ra Nepalma Italian Dharmpracharkaharu [Italian Missionaries in Tibet and Nepal], 81.","noteIndex":45},"citationItems":[{"id":570,"uris":["http://zotero.org/users/6301399/items/JLXUDRGY"],"itemData":{"id":570,"type":"book","edition":"1st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Nepal]","editor":[{"family":"Petek","given":"Luciano"}],"translator":[{"family":"Dhakal","given":"Surendra"}],"issued":{"date-parts":[["2003"]]}},"locator":"81","label":"page"}],"schema":"https://github.com/citation-style-language/schema/raw/master/csl-citation.json"} </w:delInstrText>
        </w:r>
        <w:r w:rsidDel="004277AB">
          <w:fldChar w:fldCharType="separate"/>
        </w:r>
        <w:r w:rsidRPr="009A4A6E" w:rsidDel="004277AB">
          <w:rPr>
            <w:rFonts w:cs="Times New Roman"/>
          </w:rPr>
          <w:delText xml:space="preserve">Petek, </w:delText>
        </w:r>
        <w:r w:rsidRPr="009A4A6E" w:rsidDel="004277AB">
          <w:rPr>
            <w:rFonts w:cs="Times New Roman"/>
            <w:i/>
            <w:iCs/>
          </w:rPr>
          <w:delText>Tibbat Ra Nepalma Italian Dharmpracharkaharu [Italian Missionaries in Tibet and Nepal]</w:delText>
        </w:r>
        <w:r w:rsidRPr="009A4A6E" w:rsidDel="004277AB">
          <w:rPr>
            <w:rFonts w:cs="Times New Roman"/>
          </w:rPr>
          <w:delText>, 81.</w:delText>
        </w:r>
        <w:r w:rsidDel="004277AB">
          <w:fldChar w:fldCharType="end"/>
        </w:r>
      </w:del>
    </w:p>
  </w:footnote>
  <w:footnote w:id="52">
    <w:p w14:paraId="2E1590CA" w14:textId="72638AD2" w:rsidR="00536A7A" w:rsidRDefault="00536A7A">
      <w:pPr>
        <w:pStyle w:val="FootnoteText"/>
      </w:pPr>
      <w:r>
        <w:rPr>
          <w:rStyle w:val="FootnoteReference"/>
        </w:rPr>
        <w:footnoteRef/>
      </w:r>
      <w:r>
        <w:t xml:space="preserve"> </w:t>
      </w:r>
      <w:r>
        <w:fldChar w:fldCharType="begin"/>
      </w:r>
      <w:r>
        <w:instrText xml:space="preserve"> ADDIN ZOTERO_ITEM CSL_CITATION {"citationID":"yHy5kHgM","properties":{"formattedCitation":"Rongong, {\\i{}Early Churches in Nepal}, 26.","plainCitation":"Rongong, Early Churches in Nepal, 26.","noteIndex":52},"citationItems":[{"id":62,"uris":["http://zotero.org/users/6301399/items/2MHCAWDU"],"itemData":{"id":62,"type":"book","call-number":"BR1177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K."}],"issued":{"date-parts":[["2012"]]}},"locator":"26","label":"page"}],"schema":"https://github.com/citation-style-language/schema/raw/master/csl-citation.json"} </w:instrText>
      </w:r>
      <w:r>
        <w:fldChar w:fldCharType="separate"/>
      </w:r>
      <w:r w:rsidRPr="00536A7A">
        <w:rPr>
          <w:rFonts w:cs="Times New Roman"/>
        </w:rPr>
        <w:t xml:space="preserve">Rongong, </w:t>
      </w:r>
      <w:r w:rsidRPr="00536A7A">
        <w:rPr>
          <w:rFonts w:cs="Times New Roman"/>
          <w:i/>
          <w:iCs/>
        </w:rPr>
        <w:t>Early Churches in Nepal</w:t>
      </w:r>
      <w:r w:rsidRPr="00536A7A">
        <w:rPr>
          <w:rFonts w:cs="Times New Roman"/>
        </w:rPr>
        <w:t>, 26.</w:t>
      </w:r>
      <w:r>
        <w:fldChar w:fldCharType="end"/>
      </w:r>
    </w:p>
  </w:footnote>
  <w:footnote w:id="53">
    <w:p w14:paraId="31E205DC" w14:textId="49214A2E" w:rsidR="001F3527" w:rsidRDefault="001F3527">
      <w:pPr>
        <w:pStyle w:val="FootnoteText"/>
      </w:pPr>
      <w:r>
        <w:rPr>
          <w:rStyle w:val="FootnoteReference"/>
        </w:rPr>
        <w:footnoteRef/>
      </w:r>
      <w:r>
        <w:t xml:space="preserve"> </w:t>
      </w:r>
      <w:r>
        <w:fldChar w:fldCharType="begin"/>
      </w:r>
      <w:r>
        <w:instrText xml:space="preserve"> ADDIN ZOTERO_ITEM CSL_CITATION {"citationID":"24EVXOLj","properties":{"formattedCitation":"Rongong, {\\i{}Early Churches in Nepal}, 59.","plainCitation":"Rongong, Early Churches in Nepal, 59.","noteIndex":53},"citationItems":[{"id":62,"uris":["http://zotero.org/users/6301399/items/2MHCAWDU"],"itemData":{"id":62,"type":"book","call-number":"BR1177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K."}],"issued":{"date-parts":[["2012"]]}},"locator":"59","label":"page"}],"schema":"https://github.com/citation-style-language/schema/raw/master/csl-citation.json"} </w:instrText>
      </w:r>
      <w:r>
        <w:fldChar w:fldCharType="separate"/>
      </w:r>
      <w:r w:rsidRPr="001F3527">
        <w:rPr>
          <w:rFonts w:cs="Times New Roman"/>
        </w:rPr>
        <w:t xml:space="preserve">Rongong, </w:t>
      </w:r>
      <w:r w:rsidRPr="001F3527">
        <w:rPr>
          <w:rFonts w:cs="Times New Roman"/>
          <w:i/>
          <w:iCs/>
        </w:rPr>
        <w:t>Early Churches in Nepal</w:t>
      </w:r>
      <w:r w:rsidRPr="001F3527">
        <w:rPr>
          <w:rFonts w:cs="Times New Roman"/>
        </w:rPr>
        <w:t>, 59.</w:t>
      </w:r>
      <w:r>
        <w:fldChar w:fldCharType="end"/>
      </w:r>
    </w:p>
  </w:footnote>
  <w:footnote w:id="54">
    <w:p w14:paraId="1060ED34" w14:textId="0C7A7976" w:rsidR="004277AB" w:rsidRDefault="004277AB">
      <w:pPr>
        <w:pStyle w:val="FootnoteText"/>
      </w:pPr>
      <w:r>
        <w:rPr>
          <w:rStyle w:val="FootnoteReference"/>
        </w:rPr>
        <w:footnoteRef/>
      </w:r>
      <w:r>
        <w:t xml:space="preserve"> </w:t>
      </w:r>
      <w:r>
        <w:fldChar w:fldCharType="begin"/>
      </w:r>
      <w:r>
        <w:instrText xml:space="preserve"> ADDIN ZOTERO_ITEM CSL_CITATION {"citationID":"CenxhYy8","properties":{"formattedCitation":"Petek, {\\i{}Tibbat Ra Nepalma Italian Dharmpracharkaharu [Italian Missionaries in Tibet and Nepal]}, 11.","plainCitation":"Petek, Tibbat Ra Nepalma Italian Dharmpracharkaharu [Italian Missionaries in Tibet and Nepal], 11.","noteIndex":54},"citationItems":[{"id":570,"uris":["http://zotero.org/users/6301399/items/JLXUDRGY"],"itemData":{"id":570,"type":"book","edition":"1st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Nepal]","editor":[{"family":"Petek","given":"Luciano"}],"translator":[{"family":"Dhakal","given":"Surendra"}],"issued":{"date-parts":[["2003"]]}},"locator":"11","label":"page"}],"schema":"https://github.com/citation-style-language/schema/raw/master/csl-citation.json"} </w:instrText>
      </w:r>
      <w:r>
        <w:fldChar w:fldCharType="separate"/>
      </w:r>
      <w:r w:rsidRPr="004277AB">
        <w:rPr>
          <w:rFonts w:cs="Times New Roman"/>
        </w:rPr>
        <w:t xml:space="preserve">Petek, </w:t>
      </w:r>
      <w:r w:rsidRPr="004277AB">
        <w:rPr>
          <w:rFonts w:cs="Times New Roman"/>
          <w:i/>
          <w:iCs/>
        </w:rPr>
        <w:t>Tibbat Ra Nepalma Italian Dharmpracharkaharu [Italian Missionaries in Tibet and Nepal]</w:t>
      </w:r>
      <w:r w:rsidRPr="004277AB">
        <w:rPr>
          <w:rFonts w:cs="Times New Roman"/>
        </w:rPr>
        <w:t>, 11.</w:t>
      </w:r>
      <w:r>
        <w:fldChar w:fldCharType="end"/>
      </w:r>
    </w:p>
  </w:footnote>
  <w:footnote w:id="55">
    <w:p w14:paraId="7C15A89D" w14:textId="355AC0FB" w:rsidR="00245475" w:rsidRDefault="00245475">
      <w:pPr>
        <w:pStyle w:val="FootnoteText"/>
      </w:pPr>
      <w:r>
        <w:rPr>
          <w:rStyle w:val="FootnoteReference"/>
        </w:rPr>
        <w:footnoteRef/>
      </w:r>
      <w:r>
        <w:t xml:space="preserve"> </w:t>
      </w:r>
      <w:r>
        <w:fldChar w:fldCharType="begin"/>
      </w:r>
      <w:r>
        <w:instrText xml:space="preserve"> ADDIN ZOTERO_ITEM CSL_CITATION {"citationID":"TTO7qqEh","properties":{"formattedCitation":"Petek, {\\i{}Tibbat Ra Nepalma Italian Dharmpracharkaharu [Italian Missionaries in Tibet and Nepal]}, 11.","plainCitation":"Petek, Tibbat Ra Nepalma Italian Dharmpracharkaharu [Italian Missionaries in Tibet and Nepal], 11.","noteIndex":55},"citationItems":[{"id":570,"uris":["http://zotero.org/users/6301399/items/JLXUDRGY"],"itemData":{"id":570,"type":"book","edition":"1st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Nepal]","editor":[{"family":"Petek","given":"Luciano"}],"translator":[{"family":"Dhakal","given":"Surendra"}],"issued":{"date-parts":[["2003"]]}},"locator":"11","label":"page"}],"schema":"https://github.com/citation-style-language/schema/raw/master/csl-citation.json"} </w:instrText>
      </w:r>
      <w:r>
        <w:fldChar w:fldCharType="separate"/>
      </w:r>
      <w:r w:rsidRPr="00245475">
        <w:rPr>
          <w:rFonts w:cs="Times New Roman"/>
        </w:rPr>
        <w:t xml:space="preserve">Petek, </w:t>
      </w:r>
      <w:r w:rsidRPr="00245475">
        <w:rPr>
          <w:rFonts w:cs="Times New Roman"/>
          <w:i/>
          <w:iCs/>
        </w:rPr>
        <w:t>Tibbat Ra Nepalma Italian Dharmpracharkaharu [Italian Missionaries in Tibet and Nepal]</w:t>
      </w:r>
      <w:r w:rsidRPr="00245475">
        <w:rPr>
          <w:rFonts w:cs="Times New Roman"/>
        </w:rPr>
        <w:t>, 11.</w:t>
      </w:r>
      <w:r>
        <w:fldChar w:fldCharType="end"/>
      </w:r>
    </w:p>
  </w:footnote>
  <w:footnote w:id="56">
    <w:p w14:paraId="36A4BFA3" w14:textId="1D7DC7B7" w:rsidR="00123025" w:rsidRDefault="00123025">
      <w:pPr>
        <w:pStyle w:val="FootnoteText"/>
      </w:pPr>
      <w:r>
        <w:rPr>
          <w:rStyle w:val="FootnoteReference"/>
        </w:rPr>
        <w:footnoteRef/>
      </w:r>
      <w:r>
        <w:t xml:space="preserve"> </w:t>
      </w:r>
      <w:r>
        <w:fldChar w:fldCharType="begin"/>
      </w:r>
      <w:r>
        <w:instrText xml:space="preserve"> ADDIN ZOTERO_ITEM CSL_CITATION {"citationID":"p0IgVAsG","properties":{"formattedCitation":"Perry, {\\i{}A Biographical History of the Church in Nepal}, 11.","plainCitation":"Perry, A Biographical History of the Church in Nepal, 11.","noteIndex":56},"citationItems":[{"id":568,"uris":["http://zotero.org/users/6301399/items/VFHENQL3"],"itemData":{"id":568,"type":"book","edition":"2nd Ed.","event-place":"Kathamndu","publisher":"Nepal Church History Project","publisher-place":"Kathamndu","title":"A Biographical History of the Church in Nepal","author":[{"family":"Perry","given":"Cindy"}],"issued":{"date-parts":[["1993"]]}},"locator":"11","label":"page"}],"schema":"https://github.com/citation-style-language/schema/raw/master/csl-citation.json"} </w:instrText>
      </w:r>
      <w:r>
        <w:fldChar w:fldCharType="separate"/>
      </w:r>
      <w:r w:rsidRPr="00123025">
        <w:rPr>
          <w:rFonts w:cs="Times New Roman"/>
        </w:rPr>
        <w:t xml:space="preserve">Perry, </w:t>
      </w:r>
      <w:r w:rsidRPr="00123025">
        <w:rPr>
          <w:rFonts w:cs="Times New Roman"/>
          <w:i/>
          <w:iCs/>
        </w:rPr>
        <w:t>A Biographical History of the Church in Nepal</w:t>
      </w:r>
      <w:r w:rsidRPr="00123025">
        <w:rPr>
          <w:rFonts w:cs="Times New Roman"/>
        </w:rPr>
        <w:t>, 11.</w:t>
      </w:r>
      <w:r>
        <w:fldChar w:fldCharType="end"/>
      </w:r>
    </w:p>
  </w:footnote>
  <w:footnote w:id="57">
    <w:p w14:paraId="663F94D9" w14:textId="5B392544" w:rsidR="00584E61" w:rsidRDefault="00584E61">
      <w:pPr>
        <w:pStyle w:val="FootnoteText"/>
      </w:pPr>
      <w:r>
        <w:rPr>
          <w:rStyle w:val="FootnoteReference"/>
        </w:rPr>
        <w:footnoteRef/>
      </w:r>
      <w:r>
        <w:t xml:space="preserve"> </w:t>
      </w:r>
      <w:r>
        <w:fldChar w:fldCharType="begin"/>
      </w:r>
      <w:r>
        <w:instrText xml:space="preserve"> ADDIN ZOTERO_ITEM CSL_CITATION {"citationID":"lzl3Egac","properties":{"formattedCitation":"Perry, {\\i{}A Biographical History of the Church in Nepal}, 11.","plainCitation":"Perry, A Biographical History of the Church in Nepal, 11.","noteIndex":57},"citationItems":[{"id":568,"uris":["http://zotero.org/users/6301399/items/VFHENQL3"],"itemData":{"id":568,"type":"book","edition":"2nd Ed.","event-place":"Kathamndu","publisher":"Nepal Church History Project","publisher-place":"Kathamndu","title":"A Biographical History of the Church in Nepal","author":[{"family":"Perry","given":"Cindy"}],"issued":{"date-parts":[["1993"]]}},"locator":"11","label":"page"}],"schema":"https://github.com/citation-style-language/schema/raw/master/csl-citation.json"} </w:instrText>
      </w:r>
      <w:r>
        <w:fldChar w:fldCharType="separate"/>
      </w:r>
      <w:r w:rsidRPr="00584E61">
        <w:rPr>
          <w:rFonts w:cs="Times New Roman"/>
        </w:rPr>
        <w:t xml:space="preserve">Perry, </w:t>
      </w:r>
      <w:r w:rsidRPr="00584E61">
        <w:rPr>
          <w:rFonts w:cs="Times New Roman"/>
          <w:i/>
          <w:iCs/>
        </w:rPr>
        <w:t>A Biographical History of the Church in Nepal</w:t>
      </w:r>
      <w:r w:rsidRPr="00584E61">
        <w:rPr>
          <w:rFonts w:cs="Times New Roman"/>
        </w:rPr>
        <w:t>, 11.</w:t>
      </w:r>
      <w:r>
        <w:fldChar w:fldCharType="end"/>
      </w:r>
    </w:p>
  </w:footnote>
  <w:footnote w:id="58">
    <w:p w14:paraId="5AC5BF92" w14:textId="32B34B4F" w:rsidR="00D67896" w:rsidRDefault="00D67896" w:rsidP="00D67896">
      <w:pPr>
        <w:pStyle w:val="FootnoteText"/>
        <w:rPr>
          <w:ins w:id="323" w:author="Lekhnath Poudel" w:date="2023-07-08T16:33:00Z"/>
        </w:rPr>
      </w:pPr>
      <w:ins w:id="324" w:author="Lekhnath Poudel" w:date="2023-07-08T16:33:00Z">
        <w:r>
          <w:rPr>
            <w:rStyle w:val="FootnoteReference"/>
          </w:rPr>
          <w:footnoteRef/>
        </w:r>
        <w:r>
          <w:t xml:space="preserve"> </w:t>
        </w:r>
        <w:r>
          <w:fldChar w:fldCharType="begin"/>
        </w:r>
      </w:ins>
      <w:r w:rsidR="00FF09A1">
        <w:instrText xml:space="preserve"> ADDIN ZOTERO_ITEM CSL_CITATION {"citationID":"OCMPMdJ4","properties":{"formattedCitation":"Lindell, {\\i{}Nepal and the Gospel of God}, 10.","plainCitation":"Lindell, Nepal and the Gospel of God, 10.","noteIndex":58},"citationItems":[{"id":521,"uris":["http://zotero.org/users/6301399/items/PSWYCG7R"],"itemData":{"id":521,"type":"book","edition":"1st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God","author":[{"family":"Lindell","given":"Jonathan"}],"issued":{"date-parts":[["1997",1,1]]}},"locator":"10","label":"page"}],"schema":"https://github.com/citation-style-language/schema/raw/master/csl-citation.json"} </w:instrText>
      </w:r>
      <w:ins w:id="325" w:author="Lekhnath Poudel" w:date="2023-07-08T16:33:00Z">
        <w:r>
          <w:fldChar w:fldCharType="separate"/>
        </w:r>
        <w:r w:rsidRPr="00911C86">
          <w:rPr>
            <w:rFonts w:cs="Times New Roman"/>
          </w:rPr>
          <w:t xml:space="preserve">Lindell, </w:t>
        </w:r>
        <w:r w:rsidRPr="00911C86">
          <w:rPr>
            <w:rFonts w:cs="Times New Roman"/>
            <w:i/>
            <w:iCs/>
          </w:rPr>
          <w:t>Nepal and the Gospel of God</w:t>
        </w:r>
        <w:r w:rsidRPr="00911C86">
          <w:rPr>
            <w:rFonts w:cs="Times New Roman"/>
          </w:rPr>
          <w:t>, 10.</w:t>
        </w:r>
        <w:r>
          <w:fldChar w:fldCharType="end"/>
        </w:r>
      </w:ins>
    </w:p>
  </w:footnote>
  <w:footnote w:id="59">
    <w:p w14:paraId="1E3D8DEF" w14:textId="016D8CE8" w:rsidR="004277AB" w:rsidRDefault="004277AB" w:rsidP="004277AB">
      <w:pPr>
        <w:pStyle w:val="FootnoteText"/>
        <w:rPr>
          <w:ins w:id="340" w:author="Lekhnath Poudel" w:date="2023-07-08T15:15:00Z"/>
        </w:rPr>
      </w:pPr>
      <w:ins w:id="341" w:author="Lekhnath Poudel" w:date="2023-07-08T15:15:00Z">
        <w:r w:rsidRPr="00932B81">
          <w:rPr>
            <w:rStyle w:val="FootnoteReference"/>
          </w:rPr>
          <w:footnoteRef/>
        </w:r>
        <w:r>
          <w:t xml:space="preserve"> </w:t>
        </w:r>
        <w:r>
          <w:fldChar w:fldCharType="begin"/>
        </w:r>
      </w:ins>
      <w:r w:rsidR="00FF09A1">
        <w:instrText xml:space="preserve"> ADDIN ZOTERO_ITEM CSL_CITATION {"citationID":"z5hnKbm0","properties":{"formattedCitation":"Petek, {\\i{}Tibbat Ra Nepalma Italian Dharmpracharkaharu [Italian Missionaries in Tibet and Nepal]}, 81.","plainCitation":"Petek, Tibbat Ra Nepalma Italian Dharmpracharkaharu [Italian Missionaries in Tibet and Nepal], 81.","noteIndex":59},"citationItems":[{"id":570,"uris":["http://zotero.org/users/6301399/items/JLXUDRGY"],"itemData":{"id":570,"type":"book","edition":"1st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Nepal]","editor":[{"family":"Petek","given":"Luciano"}],"translator":[{"family":"Dhakal","given":"Surendra"}],"issued":{"date-parts":[["2003"]]}},"locator":"81","label":"page"}],"schema":"https://github.com/citation-style-language/schema/raw/master/csl-citation.json"} </w:instrText>
      </w:r>
      <w:ins w:id="342" w:author="Lekhnath Poudel" w:date="2023-07-08T15:15:00Z">
        <w:r>
          <w:fldChar w:fldCharType="separate"/>
        </w:r>
        <w:r w:rsidRPr="009A4A6E">
          <w:rPr>
            <w:rFonts w:cs="Times New Roman"/>
          </w:rPr>
          <w:t xml:space="preserve">Petek, </w:t>
        </w:r>
        <w:r w:rsidRPr="009A4A6E">
          <w:rPr>
            <w:rFonts w:cs="Times New Roman"/>
            <w:i/>
            <w:iCs/>
          </w:rPr>
          <w:t>Tibbat Ra Nepalma Italian Dharmpracharkaharu [Italian Missionaries in Tibet and Nepal]</w:t>
        </w:r>
        <w:r w:rsidRPr="009A4A6E">
          <w:rPr>
            <w:rFonts w:cs="Times New Roman"/>
          </w:rPr>
          <w:t>, 81.</w:t>
        </w:r>
        <w:r>
          <w:fldChar w:fldCharType="end"/>
        </w:r>
      </w:ins>
    </w:p>
  </w:footnote>
  <w:footnote w:id="60">
    <w:p w14:paraId="33F6B5B2" w14:textId="772FD605" w:rsidR="00D1727E" w:rsidRDefault="00D1727E" w:rsidP="00D1727E">
      <w:pPr>
        <w:pStyle w:val="FootnoteText"/>
        <w:rPr>
          <w:ins w:id="345" w:author="Lekhnath Poudel" w:date="2023-07-09T11:42:00Z"/>
        </w:rPr>
      </w:pPr>
      <w:ins w:id="346" w:author="Lekhnath Poudel" w:date="2023-07-09T11:42:00Z">
        <w:r w:rsidRPr="00932B81">
          <w:rPr>
            <w:rStyle w:val="FootnoteReference"/>
          </w:rPr>
          <w:footnoteRef/>
        </w:r>
        <w:r>
          <w:t xml:space="preserve"> </w:t>
        </w:r>
        <w:r>
          <w:fldChar w:fldCharType="begin"/>
        </w:r>
      </w:ins>
      <w:r w:rsidR="00FF09A1">
        <w:instrText xml:space="preserve"> ADDIN ZOTERO_ITEM CSL_CITATION {"citationID":"eejmnKXz","properties":{"formattedCitation":"Petek, {\\i{}Tibbat Ra Nepalma Italian Dharmpracharkaharu [Italian Missionaries in Tibet and Nepal]}, 82.","plainCitation":"Petek, Tibbat Ra Nepalma Italian Dharmpracharkaharu [Italian Missionaries in Tibet and Nepal], 82.","noteIndex":60},"citationItems":[{"id":570,"uris":["http://zotero.org/users/6301399/items/JLXUDRGY"],"itemData":{"id":570,"type":"book","edition":"1st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Nepal]","editor":[{"family":"Petek","given":"Luciano"}],"translator":[{"family":"Dhakal","given":"Surendra"}],"issued":{"date-parts":[["2003"]]}},"locator":"82","label":"page"}],"schema":"https://github.com/citation-style-language/schema/raw/master/csl-citation.json"} </w:instrText>
      </w:r>
      <w:ins w:id="347" w:author="Lekhnath Poudel" w:date="2023-07-09T11:42:00Z">
        <w:r>
          <w:fldChar w:fldCharType="separate"/>
        </w:r>
        <w:r w:rsidRPr="009A4A6E">
          <w:rPr>
            <w:rFonts w:cs="Times New Roman"/>
          </w:rPr>
          <w:t xml:space="preserve">Petek, </w:t>
        </w:r>
        <w:r w:rsidRPr="009A4A6E">
          <w:rPr>
            <w:rFonts w:cs="Times New Roman"/>
            <w:i/>
            <w:iCs/>
          </w:rPr>
          <w:t>Tibbat Ra Nepalma Italian Dharmpracharkaharu [Italian Missionaries in Tibet and Nepal]</w:t>
        </w:r>
        <w:r w:rsidRPr="009A4A6E">
          <w:rPr>
            <w:rFonts w:cs="Times New Roman"/>
          </w:rPr>
          <w:t>, 82.</w:t>
        </w:r>
        <w:r>
          <w:fldChar w:fldCharType="end"/>
        </w:r>
      </w:ins>
    </w:p>
  </w:footnote>
  <w:footnote w:id="61">
    <w:p w14:paraId="1AA544BC" w14:textId="3A2A5F4A" w:rsidR="00D1727E" w:rsidRDefault="00D1727E" w:rsidP="00D1727E">
      <w:pPr>
        <w:pStyle w:val="FootnoteText"/>
        <w:rPr>
          <w:ins w:id="350" w:author="Lekhnath Poudel" w:date="2023-07-09T11:42:00Z"/>
        </w:rPr>
      </w:pPr>
      <w:ins w:id="351" w:author="Lekhnath Poudel" w:date="2023-07-09T11:42:00Z">
        <w:r w:rsidRPr="00932B81">
          <w:rPr>
            <w:rStyle w:val="FootnoteReference"/>
          </w:rPr>
          <w:footnoteRef/>
        </w:r>
        <w:r>
          <w:t xml:space="preserve"> </w:t>
        </w:r>
        <w:r>
          <w:fldChar w:fldCharType="begin"/>
        </w:r>
      </w:ins>
      <w:r w:rsidR="00FF09A1">
        <w:instrText xml:space="preserve"> ADDIN ZOTERO_ITEM CSL_CITATION {"citationID":"sbYG00hT","properties":{"formattedCitation":"Petek, {\\i{}Tibbat Ra Nepalma Italian Dharmpracharkaharu [Italian Missionaries in Tibet and Nepal]}, 84.","plainCitation":"Petek, Tibbat Ra Nepalma Italian Dharmpracharkaharu [Italian Missionaries in Tibet and Nepal], 84.","noteIndex":61},"citationItems":[{"id":570,"uris":["http://zotero.org/users/6301399/items/JLXUDRGY"],"itemData":{"id":570,"type":"book","edition":"1st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Nepal]","editor":[{"family":"Petek","given":"Luciano"}],"translator":[{"family":"Dhakal","given":"Surendra"}],"issued":{"date-parts":[["2003"]]}},"locator":"84","label":"page"}],"schema":"https://github.com/citation-style-language/schema/raw/master/csl-citation.json"} </w:instrText>
      </w:r>
      <w:ins w:id="352" w:author="Lekhnath Poudel" w:date="2023-07-09T11:42:00Z">
        <w:r>
          <w:fldChar w:fldCharType="separate"/>
        </w:r>
        <w:r w:rsidRPr="009F23F8">
          <w:rPr>
            <w:rFonts w:cs="Times New Roman"/>
          </w:rPr>
          <w:t xml:space="preserve">Petek, </w:t>
        </w:r>
        <w:r w:rsidRPr="009F23F8">
          <w:rPr>
            <w:rFonts w:cs="Times New Roman"/>
            <w:i/>
            <w:iCs/>
          </w:rPr>
          <w:t>Tibbat Ra Nepalma Italian Dharmpracharkaharu [Italian Missionaries in Tibet and Nepal]</w:t>
        </w:r>
        <w:r w:rsidRPr="009F23F8">
          <w:rPr>
            <w:rFonts w:cs="Times New Roman"/>
          </w:rPr>
          <w:t>, 84.</w:t>
        </w:r>
        <w:r>
          <w:fldChar w:fldCharType="end"/>
        </w:r>
      </w:ins>
    </w:p>
  </w:footnote>
  <w:footnote w:id="62">
    <w:p w14:paraId="5D5F2CB8" w14:textId="352A2B0D" w:rsidR="00FF09A1" w:rsidRDefault="00FF09A1">
      <w:pPr>
        <w:pStyle w:val="FootnoteText"/>
      </w:pPr>
      <w:r>
        <w:rPr>
          <w:rStyle w:val="FootnoteReference"/>
        </w:rPr>
        <w:footnoteRef/>
      </w:r>
      <w:r>
        <w:t xml:space="preserve"> </w:t>
      </w:r>
      <w:r>
        <w:fldChar w:fldCharType="begin"/>
      </w:r>
      <w:r>
        <w:instrText xml:space="preserve"> ADDIN ZOTERO_ITEM CSL_CITATION {"citationID":"jDJbYZw6","properties":{"formattedCitation":"Petek, {\\i{}Tibbat Ra Nepalma Italian Dharmpracharkaharu [Italian Missionaries in Tibet and Nepal]}, 84.","plainCitation":"Petek, Tibbat Ra Nepalma Italian Dharmpracharkaharu [Italian Missionaries in Tibet and Nepal], 84.","noteIndex":62},"citationItems":[{"id":570,"uris":["http://zotero.org/users/6301399/items/JLXUDRGY"],"itemData":{"id":570,"type":"book","edition":"1st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Nepal]","editor":[{"family":"Petek","given":"Luciano"}],"translator":[{"family":"Dhakal","given":"Surendra"}],"issued":{"date-parts":[["2003"]]}},"locator":"84","label":"page"}],"schema":"https://github.com/citation-style-language/schema/raw/master/csl-citation.json"} </w:instrText>
      </w:r>
      <w:r>
        <w:fldChar w:fldCharType="separate"/>
      </w:r>
      <w:r w:rsidRPr="00FF09A1">
        <w:rPr>
          <w:rFonts w:cs="Times New Roman"/>
        </w:rPr>
        <w:t xml:space="preserve">Petek, </w:t>
      </w:r>
      <w:r w:rsidRPr="00FF09A1">
        <w:rPr>
          <w:rFonts w:cs="Times New Roman"/>
          <w:i/>
          <w:iCs/>
        </w:rPr>
        <w:t>Tibbat Ra Nepalma Italian Dharmpracharkaharu [Italian Missionaries in Tibet and Nepal]</w:t>
      </w:r>
      <w:r w:rsidRPr="00FF09A1">
        <w:rPr>
          <w:rFonts w:cs="Times New Roman"/>
        </w:rPr>
        <w:t>, 84.</w:t>
      </w:r>
      <w:r>
        <w:fldChar w:fldCharType="end"/>
      </w:r>
    </w:p>
  </w:footnote>
  <w:footnote w:id="63">
    <w:p w14:paraId="58D32407" w14:textId="55625B95" w:rsidR="00FF09A1" w:rsidRDefault="00FF09A1">
      <w:pPr>
        <w:pStyle w:val="FootnoteText"/>
      </w:pPr>
      <w:r>
        <w:rPr>
          <w:rStyle w:val="FootnoteReference"/>
        </w:rPr>
        <w:footnoteRef/>
      </w:r>
      <w:r>
        <w:t xml:space="preserve"> </w:t>
      </w:r>
      <w:r>
        <w:fldChar w:fldCharType="begin"/>
      </w:r>
      <w:r>
        <w:instrText xml:space="preserve"> ADDIN ZOTERO_ITEM CSL_CITATION {"citationID":"6u2LaBy0","properties":{"formattedCitation":"Petek, {\\i{}Tibbat Ra Nepalma Italian Dharmpracharkaharu [Italian Missionaries in Tibet and Nepal]}, 85.","plainCitation":"Petek, Tibbat Ra Nepalma Italian Dharmpracharkaharu [Italian Missionaries in Tibet and Nepal], 85.","noteIndex":63},"citationItems":[{"id":570,"uris":["http://zotero.org/users/6301399/items/JLXUDRGY"],"itemData":{"id":570,"type":"book","edition":"1st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Nepal]","editor":[{"family":"Petek","given":"Luciano"}],"translator":[{"family":"Dhakal","given":"Surendra"}],"issued":{"date-parts":[["2003"]]}},"locator":"85","label":"page"}],"schema":"https://github.com/citation-style-language/schema/raw/master/csl-citation.json"} </w:instrText>
      </w:r>
      <w:r>
        <w:fldChar w:fldCharType="separate"/>
      </w:r>
      <w:r w:rsidRPr="00FF09A1">
        <w:rPr>
          <w:rFonts w:cs="Times New Roman"/>
        </w:rPr>
        <w:t xml:space="preserve">Petek, </w:t>
      </w:r>
      <w:r w:rsidRPr="00FF09A1">
        <w:rPr>
          <w:rFonts w:cs="Times New Roman"/>
          <w:i/>
          <w:iCs/>
        </w:rPr>
        <w:t>Tibbat Ra Nepalma Italian Dharmpracharkaharu [Italian Missionaries in Tibet and Nepal]</w:t>
      </w:r>
      <w:r w:rsidRPr="00FF09A1">
        <w:rPr>
          <w:rFonts w:cs="Times New Roman"/>
        </w:rPr>
        <w:t>, 85.</w:t>
      </w:r>
      <w:r>
        <w:fldChar w:fldCharType="end"/>
      </w:r>
    </w:p>
  </w:footnote>
  <w:footnote w:id="64">
    <w:p w14:paraId="5991973B" w14:textId="4B870B9B" w:rsidR="00CD161B" w:rsidRDefault="00CD161B">
      <w:pPr>
        <w:pStyle w:val="FootnoteText"/>
      </w:pPr>
      <w:r>
        <w:rPr>
          <w:rStyle w:val="FootnoteReference"/>
        </w:rPr>
        <w:footnoteRef/>
      </w:r>
      <w:r>
        <w:t xml:space="preserve"> </w:t>
      </w:r>
      <w:r>
        <w:fldChar w:fldCharType="begin"/>
      </w:r>
      <w:r>
        <w:instrText xml:space="preserve"> ADDIN ZOTERO_ITEM CSL_CITATION {"citationID":"JLjlUzy1","properties":{"formattedCitation":"Lindell, {\\i{}Nepal and the Gospel of God}, 63.","plainCitation":"Lindell, Nepal and the Gospel of God, 63.","noteIndex":64},"citationItems":[{"id":521,"uris":["http://zotero.org/users/6301399/items/PSWYCG7R"],"itemData":{"id":521,"type":"book","edition":"1st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God","author":[{"family":"Lindell","given":"Jonathan"}],"issued":{"date-parts":[["1997",1,1]]}},"locator":"63","label":"page"}],"schema":"https://github.com/citation-style-language/schema/raw/master/csl-citation.json"} </w:instrText>
      </w:r>
      <w:r>
        <w:fldChar w:fldCharType="separate"/>
      </w:r>
      <w:r w:rsidRPr="00CD161B">
        <w:rPr>
          <w:rFonts w:cs="Times New Roman"/>
        </w:rPr>
        <w:t xml:space="preserve">Lindell, </w:t>
      </w:r>
      <w:r w:rsidRPr="00CD161B">
        <w:rPr>
          <w:rFonts w:cs="Times New Roman"/>
          <w:i/>
          <w:iCs/>
        </w:rPr>
        <w:t>Nepal and the Gospel of God</w:t>
      </w:r>
      <w:r w:rsidRPr="00CD161B">
        <w:rPr>
          <w:rFonts w:cs="Times New Roman"/>
        </w:rPr>
        <w:t>, 63.</w:t>
      </w:r>
      <w:r>
        <w:fldChar w:fldCharType="end"/>
      </w:r>
    </w:p>
  </w:footnote>
  <w:footnote w:id="65">
    <w:p w14:paraId="1958BD25" w14:textId="5E722A52" w:rsidR="00C424A4" w:rsidRDefault="00C424A4">
      <w:pPr>
        <w:pStyle w:val="FootnoteText"/>
      </w:pPr>
      <w:r>
        <w:rPr>
          <w:rStyle w:val="FootnoteReference"/>
        </w:rPr>
        <w:footnoteRef/>
      </w:r>
      <w:r>
        <w:t xml:space="preserve"> </w:t>
      </w:r>
      <w:r>
        <w:fldChar w:fldCharType="begin"/>
      </w:r>
      <w:r>
        <w:instrText xml:space="preserve"> ADDIN ZOTERO_ITEM CSL_CITATION {"citationID":"4IbsBSSy","properties":{"formattedCitation":"Lindell, {\\i{}Nepal and the Gospel of God}, 63.","plainCitation":"Lindell, Nepal and the Gospel of God, 63.","noteIndex":65},"citationItems":[{"id":521,"uris":["http://zotero.org/users/6301399/items/PSWYCG7R"],"itemData":{"id":521,"type":"book","edition":"1st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God","author":[{"family":"Lindell","given":"Jonathan"}],"issued":{"date-parts":[["1997",1,1]]}},"locator":"63","label":"page"}],"schema":"https://github.com/citation-style-language/schema/raw/master/csl-citation.json"} </w:instrText>
      </w:r>
      <w:r>
        <w:fldChar w:fldCharType="separate"/>
      </w:r>
      <w:r w:rsidRPr="00C424A4">
        <w:rPr>
          <w:rFonts w:cs="Times New Roman"/>
        </w:rPr>
        <w:t xml:space="preserve">Lindell, </w:t>
      </w:r>
      <w:r w:rsidRPr="00C424A4">
        <w:rPr>
          <w:rFonts w:cs="Times New Roman"/>
          <w:i/>
          <w:iCs/>
        </w:rPr>
        <w:t>Nepal and the Gospel of God</w:t>
      </w:r>
      <w:r w:rsidRPr="00C424A4">
        <w:rPr>
          <w:rFonts w:cs="Times New Roman"/>
        </w:rPr>
        <w:t>, 63.</w:t>
      </w:r>
      <w:r>
        <w:fldChar w:fldCharType="end"/>
      </w:r>
    </w:p>
  </w:footnote>
  <w:footnote w:id="66">
    <w:p w14:paraId="0BD1AA35" w14:textId="0AF866E1" w:rsidR="00C424A4" w:rsidRDefault="00C424A4">
      <w:pPr>
        <w:pStyle w:val="FootnoteText"/>
      </w:pPr>
      <w:r>
        <w:rPr>
          <w:rStyle w:val="FootnoteReference"/>
        </w:rPr>
        <w:footnoteRef/>
      </w:r>
      <w:r>
        <w:t xml:space="preserve"> </w:t>
      </w:r>
      <w:r>
        <w:fldChar w:fldCharType="begin"/>
      </w:r>
      <w:r>
        <w:instrText xml:space="preserve"> ADDIN ZOTERO_ITEM CSL_CITATION {"citationID":"AucwejfP","properties":{"formattedCitation":"Shrestha, \\uc0\\u8220{}Nepalma sonn 1950 bhanda Aghiko Mission,\\uc0\\u8221{} 177.","plainCitation":"Shrestha, “Nepalma sonn 1950 bhanda Aghiko Mission,” 177.","noteIndex":66},"citationItems":[{"id":19,"uris":["http://zotero.org/users/6301399/items/C4GRIHPR"],"itemData":{"id":19,"type":"chapter","container-title":"Nepalko Sandrabhama Mission","event-place":"Kathmandu","language":"Nepali","publisher":"Kishor Press","publisher-place":"Kathmandu","title":"Nepalma sonn 1950 bhanda Aghiko Mission","author":[{"family":"Shrestha","given":"Manoj"}],"issued":{"date-parts":[["2011"]]}},"locator":"177","label":"page"}],"schema":"https://github.com/citation-style-language/schema/raw/master/csl-citation.json"} </w:instrText>
      </w:r>
      <w:r>
        <w:fldChar w:fldCharType="separate"/>
      </w:r>
      <w:r w:rsidRPr="00C424A4">
        <w:rPr>
          <w:rFonts w:cs="Times New Roman"/>
        </w:rPr>
        <w:t>Shrestha, “Nepalma sonn 1950 bhanda Aghiko Mission,” 177.</w:t>
      </w:r>
      <w:r>
        <w:fldChar w:fldCharType="end"/>
      </w:r>
    </w:p>
  </w:footnote>
  <w:footnote w:id="67">
    <w:p w14:paraId="344E96FA" w14:textId="0F95A494" w:rsidR="00C424A4" w:rsidRDefault="00C424A4">
      <w:pPr>
        <w:pStyle w:val="FootnoteText"/>
      </w:pPr>
      <w:r>
        <w:rPr>
          <w:rStyle w:val="FootnoteReference"/>
        </w:rPr>
        <w:footnoteRef/>
      </w:r>
      <w:r>
        <w:t xml:space="preserve"> </w:t>
      </w:r>
      <w:r>
        <w:fldChar w:fldCharType="begin"/>
      </w:r>
      <w:r>
        <w:instrText xml:space="preserve"> ADDIN ZOTERO_ITEM CSL_CITATION {"citationID":"WvYNVpdl","properties":{"formattedCitation":"Lindell, {\\i{}Nepal and the Gospel of God}, 63.","plainCitation":"Lindell, Nepal and the Gospel of God, 63.","noteIndex":67},"citationItems":[{"id":521,"uris":["http://zotero.org/users/6301399/items/PSWYCG7R"],"itemData":{"id":521,"type":"book","edition":"1st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God","author":[{"family":"Lindell","given":"Jonathan"}],"issued":{"date-parts":[["1997",1,1]]}},"locator":"63","label":"page"}],"schema":"https://github.com/citation-style-language/schema/raw/master/csl-citation.json"} </w:instrText>
      </w:r>
      <w:r>
        <w:fldChar w:fldCharType="separate"/>
      </w:r>
      <w:r w:rsidRPr="00C424A4">
        <w:rPr>
          <w:rFonts w:cs="Times New Roman"/>
        </w:rPr>
        <w:t xml:space="preserve">Lindell, </w:t>
      </w:r>
      <w:r w:rsidRPr="00C424A4">
        <w:rPr>
          <w:rFonts w:cs="Times New Roman"/>
          <w:i/>
          <w:iCs/>
        </w:rPr>
        <w:t>Nepal and the Gospel of God</w:t>
      </w:r>
      <w:r w:rsidRPr="00C424A4">
        <w:rPr>
          <w:rFonts w:cs="Times New Roman"/>
        </w:rPr>
        <w:t>, 63.</w:t>
      </w:r>
      <w:r>
        <w:fldChar w:fldCharType="end"/>
      </w:r>
    </w:p>
  </w:footnote>
  <w:footnote w:id="68">
    <w:p w14:paraId="69C3FF29" w14:textId="2FFF8D4C" w:rsidR="002A69E0" w:rsidRDefault="002A69E0">
      <w:pPr>
        <w:pStyle w:val="FootnoteText"/>
      </w:pPr>
      <w:r>
        <w:rPr>
          <w:rStyle w:val="FootnoteReference"/>
        </w:rPr>
        <w:footnoteRef/>
      </w:r>
      <w:r>
        <w:t xml:space="preserve"> </w:t>
      </w:r>
      <w:r>
        <w:fldChar w:fldCharType="begin"/>
      </w:r>
      <w:r>
        <w:instrText xml:space="preserve"> ADDIN ZOTERO_ITEM CSL_CITATION {"citationID":"lXQgjhQV","properties":{"formattedCitation":"Lindell, {\\i{}Nepal and the Gospel of God}, 64.","plainCitation":"Lindell, Nepal and the Gospel of God, 64.","noteIndex":68},"citationItems":[{"id":521,"uris":["http://zotero.org/users/6301399/items/PSWYCG7R"],"itemData":{"id":521,"type":"book","edition":"1st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God","author":[{"family":"Lindell","given":"Jonathan"}],"issued":{"date-parts":[["1997",1,1]]}},"locator":"64","label":"page"}],"schema":"https://github.com/citation-style-language/schema/raw/master/csl-citation.json"} </w:instrText>
      </w:r>
      <w:r>
        <w:fldChar w:fldCharType="separate"/>
      </w:r>
      <w:r w:rsidRPr="002A69E0">
        <w:rPr>
          <w:rFonts w:cs="Times New Roman"/>
        </w:rPr>
        <w:t xml:space="preserve">Lindell, </w:t>
      </w:r>
      <w:r w:rsidRPr="002A69E0">
        <w:rPr>
          <w:rFonts w:cs="Times New Roman"/>
          <w:i/>
          <w:iCs/>
        </w:rPr>
        <w:t>Nepal and the Gospel of God</w:t>
      </w:r>
      <w:r w:rsidRPr="002A69E0">
        <w:rPr>
          <w:rFonts w:cs="Times New Roman"/>
        </w:rPr>
        <w:t>, 64.</w:t>
      </w:r>
      <w:r>
        <w:fldChar w:fldCharType="end"/>
      </w:r>
    </w:p>
  </w:footnote>
  <w:footnote w:id="69">
    <w:p w14:paraId="5429D1CE" w14:textId="220804BC" w:rsidR="002A69E0" w:rsidRDefault="002A69E0">
      <w:pPr>
        <w:pStyle w:val="FootnoteText"/>
      </w:pPr>
      <w:r>
        <w:rPr>
          <w:rStyle w:val="FootnoteReference"/>
        </w:rPr>
        <w:footnoteRef/>
      </w:r>
      <w:r>
        <w:t xml:space="preserve"> </w:t>
      </w:r>
      <w:r>
        <w:fldChar w:fldCharType="begin"/>
      </w:r>
      <w:r w:rsidR="00DE1CC8">
        <w:instrText xml:space="preserve"> ADDIN ZOTERO_ITEM CSL_CITATION {"citationID":"q0n25Cjl","properties":{"formattedCitation":"Rongong, {\\i{}Early Churches in Nepal}, 28.","plainCitation":"Rongong, Early Churches in Nepal, 28.","noteIndex":69},"citationItems":[{"id":62,"uris":["http://zotero.org/users/6301399/items/2MHCAWDU"],"itemData":{"id":62,"type":"book","call-number":"BR1177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K."}],"issued":{"date-parts":[["2012"]]}},"locator":"28","label":"page"}],"schema":"https://github.com/citation-style-language/schema/raw/master/csl-citation.json"} </w:instrText>
      </w:r>
      <w:r>
        <w:fldChar w:fldCharType="separate"/>
      </w:r>
      <w:r w:rsidR="00DE1CC8" w:rsidRPr="00DE1CC8">
        <w:rPr>
          <w:rFonts w:cs="Times New Roman"/>
        </w:rPr>
        <w:t xml:space="preserve">Rongong, </w:t>
      </w:r>
      <w:r w:rsidR="00DE1CC8" w:rsidRPr="00DE1CC8">
        <w:rPr>
          <w:rFonts w:cs="Times New Roman"/>
          <w:i/>
          <w:iCs/>
        </w:rPr>
        <w:t>Early Churches in Nepal</w:t>
      </w:r>
      <w:r w:rsidR="00DE1CC8" w:rsidRPr="00DE1CC8">
        <w:rPr>
          <w:rFonts w:cs="Times New Roman"/>
        </w:rPr>
        <w:t>, 28.</w:t>
      </w:r>
      <w:r>
        <w:fldChar w:fldCharType="end"/>
      </w:r>
    </w:p>
  </w:footnote>
  <w:footnote w:id="70">
    <w:p w14:paraId="517B4844" w14:textId="344B583A" w:rsidR="00DE1CC8" w:rsidRDefault="00DE1CC8">
      <w:pPr>
        <w:pStyle w:val="FootnoteText"/>
      </w:pPr>
      <w:r>
        <w:rPr>
          <w:rStyle w:val="FootnoteReference"/>
        </w:rPr>
        <w:footnoteRef/>
      </w:r>
      <w:r>
        <w:t xml:space="preserve"> </w:t>
      </w:r>
      <w:r>
        <w:fldChar w:fldCharType="begin"/>
      </w:r>
      <w:r>
        <w:instrText xml:space="preserve"> ADDIN ZOTERO_ITEM CSL_CITATION {"citationID":"AgiEA6Y3","properties":{"formattedCitation":"Rongong, {\\i{}Early Churches in Nepal}, 28.","plainCitation":"Rongong, Early Churches in Nepal, 28.","noteIndex":70},"citationItems":[{"id":62,"uris":["http://zotero.org/users/6301399/items/2MHCAWDU"],"itemData":{"id":62,"type":"book","call-number":"BR1177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K."}],"issued":{"date-parts":[["2012"]]}},"locator":"28","label":"page"}],"schema":"https://github.com/citation-style-language/schema/raw/master/csl-citation.json"} </w:instrText>
      </w:r>
      <w:r>
        <w:fldChar w:fldCharType="separate"/>
      </w:r>
      <w:r w:rsidRPr="00DE1CC8">
        <w:rPr>
          <w:rFonts w:cs="Times New Roman"/>
        </w:rPr>
        <w:t xml:space="preserve">Rongong, </w:t>
      </w:r>
      <w:r w:rsidRPr="00DE1CC8">
        <w:rPr>
          <w:rFonts w:cs="Times New Roman"/>
          <w:i/>
          <w:iCs/>
        </w:rPr>
        <w:t>Early Churches in Nepal</w:t>
      </w:r>
      <w:r w:rsidRPr="00DE1CC8">
        <w:rPr>
          <w:rFonts w:cs="Times New Roman"/>
        </w:rPr>
        <w:t>, 28.</w:t>
      </w:r>
      <w:r>
        <w:fldChar w:fldCharType="end"/>
      </w:r>
    </w:p>
  </w:footnote>
  <w:footnote w:id="71">
    <w:p w14:paraId="0E8B4E49" w14:textId="42B3F16D" w:rsidR="00A41CDD" w:rsidRDefault="00A41CDD">
      <w:pPr>
        <w:pStyle w:val="FootnoteText"/>
      </w:pPr>
      <w:r>
        <w:rPr>
          <w:rStyle w:val="FootnoteReference"/>
        </w:rPr>
        <w:footnoteRef/>
      </w:r>
      <w:r>
        <w:t xml:space="preserve"> </w:t>
      </w:r>
      <w:r>
        <w:fldChar w:fldCharType="begin"/>
      </w:r>
      <w:r>
        <w:instrText xml:space="preserve"> ADDIN ZOTERO_ITEM CSL_CITATION {"citationID":"UYAIGz64","properties":{"formattedCitation":"Petek, {\\i{}Tibbat Ra Nepalma Italian Dharmpracharkaharu [Italian Missionaries in Tibet and Nepal]}, 82\\uc0\\u8211{}83.","plainCitation":"Petek, Tibbat Ra Nepalma Italian Dharmpracharkaharu [Italian Missionaries in Tibet and Nepal], 82–83.","noteIndex":71},"citationItems":[{"id":570,"uris":["http://zotero.org/users/6301399/items/JLXUDRGY"],"itemData":{"id":570,"type":"book","edition":"1st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Nepal]","editor":[{"family":"Petek","given":"Luciano"}],"translator":[{"family":"Dhakal","given":"Surendra"}],"issued":{"date-parts":[["2003"]]}},"locator":"82-83","label":"page"}],"schema":"https://github.com/citation-style-language/schema/raw/master/csl-citation.json"} </w:instrText>
      </w:r>
      <w:r>
        <w:fldChar w:fldCharType="separate"/>
      </w:r>
      <w:r w:rsidRPr="00A41CDD">
        <w:rPr>
          <w:rFonts w:cs="Times New Roman"/>
        </w:rPr>
        <w:t xml:space="preserve">Petek, </w:t>
      </w:r>
      <w:r w:rsidRPr="00A41CDD">
        <w:rPr>
          <w:rFonts w:cs="Times New Roman"/>
          <w:i/>
          <w:iCs/>
        </w:rPr>
        <w:t>Tibbat Ra Nepalma Italian Dharmpracharkaharu [Italian Missionaries in Tibet and Nepal]</w:t>
      </w:r>
      <w:r w:rsidRPr="00A41CDD">
        <w:rPr>
          <w:rFonts w:cs="Times New Roman"/>
        </w:rPr>
        <w:t>, 82–83.</w:t>
      </w:r>
      <w:r>
        <w:fldChar w:fldCharType="end"/>
      </w:r>
    </w:p>
  </w:footnote>
  <w:footnote w:id="72">
    <w:p w14:paraId="347FF44A" w14:textId="6F7C1884" w:rsidR="00A41CDD" w:rsidRDefault="00A41CDD">
      <w:pPr>
        <w:pStyle w:val="FootnoteText"/>
      </w:pPr>
      <w:r>
        <w:rPr>
          <w:rStyle w:val="FootnoteReference"/>
        </w:rPr>
        <w:footnoteRef/>
      </w:r>
      <w:r>
        <w:t xml:space="preserve"> </w:t>
      </w:r>
      <w:r>
        <w:fldChar w:fldCharType="begin"/>
      </w:r>
      <w:r>
        <w:instrText xml:space="preserve"> ADDIN ZOTERO_ITEM CSL_CITATION {"citationID":"e79V2VjB","properties":{"formattedCitation":"Petek, {\\i{}Tibbat Ra Nepalma Italian Dharmpracharkaharu [Italian Missionaries in Tibet and Nepal]}, 83.","plainCitation":"Petek, Tibbat Ra Nepalma Italian Dharmpracharkaharu [Italian Missionaries in Tibet and Nepal], 83.","noteIndex":72},"citationItems":[{"id":570,"uris":["http://zotero.org/users/6301399/items/JLXUDRGY"],"itemData":{"id":570,"type":"book","edition":"1st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Nepal]","editor":[{"family":"Petek","given":"Luciano"}],"translator":[{"family":"Dhakal","given":"Surendra"}],"issued":{"date-parts":[["2003"]]}},"locator":"83","label":"page"}],"schema":"https://github.com/citation-style-language/schema/raw/master/csl-citation.json"} </w:instrText>
      </w:r>
      <w:r>
        <w:fldChar w:fldCharType="separate"/>
      </w:r>
      <w:r w:rsidRPr="00A41CDD">
        <w:rPr>
          <w:rFonts w:cs="Times New Roman"/>
        </w:rPr>
        <w:t xml:space="preserve">Petek, </w:t>
      </w:r>
      <w:r w:rsidRPr="00A41CDD">
        <w:rPr>
          <w:rFonts w:cs="Times New Roman"/>
          <w:i/>
          <w:iCs/>
        </w:rPr>
        <w:t>Tibbat Ra Nepalma Italian Dharmpracharkaharu [Italian Missionaries in Tibet and Nepal]</w:t>
      </w:r>
      <w:r w:rsidRPr="00A41CDD">
        <w:rPr>
          <w:rFonts w:cs="Times New Roman"/>
        </w:rPr>
        <w:t>, 83.</w:t>
      </w:r>
      <w:r>
        <w:fldChar w:fldCharType="end"/>
      </w:r>
    </w:p>
  </w:footnote>
  <w:footnote w:id="73">
    <w:p w14:paraId="581F6805" w14:textId="47625A75" w:rsidR="00A41CDD" w:rsidRDefault="00A41CDD">
      <w:pPr>
        <w:pStyle w:val="FootnoteText"/>
      </w:pPr>
      <w:r>
        <w:rPr>
          <w:rStyle w:val="FootnoteReference"/>
        </w:rPr>
        <w:footnoteRef/>
      </w:r>
      <w:r>
        <w:t xml:space="preserve"> </w:t>
      </w:r>
      <w:r>
        <w:fldChar w:fldCharType="begin"/>
      </w:r>
      <w:r>
        <w:instrText xml:space="preserve"> ADDIN ZOTERO_ITEM CSL_CITATION {"citationID":"lrOYfRsv","properties":{"formattedCitation":"Lindell, {\\i{}Nepal and the Gospel of God}, 65.","plainCitation":"Lindell, Nepal and the Gospel of God, 65.","noteIndex":73},"citationItems":[{"id":521,"uris":["http://zotero.org/users/6301399/items/PSWYCG7R"],"itemData":{"id":521,"type":"book","edition":"1st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God","author":[{"family":"Lindell","given":"Jonathan"}],"issued":{"date-parts":[["1997",1,1]]}},"locator":"65","label":"page"}],"schema":"https://github.com/citation-style-language/schema/raw/master/csl-citation.json"} </w:instrText>
      </w:r>
      <w:r>
        <w:fldChar w:fldCharType="separate"/>
      </w:r>
      <w:r w:rsidRPr="00A41CDD">
        <w:rPr>
          <w:rFonts w:cs="Times New Roman"/>
        </w:rPr>
        <w:t xml:space="preserve">Lindell, </w:t>
      </w:r>
      <w:r w:rsidRPr="00A41CDD">
        <w:rPr>
          <w:rFonts w:cs="Times New Roman"/>
          <w:i/>
          <w:iCs/>
        </w:rPr>
        <w:t>Nepal and the Gospel of God</w:t>
      </w:r>
      <w:r w:rsidRPr="00A41CDD">
        <w:rPr>
          <w:rFonts w:cs="Times New Roman"/>
        </w:rPr>
        <w:t>, 65.</w:t>
      </w:r>
      <w:r>
        <w:fldChar w:fldCharType="end"/>
      </w:r>
    </w:p>
  </w:footnote>
  <w:footnote w:id="74">
    <w:p w14:paraId="70EFA11B" w14:textId="2109BBB7" w:rsidR="00BF075A" w:rsidDel="004F1E31" w:rsidRDefault="00BF075A" w:rsidP="00BF075A">
      <w:pPr>
        <w:pStyle w:val="FootnoteText"/>
        <w:rPr>
          <w:del w:id="418" w:author="Lekhnath Poudel" w:date="2023-07-08T15:47:00Z"/>
        </w:rPr>
      </w:pPr>
      <w:del w:id="419" w:author="Lekhnath Poudel" w:date="2023-07-08T15:47:00Z">
        <w:r w:rsidRPr="00932B81" w:rsidDel="004F1E31">
          <w:rPr>
            <w:rStyle w:val="FootnoteReference"/>
          </w:rPr>
          <w:footnoteRef/>
        </w:r>
        <w:r w:rsidDel="004F1E31">
          <w:delText xml:space="preserve"> </w:delText>
        </w:r>
        <w:r w:rsidDel="004F1E31">
          <w:fldChar w:fldCharType="begin"/>
        </w:r>
        <w:r w:rsidR="004277AB" w:rsidDel="004F1E31">
          <w:delInstrText xml:space="preserve"> ADDIN ZOTERO_ITEM CSL_CITATION {"citationID":"JDPZHZ3X","properties":{"formattedCitation":"Petek, {\\i{}Tibbat Ra Nepalma Italian Dharmpracharkaharu [Italian Missionaries in Tibet and Nepal]}, 97.","plainCitation":"Petek, Tibbat Ra Nepalma Italian Dharmpracharkaharu [Italian Missionaries in Tibet and Nepal], 97.","noteIndex":56},"citationItems":[{"id":570,"uris":["http://zotero.org/users/6301399/items/JLXUDRGY"],"itemData":{"id":570,"type":"book","edition":"1st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Nepal]","editor":[{"family":"Petek","given":"Luciano"}],"translator":[{"family":"Dhakal","given":"Surendra"}],"issued":{"date-parts":[["2003"]]}},"locator":"97","label":"page"}],"schema":"https://github.com/citation-style-language/schema/raw/master/csl-citation.json"} </w:delInstrText>
        </w:r>
        <w:r w:rsidDel="004F1E31">
          <w:fldChar w:fldCharType="separate"/>
        </w:r>
        <w:r w:rsidRPr="001E09C5" w:rsidDel="004F1E31">
          <w:rPr>
            <w:rFonts w:cs="Times New Roman"/>
          </w:rPr>
          <w:delText xml:space="preserve">Petek, </w:delText>
        </w:r>
        <w:r w:rsidRPr="001E09C5" w:rsidDel="004F1E31">
          <w:rPr>
            <w:rFonts w:cs="Times New Roman"/>
            <w:i/>
            <w:iCs/>
          </w:rPr>
          <w:delText>Tibbat Ra Nepalma Italian Dharmpracharkaharu [Italian Missionaries in Tibet and Nepal]</w:delText>
        </w:r>
        <w:r w:rsidRPr="001E09C5" w:rsidDel="004F1E31">
          <w:rPr>
            <w:rFonts w:cs="Times New Roman"/>
          </w:rPr>
          <w:delText>, 97.</w:delText>
        </w:r>
        <w:r w:rsidDel="004F1E31">
          <w:fldChar w:fldCharType="end"/>
        </w:r>
      </w:del>
    </w:p>
  </w:footnote>
  <w:footnote w:id="75">
    <w:p w14:paraId="34046CC4" w14:textId="2421A57F" w:rsidR="00BF075A" w:rsidDel="004F1E31" w:rsidRDefault="00BF075A" w:rsidP="00BF075A">
      <w:pPr>
        <w:pStyle w:val="FootnoteText"/>
        <w:rPr>
          <w:del w:id="420" w:author="Lekhnath Poudel" w:date="2023-07-08T15:47:00Z"/>
        </w:rPr>
      </w:pPr>
      <w:del w:id="421" w:author="Lekhnath Poudel" w:date="2023-07-08T15:47:00Z">
        <w:r w:rsidRPr="00932B81" w:rsidDel="004F1E31">
          <w:rPr>
            <w:rStyle w:val="FootnoteReference"/>
          </w:rPr>
          <w:footnoteRef/>
        </w:r>
        <w:r w:rsidDel="004F1E31">
          <w:delText xml:space="preserve"> </w:delText>
        </w:r>
        <w:r w:rsidDel="004F1E31">
          <w:fldChar w:fldCharType="begin"/>
        </w:r>
        <w:r w:rsidR="00B77CC6" w:rsidDel="004F1E31">
          <w:delInstrText xml:space="preserve"> ADDIN ZOTERO_ITEM CSL_CITATION {"citationID":"JKN6MKuu","properties":{"formattedCitation":"Petek, {\\i{}Tibbat Ra Nepalma Italian Dharmpracharkaharu [Italian Missionaries in Tibet and Nepal]}, 97.","plainCitation":"Petek, Tibbat Ra Nepalma Italian Dharmpracharkaharu [Italian Missionaries in Tibet and Nepal], 97.","noteIndex":47},"citationItems":[{"id":570,"uris":["http://zotero.org/users/6301399/items/JLXUDRGY"],"itemData":{"id":570,"type":"book","edition":"1st Ed.","event-place":"Kathamndu","language":"Nepali","publisher":"Nepal Rajkiya Pragya-Prathistan","publisher-place":"Kathamndu","title":"Tibbat Ra Nepalma Italian Dharmpracharkaharu [Italian Missionaries in Tibet and Nepal]","editor":[{"family":"Petek","given":"Luciano"}],"translator":[{"family":"Dhakal","given":"Surendra"}],"issued":{"date-parts":[["2003"]]}},"locator":"97","label":"page"}],"schema":"https://github.com/citation-style-language/schema/raw/master/csl-citation.json"} </w:delInstrText>
        </w:r>
        <w:r w:rsidDel="004F1E31">
          <w:fldChar w:fldCharType="separate"/>
        </w:r>
        <w:r w:rsidRPr="001E09C5" w:rsidDel="004F1E31">
          <w:rPr>
            <w:rFonts w:cs="Times New Roman"/>
          </w:rPr>
          <w:delText xml:space="preserve">Petek, </w:delText>
        </w:r>
        <w:r w:rsidRPr="001E09C5" w:rsidDel="004F1E31">
          <w:rPr>
            <w:rFonts w:cs="Times New Roman"/>
            <w:i/>
            <w:iCs/>
          </w:rPr>
          <w:delText>Tibbat Ra Nepalma Italian Dharmpracharkaharu [Italian Missionaries in Tibet and Nepal]</w:delText>
        </w:r>
        <w:r w:rsidRPr="001E09C5" w:rsidDel="004F1E31">
          <w:rPr>
            <w:rFonts w:cs="Times New Roman"/>
          </w:rPr>
          <w:delText>, 97.</w:delText>
        </w:r>
        <w:r w:rsidDel="004F1E31">
          <w:fldChar w:fldCharType="end"/>
        </w:r>
      </w:del>
    </w:p>
  </w:footnote>
  <w:footnote w:id="76">
    <w:p w14:paraId="543DB3AE" w14:textId="113D3639" w:rsidR="008B7D75" w:rsidDel="00D67896" w:rsidRDefault="008B7D75">
      <w:pPr>
        <w:pStyle w:val="FootnoteText"/>
        <w:rPr>
          <w:del w:id="425" w:author="Lekhnath Poudel" w:date="2023-07-08T16:33:00Z"/>
        </w:rPr>
      </w:pPr>
      <w:del w:id="426" w:author="Lekhnath Poudel" w:date="2023-07-08T16:33:00Z">
        <w:r w:rsidDel="00D67896">
          <w:rPr>
            <w:rStyle w:val="FootnoteReference"/>
          </w:rPr>
          <w:footnoteRef/>
        </w:r>
        <w:r w:rsidDel="00D67896">
          <w:delText xml:space="preserve"> </w:delText>
        </w:r>
        <w:r w:rsidDel="00D67896">
          <w:fldChar w:fldCharType="begin"/>
        </w:r>
        <w:r w:rsidR="00474A17" w:rsidDel="00D67896">
          <w:delInstrText xml:space="preserve"> ADDIN ZOTERO_ITEM CSL_CITATION {"citationID":"OCMPMdJ4","properties":{"formattedCitation":"Lindell, {\\i{}Nepal and the Gospel of God}, 10.","plainCitation":"Lindell, Nepal and the Gospel of God, 10.","noteIndex":44},"citationItems":[{"id":521,"uris":["http://zotero.org/users/6301399/items/PSWYCG7R"],"itemData":{"id":521,"type":"book","edition":"1st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God","author":[{"family":"Lindell","given":"Jonathan"}],"issued":{"date-parts":[["1997",1,1]]}},"locator":"10","label":"page"}],"schema":"https://github.com/citation-style-language/schema/raw/master/csl-citation.json"} </w:delInstrText>
        </w:r>
        <w:r w:rsidDel="00D67896">
          <w:fldChar w:fldCharType="separate"/>
        </w:r>
        <w:r w:rsidR="00911C86" w:rsidRPr="00911C86" w:rsidDel="00D67896">
          <w:rPr>
            <w:rFonts w:cs="Times New Roman"/>
          </w:rPr>
          <w:delText xml:space="preserve">Lindell, </w:delText>
        </w:r>
        <w:r w:rsidR="00911C86" w:rsidRPr="00911C86" w:rsidDel="00D67896">
          <w:rPr>
            <w:rFonts w:cs="Times New Roman"/>
            <w:i/>
            <w:iCs/>
          </w:rPr>
          <w:delText>Nepal and the Gospel of God</w:delText>
        </w:r>
        <w:r w:rsidR="00911C86" w:rsidRPr="00911C86" w:rsidDel="00D67896">
          <w:rPr>
            <w:rFonts w:cs="Times New Roman"/>
          </w:rPr>
          <w:delText>, 10.</w:delText>
        </w:r>
        <w:r w:rsidDel="00D67896">
          <w:fldChar w:fldCharType="end"/>
        </w:r>
      </w:del>
    </w:p>
  </w:footnote>
  <w:footnote w:id="77">
    <w:p w14:paraId="06FCA5E2" w14:textId="0277B954" w:rsidR="008B7D75" w:rsidDel="00D67896" w:rsidRDefault="008B7D75">
      <w:pPr>
        <w:pStyle w:val="FootnoteText"/>
        <w:rPr>
          <w:del w:id="430" w:author="Lekhnath Poudel" w:date="2023-07-08T16:35:00Z"/>
        </w:rPr>
      </w:pPr>
      <w:del w:id="431" w:author="Lekhnath Poudel" w:date="2023-07-08T16:35:00Z">
        <w:r w:rsidDel="00D67896">
          <w:rPr>
            <w:rStyle w:val="FootnoteReference"/>
          </w:rPr>
          <w:footnoteRef/>
        </w:r>
        <w:r w:rsidDel="00D67896">
          <w:delText xml:space="preserve"> </w:delText>
        </w:r>
        <w:r w:rsidDel="00D67896">
          <w:fldChar w:fldCharType="begin"/>
        </w:r>
        <w:r w:rsidR="00474A17" w:rsidDel="00D67896">
          <w:delInstrText xml:space="preserve"> ADDIN ZOTERO_ITEM CSL_CITATION {"citationID":"YvleFoHA","properties":{"formattedCitation":"Lindell, {\\i{}Nepal and the Gospel of God}, 10.","plainCitation":"Lindell, Nepal and the Gospel of God, 10.","noteIndex":45},"citationItems":[{"id":521,"uris":["http://zotero.org/users/6301399/items/PSWYCG7R"],"itemData":{"id":521,"type":"book","edition":"1st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God","author":[{"family":"Lindell","given":"Jonathan"}],"issued":{"date-parts":[["1997",1,1]]}},"locator":"10","label":"page"}],"schema":"https://github.com/citation-style-language/schema/raw/master/csl-citation.json"} </w:delInstrText>
        </w:r>
        <w:r w:rsidDel="00D67896">
          <w:fldChar w:fldCharType="separate"/>
        </w:r>
        <w:r w:rsidRPr="008B7D75" w:rsidDel="00D67896">
          <w:rPr>
            <w:rFonts w:cs="Times New Roman"/>
          </w:rPr>
          <w:delText xml:space="preserve">Lindell, </w:delText>
        </w:r>
        <w:r w:rsidRPr="008B7D75" w:rsidDel="00D67896">
          <w:rPr>
            <w:rFonts w:cs="Times New Roman"/>
            <w:i/>
            <w:iCs/>
          </w:rPr>
          <w:delText>Nepal and the Gospel of God</w:delText>
        </w:r>
        <w:r w:rsidRPr="008B7D75" w:rsidDel="00D67896">
          <w:rPr>
            <w:rFonts w:cs="Times New Roman"/>
          </w:rPr>
          <w:delText>, 10.</w:delText>
        </w:r>
        <w:r w:rsidDel="00D67896">
          <w:fldChar w:fldCharType="end"/>
        </w:r>
      </w:del>
    </w:p>
  </w:footnote>
  <w:footnote w:id="78">
    <w:p w14:paraId="619238ED" w14:textId="64B6622B" w:rsidR="00FD49D8" w:rsidRDefault="00FD49D8">
      <w:pPr>
        <w:pStyle w:val="FootnoteText"/>
      </w:pPr>
      <w:r>
        <w:rPr>
          <w:rStyle w:val="FootnoteReference"/>
        </w:rPr>
        <w:footnoteRef/>
      </w:r>
      <w:r>
        <w:t xml:space="preserve"> </w:t>
      </w:r>
      <w:r>
        <w:fldChar w:fldCharType="begin"/>
      </w:r>
      <w:r w:rsidR="00527EE0">
        <w:instrText xml:space="preserve"> ADDIN ZOTERO_ITEM CSL_CITATION {"citationID":"XXUOhSm6","properties":{"formattedCitation":"Perry, {\\i{}A Biographical History of the Church in Nepal}, 27.","plainCitation":"Perry, A Biographical History of the Church in Nepal, 27.","noteIndex":78},"citationItems":[{"id":568,"uris":["http://zotero.org/users/6301399/items/VFHENQL3"],"itemData":{"id":568,"type":"book","edition":"2nd Ed.","event-place":"Kathamndu","publisher":"Nepal Church History Project","publisher-place":"Kathamndu","title":"A Biographical History of the Church in Nepal","author":[{"family":"Perry","given":"Cindy"}],"issued":{"date-parts":[["1993"]]}},"locator":"27","label":"page"}],"schema":"https://github.com/citation-style-language/schema/raw/master/csl-citation.json"} </w:instrText>
      </w:r>
      <w:r>
        <w:fldChar w:fldCharType="separate"/>
      </w:r>
      <w:r w:rsidRPr="00FD49D8">
        <w:rPr>
          <w:rFonts w:cs="Times New Roman"/>
        </w:rPr>
        <w:t xml:space="preserve">Perry, </w:t>
      </w:r>
      <w:r w:rsidRPr="00FD49D8">
        <w:rPr>
          <w:rFonts w:cs="Times New Roman"/>
          <w:i/>
          <w:iCs/>
        </w:rPr>
        <w:t>A Biographical History of the Church in Nepal</w:t>
      </w:r>
      <w:r w:rsidRPr="00FD49D8">
        <w:rPr>
          <w:rFonts w:cs="Times New Roman"/>
        </w:rPr>
        <w:t>, 27.</w:t>
      </w:r>
      <w:r>
        <w:fldChar w:fldCharType="end"/>
      </w:r>
    </w:p>
  </w:footnote>
  <w:footnote w:id="79">
    <w:p w14:paraId="6F1E13F8" w14:textId="5BBF2B41" w:rsidR="00BE7FA3" w:rsidRDefault="00BE7FA3">
      <w:pPr>
        <w:pStyle w:val="FootnoteText"/>
      </w:pPr>
      <w:r>
        <w:rPr>
          <w:rStyle w:val="FootnoteReference"/>
        </w:rPr>
        <w:footnoteRef/>
      </w:r>
      <w:r>
        <w:t xml:space="preserve"> </w:t>
      </w:r>
      <w:r>
        <w:fldChar w:fldCharType="begin"/>
      </w:r>
      <w:r w:rsidR="00527EE0">
        <w:instrText xml:space="preserve"> ADDIN ZOTERO_ITEM CSL_CITATION {"citationID":"YEpLJx6L","properties":{"formattedCitation":"Perry, {\\i{}A Biographical History of the Church in Nepal}, 29.","plainCitation":"Perry, A Biographical History of the Church in Nepal, 29.","noteIndex":79},"citationItems":[{"id":568,"uris":["http://zotero.org/users/6301399/items/VFHENQL3"],"itemData":{"id":568,"type":"book","edition":"2nd Ed.","event-place":"Kathamndu","publisher":"Nepal Church History Project","publisher-place":"Kathamndu","title":"A Biographical History of the Church in Nepal","author":[{"family":"Perry","given":"Cindy"}],"issued":{"date-parts":[["1993"]]}},"locator":"29","label":"page"}],"schema":"https://github.com/citation-style-language/schema/raw/master/csl-citation.json"} </w:instrText>
      </w:r>
      <w:r>
        <w:fldChar w:fldCharType="separate"/>
      </w:r>
      <w:r w:rsidRPr="00BE7FA3">
        <w:rPr>
          <w:rFonts w:cs="Times New Roman"/>
        </w:rPr>
        <w:t xml:space="preserve">Perry, </w:t>
      </w:r>
      <w:r w:rsidRPr="00BE7FA3">
        <w:rPr>
          <w:rFonts w:cs="Times New Roman"/>
          <w:i/>
          <w:iCs/>
        </w:rPr>
        <w:t>A Biographical History of the Church in Nepal</w:t>
      </w:r>
      <w:r w:rsidRPr="00BE7FA3">
        <w:rPr>
          <w:rFonts w:cs="Times New Roman"/>
        </w:rPr>
        <w:t>, 29.</w:t>
      </w:r>
      <w:r>
        <w:fldChar w:fldCharType="end"/>
      </w:r>
    </w:p>
  </w:footnote>
  <w:footnote w:id="80">
    <w:p w14:paraId="6729B019" w14:textId="5AFC8E75" w:rsidR="002B6D5B" w:rsidRDefault="002B6D5B">
      <w:pPr>
        <w:pStyle w:val="FootnoteText"/>
      </w:pPr>
      <w:r>
        <w:rPr>
          <w:rStyle w:val="FootnoteReference"/>
        </w:rPr>
        <w:footnoteRef/>
      </w:r>
      <w:r>
        <w:t xml:space="preserve"> </w:t>
      </w:r>
      <w:r>
        <w:fldChar w:fldCharType="begin"/>
      </w:r>
      <w:r w:rsidR="00527EE0">
        <w:instrText xml:space="preserve"> ADDIN ZOTERO_ITEM CSL_CITATION {"citationID":"H2Cm4O2Y","properties":{"formattedCitation":"Perry, {\\i{}A Biographical History of the Church in Nepal}, 46.","plainCitation":"Perry, A Biographical History of the Church in Nepal, 46.","noteIndex":80},"citationItems":[{"id":568,"uris":["http://zotero.org/users/6301399/items/VFHENQL3"],"itemData":{"id":568,"type":"book","edition":"2nd Ed.","event-place":"Kathamndu","publisher":"Nepal Church History Project","publisher-place":"Kathamndu","title":"A Biographical History of the Church in Nepal","author":[{"family":"Perry","given":"Cindy"}],"issued":{"date-parts":[["1993"]]}},"locator":"46","label":"page"}],"schema":"https://github.com/citation-style-language/schema/raw/master/csl-citation.json"} </w:instrText>
      </w:r>
      <w:r>
        <w:fldChar w:fldCharType="separate"/>
      </w:r>
      <w:r w:rsidRPr="002B6D5B">
        <w:rPr>
          <w:rFonts w:cs="Times New Roman"/>
        </w:rPr>
        <w:t xml:space="preserve">Perry, </w:t>
      </w:r>
      <w:r w:rsidRPr="002B6D5B">
        <w:rPr>
          <w:rFonts w:cs="Times New Roman"/>
          <w:i/>
          <w:iCs/>
        </w:rPr>
        <w:t>A Biographical History of the Church in Nepal</w:t>
      </w:r>
      <w:r w:rsidRPr="002B6D5B">
        <w:rPr>
          <w:rFonts w:cs="Times New Roman"/>
        </w:rPr>
        <w:t>, 46.</w:t>
      </w:r>
      <w:r>
        <w:fldChar w:fldCharType="end"/>
      </w:r>
    </w:p>
  </w:footnote>
  <w:footnote w:id="81">
    <w:p w14:paraId="26F49269" w14:textId="6B369E9F" w:rsidR="002B6D5B" w:rsidRDefault="002B6D5B">
      <w:pPr>
        <w:pStyle w:val="FootnoteText"/>
      </w:pPr>
      <w:r>
        <w:rPr>
          <w:rStyle w:val="FootnoteReference"/>
        </w:rPr>
        <w:footnoteRef/>
      </w:r>
      <w:r>
        <w:t xml:space="preserve"> </w:t>
      </w:r>
      <w:r>
        <w:fldChar w:fldCharType="begin"/>
      </w:r>
      <w:r w:rsidR="00527EE0">
        <w:instrText xml:space="preserve"> ADDIN ZOTERO_ITEM CSL_CITATION {"citationID":"ljkbMHPH","properties":{"formattedCitation":"Perry, {\\i{}A Biographical History of the Church in Nepal}, 29.","plainCitation":"Perry, A Biographical History of the Church in Nepal, 29.","noteIndex":81},"citationItems":[{"id":568,"uris":["http://zotero.org/users/6301399/items/VFHENQL3"],"itemData":{"id":568,"type":"book","edition":"2nd Ed.","event-place":"Kathamndu","publisher":"Nepal Church History Project","publisher-place":"Kathamndu","title":"A Biographical History of the Church in Nepal","author":[{"family":"Perry","given":"Cindy"}],"issued":{"date-parts":[["1993"]]}},"locator":"29","label":"page"}],"schema":"https://github.com/citation-style-language/schema/raw/master/csl-citation.json"} </w:instrText>
      </w:r>
      <w:r>
        <w:fldChar w:fldCharType="separate"/>
      </w:r>
      <w:r w:rsidRPr="002B6D5B">
        <w:rPr>
          <w:rFonts w:cs="Times New Roman"/>
        </w:rPr>
        <w:t xml:space="preserve">Perry, </w:t>
      </w:r>
      <w:r w:rsidRPr="002B6D5B">
        <w:rPr>
          <w:rFonts w:cs="Times New Roman"/>
          <w:i/>
          <w:iCs/>
        </w:rPr>
        <w:t>A Biographical History of the Church in Nepal</w:t>
      </w:r>
      <w:r w:rsidRPr="002B6D5B">
        <w:rPr>
          <w:rFonts w:cs="Times New Roman"/>
        </w:rPr>
        <w:t>, 29.</w:t>
      </w:r>
      <w:r>
        <w:fldChar w:fldCharType="end"/>
      </w:r>
    </w:p>
  </w:footnote>
  <w:footnote w:id="82">
    <w:p w14:paraId="2761550A" w14:textId="3FA5244C" w:rsidR="00BE7FA3" w:rsidRDefault="00BE7FA3">
      <w:pPr>
        <w:pStyle w:val="FootnoteText"/>
      </w:pPr>
      <w:r>
        <w:rPr>
          <w:rStyle w:val="FootnoteReference"/>
        </w:rPr>
        <w:footnoteRef/>
      </w:r>
      <w:r>
        <w:t xml:space="preserve"> </w:t>
      </w:r>
      <w:r>
        <w:fldChar w:fldCharType="begin"/>
      </w:r>
      <w:r w:rsidR="00527EE0">
        <w:instrText xml:space="preserve"> ADDIN ZOTERO_ITEM CSL_CITATION {"citationID":"j4FcPF8C","properties":{"formattedCitation":"Perry, {\\i{}A Biographical History of the Church in Nepal}, 29.","plainCitation":"Perry, A Biographical History of the Church in Nepal, 29.","noteIndex":82},"citationItems":[{"id":568,"uris":["http://zotero.org/users/6301399/items/VFHENQL3"],"itemData":{"id":568,"type":"book","edition":"2nd Ed.","event-place":"Kathamndu","publisher":"Nepal Church History Project","publisher-place":"Kathamndu","title":"A Biographical History of the Church in Nepal","author":[{"family":"Perry","given":"Cindy"}],"issued":{"date-parts":[["1993"]]}},"locator":"29","label":"page"}],"schema":"https://github.com/citation-style-language/schema/raw/master/csl-citation.json"} </w:instrText>
      </w:r>
      <w:r>
        <w:fldChar w:fldCharType="separate"/>
      </w:r>
      <w:r w:rsidRPr="00BE7FA3">
        <w:rPr>
          <w:rFonts w:cs="Times New Roman"/>
        </w:rPr>
        <w:t xml:space="preserve">Perry, </w:t>
      </w:r>
      <w:r w:rsidRPr="00BE7FA3">
        <w:rPr>
          <w:rFonts w:cs="Times New Roman"/>
          <w:i/>
          <w:iCs/>
        </w:rPr>
        <w:t>A Biographical History of the Church in Nepal</w:t>
      </w:r>
      <w:r w:rsidRPr="00BE7FA3">
        <w:rPr>
          <w:rFonts w:cs="Times New Roman"/>
        </w:rPr>
        <w:t>, 29.</w:t>
      </w:r>
      <w:r>
        <w:fldChar w:fldCharType="end"/>
      </w:r>
    </w:p>
  </w:footnote>
  <w:footnote w:id="83">
    <w:p w14:paraId="4E4B00F5" w14:textId="7A24F23E" w:rsidR="009328A2" w:rsidRDefault="009328A2">
      <w:pPr>
        <w:pStyle w:val="FootnoteText"/>
      </w:pPr>
      <w:r>
        <w:rPr>
          <w:rStyle w:val="FootnoteReference"/>
        </w:rPr>
        <w:footnoteRef/>
      </w:r>
      <w:r>
        <w:t xml:space="preserve"> </w:t>
      </w:r>
      <w:r>
        <w:fldChar w:fldCharType="begin"/>
      </w:r>
      <w:r w:rsidR="00527EE0">
        <w:instrText xml:space="preserve"> ADDIN ZOTERO_ITEM CSL_CITATION {"citationID":"6mJW2Su0","properties":{"formattedCitation":"Lindell, {\\i{}Nepal and the Gospel of God}, 78.","plainCitation":"Lindell, Nepal and the Gospel of God, 78.","noteIndex":83},"citationItems":[{"id":521,"uris":["http://zotero.org/users/6301399/items/PSWYCG7R"],"itemData":{"id":521,"type":"book","edition":"1st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God","author":[{"family":"Lindell","given":"Jonathan"}],"issued":{"date-parts":[["1997",1,1]]}},"locator":"78","label":"page"}],"schema":"https://github.com/citation-style-language/schema/raw/master/csl-citation.json"} </w:instrText>
      </w:r>
      <w:r>
        <w:fldChar w:fldCharType="separate"/>
      </w:r>
      <w:r w:rsidRPr="009328A2">
        <w:rPr>
          <w:rFonts w:cs="Times New Roman"/>
        </w:rPr>
        <w:t xml:space="preserve">Lindell, </w:t>
      </w:r>
      <w:r w:rsidRPr="009328A2">
        <w:rPr>
          <w:rFonts w:cs="Times New Roman"/>
          <w:i/>
          <w:iCs/>
        </w:rPr>
        <w:t>Nepal and the Gospel of God</w:t>
      </w:r>
      <w:r w:rsidRPr="009328A2">
        <w:rPr>
          <w:rFonts w:cs="Times New Roman"/>
        </w:rPr>
        <w:t>, 78.</w:t>
      </w:r>
      <w:r>
        <w:fldChar w:fldCharType="end"/>
      </w:r>
    </w:p>
  </w:footnote>
  <w:footnote w:id="84">
    <w:p w14:paraId="31FB307E" w14:textId="7FBB4DCD" w:rsidR="00DA4AEE" w:rsidRDefault="00DA4AEE">
      <w:pPr>
        <w:pStyle w:val="FootnoteText"/>
      </w:pPr>
      <w:r>
        <w:rPr>
          <w:rStyle w:val="FootnoteReference"/>
        </w:rPr>
        <w:footnoteRef/>
      </w:r>
      <w:r>
        <w:t xml:space="preserve"> </w:t>
      </w:r>
      <w:r>
        <w:fldChar w:fldCharType="begin"/>
      </w:r>
      <w:r>
        <w:instrText xml:space="preserve"> ADDIN ZOTERO_ITEM CSL_CITATION {"citationID":"FcQbDG53","properties":{"formattedCitation":"Lindell, {\\i{}Nepal and the Gospel of God}, 78.","plainCitation":"Lindell, Nepal and the Gospel of God, 78.","noteIndex":84},"citationItems":[{"id":521,"uris":["http://zotero.org/users/6301399/items/PSWYCG7R"],"itemData":{"id":521,"type":"book","edition":"1st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God","author":[{"family":"Lindell","given":"Jonathan"}],"issued":{"date-parts":[["1997",1,1]]}},"locator":"78","label":"page"}],"schema":"https://github.com/citation-style-language/schema/raw/master/csl-citation.json"} </w:instrText>
      </w:r>
      <w:r>
        <w:fldChar w:fldCharType="separate"/>
      </w:r>
      <w:r w:rsidRPr="00DA4AEE">
        <w:rPr>
          <w:rFonts w:cs="Times New Roman"/>
        </w:rPr>
        <w:t xml:space="preserve">Lindell, </w:t>
      </w:r>
      <w:r w:rsidRPr="00DA4AEE">
        <w:rPr>
          <w:rFonts w:cs="Times New Roman"/>
          <w:i/>
          <w:iCs/>
        </w:rPr>
        <w:t>Nepal and the Gospel of God</w:t>
      </w:r>
      <w:r w:rsidRPr="00DA4AEE">
        <w:rPr>
          <w:rFonts w:cs="Times New Roman"/>
        </w:rPr>
        <w:t>, 78.</w:t>
      </w:r>
      <w:r>
        <w:fldChar w:fldCharType="end"/>
      </w:r>
    </w:p>
  </w:footnote>
  <w:footnote w:id="85">
    <w:p w14:paraId="3DD133D6" w14:textId="3D9CDEF7" w:rsidR="00527EE0" w:rsidRDefault="00527EE0">
      <w:pPr>
        <w:pStyle w:val="FootnoteText"/>
      </w:pPr>
      <w:r>
        <w:rPr>
          <w:rStyle w:val="FootnoteReference"/>
        </w:rPr>
        <w:footnoteRef/>
      </w:r>
      <w:r>
        <w:t xml:space="preserve"> </w:t>
      </w:r>
      <w:r>
        <w:fldChar w:fldCharType="begin"/>
      </w:r>
      <w:r w:rsidR="008F2482">
        <w:instrText xml:space="preserve"> ADDIN ZOTERO_ITEM CSL_CITATION {"citationID":"pxmXvNUi","properties":{"formattedCitation":"\\uc0\\u8220{}Prabhuko Darsan[Vision from the Lord],\\uc0\\u8221{} {\\i{}Nepal Khristiya Bhajan.}, February 14, 2022, accessed July 9, 2023, https://nepalkhristiyabhajan.com/bhajan-details-from/.","plainCitation":"“Prabhuko Darsan[Vision from the Lord],” Nepal Khristiya Bhajan., February 14, 2022, accessed July 9, 2023, https://nepalkhristiyabhajan.com/bhajan-details-from/.","noteIndex":85},"citationItems":[{"id":649,"uris":["http://zotero.org/users/6301399/items/RZLA8GCU"],"itemData":{"id":649,"type":"post-weblog","container-title":"Nepal Khristiya Bhajan.","language":"en-US","title":"Prabhuko Darsan[Vision from the Lord]","URL":"https://nepalkhristiyabhajan.com/bhajan-details-from/","accessed":{"date-parts":[["2023",7,9]]},"issued":{"date-parts":[["2022",2,14]]}}}],"schema":"https://github.com/citation-style-language/schema/raw/master/csl-citation.json"} </w:instrText>
      </w:r>
      <w:r>
        <w:fldChar w:fldCharType="separate"/>
      </w:r>
      <w:r w:rsidR="008F2482" w:rsidRPr="008F2482">
        <w:rPr>
          <w:rFonts w:cs="Times New Roman"/>
        </w:rPr>
        <w:t xml:space="preserve">“Prabhuko Darsan[Vision from the Lord],” </w:t>
      </w:r>
      <w:r w:rsidR="008F2482" w:rsidRPr="008F2482">
        <w:rPr>
          <w:rFonts w:cs="Times New Roman"/>
          <w:i/>
          <w:iCs/>
        </w:rPr>
        <w:t>Nepal Khristiya Bhajan.</w:t>
      </w:r>
      <w:r w:rsidR="008F2482" w:rsidRPr="008F2482">
        <w:rPr>
          <w:rFonts w:cs="Times New Roman"/>
        </w:rPr>
        <w:t>, February 14, 2022, accessed July 9, 2023, https://nepalkhristiyabhajan.com/bhajan-details-from/.</w:t>
      </w:r>
      <w:r>
        <w:fldChar w:fldCharType="end"/>
      </w:r>
    </w:p>
  </w:footnote>
  <w:footnote w:id="86">
    <w:p w14:paraId="51398E99" w14:textId="5B68473D" w:rsidR="00B40718" w:rsidRDefault="00B40718" w:rsidP="00B40718">
      <w:pPr>
        <w:pStyle w:val="FootnoteText"/>
      </w:pPr>
      <w:r>
        <w:rPr>
          <w:rStyle w:val="FootnoteReference"/>
        </w:rPr>
        <w:footnoteRef/>
      </w:r>
      <w:r>
        <w:t xml:space="preserve"> </w:t>
      </w:r>
      <w:r>
        <w:fldChar w:fldCharType="begin"/>
      </w:r>
      <w:r w:rsidR="00527EE0">
        <w:instrText xml:space="preserve"> ADDIN ZOTERO_ITEM CSL_CITATION {"citationID":"AGmb1qe4","properties":{"formattedCitation":"Lindell, {\\i{}Nepal and the Gospel of God}, 78.","plainCitation":"Lindell, Nepal and the Gospel of God, 78.","noteIndex":86},"citationItems":[{"id":521,"uris":["http://zotero.org/users/6301399/items/PSWYCG7R"],"itemData":{"id":521,"type":"book","edition":"1st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God","author":[{"family":"Lindell","given":"Jonathan"}],"issued":{"date-parts":[["1997",1,1]]}},"locator":"78","label":"page"}],"schema":"https://github.com/citation-style-language/schema/raw/master/csl-citation.json"} </w:instrText>
      </w:r>
      <w:r>
        <w:fldChar w:fldCharType="separate"/>
      </w:r>
      <w:r w:rsidRPr="009328A2">
        <w:rPr>
          <w:rFonts w:cs="Times New Roman"/>
        </w:rPr>
        <w:t xml:space="preserve">Lindell, </w:t>
      </w:r>
      <w:r w:rsidRPr="009328A2">
        <w:rPr>
          <w:rFonts w:cs="Times New Roman"/>
          <w:i/>
          <w:iCs/>
        </w:rPr>
        <w:t>Nepal and the Gospel of God</w:t>
      </w:r>
      <w:r w:rsidRPr="009328A2">
        <w:rPr>
          <w:rFonts w:cs="Times New Roman"/>
        </w:rPr>
        <w:t>, 78.</w:t>
      </w:r>
      <w:r>
        <w:fldChar w:fldCharType="end"/>
      </w:r>
    </w:p>
  </w:footnote>
  <w:footnote w:id="87">
    <w:p w14:paraId="282053E8" w14:textId="591040F5" w:rsidR="00B40718" w:rsidRDefault="00B40718" w:rsidP="00B40718">
      <w:pPr>
        <w:pStyle w:val="FootnoteText"/>
      </w:pPr>
      <w:r>
        <w:rPr>
          <w:rStyle w:val="FootnoteReference"/>
        </w:rPr>
        <w:footnoteRef/>
      </w:r>
      <w:r>
        <w:t xml:space="preserve"> </w:t>
      </w:r>
      <w:r>
        <w:fldChar w:fldCharType="begin"/>
      </w:r>
      <w:r w:rsidR="00527EE0">
        <w:instrText xml:space="preserve"> ADDIN ZOTERO_ITEM CSL_CITATION {"citationID":"SMjZ1K5m","properties":{"formattedCitation":"Rongong, {\\i{}Early Churches in Nepal}, 38\\uc0\\u8211{}39.","plainCitation":"Rongong, Early Churches in Nepal, 38–39.","noteIndex":87},"citationItems":[{"id":62,"uris":["http://zotero.org/users/6301399/items/2MHCAWDU"],"itemData":{"id":62,"type":"book","call-number":"BR1177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K."}],"issued":{"date-parts":[["2012"]]}},"locator":"38-39","label":"page"}],"schema":"https://github.com/citation-style-language/schema/raw/master/csl-citation.json"} </w:instrText>
      </w:r>
      <w:r>
        <w:fldChar w:fldCharType="separate"/>
      </w:r>
      <w:r w:rsidRPr="00523FE5">
        <w:rPr>
          <w:rFonts w:cs="Times New Roman"/>
        </w:rPr>
        <w:t xml:space="preserve">Rongong, </w:t>
      </w:r>
      <w:r w:rsidRPr="00523FE5">
        <w:rPr>
          <w:rFonts w:cs="Times New Roman"/>
          <w:i/>
          <w:iCs/>
        </w:rPr>
        <w:t>Early Churches in Nepal</w:t>
      </w:r>
      <w:r w:rsidRPr="00523FE5">
        <w:rPr>
          <w:rFonts w:cs="Times New Roman"/>
        </w:rPr>
        <w:t>, 38–39.</w:t>
      </w:r>
      <w:r>
        <w:fldChar w:fldCharType="end"/>
      </w:r>
    </w:p>
  </w:footnote>
  <w:footnote w:id="88">
    <w:p w14:paraId="0D099195" w14:textId="5640D826" w:rsidR="00EF4522" w:rsidRDefault="00EF4522">
      <w:pPr>
        <w:pStyle w:val="FootnoteText"/>
      </w:pPr>
      <w:r>
        <w:rPr>
          <w:rStyle w:val="FootnoteReference"/>
        </w:rPr>
        <w:footnoteRef/>
      </w:r>
      <w:r>
        <w:t xml:space="preserve"> </w:t>
      </w:r>
      <w:r>
        <w:fldChar w:fldCharType="begin"/>
      </w:r>
      <w:r>
        <w:instrText xml:space="preserve"> ADDIN ZOTERO_ITEM CSL_CITATION {"citationID":"K31CXQWD","properties":{"formattedCitation":"Rongong, {\\i{}Early Churches in Nepal}, 38\\uc0\\u8211{}39.","plainCitation":"Rongong, Early Churches in Nepal, 38–39.","noteIndex":88},"citationItems":[{"id":62,"uris":["http://zotero.org/users/6301399/items/2MHCAWDU"],"itemData":{"id":62,"type":"book","call-number":"BR1177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K."}],"issued":{"date-parts":[["2012"]]}},"locator":"38-39","label":"page"}],"schema":"https://github.com/citation-style-language/schema/raw/master/csl-citation.json"} </w:instrText>
      </w:r>
      <w:r>
        <w:fldChar w:fldCharType="separate"/>
      </w:r>
      <w:r w:rsidRPr="00EF4522">
        <w:rPr>
          <w:rFonts w:cs="Times New Roman"/>
        </w:rPr>
        <w:t xml:space="preserve">Rongong, </w:t>
      </w:r>
      <w:r w:rsidRPr="00EF4522">
        <w:rPr>
          <w:rFonts w:cs="Times New Roman"/>
          <w:i/>
          <w:iCs/>
        </w:rPr>
        <w:t>Early Churches in Nepal</w:t>
      </w:r>
      <w:r w:rsidRPr="00EF4522">
        <w:rPr>
          <w:rFonts w:cs="Times New Roman"/>
        </w:rPr>
        <w:t>, 38–39.</w:t>
      </w:r>
      <w:r>
        <w:fldChar w:fldCharType="end"/>
      </w:r>
    </w:p>
  </w:footnote>
  <w:footnote w:id="89">
    <w:p w14:paraId="6A2E6363" w14:textId="74AD59A2" w:rsidR="00DA5420" w:rsidDel="008B349F" w:rsidRDefault="00DA5420" w:rsidP="00DA5420">
      <w:pPr>
        <w:pStyle w:val="FootnoteText"/>
        <w:rPr>
          <w:del w:id="563" w:author="Lekhnath Poudel" w:date="2023-07-09T14:13:00Z"/>
        </w:rPr>
      </w:pPr>
      <w:del w:id="564" w:author="Lekhnath Poudel" w:date="2023-07-09T14:13:00Z">
        <w:r w:rsidRPr="00932B81" w:rsidDel="008B349F">
          <w:rPr>
            <w:rStyle w:val="FootnoteReference"/>
          </w:rPr>
          <w:footnoteRef/>
        </w:r>
        <w:r w:rsidDel="008B349F">
          <w:delText xml:space="preserve"> </w:delText>
        </w:r>
        <w:r w:rsidDel="008B349F">
          <w:fldChar w:fldCharType="begin"/>
        </w:r>
        <w:r w:rsidR="00EF4522" w:rsidDel="008B349F">
          <w:delInstrText xml:space="preserve"> ADDIN ZOTERO_ITEM CSL_CITATION {"citationID":"Fi0qoIbN","properties":{"formattedCitation":"Robert Karthak, \\uc0\\u8220{}The Work of the Holy Spirit in My Life,\\uc0\\u8221{} in {\\i{}Straight from the Heart: An Anthology of 40 Testimonies of the Senior Ministers of Nepal}, ed. Krishna Devi (Martha) Rai (Kathmandu: Himalayan Technology Solutions, 2019), 14.","plainCitation":"Robert Karthak, “The Work of the Holy Spirit in My Life,” in Straight from the Heart: An Anthology of 40 Testimonies of the Senior Ministers of Nepal, ed. Krishna Devi (Martha) Rai (Kathmandu: Himalayan Technology Solutions, 2019), 14.","noteIndex":89},"citationItems":[{"id":73,"uris":["http://zotero.org/users/6301399/items/GEP4BATP"],"itemData":{"id":73,"type":"chapter","container-title":"Straight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(Martha)"}],"issued":{"date-parts":[["2019"]]}},"locator":"14","label":"page"}],"schema":"https://github.com/citation-style-language/schema/raw/master/csl-citation.json"} </w:delInstrText>
        </w:r>
        <w:r w:rsidDel="008B349F">
          <w:fldChar w:fldCharType="separate"/>
        </w:r>
        <w:r w:rsidR="00057730" w:rsidRPr="00057730" w:rsidDel="008B349F">
          <w:rPr>
            <w:rFonts w:cs="Times New Roman"/>
          </w:rPr>
          <w:delText xml:space="preserve">Robert Karthak, “The Work of the Holy Spirit in My Life,” in </w:delText>
        </w:r>
        <w:r w:rsidR="00057730" w:rsidRPr="00057730" w:rsidDel="008B349F">
          <w:rPr>
            <w:rFonts w:cs="Times New Roman"/>
            <w:i/>
            <w:iCs/>
          </w:rPr>
          <w:delText>Straight from the Heart: An Anthology of 40 Testimonies of the Senior Ministers of Nepal</w:delText>
        </w:r>
        <w:r w:rsidR="00057730" w:rsidRPr="00057730" w:rsidDel="008B349F">
          <w:rPr>
            <w:rFonts w:cs="Times New Roman"/>
          </w:rPr>
          <w:delText>, ed. Krishna Devi (Martha) Rai (Kathmandu: Himalayan Technology Solutions, 2019), 14.</w:delText>
        </w:r>
        <w:r w:rsidDel="008B349F">
          <w:fldChar w:fldCharType="end"/>
        </w:r>
      </w:del>
    </w:p>
  </w:footnote>
  <w:footnote w:id="90">
    <w:p w14:paraId="2DA0A56A" w14:textId="20407F8E" w:rsidR="00970C12" w:rsidDel="000644DB" w:rsidRDefault="00970C12" w:rsidP="00970C12">
      <w:pPr>
        <w:pStyle w:val="FootnoteText"/>
        <w:rPr>
          <w:del w:id="568" w:author="Lekhnath Poudel" w:date="2023-07-09T14:02:00Z"/>
        </w:rPr>
      </w:pPr>
      <w:del w:id="569" w:author="Lekhnath Poudel" w:date="2023-07-09T14:02:00Z">
        <w:r w:rsidRPr="00932B81" w:rsidDel="000644DB">
          <w:rPr>
            <w:rStyle w:val="FootnoteReference"/>
          </w:rPr>
          <w:footnoteRef/>
        </w:r>
        <w:r w:rsidDel="000644DB">
          <w:delText xml:space="preserve"> </w:delText>
        </w:r>
        <w:r w:rsidDel="000644DB">
          <w:fldChar w:fldCharType="begin"/>
        </w:r>
        <w:r w:rsidR="00EF4522" w:rsidDel="000644DB">
          <w:delInstrText xml:space="preserve"> ADDIN ZOTERO_ITEM CSL_CITATION {"citationID":"8MMbLaid","properties":{"formattedCitation":"Cindy L. Perry, {\\i{}Nepali Around the World: Emphasizing Nepali Christians of the Himalayas}, 1st edition. (Kathamndu: Ekta Books, 1997).","plainCitation":"Cindy L. Perry, Nepali Around the World: Emphasizing Nepali Christians of the Himalayas, 1st edition. (Kathamndu: Ekta Books, 1997).","noteIndex":90},"citationItems":[{"id":517,"uris":["http://zotero.org/users/6301399/items/I9FRQCZ5"],"itemData":{"id":517,"type":"book","edition":"1st edition","event-place":"Kathamndu","language":"English","number-of-pages":"463","publisher":"Ekta Books","publisher-place":"Kathamndu","source":"Amazon","title":"Nepali Around the World: Emphasizing Nepali Christians of the Himalayas","title-short":"Nepali Around the World","author":[{"family":"Perry","given":"Cindy L."}],"issued":{"date-parts":[["1997",1,1]]}}}],"schema":"https://github.com/citation-style-language/schema/raw/master/csl-citation.json"} </w:delInstrText>
        </w:r>
        <w:r w:rsidDel="000644DB">
          <w:fldChar w:fldCharType="separate"/>
        </w:r>
        <w:r w:rsidRPr="00684839" w:rsidDel="000644DB">
          <w:rPr>
            <w:rFonts w:cs="Times New Roman"/>
          </w:rPr>
          <w:delText xml:space="preserve">Cindy L. Perry, </w:delText>
        </w:r>
        <w:r w:rsidRPr="00684839" w:rsidDel="000644DB">
          <w:rPr>
            <w:rFonts w:cs="Times New Roman"/>
            <w:i/>
            <w:iCs/>
          </w:rPr>
          <w:delText>Nepali Around the World: Emphasizing Nepali Christians of the Himalayas</w:delText>
        </w:r>
        <w:r w:rsidRPr="00684839" w:rsidDel="000644DB">
          <w:rPr>
            <w:rFonts w:cs="Times New Roman"/>
          </w:rPr>
          <w:delText>, 1st edition. (Kathamndu: Ekta Books, 1997).</w:delText>
        </w:r>
        <w:r w:rsidDel="000644DB">
          <w:fldChar w:fldCharType="end"/>
        </w:r>
      </w:del>
    </w:p>
  </w:footnote>
  <w:footnote w:id="91">
    <w:p w14:paraId="33F56144" w14:textId="50230921" w:rsidR="008B349F" w:rsidRDefault="008B349F" w:rsidP="008B349F">
      <w:pPr>
        <w:pStyle w:val="FootnoteText"/>
        <w:rPr>
          <w:ins w:id="577" w:author="Lekhnath Poudel" w:date="2023-07-09T14:13:00Z"/>
        </w:rPr>
      </w:pPr>
      <w:ins w:id="578" w:author="Lekhnath Poudel" w:date="2023-07-09T14:13:00Z">
        <w:r w:rsidRPr="00932B81">
          <w:rPr>
            <w:rStyle w:val="FootnoteReference"/>
          </w:rPr>
          <w:footnoteRef/>
        </w:r>
        <w:r>
          <w:t xml:space="preserve"> </w:t>
        </w:r>
        <w:r>
          <w:fldChar w:fldCharType="begin"/>
        </w:r>
      </w:ins>
      <w:r>
        <w:instrText xml:space="preserve"> ADDIN ZOTERO_ITEM CSL_CITATION {"citationID":"Fi0qoIbN","properties":{"formattedCitation":"Robert Karthak, \\uc0\\u8220{}The Work of the Holy Spirit in My Life,\\uc0\\u8221{} in {\\i{}Straight from the Heart: An Anthology of 40 Testimonies of the Senior Ministers of Nepal}, ed. Krishna Devi (Martha) Rai (Kathmandu: Himalayan Technology Solutions, 2019), 14.","plainCitation":"Robert Karthak, “The Work of the Holy Spirit in My Life,” in Straight from the Heart: An Anthology of 40 Testimonies of the Senior Ministers of Nepal, ed. Krishna Devi (Martha) Rai (Kathmandu: Himalayan Technology Solutions, 2019), 14.","noteIndex":91},"citationItems":[{"id":73,"uris":["http://zotero.org/users/6301399/items/GEP4BATP"],"itemData":{"id":73,"type":"chapter","container-title":"Straight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(Martha)"}],"issued":{"date-parts":[["2019"]]}},"locator":"14","label":"page"}],"schema":"https://github.com/citation-style-language/schema/raw/master/csl-citation.json"} </w:instrText>
      </w:r>
      <w:ins w:id="579" w:author="Lekhnath Poudel" w:date="2023-07-09T14:13:00Z">
        <w:r>
          <w:fldChar w:fldCharType="separate"/>
        </w:r>
        <w:r w:rsidRPr="00057730">
          <w:rPr>
            <w:rFonts w:cs="Times New Roman"/>
          </w:rPr>
          <w:t xml:space="preserve">Robert Karthak, “The Work of the Holy Spirit in My Life,” in </w:t>
        </w:r>
        <w:r w:rsidRPr="00057730">
          <w:rPr>
            <w:rFonts w:cs="Times New Roman"/>
            <w:i/>
            <w:iCs/>
          </w:rPr>
          <w:t>Straight from the Heart: An Anthology of 40 Testimonies of the Senior Ministers of Nepal</w:t>
        </w:r>
        <w:r w:rsidRPr="00057730">
          <w:rPr>
            <w:rFonts w:cs="Times New Roman"/>
          </w:rPr>
          <w:t>, ed. Krishna Devi (Martha) Rai (Kathmandu: Himalayan Technology Solutions, 2019), 14.</w:t>
        </w:r>
        <w:r>
          <w:fldChar w:fldCharType="end"/>
        </w:r>
      </w:ins>
    </w:p>
  </w:footnote>
  <w:footnote w:id="92">
    <w:p w14:paraId="4CEA799E" w14:textId="77777777" w:rsidR="000644DB" w:rsidDel="008B349F" w:rsidRDefault="000644DB" w:rsidP="000644DB">
      <w:pPr>
        <w:pStyle w:val="FootnoteText"/>
        <w:rPr>
          <w:ins w:id="583" w:author="Lekhnath Poudel" w:date="2023-07-09T14:02:00Z"/>
          <w:del w:id="584" w:author="Lekhnath Poudel" w:date="2023-07-09T14:13:00Z"/>
        </w:rPr>
      </w:pPr>
      <w:ins w:id="585" w:author="Lekhnath Poudel" w:date="2023-07-09T14:02:00Z">
        <w:del w:id="586" w:author="Lekhnath Poudel" w:date="2023-07-09T14:13:00Z">
          <w:r w:rsidRPr="00932B81" w:rsidDel="008B349F">
            <w:rPr>
              <w:rStyle w:val="FootnoteReference"/>
            </w:rPr>
            <w:footnoteRef/>
          </w:r>
          <w:r w:rsidDel="008B349F">
            <w:delText xml:space="preserve"> </w:delText>
          </w:r>
          <w:r w:rsidDel="008B349F">
            <w:fldChar w:fldCharType="begin"/>
          </w:r>
          <w:r w:rsidDel="008B349F">
            <w:delInstrText xml:space="preserve"> ADDIN ZOTERO_ITEM CSL_CITATION {"citationID":"8MMbLaid","properties":{"formattedCitation":"Cindy L. Perry, {\\i{}Nepali Around the World: Emphasizing Nepali Christians of the Himalayas}, 1st edition. (Kathamndu: Ekta Books, 1997).","plainCitation":"Cindy L. Perry, Nepali Around the World: Emphasizing Nepali Christians of the Himalayas, 1st edition. (Kathamndu: Ekta Books, 1997).","noteIndex":90},"citationItems":[{"id":517,"uris":["http://zotero.org/users/6301399/items/I9FRQCZ5"],"itemData":{"id":517,"type":"book","edition":"1st edition","event-place":"Kathamndu","language":"English","number-of-pages":"463","publisher":"Ekta Books","publisher-place":"Kathamndu","source":"Amazon","title":"Nepali Around the World: Emphasizing Nepali Christians of the Himalayas","title-short":"Nepali Around the World","author":[{"family":"Perry","given":"Cindy L."}],"issued":{"date-parts":[["1997",1,1]]}}}],"schema":"https://github.com/citation-style-language/schema/raw/master/csl-citation.json"} </w:delInstrText>
          </w:r>
          <w:r w:rsidDel="008B349F">
            <w:fldChar w:fldCharType="separate"/>
          </w:r>
          <w:r w:rsidRPr="00684839" w:rsidDel="008B349F">
            <w:rPr>
              <w:rFonts w:cs="Times New Roman"/>
            </w:rPr>
            <w:delText xml:space="preserve">Cindy L. Perry, </w:delText>
          </w:r>
          <w:r w:rsidRPr="00684839" w:rsidDel="008B349F">
            <w:rPr>
              <w:rFonts w:cs="Times New Roman"/>
              <w:i/>
              <w:iCs/>
            </w:rPr>
            <w:delText>Nepali Around the World: Emphasizing Nepali Christians of the Himalayas</w:delText>
          </w:r>
          <w:r w:rsidRPr="00684839" w:rsidDel="008B349F">
            <w:rPr>
              <w:rFonts w:cs="Times New Roman"/>
            </w:rPr>
            <w:delText>, 1st edition. (Kathamndu: Ekta Books, 1997).</w:delText>
          </w:r>
          <w:r w:rsidDel="008B349F">
            <w:fldChar w:fldCharType="end"/>
          </w:r>
        </w:del>
      </w:ins>
    </w:p>
  </w:footnote>
  <w:footnote w:id="93">
    <w:p w14:paraId="152A7DB8" w14:textId="4B10A04D" w:rsidR="008B349F" w:rsidRDefault="008B349F">
      <w:pPr>
        <w:pStyle w:val="FootnoteText"/>
      </w:pPr>
      <w:r>
        <w:rPr>
          <w:rStyle w:val="FootnoteReference"/>
        </w:rPr>
        <w:footnoteRef/>
      </w:r>
      <w:r>
        <w:t xml:space="preserve"> </w:t>
      </w:r>
      <w:r>
        <w:fldChar w:fldCharType="begin"/>
      </w:r>
      <w:r>
        <w:instrText xml:space="preserve"> ADDIN ZOTERO_ITEM CSL_CITATION {"citationID":"Xy07u2qx","properties":{"formattedCitation":"Rongong, {\\i{}Early Churches in Nepal}, 38\\uc0\\u8211{}39.","plainCitation":"Rongong, Early Churches in Nepal, 38–39.","noteIndex":93},"citationItems":[{"id":62,"uris":["http://zotero.org/users/6301399/items/2MHCAWDU"],"itemData":{"id":62,"type":"book","call-number":"BR1177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K."}],"issued":{"date-parts":[["2012"]]}},"locator":"38-39","label":"page"}],"schema":"https://github.com/citation-style-language/schema/raw/master/csl-citation.json"} </w:instrText>
      </w:r>
      <w:r>
        <w:fldChar w:fldCharType="separate"/>
      </w:r>
      <w:r w:rsidRPr="008B349F">
        <w:rPr>
          <w:rFonts w:cs="Times New Roman"/>
        </w:rPr>
        <w:t xml:space="preserve">Rongong, </w:t>
      </w:r>
      <w:r w:rsidRPr="008B349F">
        <w:rPr>
          <w:rFonts w:cs="Times New Roman"/>
          <w:i/>
          <w:iCs/>
        </w:rPr>
        <w:t>Early Churches in Nepal</w:t>
      </w:r>
      <w:r w:rsidRPr="008B349F">
        <w:rPr>
          <w:rFonts w:cs="Times New Roman"/>
        </w:rPr>
        <w:t>, 38–39.</w:t>
      </w:r>
      <w:r>
        <w:fldChar w:fldCharType="end"/>
      </w:r>
    </w:p>
  </w:footnote>
  <w:footnote w:id="94">
    <w:p w14:paraId="60B3CE23" w14:textId="1F3AAFD5" w:rsidR="008B349F" w:rsidRDefault="008B349F">
      <w:pPr>
        <w:pStyle w:val="FootnoteText"/>
      </w:pPr>
      <w:r>
        <w:rPr>
          <w:rStyle w:val="FootnoteReference"/>
        </w:rPr>
        <w:footnoteRef/>
      </w:r>
      <w:r>
        <w:t xml:space="preserve"> </w:t>
      </w:r>
      <w:r>
        <w:fldChar w:fldCharType="begin"/>
      </w:r>
      <w:r>
        <w:instrText xml:space="preserve"> ADDIN ZOTERO_ITEM CSL_CITATION {"citationID":"o1ZAP2d9","properties":{"formattedCitation":"Rongong, {\\i{}Early Churches in Nepal}, 45.","plainCitation":"Rongong, Early Churches in Nepal, 45.","noteIndex":94},"citationItems":[{"id":62,"uris":["http://zotero.org/users/6301399/items/2MHCAWDU"],"itemData":{"id":62,"type":"book","call-number":"BR1177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K."}],"issued":{"date-parts":[["2012"]]}},"locator":"45","label":"page"}],"schema":"https://github.com/citation-style-language/schema/raw/master/csl-citation.json"} </w:instrText>
      </w:r>
      <w:r>
        <w:fldChar w:fldCharType="separate"/>
      </w:r>
      <w:r w:rsidRPr="008B349F">
        <w:rPr>
          <w:rFonts w:cs="Times New Roman"/>
        </w:rPr>
        <w:t xml:space="preserve">Rongong, </w:t>
      </w:r>
      <w:r w:rsidRPr="008B349F">
        <w:rPr>
          <w:rFonts w:cs="Times New Roman"/>
          <w:i/>
          <w:iCs/>
        </w:rPr>
        <w:t>Early Churches in Nepal</w:t>
      </w:r>
      <w:r w:rsidRPr="008B349F">
        <w:rPr>
          <w:rFonts w:cs="Times New Roman"/>
        </w:rPr>
        <w:t>, 45.</w:t>
      </w:r>
      <w:r>
        <w:fldChar w:fldCharType="end"/>
      </w:r>
    </w:p>
  </w:footnote>
  <w:footnote w:id="95">
    <w:p w14:paraId="2834CAE6" w14:textId="07F86405" w:rsidR="000644DB" w:rsidRDefault="000644DB" w:rsidP="000644DB">
      <w:pPr>
        <w:pStyle w:val="FootnoteText"/>
        <w:rPr>
          <w:ins w:id="603" w:author="Lekhnath Poudel" w:date="2023-07-09T14:03:00Z"/>
        </w:rPr>
      </w:pPr>
      <w:ins w:id="604" w:author="Lekhnath Poudel" w:date="2023-07-09T14:03:00Z">
        <w:r w:rsidRPr="00932B81">
          <w:rPr>
            <w:rStyle w:val="FootnoteReference"/>
          </w:rPr>
          <w:footnoteRef/>
        </w:r>
        <w:r>
          <w:t xml:space="preserve"> </w:t>
        </w:r>
        <w:r>
          <w:fldChar w:fldCharType="begin"/>
        </w:r>
      </w:ins>
      <w:r w:rsidR="002256A8">
        <w:instrText xml:space="preserve"> ADDIN ZOTERO_ITEM CSL_CITATION {"citationID":"1hL9f7KN","properties":{"formattedCitation":"Perry, {\\i{}A Biographical History of the Church in Nepal}, 96.","plainCitation":"Perry, A Biographical History of the Church in Nepal, 96.","noteIndex":95},"citationItems":[{"id":568,"uris":["http://zotero.org/users/6301399/items/VFHENQL3"],"itemData":{"id":568,"type":"book","edition":"2nd Ed.","event-place":"Kathamndu","publisher":"Nepal Church History Project","publisher-place":"Kathamndu","title":"A Biographical History of the Church in Nepal","author":[{"family":"Perry","given":"Cindy"}],"issued":{"date-parts":[["1993"]]}},"locator":"96","label":"page"}],"schema":"https://github.com/citation-style-language/schema/raw/master/csl-citation.json"} </w:instrText>
      </w:r>
      <w:ins w:id="605" w:author="Lekhnath Poudel" w:date="2023-07-09T14:03:00Z">
        <w:r>
          <w:fldChar w:fldCharType="separate"/>
        </w:r>
        <w:r w:rsidRPr="00373933">
          <w:rPr>
            <w:rFonts w:cs="Times New Roman"/>
          </w:rPr>
          <w:t xml:space="preserve">Perry, </w:t>
        </w:r>
        <w:r w:rsidRPr="00373933">
          <w:rPr>
            <w:rFonts w:cs="Times New Roman"/>
            <w:i/>
            <w:iCs/>
          </w:rPr>
          <w:t>A Biographical History of the Church in Nepal</w:t>
        </w:r>
        <w:r w:rsidRPr="00373933">
          <w:rPr>
            <w:rFonts w:cs="Times New Roman"/>
          </w:rPr>
          <w:t>, 96.</w:t>
        </w:r>
        <w:r>
          <w:fldChar w:fldCharType="end"/>
        </w:r>
      </w:ins>
    </w:p>
  </w:footnote>
  <w:footnote w:id="96">
    <w:p w14:paraId="0C589B92" w14:textId="21820B2C" w:rsidR="000644DB" w:rsidRDefault="000644DB" w:rsidP="000644DB">
      <w:pPr>
        <w:pStyle w:val="FootnoteText"/>
        <w:rPr>
          <w:ins w:id="608" w:author="Lekhnath Poudel" w:date="2023-07-09T14:03:00Z"/>
        </w:rPr>
      </w:pPr>
      <w:ins w:id="609" w:author="Lekhnath Poudel" w:date="2023-07-09T14:03:00Z">
        <w:r w:rsidRPr="00932B81">
          <w:rPr>
            <w:rStyle w:val="FootnoteReference"/>
          </w:rPr>
          <w:footnoteRef/>
        </w:r>
        <w:r>
          <w:t xml:space="preserve"> </w:t>
        </w:r>
        <w:r>
          <w:fldChar w:fldCharType="begin"/>
        </w:r>
      </w:ins>
      <w:r w:rsidR="002256A8">
        <w:instrText xml:space="preserve"> ADDIN ZOTERO_ITEM CSL_CITATION {"citationID":"nLrjsA1i","properties":{"formattedCitation":"Perry, {\\i{}A Biographical History of the Church in Nepal}, 96.","plainCitation":"Perry, A Biographical History of the Church in Nepal, 96.","noteIndex":96},"citationItems":[{"id":568,"uris":["http://zotero.org/users/6301399/items/VFHENQL3"],"itemData":{"id":568,"type":"book","edition":"2nd Ed.","event-place":"Kathamndu","publisher":"Nepal Church History Project","publisher-place":"Kathamndu","title":"A Biographical History of the Church in Nepal","author":[{"family":"Perry","given":"Cindy"}],"issued":{"date-parts":[["1993"]]}},"locator":"96","label":"page"}],"schema":"https://github.com/citation-style-language/schema/raw/master/csl-citation.json"} </w:instrText>
      </w:r>
      <w:ins w:id="610" w:author="Lekhnath Poudel" w:date="2023-07-09T14:03:00Z">
        <w:r>
          <w:fldChar w:fldCharType="separate"/>
        </w:r>
        <w:r w:rsidRPr="00373933">
          <w:rPr>
            <w:rFonts w:cs="Times New Roman"/>
          </w:rPr>
          <w:t xml:space="preserve">Perry, </w:t>
        </w:r>
        <w:r w:rsidRPr="00373933">
          <w:rPr>
            <w:rFonts w:cs="Times New Roman"/>
            <w:i/>
            <w:iCs/>
          </w:rPr>
          <w:t>A Biographical History of the Church in Nepal</w:t>
        </w:r>
        <w:r w:rsidRPr="00373933">
          <w:rPr>
            <w:rFonts w:cs="Times New Roman"/>
          </w:rPr>
          <w:t>, 96.</w:t>
        </w:r>
        <w:r>
          <w:fldChar w:fldCharType="end"/>
        </w:r>
      </w:ins>
    </w:p>
  </w:footnote>
  <w:footnote w:id="97">
    <w:p w14:paraId="16ABC7B4" w14:textId="227758DE" w:rsidR="00A43FD0" w:rsidDel="008B349F" w:rsidRDefault="00A43FD0" w:rsidP="00A43FD0">
      <w:pPr>
        <w:pStyle w:val="FootnoteText"/>
        <w:rPr>
          <w:del w:id="617" w:author="Lekhnath Poudel" w:date="2023-07-09T14:18:00Z"/>
        </w:rPr>
      </w:pPr>
      <w:del w:id="618" w:author="Lekhnath Poudel" w:date="2023-07-09T14:18:00Z">
        <w:r w:rsidRPr="00932B81" w:rsidDel="008B349F">
          <w:rPr>
            <w:rStyle w:val="FootnoteReference"/>
          </w:rPr>
          <w:footnoteRef/>
        </w:r>
        <w:r w:rsidDel="008B349F">
          <w:delText xml:space="preserve"> </w:delText>
        </w:r>
        <w:r w:rsidDel="008B349F">
          <w:fldChar w:fldCharType="begin"/>
        </w:r>
        <w:r w:rsidR="008B349F" w:rsidDel="008B349F">
          <w:delInstrText xml:space="preserve"> ADDIN ZOTERO_ITEM CSL_CITATION {"citationID":"BjW34U6w","properties":{"formattedCitation":"Perry, {\\i{}A Biographical History of the Church in Nepal}, 96.","plainCitation":"Perry, A Biographical History of the Church in Nepal, 96.","noteIndex":96},"citationItems":[{"id":568,"uris":["http://zotero.org/users/6301399/items/VFHENQL3"],"itemData":{"id":568,"type":"book","edition":"2nd Ed.","event-place":"Kathamndu","publisher":"Nepal Church History Project","publisher-place":"Kathamndu","title":"A Biographical History of the Church in Nepal","author":[{"family":"Perry","given":"Cindy"}],"issued":{"date-parts":[["1993"]]}},"locator":"96","label":"page"}],"schema":"https://github.com/citation-style-language/schema/raw/master/csl-citation.json"} </w:delInstrText>
        </w:r>
        <w:r w:rsidDel="008B349F">
          <w:fldChar w:fldCharType="separate"/>
        </w:r>
        <w:r w:rsidRPr="00684839" w:rsidDel="008B349F">
          <w:rPr>
            <w:rFonts w:cs="Times New Roman"/>
          </w:rPr>
          <w:delText xml:space="preserve">Perry, </w:delText>
        </w:r>
        <w:r w:rsidRPr="00684839" w:rsidDel="008B349F">
          <w:rPr>
            <w:rFonts w:cs="Times New Roman"/>
            <w:i/>
            <w:iCs/>
          </w:rPr>
          <w:delText>A Biographical History of the Church in Nepal</w:delText>
        </w:r>
        <w:r w:rsidRPr="00684839" w:rsidDel="008B349F">
          <w:rPr>
            <w:rFonts w:cs="Times New Roman"/>
          </w:rPr>
          <w:delText>, 96.</w:delText>
        </w:r>
        <w:r w:rsidDel="008B349F">
          <w:fldChar w:fldCharType="end"/>
        </w:r>
      </w:del>
    </w:p>
  </w:footnote>
  <w:footnote w:id="98">
    <w:p w14:paraId="3CD5F715" w14:textId="41078DF3" w:rsidR="00970C12" w:rsidDel="000644DB" w:rsidRDefault="00970C12" w:rsidP="00970C12">
      <w:pPr>
        <w:pStyle w:val="FootnoteText"/>
        <w:rPr>
          <w:del w:id="621" w:author="Lekhnath Poudel" w:date="2023-07-09T14:03:00Z"/>
        </w:rPr>
      </w:pPr>
      <w:del w:id="622" w:author="Lekhnath Poudel" w:date="2023-07-09T14:03:00Z">
        <w:r w:rsidRPr="00932B81" w:rsidDel="000644DB">
          <w:rPr>
            <w:rStyle w:val="FootnoteReference"/>
          </w:rPr>
          <w:footnoteRef/>
        </w:r>
        <w:r w:rsidDel="000644DB">
          <w:delText xml:space="preserve"> </w:delText>
        </w:r>
        <w:r w:rsidDel="000644DB">
          <w:fldChar w:fldCharType="begin"/>
        </w:r>
        <w:r w:rsidR="00527EE0" w:rsidDel="000644DB">
          <w:delInstrText xml:space="preserve"> ADDIN ZOTERO_ITEM CSL_CITATION {"citationID":"1hL9f7KN","properties":{"formattedCitation":"Perry, {\\i{}A Biographical History of the Church in Nepal}, 96.","plainCitation":"Perry, A Biographical History of the Church in Nepal, 96.","noteIndex":91},"citationItems":[{"id":568,"uris":["http://zotero.org/users/6301399/items/VFHENQL3"],"itemData":{"id":568,"type":"book","edition":"2nd Ed.","event-place":"Kathamndu","publisher":"Nepal Church History Project","publisher-place":"Kathamndu","title":"A Biographical History of the Church in Nepal","author":[{"family":"Perry","given":"Cindy"}],"issued":{"date-parts":[["1993"]]}},"locator":"96","label":"page"}],"schema":"https://github.com/citation-style-language/schema/raw/master/csl-citation.json"} </w:delInstrText>
        </w:r>
        <w:r w:rsidDel="000644DB">
          <w:fldChar w:fldCharType="separate"/>
        </w:r>
        <w:r w:rsidRPr="00373933" w:rsidDel="000644DB">
          <w:rPr>
            <w:rFonts w:cs="Times New Roman"/>
          </w:rPr>
          <w:delText xml:space="preserve">Perry, </w:delText>
        </w:r>
        <w:r w:rsidRPr="00373933" w:rsidDel="000644DB">
          <w:rPr>
            <w:rFonts w:cs="Times New Roman"/>
            <w:i/>
            <w:iCs/>
          </w:rPr>
          <w:delText>A Biographical History of the Church in Nepal</w:delText>
        </w:r>
        <w:r w:rsidRPr="00373933" w:rsidDel="000644DB">
          <w:rPr>
            <w:rFonts w:cs="Times New Roman"/>
          </w:rPr>
          <w:delText>, 96.</w:delText>
        </w:r>
        <w:r w:rsidDel="000644DB">
          <w:fldChar w:fldCharType="end"/>
        </w:r>
      </w:del>
    </w:p>
  </w:footnote>
  <w:footnote w:id="99">
    <w:p w14:paraId="69AE944F" w14:textId="6F24C557" w:rsidR="00970C12" w:rsidDel="000644DB" w:rsidRDefault="00970C12" w:rsidP="00970C12">
      <w:pPr>
        <w:pStyle w:val="FootnoteText"/>
        <w:rPr>
          <w:del w:id="623" w:author="Lekhnath Poudel" w:date="2023-07-09T14:03:00Z"/>
        </w:rPr>
      </w:pPr>
      <w:del w:id="624" w:author="Lekhnath Poudel" w:date="2023-07-09T14:03:00Z">
        <w:r w:rsidRPr="00932B81" w:rsidDel="000644DB">
          <w:rPr>
            <w:rStyle w:val="FootnoteReference"/>
          </w:rPr>
          <w:footnoteRef/>
        </w:r>
        <w:r w:rsidDel="000644DB">
          <w:delText xml:space="preserve"> </w:delText>
        </w:r>
        <w:r w:rsidDel="000644DB">
          <w:fldChar w:fldCharType="begin"/>
        </w:r>
        <w:r w:rsidR="00527EE0" w:rsidDel="000644DB">
          <w:delInstrText xml:space="preserve"> ADDIN ZOTERO_ITEM CSL_CITATION {"citationID":"nLrjsA1i","properties":{"formattedCitation":"Perry, {\\i{}A Biographical History of the Church in Nepal}, 96.","plainCitation":"Perry, A Biographical History of the Church in Nepal, 96.","noteIndex":92},"citationItems":[{"id":568,"uris":["http://zotero.org/users/6301399/items/VFHENQL3"],"itemData":{"id":568,"type":"book","edition":"2nd Ed.","event-place":"Kathamndu","publisher":"Nepal Church History Project","publisher-place":"Kathamndu","title":"A Biographical History of the Church in Nepal","author":[{"family":"Perry","given":"Cindy"}],"issued":{"date-parts":[["1993"]]}},"locator":"96","label":"page"}],"schema":"https://github.com/citation-style-language/schema/raw/master/csl-citation.json"} </w:delInstrText>
        </w:r>
        <w:r w:rsidDel="000644DB">
          <w:fldChar w:fldCharType="separate"/>
        </w:r>
        <w:r w:rsidRPr="00373933" w:rsidDel="000644DB">
          <w:rPr>
            <w:rFonts w:cs="Times New Roman"/>
          </w:rPr>
          <w:delText xml:space="preserve">Perry, </w:delText>
        </w:r>
        <w:r w:rsidRPr="00373933" w:rsidDel="000644DB">
          <w:rPr>
            <w:rFonts w:cs="Times New Roman"/>
            <w:i/>
            <w:iCs/>
          </w:rPr>
          <w:delText>A Biographical History of the Church in Nepal</w:delText>
        </w:r>
        <w:r w:rsidRPr="00373933" w:rsidDel="000644DB">
          <w:rPr>
            <w:rFonts w:cs="Times New Roman"/>
          </w:rPr>
          <w:delText>, 96.</w:delText>
        </w:r>
        <w:r w:rsidDel="000644DB">
          <w:fldChar w:fldCharType="end"/>
        </w:r>
      </w:del>
    </w:p>
  </w:footnote>
  <w:footnote w:id="100">
    <w:p w14:paraId="12D8A7A6" w14:textId="37BCC72D" w:rsidR="003D5816" w:rsidRDefault="003D5816">
      <w:pPr>
        <w:pStyle w:val="FootnoteText"/>
      </w:pPr>
      <w:r>
        <w:rPr>
          <w:rStyle w:val="FootnoteReference"/>
        </w:rPr>
        <w:footnoteRef/>
      </w:r>
      <w:r>
        <w:t xml:space="preserve"> </w:t>
      </w:r>
      <w:r>
        <w:fldChar w:fldCharType="begin"/>
      </w:r>
      <w:r w:rsidR="002256A8">
        <w:instrText xml:space="preserve"> ADDIN ZOTERO_ITEM CSL_CITATION {"citationID":"vfJ5cYtP","properties":{"formattedCitation":"Rongong, {\\i{}Early Churches in Nepal}, 31.","plainCitation":"Rongong, Early Churches in Nepal, 31.","noteIndex":100},"citationItems":[{"id":62,"uris":["http://zotero.org/users/6301399/items/2MHCAWDU"],"itemData":{"id":62,"type":"book","call-number":"BR1177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K."}],"issued":{"date-parts":[["2012"]]}},"locator":"31","label":"page"}],"schema":"https://github.com/citation-style-language/schema/raw/master/csl-citation.json"} </w:instrText>
      </w:r>
      <w:r>
        <w:fldChar w:fldCharType="separate"/>
      </w:r>
      <w:r w:rsidRPr="003D5816">
        <w:rPr>
          <w:rFonts w:cs="Times New Roman"/>
        </w:rPr>
        <w:t xml:space="preserve">Rongong, </w:t>
      </w:r>
      <w:r w:rsidRPr="003D5816">
        <w:rPr>
          <w:rFonts w:cs="Times New Roman"/>
          <w:i/>
          <w:iCs/>
        </w:rPr>
        <w:t>Early Churches in Nepal</w:t>
      </w:r>
      <w:r w:rsidRPr="003D5816">
        <w:rPr>
          <w:rFonts w:cs="Times New Roman"/>
        </w:rPr>
        <w:t>, 31.</w:t>
      </w:r>
      <w:r>
        <w:fldChar w:fldCharType="end"/>
      </w:r>
    </w:p>
  </w:footnote>
  <w:footnote w:id="101">
    <w:p w14:paraId="04C4FDCA" w14:textId="71CDF40C" w:rsidR="00B724A4" w:rsidRDefault="00B724A4">
      <w:pPr>
        <w:pStyle w:val="FootnoteText"/>
      </w:pPr>
      <w:r>
        <w:rPr>
          <w:rStyle w:val="FootnoteReference"/>
        </w:rPr>
        <w:footnoteRef/>
      </w:r>
      <w:r>
        <w:t xml:space="preserve"> </w:t>
      </w:r>
      <w:r>
        <w:fldChar w:fldCharType="begin"/>
      </w:r>
      <w:r w:rsidR="002256A8">
        <w:instrText xml:space="preserve"> ADDIN ZOTERO_ITEM CSL_CITATION {"citationID":"nPeRdUF2","properties":{"formattedCitation":"Lindell, {\\i{}Nepal and the Gospel of God}, 129.","plainCitation":"Lindell, Nepal and the Gospel of God, 129.","noteIndex":101},"citationItems":[{"id":521,"uris":["http://zotero.org/users/6301399/items/PSWYCG7R"],"itemData":{"id":521,"type":"book","edition":"1st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God","author":[{"family":"Lindell","given":"Jonathan"}],"issued":{"date-parts":[["1997",1,1]]}},"locator":"129","label":"page"}],"schema":"https://github.com/citation-style-language/schema/raw/master/csl-citation.json"} </w:instrText>
      </w:r>
      <w:r>
        <w:fldChar w:fldCharType="separate"/>
      </w:r>
      <w:r w:rsidRPr="00B724A4">
        <w:rPr>
          <w:rFonts w:cs="Times New Roman"/>
        </w:rPr>
        <w:t xml:space="preserve">Lindell, </w:t>
      </w:r>
      <w:proofErr w:type="gramStart"/>
      <w:r w:rsidRPr="00B724A4">
        <w:rPr>
          <w:rFonts w:cs="Times New Roman"/>
          <w:i/>
          <w:iCs/>
        </w:rPr>
        <w:t>Nepal</w:t>
      </w:r>
      <w:proofErr w:type="gramEnd"/>
      <w:r w:rsidRPr="00B724A4">
        <w:rPr>
          <w:rFonts w:cs="Times New Roman"/>
          <w:i/>
          <w:iCs/>
        </w:rPr>
        <w:t xml:space="preserve"> and the Gospel of God</w:t>
      </w:r>
      <w:r w:rsidRPr="00B724A4">
        <w:rPr>
          <w:rFonts w:cs="Times New Roman"/>
        </w:rPr>
        <w:t>, 129.</w:t>
      </w:r>
      <w:r>
        <w:fldChar w:fldCharType="end"/>
      </w:r>
    </w:p>
  </w:footnote>
  <w:footnote w:id="102">
    <w:p w14:paraId="7464C924" w14:textId="57F5A160" w:rsidR="00B724A4" w:rsidRDefault="00B724A4">
      <w:pPr>
        <w:pStyle w:val="FootnoteText"/>
      </w:pPr>
      <w:r>
        <w:rPr>
          <w:rStyle w:val="FootnoteReference"/>
        </w:rPr>
        <w:footnoteRef/>
      </w:r>
      <w:r>
        <w:t xml:space="preserve"> </w:t>
      </w:r>
      <w:r>
        <w:fldChar w:fldCharType="begin"/>
      </w:r>
      <w:r w:rsidR="002256A8">
        <w:instrText xml:space="preserve"> ADDIN ZOTERO_ITEM CSL_CITATION {"citationID":"Vv1qszOX","properties":{"formattedCitation":"Lindell, {\\i{}Nepal and the Gospel of God}, 129.","plainCitation":"Lindell, Nepal and the Gospel of God, 129.","noteIndex":102},"citationItems":[{"id":521,"uris":["http://zotero.org/users/6301399/items/PSWYCG7R"],"itemData":{"id":521,"type":"book","edition":"1st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God","author":[{"family":"Lindell","given":"Jonathan"}],"issued":{"date-parts":[["1997",1,1]]}},"locator":"129","label":"page"}],"schema":"https://github.com/citation-style-language/schema/raw/master/csl-citation.json"} </w:instrText>
      </w:r>
      <w:r>
        <w:fldChar w:fldCharType="separate"/>
      </w:r>
      <w:r w:rsidRPr="00B724A4">
        <w:rPr>
          <w:rFonts w:cs="Times New Roman"/>
        </w:rPr>
        <w:t xml:space="preserve">Lindell, </w:t>
      </w:r>
      <w:proofErr w:type="gramStart"/>
      <w:r w:rsidRPr="00B724A4">
        <w:rPr>
          <w:rFonts w:cs="Times New Roman"/>
          <w:i/>
          <w:iCs/>
        </w:rPr>
        <w:t>Nepal</w:t>
      </w:r>
      <w:proofErr w:type="gramEnd"/>
      <w:r w:rsidRPr="00B724A4">
        <w:rPr>
          <w:rFonts w:cs="Times New Roman"/>
          <w:i/>
          <w:iCs/>
        </w:rPr>
        <w:t xml:space="preserve"> and the Gospel of God</w:t>
      </w:r>
      <w:r w:rsidRPr="00B724A4">
        <w:rPr>
          <w:rFonts w:cs="Times New Roman"/>
        </w:rPr>
        <w:t>, 129.</w:t>
      </w:r>
      <w:r>
        <w:fldChar w:fldCharType="end"/>
      </w:r>
    </w:p>
  </w:footnote>
  <w:footnote w:id="103">
    <w:p w14:paraId="32420151" w14:textId="7EC3EB0A" w:rsidR="00B724A4" w:rsidRDefault="00B724A4">
      <w:pPr>
        <w:pStyle w:val="FootnoteText"/>
      </w:pPr>
      <w:r>
        <w:rPr>
          <w:rStyle w:val="FootnoteReference"/>
        </w:rPr>
        <w:footnoteRef/>
      </w:r>
      <w:r>
        <w:t xml:space="preserve"> </w:t>
      </w:r>
      <w:r>
        <w:fldChar w:fldCharType="begin"/>
      </w:r>
      <w:r w:rsidR="002256A8">
        <w:instrText xml:space="preserve"> ADDIN ZOTERO_ITEM CSL_CITATION {"citationID":"rBdZDlwF","properties":{"formattedCitation":"Rongong, {\\i{}Early Churches in Nepal}, 31.","plainCitation":"Rongong, Early Churches in Nepal, 31.","noteIndex":103},"citationItems":[{"id":62,"uris":["http://zotero.org/users/6301399/items/2MHCAWDU"],"itemData":{"id":62,"type":"book","call-number":"BR1177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K."}],"issued":{"date-parts":[["2012"]]}},"locator":"31","label":"page"}],"schema":"https://github.com/citation-style-language/schema/raw/master/csl-citation.json"} </w:instrText>
      </w:r>
      <w:r>
        <w:fldChar w:fldCharType="separate"/>
      </w:r>
      <w:r w:rsidRPr="00B724A4">
        <w:rPr>
          <w:rFonts w:cs="Times New Roman"/>
        </w:rPr>
        <w:t xml:space="preserve">Rongong, </w:t>
      </w:r>
      <w:r w:rsidRPr="00B724A4">
        <w:rPr>
          <w:rFonts w:cs="Times New Roman"/>
          <w:i/>
          <w:iCs/>
        </w:rPr>
        <w:t>Early Churches in Nepal</w:t>
      </w:r>
      <w:r w:rsidRPr="00B724A4">
        <w:rPr>
          <w:rFonts w:cs="Times New Roman"/>
        </w:rPr>
        <w:t>, 31.</w:t>
      </w:r>
      <w:r>
        <w:fldChar w:fldCharType="end"/>
      </w:r>
    </w:p>
  </w:footnote>
  <w:footnote w:id="104">
    <w:p w14:paraId="5C43F818" w14:textId="7DAC3CC4" w:rsidR="00B724A4" w:rsidRDefault="00B724A4">
      <w:pPr>
        <w:pStyle w:val="FootnoteText"/>
      </w:pPr>
      <w:r>
        <w:rPr>
          <w:rStyle w:val="FootnoteReference"/>
        </w:rPr>
        <w:footnoteRef/>
      </w:r>
      <w:r>
        <w:t xml:space="preserve"> </w:t>
      </w:r>
      <w:r>
        <w:fldChar w:fldCharType="begin"/>
      </w:r>
      <w:r w:rsidR="002256A8">
        <w:instrText xml:space="preserve"> ADDIN ZOTERO_ITEM CSL_CITATION {"citationID":"7enQJos2","properties":{"formattedCitation":"Lindell, {\\i{}Nepal and the Gospel of God}, 129.","plainCitation":"Lindell, Nepal and the Gospel of God, 129.","noteIndex":104},"citationItems":[{"id":521,"uris":["http://zotero.org/users/6301399/items/PSWYCG7R"],"itemData":{"id":521,"type":"book","edition":"1st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God","author":[{"family":"Lindell","given":"Jonathan"}],"issued":{"date-parts":[["1997",1,1]]}},"locator":"129","label":"page"}],"schema":"https://github.com/citation-style-language/schema/raw/master/csl-citation.json"} </w:instrText>
      </w:r>
      <w:r>
        <w:fldChar w:fldCharType="separate"/>
      </w:r>
      <w:r w:rsidR="00442BDB" w:rsidRPr="00442BDB">
        <w:rPr>
          <w:rFonts w:cs="Times New Roman"/>
        </w:rPr>
        <w:t xml:space="preserve">Lindell, </w:t>
      </w:r>
      <w:proofErr w:type="gramStart"/>
      <w:r w:rsidR="00442BDB" w:rsidRPr="00442BDB">
        <w:rPr>
          <w:rFonts w:cs="Times New Roman"/>
          <w:i/>
          <w:iCs/>
        </w:rPr>
        <w:t>Nepal</w:t>
      </w:r>
      <w:proofErr w:type="gramEnd"/>
      <w:r w:rsidR="00442BDB" w:rsidRPr="00442BDB">
        <w:rPr>
          <w:rFonts w:cs="Times New Roman"/>
          <w:i/>
          <w:iCs/>
        </w:rPr>
        <w:t xml:space="preserve"> and the Gospel of God</w:t>
      </w:r>
      <w:r w:rsidR="00442BDB" w:rsidRPr="00442BDB">
        <w:rPr>
          <w:rFonts w:cs="Times New Roman"/>
        </w:rPr>
        <w:t>, 129.</w:t>
      </w:r>
      <w:r>
        <w:fldChar w:fldCharType="end"/>
      </w:r>
    </w:p>
  </w:footnote>
  <w:footnote w:id="105">
    <w:p w14:paraId="0C17F5CD" w14:textId="285DBABD" w:rsidR="00442BDB" w:rsidRDefault="00442BDB">
      <w:pPr>
        <w:pStyle w:val="FootnoteText"/>
      </w:pPr>
      <w:r>
        <w:rPr>
          <w:rStyle w:val="FootnoteReference"/>
        </w:rPr>
        <w:footnoteRef/>
      </w:r>
      <w:r>
        <w:t xml:space="preserve"> </w:t>
      </w:r>
      <w:r>
        <w:fldChar w:fldCharType="begin"/>
      </w:r>
      <w:r w:rsidR="002256A8">
        <w:instrText xml:space="preserve"> ADDIN ZOTERO_ITEM CSL_CITATION {"citationID":"WzXvku5m","properties":{"formattedCitation":"Lindell, {\\i{}Nepal and the Gospel of God}, 129.","plainCitation":"Lindell, Nepal and the Gospel of God, 129.","noteIndex":105},"citationItems":[{"id":521,"uris":["http://zotero.org/users/6301399/items/PSWYCG7R"],"itemData":{"id":521,"type":"book","edition":"1st edition","event-place":"Kathmandu","ISBN":"978-81-7303-072-7","language":"English","publisher":"Book Faith India","publisher-place":"Kathmandu","source":"Amazon","title":"Nepal and the Gospel of God","author":[{"family":"Lindell","given":"Jonathan"}],"issued":{"date-parts":[["1997",1,1]]}},"locator":"129","label":"page"}],"schema":"https://github.com/citation-style-language/schema/raw/master/csl-citation.json"} </w:instrText>
      </w:r>
      <w:r>
        <w:fldChar w:fldCharType="separate"/>
      </w:r>
      <w:r w:rsidRPr="00442BDB">
        <w:rPr>
          <w:rFonts w:cs="Times New Roman"/>
        </w:rPr>
        <w:t xml:space="preserve">Lindell, </w:t>
      </w:r>
      <w:proofErr w:type="gramStart"/>
      <w:r w:rsidRPr="00442BDB">
        <w:rPr>
          <w:rFonts w:cs="Times New Roman"/>
          <w:i/>
          <w:iCs/>
        </w:rPr>
        <w:t>Nepal</w:t>
      </w:r>
      <w:proofErr w:type="gramEnd"/>
      <w:r w:rsidRPr="00442BDB">
        <w:rPr>
          <w:rFonts w:cs="Times New Roman"/>
          <w:i/>
          <w:iCs/>
        </w:rPr>
        <w:t xml:space="preserve"> and the Gospel of God</w:t>
      </w:r>
      <w:r w:rsidRPr="00442BDB">
        <w:rPr>
          <w:rFonts w:cs="Times New Roman"/>
        </w:rPr>
        <w:t>, 129.</w:t>
      </w:r>
      <w:r>
        <w:fldChar w:fldCharType="end"/>
      </w:r>
    </w:p>
  </w:footnote>
  <w:footnote w:id="106">
    <w:p w14:paraId="3E3824E3" w14:textId="2E421D7C" w:rsidR="004C2F9F" w:rsidRDefault="004C2F9F">
      <w:pPr>
        <w:pStyle w:val="FootnoteText"/>
      </w:pPr>
      <w:r>
        <w:rPr>
          <w:rStyle w:val="FootnoteReference"/>
        </w:rPr>
        <w:footnoteRef/>
      </w:r>
      <w:r>
        <w:t xml:space="preserve"> </w:t>
      </w:r>
      <w:r>
        <w:fldChar w:fldCharType="begin"/>
      </w:r>
      <w:r w:rsidR="002256A8">
        <w:instrText xml:space="preserve"> ADDIN ZOTERO_ITEM CSL_CITATION {"citationID":"merCwpRw","properties":{"formattedCitation":"Karthak, \\uc0\\u8220{}The Work of the Holy Spirit in My Life,\\uc0\\u8221{} 14.","plainCitation":"Karthak, “The Work of the Holy Spirit in My Life,” 14.","noteIndex":106},"citationItems":[{"id":73,"uris":["http://zotero.org/users/6301399/items/GEP4BATP"],"itemData":{"id":73,"type":"chapter","container-title":"Straight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(Martha)"}],"issued":{"date-parts":[["2019"]]}},"locator":"14","label":"page"}],"schema":"https://github.com/citation-style-language/schema/raw/master/csl-citation.json"} </w:instrText>
      </w:r>
      <w:r>
        <w:fldChar w:fldCharType="separate"/>
      </w:r>
      <w:r w:rsidR="00057730" w:rsidRPr="00057730">
        <w:rPr>
          <w:rFonts w:cs="Times New Roman"/>
        </w:rPr>
        <w:t>Karthak, “The Work of the Holy Spirit in My Life,” 14.</w:t>
      </w:r>
      <w:r>
        <w:fldChar w:fldCharType="end"/>
      </w:r>
    </w:p>
  </w:footnote>
  <w:footnote w:id="107">
    <w:p w14:paraId="2CDB6761" w14:textId="617F3719" w:rsidR="00BF075A" w:rsidRDefault="00BF075A" w:rsidP="00BF075A">
      <w:pPr>
        <w:pStyle w:val="FootnoteText"/>
      </w:pPr>
      <w:r w:rsidRPr="00932B81">
        <w:rPr>
          <w:rStyle w:val="FootnoteReference"/>
        </w:rPr>
        <w:footnoteRef/>
      </w:r>
      <w:r>
        <w:t xml:space="preserve"> </w:t>
      </w:r>
      <w:r>
        <w:fldChar w:fldCharType="begin"/>
      </w:r>
      <w:r w:rsidR="008B349F">
        <w:instrText xml:space="preserve"> ADDIN ZOTERO_ITEM CSL_CITATION {"citationID":"8zS2vGv8","properties":{"formattedCitation":"Cindy L. Perry, {\\i{}Nepali Around the World: Emphasizing Nepali Christians of the Himalayas}, 1st edition. (Kathamndu: Ekta Books, 1997), 60.","plainCitation":"Cindy L. Perry, Nepali Around the World: Emphasizing Nepali Christians of the Himalayas, 1st edition. (Kathamndu: Ekta Books, 1997), 60.","noteIndex":107},"citationItems":[{"id":517,"uris":["http://zotero.org/users/6301399/items/I9FRQCZ5"],"itemData":{"id":517,"type":"book","edition":"1st edition","event-place":"Kathamndu","language":"English","number-of-pages":"463","publisher":"Ekta Books","publisher-place":"Kathamndu","source":"Amazon","title":"Nepali Around the World: Emphasizing Nepali Christians of the Himalayas","title-short":"Nepali Around the World","author":[{"family":"Perry","given":"Cindy L."}],"issued":{"date-parts":[["1997",1,1]]}},"locator":"60","label":"page"}],"schema":"https://github.com/citation-style-language/schema/raw/master/csl-citation.json"} </w:instrText>
      </w:r>
      <w:r>
        <w:fldChar w:fldCharType="separate"/>
      </w:r>
      <w:r w:rsidR="008B349F" w:rsidRPr="008B349F">
        <w:rPr>
          <w:rFonts w:cs="Times New Roman"/>
        </w:rPr>
        <w:t xml:space="preserve">Cindy L. Perry, </w:t>
      </w:r>
      <w:r w:rsidR="008B349F" w:rsidRPr="008B349F">
        <w:rPr>
          <w:rFonts w:cs="Times New Roman"/>
          <w:i/>
          <w:iCs/>
        </w:rPr>
        <w:t>Nepali Around the World: Emphasizing Nepali Christians of the Himalayas</w:t>
      </w:r>
      <w:r w:rsidR="008B349F" w:rsidRPr="008B349F">
        <w:rPr>
          <w:rFonts w:cs="Times New Roman"/>
        </w:rPr>
        <w:t>, 1st edition. (Kathamndu: Ekta Books, 1997), 60.</w:t>
      </w:r>
      <w:r>
        <w:fldChar w:fldCharType="end"/>
      </w:r>
    </w:p>
  </w:footnote>
  <w:footnote w:id="108">
    <w:p w14:paraId="7819AF81" w14:textId="3D0854A9" w:rsidR="00BF075A" w:rsidRDefault="00BF075A" w:rsidP="00BF075A">
      <w:pPr>
        <w:pStyle w:val="FootnoteText"/>
      </w:pPr>
      <w:r w:rsidRPr="00932B81">
        <w:rPr>
          <w:rStyle w:val="FootnoteReference"/>
        </w:rPr>
        <w:footnoteRef/>
      </w:r>
      <w:r>
        <w:t xml:space="preserve"> </w:t>
      </w:r>
      <w:r>
        <w:fldChar w:fldCharType="begin"/>
      </w:r>
      <w:r w:rsidR="008B349F">
        <w:instrText xml:space="preserve"> ADDIN ZOTERO_ITEM CSL_CITATION {"citationID":"bw9P540L","properties":{"formattedCitation":"Perry, {\\i{}Nepali Around the World}, 60\\uc0\\u8211{}61.","plainCitation":"Perry, Nepali Around the World, 60–61.","noteIndex":108},"citationItems":[{"id":517,"uris":["http://zotero.org/users/6301399/items/I9FRQCZ5"],"itemData":{"id":517,"type":"book","edition":"1st edition","event-place":"Kathamndu","language":"English","number-of-pages":"463","publisher":"Ekta Books","publisher-place":"Kathamndu","source":"Amazon","title":"Nepali Around the World: Emphasizing Nepali Christians of the Himalayas","title-short":"Nepali Around the World","author":[{"family":"Perry","given":"Cindy L."}],"issued":{"date-parts":[["1997",1,1]]}},"locator":"60-61","label":"page"}],"schema":"https://github.com/citation-style-language/schema/raw/master/csl-citation.json"} </w:instrText>
      </w:r>
      <w:r>
        <w:fldChar w:fldCharType="separate"/>
      </w:r>
      <w:r w:rsidRPr="00BA78D0">
        <w:rPr>
          <w:rFonts w:cs="Times New Roman"/>
        </w:rPr>
        <w:t xml:space="preserve">Perry, </w:t>
      </w:r>
      <w:r w:rsidRPr="00BA78D0">
        <w:rPr>
          <w:rFonts w:cs="Times New Roman"/>
          <w:i/>
          <w:iCs/>
        </w:rPr>
        <w:t>Nepali Around the World</w:t>
      </w:r>
      <w:r w:rsidRPr="00BA78D0">
        <w:rPr>
          <w:rFonts w:cs="Times New Roman"/>
        </w:rPr>
        <w:t>, 60–61.</w:t>
      </w:r>
      <w:r>
        <w:fldChar w:fldCharType="end"/>
      </w:r>
    </w:p>
  </w:footnote>
  <w:footnote w:id="109">
    <w:p w14:paraId="0C6EDBB5" w14:textId="45F7453B" w:rsidR="00BF075A" w:rsidRDefault="00BF075A" w:rsidP="00BF075A">
      <w:pPr>
        <w:pStyle w:val="FootnoteText"/>
      </w:pPr>
      <w:r w:rsidRPr="00932B81">
        <w:rPr>
          <w:rStyle w:val="FootnoteReference"/>
        </w:rPr>
        <w:footnoteRef/>
      </w:r>
      <w:r>
        <w:t xml:space="preserve"> </w:t>
      </w:r>
      <w:r>
        <w:fldChar w:fldCharType="begin"/>
      </w:r>
      <w:r w:rsidR="008B349F">
        <w:instrText xml:space="preserve"> ADDIN ZOTERO_ITEM CSL_CITATION {"citationID":"9fQi6baK","properties":{"formattedCitation":"Perry, {\\i{}Nepali Around the World}, 61.","plainCitation":"Perry, Nepali Around the World, 61.","noteIndex":109},"citationItems":[{"id":517,"uris":["http://zotero.org/users/6301399/items/I9FRQCZ5"],"itemData":{"id":517,"type":"book","edition":"1st edition","event-place":"Kathamndu","language":"English","number-of-pages":"463","publisher":"Ekta Books","publisher-place":"Kathamndu","source":"Amazon","title":"Nepali Around the World: Emphasizing Nepali Christians of the Himalayas","title-short":"Nepali Around the World","author":[{"family":"Perry","given":"Cindy L."}],"issued":{"date-parts":[["1997",1,1]]}},"locator":"61","label":"page"}],"schema":"https://github.com/citation-style-language/schema/raw/master/csl-citation.json"} </w:instrText>
      </w:r>
      <w:r>
        <w:fldChar w:fldCharType="separate"/>
      </w:r>
      <w:r w:rsidRPr="00E65DB9">
        <w:rPr>
          <w:rFonts w:cs="Times New Roman"/>
        </w:rPr>
        <w:t xml:space="preserve">Perry, </w:t>
      </w:r>
      <w:r w:rsidRPr="00E65DB9">
        <w:rPr>
          <w:rFonts w:cs="Times New Roman"/>
          <w:i/>
          <w:iCs/>
        </w:rPr>
        <w:t>Nepali Around the World</w:t>
      </w:r>
      <w:r w:rsidRPr="00E65DB9">
        <w:rPr>
          <w:rFonts w:cs="Times New Roman"/>
        </w:rPr>
        <w:t>, 61.</w:t>
      </w:r>
      <w:r>
        <w:fldChar w:fldCharType="end"/>
      </w:r>
    </w:p>
  </w:footnote>
  <w:footnote w:id="110">
    <w:p w14:paraId="13EF5B57" w14:textId="748FA0CC"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{"citationID":"F5f7XQIE","properties":{"formattedCitation":"Kehrberg, {\\i{}The Cross in the Land of the Khukuri}, 123\\uc0\\u8211{}24.","plainCitation":"Kehrberg, The Cross in the Land of the Khukuri, 123–24.","noteIndex":110},"citationItems":[{"id":519,"uris":["http://zotero.org/users/6301399/items/75VSPU4X"],"itemData":{"id":519,"type":"book","abstract":"The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Khukuri","author":[{"family":"Kehrberg","given":"Norma"}],"issued":{"date-parts":[["2000",1,1]]}},"locator":"123-24","label":"page"}],"schema":"https://github.com/citation-style-language/schema/raw/master/csl-citation.json"} </w:instrText>
      </w:r>
      <w:r>
        <w:fldChar w:fldCharType="separate"/>
      </w:r>
      <w:proofErr w:type="spellStart"/>
      <w:r w:rsidR="00D949C6" w:rsidRPr="00D949C6">
        <w:rPr>
          <w:rFonts w:cs="Times New Roman"/>
        </w:rPr>
        <w:t>Kehrberg</w:t>
      </w:r>
      <w:proofErr w:type="spellEnd"/>
      <w:r w:rsidR="00D949C6" w:rsidRPr="00D949C6">
        <w:rPr>
          <w:rFonts w:cs="Times New Roman"/>
        </w:rPr>
        <w:t xml:space="preserve">, </w:t>
      </w:r>
      <w:r w:rsidR="00D949C6" w:rsidRPr="00D949C6">
        <w:rPr>
          <w:rFonts w:cs="Times New Roman"/>
          <w:i/>
          <w:iCs/>
        </w:rPr>
        <w:t>The Cross in the Land of the Khukuri</w:t>
      </w:r>
      <w:r w:rsidR="00D949C6" w:rsidRPr="00D949C6">
        <w:rPr>
          <w:rFonts w:cs="Times New Roman"/>
        </w:rPr>
        <w:t>, 123–24.</w:t>
      </w:r>
      <w:r>
        <w:fldChar w:fldCharType="end"/>
      </w:r>
    </w:p>
  </w:footnote>
  <w:footnote w:id="111">
    <w:p w14:paraId="608FCF00" w14:textId="101F7400"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{"citationID":"I3OtclCT","properties":{"formattedCitation":"Kehrberg, {\\i{}The Cross in the Land of the Khukuri}, 124.","plainCitation":"Kehrberg, The Cross in the Land of the Khukuri, 124.","noteIndex":111},"citationItems":[{"id":519,"uris":["http://zotero.org/users/6301399/items/75VSPU4X"],"itemData":{"id":519,"type":"book","abstract":"The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Khukuri","author":[{"family":"Kehrberg","given":"Norma"}],"issued":{"date-parts":[["2000",1,1]]}},"locator":"124","label":"page"}],"schema":"https://github.com/citation-style-language/schema/raw/master/csl-citation.json"} </w:instrText>
      </w:r>
      <w:r>
        <w:fldChar w:fldCharType="separate"/>
      </w:r>
      <w:proofErr w:type="spellStart"/>
      <w:r w:rsidRPr="00C864DA">
        <w:rPr>
          <w:rFonts w:cs="Times New Roman"/>
        </w:rPr>
        <w:t>Kehrberg</w:t>
      </w:r>
      <w:proofErr w:type="spellEnd"/>
      <w:r w:rsidRPr="00C864DA">
        <w:rPr>
          <w:rFonts w:cs="Times New Roman"/>
        </w:rPr>
        <w:t xml:space="preserve">, </w:t>
      </w:r>
      <w:r w:rsidRPr="00C864DA">
        <w:rPr>
          <w:rFonts w:cs="Times New Roman"/>
          <w:i/>
          <w:iCs/>
        </w:rPr>
        <w:t>The Cross in the Land of the Khukuri</w:t>
      </w:r>
      <w:r w:rsidRPr="00C864DA">
        <w:rPr>
          <w:rFonts w:cs="Times New Roman"/>
        </w:rPr>
        <w:t>, 124.</w:t>
      </w:r>
      <w:r>
        <w:fldChar w:fldCharType="end"/>
      </w:r>
    </w:p>
  </w:footnote>
  <w:footnote w:id="112">
    <w:p w14:paraId="08052E43" w14:textId="4A1AC56C"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{"citationID":"d4OyKwG9","properties":{"formattedCitation":"Kehrberg, {\\i{}The Cross in the Land of the Khukuri}, 125.","plainCitation":"Kehrberg, The Cross in the Land of the Khukuri, 125.","noteIndex":112},"citationItems":[{"id":519,"uris":["http://zotero.org/users/6301399/items/75VSPU4X"],"itemData":{"id":519,"type":"book","abstract":"The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Khukuri","author":[{"family":"Kehrberg","given":"Norma"}],"issued":{"date-parts":[["2000",1,1]]}},"locator":"125","label":"page"}],"schema":"https://github.com/citation-style-language/schema/raw/master/csl-citation.json"} </w:instrText>
      </w:r>
      <w:r>
        <w:fldChar w:fldCharType="separate"/>
      </w:r>
      <w:proofErr w:type="spellStart"/>
      <w:r w:rsidRPr="00616FED">
        <w:rPr>
          <w:rFonts w:cs="Times New Roman"/>
        </w:rPr>
        <w:t>Kehrberg</w:t>
      </w:r>
      <w:proofErr w:type="spellEnd"/>
      <w:r w:rsidRPr="00616FED">
        <w:rPr>
          <w:rFonts w:cs="Times New Roman"/>
        </w:rPr>
        <w:t xml:space="preserve">, </w:t>
      </w:r>
      <w:r w:rsidRPr="00616FED">
        <w:rPr>
          <w:rFonts w:cs="Times New Roman"/>
          <w:i/>
          <w:iCs/>
        </w:rPr>
        <w:t>The Cross in the Land of the Khukuri</w:t>
      </w:r>
      <w:r w:rsidRPr="00616FED">
        <w:rPr>
          <w:rFonts w:cs="Times New Roman"/>
        </w:rPr>
        <w:t>, 125.</w:t>
      </w:r>
      <w:r>
        <w:fldChar w:fldCharType="end"/>
      </w:r>
    </w:p>
  </w:footnote>
  <w:footnote w:id="113">
    <w:p w14:paraId="49CC6C19" w14:textId="0CEDF3AB"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{"citationID":"1uNeQuQM","properties":{"formattedCitation":"Kehrberg, {\\i{}The Cross in the Land of the Khukuri}, 125.","plainCitation":"Kehrberg, The Cross in the Land of the Khukuri, 125.","noteIndex":113},"citationItems":[{"id":519,"uris":["http://zotero.org/users/6301399/items/75VSPU4X"],"itemData":{"id":519,"type":"book","abstract":"The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Khukuri","author":[{"family":"Kehrberg","given":"Norma"}],"issued":{"date-parts":[["2000",1,1]]}},"locator":"125","label":"page"}],"schema":"https://github.com/citation-style-language/schema/raw/master/csl-citation.json"} </w:instrText>
      </w:r>
      <w:r>
        <w:fldChar w:fldCharType="separate"/>
      </w:r>
      <w:proofErr w:type="spellStart"/>
      <w:r w:rsidRPr="003F3721">
        <w:rPr>
          <w:rFonts w:cs="Times New Roman"/>
        </w:rPr>
        <w:t>Kehrberg</w:t>
      </w:r>
      <w:proofErr w:type="spellEnd"/>
      <w:r w:rsidRPr="003F3721">
        <w:rPr>
          <w:rFonts w:cs="Times New Roman"/>
        </w:rPr>
        <w:t xml:space="preserve">, </w:t>
      </w:r>
      <w:r w:rsidRPr="003F3721">
        <w:rPr>
          <w:rFonts w:cs="Times New Roman"/>
          <w:i/>
          <w:iCs/>
        </w:rPr>
        <w:t>The Cross in the Land of the Khukuri</w:t>
      </w:r>
      <w:r w:rsidRPr="003F3721">
        <w:rPr>
          <w:rFonts w:cs="Times New Roman"/>
        </w:rPr>
        <w:t>, 125.</w:t>
      </w:r>
      <w:r>
        <w:fldChar w:fldCharType="end"/>
      </w:r>
    </w:p>
  </w:footnote>
  <w:footnote w:id="114">
    <w:p w14:paraId="425BD7EB" w14:textId="7EA0AB27"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{"citationID":"Z8pOxdM5","properties":{"formattedCitation":"Kehrberg, {\\i{}The Cross in the Land of the Khukuri}, 125.","plainCitation":"Kehrberg, The Cross in the Land of the Khukuri, 125.","noteIndex":114},"citationItems":[{"id":519,"uris":["http://zotero.org/users/6301399/items/75VSPU4X"],"itemData":{"id":519,"type":"book","abstract":"The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Khukuri","author":[{"family":"Kehrberg","given":"Norma"}],"issued":{"date-parts":[["2000",1,1]]}},"locator":"125","label":"page"}],"schema":"https://github.com/citation-style-language/schema/raw/master/csl-citation.json"} </w:instrText>
      </w:r>
      <w:r>
        <w:fldChar w:fldCharType="separate"/>
      </w:r>
      <w:proofErr w:type="spellStart"/>
      <w:r w:rsidRPr="003F3721">
        <w:rPr>
          <w:rFonts w:cs="Times New Roman"/>
        </w:rPr>
        <w:t>Kehrberg</w:t>
      </w:r>
      <w:proofErr w:type="spellEnd"/>
      <w:r w:rsidRPr="003F3721">
        <w:rPr>
          <w:rFonts w:cs="Times New Roman"/>
        </w:rPr>
        <w:t xml:space="preserve">, </w:t>
      </w:r>
      <w:r w:rsidRPr="003F3721">
        <w:rPr>
          <w:rFonts w:cs="Times New Roman"/>
          <w:i/>
          <w:iCs/>
        </w:rPr>
        <w:t>The Cross in the Land of the Khukuri</w:t>
      </w:r>
      <w:r w:rsidRPr="003F3721">
        <w:rPr>
          <w:rFonts w:cs="Times New Roman"/>
        </w:rPr>
        <w:t>, 125.</w:t>
      </w:r>
      <w:r>
        <w:fldChar w:fldCharType="end"/>
      </w:r>
    </w:p>
  </w:footnote>
  <w:footnote w:id="115">
    <w:p w14:paraId="58772E3B" w14:textId="2DA77833" w:rsidR="00BF075A" w:rsidRDefault="00BF075A" w:rsidP="00BF075A">
      <w:pPr>
        <w:pStyle w:val="FootnoteText"/>
      </w:pPr>
      <w:r w:rsidRPr="00932B81">
        <w:rPr>
          <w:rStyle w:val="FootnoteReference"/>
        </w:rPr>
        <w:footnoteRef/>
      </w:r>
      <w:r>
        <w:t xml:space="preserve"> </w:t>
      </w:r>
      <w:r>
        <w:fldChar w:fldCharType="begin"/>
      </w:r>
      <w:r w:rsidR="002256A8">
        <w:instrText xml:space="preserve"> ADDIN ZOTERO_ITEM CSL_CITATION {"citationID":"GqF1IMqH","properties":{"formattedCitation":"Kehrberg, {\\i{}The Cross in the Land of the Khukuri}, 125.","plainCitation":"Kehrberg, The Cross in the Land of the Khukuri, 125.","noteIndex":115},"citationItems":[{"id":519,"uris":["http://zotero.org/users/6301399/items/75VSPU4X"],"itemData":{"id":519,"type":"book","abstract":"The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Khukuri","author":[{"family":"Kehrberg","given":"Norma"}],"issued":{"date-parts":[["2000",1,1]]}},"locator":"125","label":"page"}],"schema":"https://github.com/citation-style-language/schema/raw/master/csl-citation.json"} </w:instrText>
      </w:r>
      <w:r>
        <w:fldChar w:fldCharType="separate"/>
      </w:r>
      <w:proofErr w:type="spellStart"/>
      <w:r w:rsidRPr="007F033E">
        <w:rPr>
          <w:rFonts w:cs="Times New Roman"/>
        </w:rPr>
        <w:t>Kehrberg</w:t>
      </w:r>
      <w:proofErr w:type="spellEnd"/>
      <w:r w:rsidRPr="007F033E">
        <w:rPr>
          <w:rFonts w:cs="Times New Roman"/>
        </w:rPr>
        <w:t xml:space="preserve">, </w:t>
      </w:r>
      <w:r w:rsidRPr="007F033E">
        <w:rPr>
          <w:rFonts w:cs="Times New Roman"/>
          <w:i/>
          <w:iCs/>
        </w:rPr>
        <w:t>The Cross in the Land of the Khukuri</w:t>
      </w:r>
      <w:r w:rsidRPr="007F033E">
        <w:rPr>
          <w:rFonts w:cs="Times New Roman"/>
        </w:rPr>
        <w:t>, 125.</w:t>
      </w:r>
      <w:r>
        <w:fldChar w:fldCharType="end"/>
      </w:r>
    </w:p>
  </w:footnote>
  <w:footnote w:id="116">
    <w:p w14:paraId="790BB45C" w14:textId="571B00F6" w:rsidR="00280887" w:rsidRDefault="00280887">
      <w:pPr>
        <w:pStyle w:val="FootnoteText"/>
      </w:pPr>
      <w:r>
        <w:rPr>
          <w:rStyle w:val="FootnoteReference"/>
        </w:rPr>
        <w:footnoteRef/>
      </w:r>
      <w:r>
        <w:t xml:space="preserve"> </w:t>
      </w:r>
      <w:r>
        <w:fldChar w:fldCharType="begin"/>
      </w:r>
      <w:r w:rsidR="002256A8">
        <w:instrText xml:space="preserve"> ADDIN ZOTERO_ITEM CSL_CITATION {"citationID":"dKUqeknb","properties":{"formattedCitation":"Kumar S. Bistha, \\uc0\\u8220{}The Number of Christians and Churches in Nepal Released by the NCCS,\\uc0\\u8221{} {\\i{}China Christian Daily}, last modified 2022, accessed June 20, 2023, http://chinachristiandaily.com/news/world/2022-12-30/the-number-of-christians-and-churches-in-nepal-released-by-the-nccs_12346.","plainCitation":"Kumar S. Bistha, “The Number of Christians and Churches in Nepal Released by the NCCS,” China Christian Daily, last modified 2022, accessed June 20, 2023, http://chinachristiandaily.com/news/world/2022-12-30/the-number-of-christians-and-churches-in-nepal-released-by-the-nccs_12346.","noteIndex":116},"citationItems":[{"id":624,"uris":["http://zotero.org/users/6301399/items/DBFTY2VN"],"itemData":{"id":624,"type":"webpage","container-title":"China Christian Daily","title":"The Number of Christians and Churches in Nepal Released by the NCCS","URL":"http://chinachristiandaily.com/news/world/2022-12-30/the-number-of-christians-and-churches-in-nepal-released-by-the-nccs_12346","author":[{"family":"Bistha","given":"Kumar S."}],"accessed":{"date-parts":[["2023",6,20]]},"issued":{"date-parts":[["2022"]]}}}],"schema":"https://github.com/citation-style-language/schema/raw/master/csl-citation.json"} </w:instrText>
      </w:r>
      <w:r>
        <w:fldChar w:fldCharType="separate"/>
      </w:r>
      <w:r w:rsidR="00C42B77" w:rsidRPr="00C42B77">
        <w:rPr>
          <w:rFonts w:cs="Times New Roman"/>
        </w:rPr>
        <w:t xml:space="preserve">Kumar S. Bistha, “The Number of Christians and Churches in Nepal Released by the NCCS,” </w:t>
      </w:r>
      <w:r w:rsidR="00C42B77" w:rsidRPr="00C42B77">
        <w:rPr>
          <w:rFonts w:cs="Times New Roman"/>
          <w:i/>
          <w:iCs/>
        </w:rPr>
        <w:t>China Christian Daily</w:t>
      </w:r>
      <w:r w:rsidR="00C42B77" w:rsidRPr="00C42B77">
        <w:rPr>
          <w:rFonts w:cs="Times New Roman"/>
        </w:rPr>
        <w:t>, last modified 2022, accessed June 20, 2023, http://chinachristiandaily.com/news/world/2022-12-30/the-number-of-christians-and-churches-in-nepal-released-by-the-nccs_12346.</w:t>
      </w:r>
      <w:r>
        <w:fldChar w:fldCharType="end"/>
      </w:r>
    </w:p>
  </w:footnote>
  <w:footnote w:id="117">
    <w:p w14:paraId="1E2FD249" w14:textId="145DE9B7" w:rsidR="00280887" w:rsidRDefault="00280887" w:rsidP="00280887">
      <w:pPr>
        <w:pStyle w:val="FootnoteText"/>
      </w:pPr>
      <w:r w:rsidRPr="00932B81">
        <w:rPr>
          <w:rStyle w:val="FootnoteReference"/>
        </w:rPr>
        <w:footnoteRef/>
      </w:r>
      <w:r>
        <w:t xml:space="preserve"> </w:t>
      </w:r>
      <w:r>
        <w:fldChar w:fldCharType="begin"/>
      </w:r>
      <w:r w:rsidR="002256A8">
        <w:instrText xml:space="preserve"> ADDIN ZOTERO_ITEM CSL_CITATION {"citationID":"RevTxS7Z","properties":{"formattedCitation":"Kehrberg, {\\i{}The Cross in the Land of the Khukuri}, 119.","plainCitation":"Kehrberg, The Cross in the Land of the Khukuri, 119.","noteIndex":117},"citationItems":[{"id":519,"uris":["http://zotero.org/users/6301399/items/75VSPU4X"],"itemData":{"id":519,"type":"book","abstract":"The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Khukuri","author":[{"family":"Kehrberg","given":"Norma"}],"issued":{"date-parts":[["2000",1,1]]}},"locator":"119","label":"page"}],"schema":"https://github.com/citation-style-language/schema/raw/master/csl-citation.json"} </w:instrText>
      </w:r>
      <w:r>
        <w:fldChar w:fldCharType="separate"/>
      </w:r>
      <w:proofErr w:type="spellStart"/>
      <w:r w:rsidRPr="00526B95">
        <w:rPr>
          <w:rFonts w:cs="Times New Roman"/>
        </w:rPr>
        <w:t>Kehrberg</w:t>
      </w:r>
      <w:proofErr w:type="spellEnd"/>
      <w:r w:rsidRPr="00526B95">
        <w:rPr>
          <w:rFonts w:cs="Times New Roman"/>
        </w:rPr>
        <w:t xml:space="preserve">, </w:t>
      </w:r>
      <w:r w:rsidRPr="00526B95">
        <w:rPr>
          <w:rFonts w:cs="Times New Roman"/>
          <w:i/>
          <w:iCs/>
        </w:rPr>
        <w:t>The Cross in the Land of the Khukuri</w:t>
      </w:r>
      <w:r w:rsidRPr="00526B95">
        <w:rPr>
          <w:rFonts w:cs="Times New Roman"/>
        </w:rPr>
        <w:t>, 119.</w:t>
      </w:r>
      <w:r>
        <w:fldChar w:fldCharType="end"/>
      </w:r>
    </w:p>
  </w:footnote>
  <w:footnote w:id="118">
    <w:p w14:paraId="6F3581CB" w14:textId="5E91DB1D" w:rsidR="00BF075A" w:rsidDel="009D3D0B" w:rsidRDefault="00BF075A" w:rsidP="00BF075A">
      <w:pPr>
        <w:pStyle w:val="FootnoteText"/>
        <w:rPr>
          <w:del w:id="654" w:author="Lekhnath Poudel" w:date="2023-07-09T14:24:00Z"/>
        </w:rPr>
      </w:pPr>
      <w:del w:id="655" w:author="Lekhnath Poudel" w:date="2023-07-09T14:24:00Z">
        <w:r w:rsidRPr="00932B81" w:rsidDel="009D3D0B">
          <w:rPr>
            <w:rStyle w:val="FootnoteReference"/>
          </w:rPr>
          <w:footnoteRef/>
        </w:r>
        <w:r w:rsidDel="009D3D0B">
          <w:delText xml:space="preserve"> </w:delText>
        </w:r>
        <w:r w:rsidDel="009D3D0B">
          <w:fldChar w:fldCharType="begin"/>
        </w:r>
        <w:r w:rsidR="00527EE0" w:rsidDel="009D3D0B">
          <w:delInstrText xml:space="preserve"> ADDIN ZOTERO_ITEM CSL_CITATION {"citationID":"dfY3XJen","properties":{"formattedCitation":"Kehrberg, {\\i{}The Cross in the Land of the Khukuri}, 171.","plainCitation":"Kehrberg, The Cross in the Land of the Khukuri, 171.","noteIndex":111},"citationItems":[{"id":519,"uris":["http://zotero.org/users/6301399/items/75VSPU4X"],"itemData":{"id":519,"type":"book","abstract":"The cross and the khukuri, two unlike symbols, can represent a reality of the gospel in Nepal where the Nepalese are true to their national identity and faithful to their belief in Jesus Christ. In their hand is the curved hunting and cutting knife, the khukuri, a knife used for cutting leaves and branches, for butchering the Animals for Family feasts and a symbol for the Gurkha soldiers all around the world. But in the hearts of the Nepalese who have become Christian is the message of the cross. The message of the gospel has found itself deep within the hearts of Nepalese people.","language":"English","number-of-pages":"206","publisher":"Etka Books","source":"Amazon","title":"The Cross in the Land of the Khukuri","author":[{"family":"Kehrberg","given":"Norma"}],"issued":{"date-parts":[["2000",1,1]]}},"locator":"171","label":"page"}],"schema":"https://github.com/citation-style-language/schema/raw/master/csl-citation.json"} </w:delInstrText>
        </w:r>
        <w:r w:rsidDel="009D3D0B">
          <w:fldChar w:fldCharType="separate"/>
        </w:r>
        <w:r w:rsidRPr="001E6EDC" w:rsidDel="009D3D0B">
          <w:rPr>
            <w:rFonts w:cs="Times New Roman"/>
          </w:rPr>
          <w:delText xml:space="preserve">Kehrberg, </w:delText>
        </w:r>
        <w:r w:rsidRPr="001E6EDC" w:rsidDel="009D3D0B">
          <w:rPr>
            <w:rFonts w:cs="Times New Roman"/>
            <w:i/>
            <w:iCs/>
          </w:rPr>
          <w:delText>The Cross in the Land of the Khukuri</w:delText>
        </w:r>
        <w:r w:rsidRPr="001E6EDC" w:rsidDel="009D3D0B">
          <w:rPr>
            <w:rFonts w:cs="Times New Roman"/>
          </w:rPr>
          <w:delText>, 171.</w:delText>
        </w:r>
        <w:r w:rsidDel="009D3D0B">
          <w:fldChar w:fldCharType="end"/>
        </w:r>
      </w:del>
    </w:p>
  </w:footnote>
  <w:footnote w:id="119">
    <w:p w14:paraId="30555869" w14:textId="753E74A5" w:rsidR="00280887" w:rsidDel="009D3D0B" w:rsidRDefault="00280887">
      <w:pPr>
        <w:pStyle w:val="FootnoteText"/>
        <w:rPr>
          <w:del w:id="660" w:author="Lekhnath Poudel" w:date="2023-07-09T14:24:00Z"/>
        </w:rPr>
      </w:pPr>
      <w:del w:id="661" w:author="Lekhnath Poudel" w:date="2023-07-09T14:24:00Z">
        <w:r w:rsidDel="009D3D0B">
          <w:rPr>
            <w:rStyle w:val="FootnoteReference"/>
          </w:rPr>
          <w:footnoteRef/>
        </w:r>
        <w:r w:rsidDel="009D3D0B">
          <w:delText xml:space="preserve"> </w:delText>
        </w:r>
        <w:r w:rsidDel="009D3D0B">
          <w:fldChar w:fldCharType="begin"/>
        </w:r>
        <w:r w:rsidR="00527EE0" w:rsidDel="009D3D0B">
          <w:delInstrText xml:space="preserve"> ADDIN ZOTERO_ITEM CSL_CITATION {"citationID":"AAXeKHOM","properties":{"formattedCitation":"Kim Kevin and Henschke, \\uc0\\u8220{}Christian Missionaries Target the Birthplace of Buddha in Nepal,\\uc0\\u8221{} {\\i{}BBC News}, January 14, 2023, sec. Asia, accessed June 20, 2023, https://www.bbc.com/news/world-asia-64235873.","plainCitation":"Kim Kevin and Henschke, “Christian Missionaries Target the Birthplace of Buddha in Nepal,” BBC News, January 14, 2023, sec. Asia, accessed June 20, 2023, https://www.bbc.com/news/world-asia-64235873.","noteIndex":112},"citationItems":[{"id":628,"uris":["http://zotero.org/users/6301399/items/J5GPURUQ"],"itemData":{"id":628,"type":"article-newspaper","abstract":"Missionaries help grow a Christian community in Nepal - even though converting people is illegal.","container-title":"BBC News","language":"en-GB","section":"Asia","source":"www.bbc.com","title":"Christian missionaries target the birthplace of Buddha in Nepal","URL":"https://www.bbc.com/news/world-asia-64235873","author":[{"family":"Kevin","given":"Kim"},{"family":"Henschke","given":""}],"accessed":{"date-parts":[["2023",6,20]]},"issued":{"date-parts":[["2023",1,14]]}}}],"schema":"https://github.com/citation-style-language/schema/raw/master/csl-citation.json"} </w:delInstrText>
        </w:r>
        <w:r w:rsidDel="009D3D0B">
          <w:fldChar w:fldCharType="separate"/>
        </w:r>
        <w:r w:rsidRPr="00280887" w:rsidDel="009D3D0B">
          <w:rPr>
            <w:rFonts w:cs="Times New Roman"/>
          </w:rPr>
          <w:delText xml:space="preserve">Kim Kevin and Henschke, “Christian Missionaries Target the Birthplace of Buddha in Nepal,” </w:delText>
        </w:r>
        <w:r w:rsidRPr="00280887" w:rsidDel="009D3D0B">
          <w:rPr>
            <w:rFonts w:cs="Times New Roman"/>
            <w:i/>
            <w:iCs/>
          </w:rPr>
          <w:delText>BBC News</w:delText>
        </w:r>
        <w:r w:rsidRPr="00280887" w:rsidDel="009D3D0B">
          <w:rPr>
            <w:rFonts w:cs="Times New Roman"/>
          </w:rPr>
          <w:delText>, January 14, 2023, sec. Asia, accessed June 20, 2023, https://www.bbc.com/news/world-asia-64235873.</w:delText>
        </w:r>
        <w:r w:rsidDel="009D3D0B">
          <w:fldChar w:fldCharType="end"/>
        </w:r>
      </w:del>
    </w:p>
  </w:footnote>
  <w:footnote w:id="120">
    <w:p w14:paraId="1D563D9C" w14:textId="6C4F44A6" w:rsidR="00263B60" w:rsidRDefault="00263B60" w:rsidP="00263B60">
      <w:pPr>
        <w:pStyle w:val="FootnoteText"/>
      </w:pPr>
      <w:r>
        <w:rPr>
          <w:rStyle w:val="FootnoteReference"/>
        </w:rPr>
        <w:footnoteRef/>
      </w:r>
      <w:r>
        <w:t xml:space="preserve"> </w:t>
      </w:r>
      <w:r>
        <w:fldChar w:fldCharType="begin"/>
      </w:r>
      <w:r w:rsidR="002256A8">
        <w:instrText xml:space="preserve"> ADDIN ZOTERO_ITEM CSL_CITATION {"citationID":"yoF4PfZt","properties":{"formattedCitation":"Rongong, {\\i{}Early Churches in Nepal}, 69.","plainCitation":"Rongong, Early Churches in Nepal, 69.","noteIndex":120},"citationItems":[{"id":62,"uris":["http://zotero.org/users/6301399/items/2MHCAWDU"],"itemData":{"id":62,"type":"book","call-number":"BR1177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K."}],"issued":{"date-parts":[["2012"]]}},"locator":"69","label":"page"}],"schema":"https://github.com/citation-style-language/schema/raw/master/csl-citation.json"} </w:instrText>
      </w:r>
      <w:r>
        <w:fldChar w:fldCharType="separate"/>
      </w:r>
      <w:r w:rsidRPr="00057730">
        <w:rPr>
          <w:rFonts w:cs="Times New Roman"/>
        </w:rPr>
        <w:t xml:space="preserve">Rongong, </w:t>
      </w:r>
      <w:r w:rsidRPr="00057730">
        <w:rPr>
          <w:rFonts w:cs="Times New Roman"/>
          <w:i/>
          <w:iCs/>
        </w:rPr>
        <w:t>Early Churches in Nepal</w:t>
      </w:r>
      <w:r w:rsidRPr="00057730">
        <w:rPr>
          <w:rFonts w:cs="Times New Roman"/>
        </w:rPr>
        <w:t>, 69.</w:t>
      </w:r>
      <w:r>
        <w:fldChar w:fldCharType="end"/>
      </w:r>
    </w:p>
  </w:footnote>
  <w:footnote w:id="121">
    <w:p w14:paraId="5816AEBB" w14:textId="26DA5C21" w:rsidR="00AA102F" w:rsidRDefault="00AA102F">
      <w:pPr>
        <w:pStyle w:val="FootnoteText"/>
      </w:pPr>
      <w:r>
        <w:rPr>
          <w:rStyle w:val="FootnoteReference"/>
        </w:rPr>
        <w:footnoteRef/>
      </w:r>
      <w:r>
        <w:t xml:space="preserve"> </w:t>
      </w:r>
      <w:r>
        <w:fldChar w:fldCharType="begin"/>
      </w:r>
      <w:r w:rsidR="008B349F">
        <w:instrText xml:space="preserve"> ADDIN ZOTERO_ITEM CSL_CITATION {"citationID":"Mx8EIr2g","properties":{"formattedCitation":"Bhuvan Devkota, {\\i{}Neyim Gyaneshwor Churchko Itihas Ra Dui Agrajharu[A History of NIM Gyaneshwor Church and Two Pioneers]} (Kathmandu: NIM Gyaneshwor Church, 2007), 13.","plainCitation":"Bhuvan Devkota, Neyim Gyaneshwor Churchko Itihas Ra Dui Agrajharu[A History of NIM Gyaneshwor Church and Two Pioneers] (Kathmandu: NIM Gyaneshwor Church, 2007), 13.","noteIndex":121},"citationItems":[{"id":564,"uris":["http://zotero.org/users/6301399/items/QS3HIL3U"],"itemData":{"id":564,"type":"book","event-place":"Kathmandu","publisher":"NIM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Pioneers]","author":[{"family":"Devkota","given":"Bhuvan"}],"issued":{"date-parts":[["2007"]]}},"locator":"13","label":"page"}],"schema":"https://github.com/citation-style-language/schema/raw/master/csl-citation.json"} </w:instrText>
      </w:r>
      <w:r>
        <w:fldChar w:fldCharType="separate"/>
      </w:r>
      <w:r w:rsidR="0088058C" w:rsidRPr="0088058C">
        <w:rPr>
          <w:rFonts w:cs="Times New Roman"/>
        </w:rPr>
        <w:t xml:space="preserve">Bhuvan Devkota, </w:t>
      </w:r>
      <w:r w:rsidR="0088058C" w:rsidRPr="0088058C">
        <w:rPr>
          <w:rFonts w:cs="Times New Roman"/>
          <w:i/>
          <w:iCs/>
        </w:rPr>
        <w:t>Neyim Gyaneshwor Churchko Itihas Ra Dui Agrajharu[A History of NIM Gyaneshwor Church and Two Pioneers]</w:t>
      </w:r>
      <w:r w:rsidR="0088058C" w:rsidRPr="0088058C">
        <w:rPr>
          <w:rFonts w:cs="Times New Roman"/>
        </w:rPr>
        <w:t xml:space="preserve"> (Kathmandu: NIM Gyaneshwor Church, 2007), 13.</w:t>
      </w:r>
      <w:r>
        <w:fldChar w:fldCharType="end"/>
      </w:r>
    </w:p>
  </w:footnote>
  <w:footnote w:id="122">
    <w:p w14:paraId="5B1B52BA" w14:textId="4F6CF59A" w:rsidR="00AA102F" w:rsidRDefault="00AA102F">
      <w:pPr>
        <w:pStyle w:val="FootnoteText"/>
      </w:pPr>
      <w:r>
        <w:rPr>
          <w:rStyle w:val="FootnoteReference"/>
        </w:rPr>
        <w:footnoteRef/>
      </w:r>
      <w:r>
        <w:t xml:space="preserve"> </w:t>
      </w:r>
      <w:r>
        <w:fldChar w:fldCharType="begin"/>
      </w:r>
      <w:r w:rsidR="008B349F">
        <w:instrText xml:space="preserve"> ADDIN ZOTERO_ITEM CSL_CITATION {"citationID":"TOBYCvph","properties":{"formattedCitation":"Devkota, {\\i{}Neyim Gyaneshwor Churchko Itihas Ra Dui Agrajharu[A History of NIM Gyaneshwor Church and Two Pioneers]}, 17.","plainCitation":"Devkota, Neyim Gyaneshwor Churchko Itihas Ra Dui Agrajharu[A History of NIM Gyaneshwor Church and Two Pioneers], 17.","noteIndex":122},"citationItems":[{"id":564,"uris":["http://zotero.org/users/6301399/items/QS3HIL3U"],"itemData":{"id":564,"type":"book","event-place":"Kathmandu","publisher":"NIM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Pioneers]","author":[{"family":"Devkota","given":"Bhuvan"}],"issued":{"date-parts":[["2007"]]}},"locator":"17","label":"page"}],"schema":"https://github.com/citation-style-language/schema/raw/master/csl-citation.json"} </w:instrText>
      </w:r>
      <w:r>
        <w:fldChar w:fldCharType="separate"/>
      </w:r>
      <w:r w:rsidR="0088058C" w:rsidRPr="0088058C">
        <w:rPr>
          <w:rFonts w:cs="Times New Roman"/>
        </w:rPr>
        <w:t xml:space="preserve">Devkota, </w:t>
      </w:r>
      <w:r w:rsidR="0088058C" w:rsidRPr="0088058C">
        <w:rPr>
          <w:rFonts w:cs="Times New Roman"/>
          <w:i/>
          <w:iCs/>
        </w:rPr>
        <w:t>Neyim Gyaneshwor Churchko Itihas Ra Dui Agrajharu[A History of NIM Gyaneshwor Church and Two Pioneers]</w:t>
      </w:r>
      <w:r w:rsidR="0088058C" w:rsidRPr="0088058C">
        <w:rPr>
          <w:rFonts w:cs="Times New Roman"/>
        </w:rPr>
        <w:t>, 17.</w:t>
      </w:r>
      <w:r>
        <w:fldChar w:fldCharType="end"/>
      </w:r>
    </w:p>
  </w:footnote>
  <w:footnote w:id="123">
    <w:p w14:paraId="4FDC64EA" w14:textId="3EAF6CFF" w:rsidR="00AA102F" w:rsidRDefault="00AA102F">
      <w:pPr>
        <w:pStyle w:val="FootnoteText"/>
      </w:pPr>
      <w:r>
        <w:rPr>
          <w:rStyle w:val="FootnoteReference"/>
        </w:rPr>
        <w:footnoteRef/>
      </w:r>
      <w:r>
        <w:t xml:space="preserve"> </w:t>
      </w:r>
      <w:r>
        <w:fldChar w:fldCharType="begin"/>
      </w:r>
      <w:r w:rsidR="008B349F">
        <w:instrText xml:space="preserve"> ADDIN ZOTERO_ITEM CSL_CITATION {"citationID":"Bjqt72ve","properties":{"formattedCitation":"Devkota, {\\i{}Neyim Gyaneshwor Churchko Itihas Ra Dui Agrajharu[A History of NIM Gyaneshwor Church and Two Pioneers]}, 14.","plainCitation":"Devkota, Neyim Gyaneshwor Churchko Itihas Ra Dui Agrajharu[A History of NIM Gyaneshwor Church and Two Pioneers], 14.","noteIndex":123},"citationItems":[{"id":564,"uris":["http://zotero.org/users/6301399/items/QS3HIL3U"],"itemData":{"id":564,"type":"book","event-place":"Kathmandu","publisher":"NIM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Pioneers]","author":[{"family":"Devkota","given":"Bhuvan"}],"issued":{"date-parts":[["2007"]]}},"locator":"14","label":"page"}],"schema":"https://github.com/citation-style-language/schema/raw/master/csl-citation.json"} </w:instrText>
      </w:r>
      <w:r>
        <w:fldChar w:fldCharType="separate"/>
      </w:r>
      <w:r w:rsidR="0088058C" w:rsidRPr="0088058C">
        <w:rPr>
          <w:rFonts w:cs="Times New Roman"/>
        </w:rPr>
        <w:t xml:space="preserve">Devkota, </w:t>
      </w:r>
      <w:r w:rsidR="0088058C" w:rsidRPr="0088058C">
        <w:rPr>
          <w:rFonts w:cs="Times New Roman"/>
          <w:i/>
          <w:iCs/>
        </w:rPr>
        <w:t>Neyim Gyaneshwor Churchko Itihas Ra Dui Agrajharu[A History of NIM Gyaneshwor Church and Two Pioneers]</w:t>
      </w:r>
      <w:r w:rsidR="0088058C" w:rsidRPr="0088058C">
        <w:rPr>
          <w:rFonts w:cs="Times New Roman"/>
        </w:rPr>
        <w:t>, 14.</w:t>
      </w:r>
      <w:r>
        <w:fldChar w:fldCharType="end"/>
      </w:r>
    </w:p>
  </w:footnote>
  <w:footnote w:id="124">
    <w:p w14:paraId="32759379" w14:textId="41BB78D6" w:rsidR="00130660" w:rsidRDefault="00130660">
      <w:pPr>
        <w:pStyle w:val="FootnoteText"/>
      </w:pPr>
      <w:r>
        <w:rPr>
          <w:rStyle w:val="FootnoteReference"/>
        </w:rPr>
        <w:footnoteRef/>
      </w:r>
      <w:r>
        <w:t xml:space="preserve"> </w:t>
      </w:r>
      <w:r>
        <w:fldChar w:fldCharType="begin"/>
      </w:r>
      <w:r w:rsidR="002256A8">
        <w:instrText xml:space="preserve"> ADDIN ZOTERO_ITEM CSL_CITATION {"citationID":"aG8o2buj","properties":{"formattedCitation":"Karthak, \\uc0\\u8220{}The Work of the Holy Spirit in My Life,\\uc0\\u8221{} 15.","plainCitation":"Karthak, “The Work of the Holy Spirit in My Life,” 15.","noteIndex":124},"citationItems":[{"id":73,"uris":["http://zotero.org/users/6301399/items/GEP4BATP"],"itemData":{"id":73,"type":"chapter","container-title":"Straight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(Martha)"}],"issued":{"date-parts":[["2019"]]}},"locator":"15","label":"page"}],"schema":"https://github.com/citation-style-language/schema/raw/master/csl-citation.json"} </w:instrText>
      </w:r>
      <w:r>
        <w:fldChar w:fldCharType="separate"/>
      </w:r>
      <w:r w:rsidRPr="00130660">
        <w:rPr>
          <w:rFonts w:cs="Times New Roman"/>
        </w:rPr>
        <w:t>Karthak, “The Work of the Holy Spirit in My Life,” 15.</w:t>
      </w:r>
      <w:r>
        <w:fldChar w:fldCharType="end"/>
      </w:r>
    </w:p>
  </w:footnote>
  <w:footnote w:id="125">
    <w:p w14:paraId="07833CF9" w14:textId="557B0B99" w:rsidR="00726951" w:rsidDel="00D77C40" w:rsidRDefault="00726951">
      <w:pPr>
        <w:pStyle w:val="FootnoteText"/>
        <w:rPr>
          <w:del w:id="677" w:author="Lekhnath Poudel" w:date="2023-07-09T14:34:00Z"/>
        </w:rPr>
      </w:pPr>
      <w:del w:id="678" w:author="Lekhnath Poudel" w:date="2023-07-09T14:34:00Z">
        <w:r w:rsidDel="00D77C40">
          <w:rPr>
            <w:rStyle w:val="FootnoteReference"/>
          </w:rPr>
          <w:footnoteRef/>
        </w:r>
        <w:r w:rsidDel="00D77C40">
          <w:delText xml:space="preserve"> </w:delText>
        </w:r>
        <w:r w:rsidDel="00D77C40">
          <w:fldChar w:fldCharType="begin"/>
        </w:r>
        <w:r w:rsidR="008B349F" w:rsidDel="00D77C40">
          <w:delInstrText xml:space="preserve"> ADDIN ZOTERO_ITEM CSL_CITATION {"citationID":"H0RxN4xb","properties":{"formattedCitation":"Karthak, \\uc0\\u8220{}The Work of the Holy Spirit in My Life,\\uc0\\u8221{} 15.","plainCitation":"Karthak, “The Work of the Holy Spirit in My Life,” 15.","noteIndex":124},"citationItems":[{"id":73,"uris":["http://zotero.org/users/6301399/items/GEP4BATP"],"itemData":{"id":73,"type":"chapter","container-title":"Straight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(Martha)"}],"issued":{"date-parts":[["2019"]]}},"locator":"15","label":"page"}],"schema":"https://github.com/citation-style-language/schema/raw/master/csl-citation.json"} </w:delInstrText>
        </w:r>
        <w:r w:rsidDel="00D77C40">
          <w:fldChar w:fldCharType="separate"/>
        </w:r>
        <w:r w:rsidRPr="00726951" w:rsidDel="00D77C40">
          <w:rPr>
            <w:rFonts w:cs="Times New Roman"/>
          </w:rPr>
          <w:delText>Karthak, “The Work of the Holy Spirit in My Life,” 15.</w:delText>
        </w:r>
        <w:r w:rsidDel="00D77C40">
          <w:fldChar w:fldCharType="end"/>
        </w:r>
      </w:del>
    </w:p>
  </w:footnote>
  <w:footnote w:id="126">
    <w:p w14:paraId="3E2CCB61" w14:textId="365DAE2F" w:rsidR="00685670" w:rsidRDefault="00685670">
      <w:pPr>
        <w:pStyle w:val="FootnoteText"/>
      </w:pPr>
      <w:r>
        <w:rPr>
          <w:rStyle w:val="FootnoteReference"/>
        </w:rPr>
        <w:footnoteRef/>
      </w:r>
      <w:r>
        <w:t xml:space="preserve"> </w:t>
      </w:r>
      <w:r>
        <w:fldChar w:fldCharType="begin"/>
      </w:r>
      <w:r w:rsidR="008B349F">
        <w:instrText xml:space="preserve"> ADDIN ZOTERO_ITEM CSL_CITATION {"citationID":"EM5w80Bh","properties":{"formattedCitation":"Devkota, {\\i{}Neyim Gyaneshwor Churchko Itihas Ra Dui Agrajharu[A History of NIM Gyaneshwor Church and Two Pioneers]}, 27\\uc0\\u8211{}28.","plainCitation":"Devkota, Neyim Gyaneshwor Churchko Itihas Ra Dui Agrajharu[A History of NIM Gyaneshwor Church and Two Pioneers], 27–28.","noteIndex":126},"citationItems":[{"id":564,"uris":["http://zotero.org/users/6301399/items/QS3HIL3U"],"itemData":{"id":564,"type":"book","event-place":"Kathmandu","publisher":"NIM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Pioneers]","author":[{"family":"Devkota","given":"Bhuvan"}],"issued":{"date-parts":[["2007"]]}},"locator":"27-28","label":"page"}],"schema":"https://github.com/citation-style-language/schema/raw/master/csl-citation.json"} </w:instrText>
      </w:r>
      <w:r>
        <w:fldChar w:fldCharType="separate"/>
      </w:r>
      <w:r w:rsidR="0088058C" w:rsidRPr="0088058C">
        <w:rPr>
          <w:rFonts w:cs="Times New Roman"/>
        </w:rPr>
        <w:t xml:space="preserve">Devkota, </w:t>
      </w:r>
      <w:r w:rsidR="0088058C" w:rsidRPr="0088058C">
        <w:rPr>
          <w:rFonts w:cs="Times New Roman"/>
          <w:i/>
          <w:iCs/>
        </w:rPr>
        <w:t>Neyim Gyaneshwor Churchko Itihas Ra Dui Agrajharu[A History of NIM Gyaneshwor Church and Two Pioneers]</w:t>
      </w:r>
      <w:r w:rsidR="0088058C" w:rsidRPr="0088058C">
        <w:rPr>
          <w:rFonts w:cs="Times New Roman"/>
        </w:rPr>
        <w:t>, 27–28.</w:t>
      </w:r>
      <w:r>
        <w:fldChar w:fldCharType="end"/>
      </w:r>
    </w:p>
  </w:footnote>
  <w:footnote w:id="127">
    <w:p w14:paraId="2B5E13B7" w14:textId="2593287F" w:rsidR="0088058C" w:rsidRDefault="0088058C">
      <w:pPr>
        <w:pStyle w:val="FootnoteText"/>
      </w:pPr>
      <w:r>
        <w:rPr>
          <w:rStyle w:val="FootnoteReference"/>
        </w:rPr>
        <w:footnoteRef/>
      </w:r>
      <w:r>
        <w:t xml:space="preserve"> </w:t>
      </w:r>
      <w:r>
        <w:fldChar w:fldCharType="begin"/>
      </w:r>
      <w:r w:rsidR="008B349F">
        <w:instrText xml:space="preserve"> ADDIN ZOTERO_ITEM CSL_CITATION {"citationID":"kveB3S8I","properties":{"formattedCitation":"Devkota, {\\i{}Neyim Gyaneshwor Churchko Itihas Ra Dui Agrajharu[A History of NIM Gyaneshwor Church and Two Pioneers]}, 35.","plainCitation":"Devkota, Neyim Gyaneshwor Churchko Itihas Ra Dui Agrajharu[A History of NIM Gyaneshwor Church and Two Pioneers], 35.","noteIndex":127},"citationItems":[{"id":564,"uris":["http://zotero.org/users/6301399/items/QS3HIL3U"],"itemData":{"id":564,"type":"book","event-place":"Kathmandu","publisher":"NIM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Pioneers]","author":[{"family":"Devkota","given":"Bhuvan"}],"issued":{"date-parts":[["2007"]]}},"locator":"35","label":"page"}],"schema":"https://github.com/citation-style-language/schema/raw/master/csl-citation.json"} </w:instrText>
      </w:r>
      <w:r>
        <w:fldChar w:fldCharType="separate"/>
      </w:r>
      <w:r w:rsidRPr="0088058C">
        <w:rPr>
          <w:rFonts w:cs="Times New Roman"/>
        </w:rPr>
        <w:t xml:space="preserve">Devkota, </w:t>
      </w:r>
      <w:r w:rsidRPr="0088058C">
        <w:rPr>
          <w:rFonts w:cs="Times New Roman"/>
          <w:i/>
          <w:iCs/>
        </w:rPr>
        <w:t>Neyim Gyaneshwor Churchko Itihas Ra Dui Agrajharu[A History of NIM Gyaneshwor Church and Two Pioneers]</w:t>
      </w:r>
      <w:r w:rsidRPr="0088058C">
        <w:rPr>
          <w:rFonts w:cs="Times New Roman"/>
        </w:rPr>
        <w:t>, 35.</w:t>
      </w:r>
      <w:r>
        <w:fldChar w:fldCharType="end"/>
      </w:r>
    </w:p>
  </w:footnote>
  <w:footnote w:id="128">
    <w:p w14:paraId="265810E2" w14:textId="2528BFB4" w:rsidR="0088058C" w:rsidRDefault="0088058C">
      <w:pPr>
        <w:pStyle w:val="FootnoteText"/>
      </w:pPr>
      <w:r>
        <w:rPr>
          <w:rStyle w:val="FootnoteReference"/>
        </w:rPr>
        <w:footnoteRef/>
      </w:r>
      <w:r>
        <w:t xml:space="preserve"> </w:t>
      </w:r>
      <w:r>
        <w:fldChar w:fldCharType="begin"/>
      </w:r>
      <w:r w:rsidR="008B349F">
        <w:instrText xml:space="preserve"> ADDIN ZOTERO_ITEM CSL_CITATION {"citationID":"yArAUpk6","properties":{"formattedCitation":"Devkota, {\\i{}Neyim Gyaneshwor Churchko Itihas Ra Dui Agrajharu[A History of NIM Gyaneshwor Church and Two Pioneers]}, 35.","plainCitation":"Devkota, Neyim Gyaneshwor Churchko Itihas Ra Dui Agrajharu[A History of NIM Gyaneshwor Church and Two Pioneers], 35.","noteIndex":128},"citationItems":[{"id":564,"uris":["http://zotero.org/users/6301399/items/QS3HIL3U"],"itemData":{"id":564,"type":"book","event-place":"Kathmandu","publisher":"NIM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Pioneers]","author":[{"family":"Devkota","given":"Bhuvan"}],"issued":{"date-parts":[["2007"]]}},"locator":"35","label":"page"}],"schema":"https://github.com/citation-style-language/schema/raw/master/csl-citation.json"} </w:instrText>
      </w:r>
      <w:r>
        <w:fldChar w:fldCharType="separate"/>
      </w:r>
      <w:r w:rsidR="004D1D73" w:rsidRPr="004D1D73">
        <w:rPr>
          <w:rFonts w:cs="Times New Roman"/>
        </w:rPr>
        <w:t xml:space="preserve">Devkota, </w:t>
      </w:r>
      <w:r w:rsidR="004D1D73" w:rsidRPr="004D1D73">
        <w:rPr>
          <w:rFonts w:cs="Times New Roman"/>
          <w:i/>
          <w:iCs/>
        </w:rPr>
        <w:t>Neyim Gyaneshwor Churchko Itihas Ra Dui Agrajharu[A History of NIM Gyaneshwor Church and Two Pioneers]</w:t>
      </w:r>
      <w:r w:rsidR="004D1D73" w:rsidRPr="004D1D73">
        <w:rPr>
          <w:rFonts w:cs="Times New Roman"/>
        </w:rPr>
        <w:t>, 35.</w:t>
      </w:r>
      <w:r>
        <w:fldChar w:fldCharType="end"/>
      </w:r>
    </w:p>
  </w:footnote>
  <w:footnote w:id="129">
    <w:p w14:paraId="6B0ED973" w14:textId="62E35620" w:rsidR="004D1D73" w:rsidRDefault="004D1D73">
      <w:pPr>
        <w:pStyle w:val="FootnoteText"/>
      </w:pPr>
      <w:r>
        <w:rPr>
          <w:rStyle w:val="FootnoteReference"/>
        </w:rPr>
        <w:footnoteRef/>
      </w:r>
      <w:r>
        <w:t xml:space="preserve"> </w:t>
      </w:r>
      <w:r>
        <w:fldChar w:fldCharType="begin"/>
      </w:r>
      <w:r w:rsidR="008B349F">
        <w:instrText xml:space="preserve"> ADDIN ZOTERO_ITEM CSL_CITATION {"citationID":"CxEM785p","properties":{"formattedCitation":"Devkota, {\\i{}Neyim Gyaneshwor Churchko Itihas Ra Dui Agrajharu[A History of NIM Gyaneshwor Church and Two Pioneers]}, 36.","plainCitation":"Devkota, Neyim Gyaneshwor Churchko Itihas Ra Dui Agrajharu[A History of NIM Gyaneshwor Church and Two Pioneers], 36.","noteIndex":129},"citationItems":[{"id":564,"uris":["http://zotero.org/users/6301399/items/QS3HIL3U"],"itemData":{"id":564,"type":"book","event-place":"Kathmandu","publisher":"NIM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Pioneers]","author":[{"family":"Devkota","given":"Bhuvan"}],"issued":{"date-parts":[["2007"]]}},"locator":"36","label":"page"}],"schema":"https://github.com/citation-style-language/schema/raw/master/csl-citation.json"} </w:instrText>
      </w:r>
      <w:r>
        <w:fldChar w:fldCharType="separate"/>
      </w:r>
      <w:r w:rsidRPr="004D1D73">
        <w:rPr>
          <w:rFonts w:cs="Times New Roman"/>
        </w:rPr>
        <w:t xml:space="preserve">Devkota, </w:t>
      </w:r>
      <w:r w:rsidRPr="004D1D73">
        <w:rPr>
          <w:rFonts w:cs="Times New Roman"/>
          <w:i/>
          <w:iCs/>
        </w:rPr>
        <w:t>Neyim Gyaneshwor Churchko Itihas Ra Dui Agrajharu[A History of NIM Gyaneshwor Church and Two Pioneers]</w:t>
      </w:r>
      <w:r w:rsidRPr="004D1D73">
        <w:rPr>
          <w:rFonts w:cs="Times New Roman"/>
        </w:rPr>
        <w:t>, 36.</w:t>
      </w:r>
      <w:r>
        <w:fldChar w:fldCharType="end"/>
      </w:r>
    </w:p>
  </w:footnote>
  <w:footnote w:id="130">
    <w:p w14:paraId="49BC5F0B" w14:textId="6B222413" w:rsidR="003F3328" w:rsidRDefault="003F3328">
      <w:pPr>
        <w:pStyle w:val="FootnoteText"/>
      </w:pPr>
      <w:r>
        <w:rPr>
          <w:rStyle w:val="FootnoteReference"/>
        </w:rPr>
        <w:footnoteRef/>
      </w:r>
      <w:r>
        <w:t xml:space="preserve"> </w:t>
      </w:r>
      <w:r>
        <w:fldChar w:fldCharType="begin"/>
      </w:r>
      <w:r w:rsidR="003314DD">
        <w:instrText xml:space="preserve"> ADDIN ZOTERO_ITEM CSL_CITATION {"citationID":"LHxBagcK","properties":{"formattedCitation":"Karthak, \\uc0\\u8220{}The Work of the Holy Spirit in My Life,\\uc0\\u8221{} 17.","plainCitation":"Karthak, “The Work of the Holy Spirit in My Life,” 17.","noteIndex":130},"citationItems":[{"id":73,"uris":["http://zotero.org/users/6301399/items/GEP4BATP"],"itemData":{"id":73,"type":"chapter","container-title":"Straight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(Martha)"}],"issued":{"date-parts":[["2019"]]}},"locator":"17","label":"page"}],"schema":"https://github.com/citation-style-language/schema/raw/master/csl-citation.json"} </w:instrText>
      </w:r>
      <w:r>
        <w:fldChar w:fldCharType="separate"/>
      </w:r>
      <w:r w:rsidRPr="003F3328">
        <w:rPr>
          <w:rFonts w:cs="Times New Roman"/>
        </w:rPr>
        <w:t>Karthak, “The Work of the Holy Spirit in My Life,” 17.</w:t>
      </w:r>
      <w:r>
        <w:fldChar w:fldCharType="end"/>
      </w:r>
    </w:p>
  </w:footnote>
  <w:footnote w:id="131">
    <w:p w14:paraId="0F6C55D0" w14:textId="5C690940" w:rsidR="004D1D73" w:rsidRDefault="004D1D73">
      <w:pPr>
        <w:pStyle w:val="FootnoteText"/>
      </w:pPr>
      <w:r>
        <w:rPr>
          <w:rStyle w:val="FootnoteReference"/>
        </w:rPr>
        <w:footnoteRef/>
      </w:r>
      <w:r>
        <w:t xml:space="preserve"> </w:t>
      </w:r>
      <w:r>
        <w:fldChar w:fldCharType="begin"/>
      </w:r>
      <w:r w:rsidR="008B349F">
        <w:instrText xml:space="preserve"> ADDIN ZOTERO_ITEM CSL_CITATION {"citationID":"vnmDPQqE","properties":{"formattedCitation":"Devkota, {\\i{}Neyim Gyaneshwor Churchko Itihas Ra Dui Agrajharu[A History of NIM Gyaneshwor Church and Two Pioneers]}, 38.","plainCitation":"Devkota, Neyim Gyaneshwor Churchko Itihas Ra Dui Agrajharu[A History of NIM Gyaneshwor Church and Two Pioneers], 38.","noteIndex":131},"citationItems":[{"id":564,"uris":["http://zotero.org/users/6301399/items/QS3HIL3U"],"itemData":{"id":564,"type":"book","event-place":"Kathmandu","publisher":"NIM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Pioneers]","author":[{"family":"Devkota","given":"Bhuvan"}],"issued":{"date-parts":[["2007"]]}},"locator":"38","label":"page"}],"schema":"https://github.com/citation-style-language/schema/raw/master/csl-citation.json"} </w:instrText>
      </w:r>
      <w:r>
        <w:fldChar w:fldCharType="separate"/>
      </w:r>
      <w:r w:rsidRPr="004D1D73">
        <w:rPr>
          <w:rFonts w:cs="Times New Roman"/>
        </w:rPr>
        <w:t xml:space="preserve">Devkota, </w:t>
      </w:r>
      <w:r w:rsidRPr="004D1D73">
        <w:rPr>
          <w:rFonts w:cs="Times New Roman"/>
          <w:i/>
          <w:iCs/>
        </w:rPr>
        <w:t>Neyim Gyaneshwor Churchko Itihas Ra Dui Agrajharu[A History of NIM Gyaneshwor Church and Two Pioneers]</w:t>
      </w:r>
      <w:r w:rsidRPr="004D1D73">
        <w:rPr>
          <w:rFonts w:cs="Times New Roman"/>
        </w:rPr>
        <w:t>, 38.</w:t>
      </w:r>
      <w:r>
        <w:fldChar w:fldCharType="end"/>
      </w:r>
    </w:p>
  </w:footnote>
  <w:footnote w:id="132">
    <w:p w14:paraId="678553ED" w14:textId="3B08A95A" w:rsidR="000F321F" w:rsidRDefault="000F321F">
      <w:pPr>
        <w:pStyle w:val="FootnoteText"/>
      </w:pPr>
      <w:r>
        <w:rPr>
          <w:rStyle w:val="FootnoteReference"/>
        </w:rPr>
        <w:footnoteRef/>
      </w:r>
      <w:r>
        <w:t xml:space="preserve"> </w:t>
      </w:r>
      <w:r>
        <w:fldChar w:fldCharType="begin"/>
      </w:r>
      <w:r w:rsidR="002256A8">
        <w:instrText xml:space="preserve"> ADDIN ZOTERO_ITEM CSL_CITATION {"citationID":"XQReNHcT","properties":{"formattedCitation":"Rajendra K. Rongong and Salon Karthak, eds., {\\i{}Nepali Isai Mandali Gyaneshwor Church Sworna Mahotsav Smarika-Prarambhik Anka [NIM Isai Mandali Gyaneshwor Church Golden Jubilee Memoir-Initial Edition]} (Kathamndu: NIM Gyaneshwor Church, 2005), 43.","plainCitation":"Rajendra K. Rongong and Salon Karthak, eds., Nepali Isai Mandali Gyaneshwor Church Sworna Mahotsav Smarika-Prarambhik Anka [NIM Isai Mandali Gyaneshwor Church Golden Jubilee Memoir-Initial Edition] (Kathamndu: NIM Gyaneshwor Church, 2005), 43.","noteIndex":132},"citationItems":[{"id":572,"uris":["http://zotero.org/users/6301399/items/LDPFRNQM"],"itemData":{"id":572,"type":"book","event-place":"Kathamndu","publisher":"NIM Gyaneshwor Church","publisher-place":"Kathamndu","title":"Nepali Isai Mandali Gyaneshwor Church Sworna Mahotsav Smarika-Prarambhik Anka [NIM Isai Mandali Gyaneshwor Church Golden Jubilee Memoir-Initial Edition]","editor":[{"family":"Rongong","given":"Rajendra K."},{"family":"Karthak","given":"Salon"}],"issued":{"date-parts":[["2005"]]}},"locator":"43","label":"page"}],"schema":"https://github.com/citation-style-language/schema/raw/master/csl-citation.json"} </w:instrText>
      </w:r>
      <w:r>
        <w:fldChar w:fldCharType="separate"/>
      </w:r>
      <w:r w:rsidR="00F6008B" w:rsidRPr="00F6008B">
        <w:rPr>
          <w:rFonts w:cs="Times New Roman"/>
        </w:rPr>
        <w:t xml:space="preserve">Rajendra K. Rongong and Salon Karthak, eds., </w:t>
      </w:r>
      <w:r w:rsidR="00F6008B" w:rsidRPr="00F6008B">
        <w:rPr>
          <w:rFonts w:cs="Times New Roman"/>
          <w:i/>
          <w:iCs/>
        </w:rPr>
        <w:t>Nepali Isai Mandali Gyaneshwor Church Sworna Mahotsav Smarika-Prarambhik Anka [NIM Isai Mandali Gyaneshwor Church Golden Jubilee Memoir-Initial Edition]</w:t>
      </w:r>
      <w:r w:rsidR="00F6008B" w:rsidRPr="00F6008B">
        <w:rPr>
          <w:rFonts w:cs="Times New Roman"/>
        </w:rPr>
        <w:t xml:space="preserve"> (Kathamndu: NIM Gyaneshwor Church, 2005), 43.</w:t>
      </w:r>
      <w:r>
        <w:fldChar w:fldCharType="end"/>
      </w:r>
    </w:p>
  </w:footnote>
  <w:footnote w:id="133">
    <w:p w14:paraId="05B449C5" w14:textId="3693793A" w:rsidR="005A40C4" w:rsidRDefault="005A40C4" w:rsidP="005A40C4">
      <w:pPr>
        <w:pStyle w:val="FootnoteText"/>
      </w:pPr>
      <w:r>
        <w:rPr>
          <w:rStyle w:val="FootnoteReference"/>
        </w:rPr>
        <w:footnoteRef/>
      </w:r>
      <w:r>
        <w:t xml:space="preserve"> </w:t>
      </w:r>
      <w:r>
        <w:fldChar w:fldCharType="begin"/>
      </w:r>
      <w:r w:rsidR="008B349F">
        <w:instrText xml:space="preserve"> ADDIN ZOTERO_ITEM CSL_CITATION {"citationID":"gTvsl7Uu","properties":{"formattedCitation":"Devkota, {\\i{}Neyim Gyaneshwor Churchko Itihas Ra Dui Agrajharu[A History of NIM Gyaneshwor Church and Two Pioneers]}, 38.","plainCitation":"Devkota, Neyim Gyaneshwor Churchko Itihas Ra Dui Agrajharu[A History of NIM Gyaneshwor Church and Two Pioneers], 38.","noteIndex":133},"citationItems":[{"id":564,"uris":["http://zotero.org/users/6301399/items/QS3HIL3U"],"itemData":{"id":564,"type":"book","event-place":"Kathmandu","publisher":"NIM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Pioneers]","author":[{"family":"Devkota","given":"Bhuvan"}],"issued":{"date-parts":[["2007"]]}},"locator":"38","label":"page"}],"schema":"https://github.com/citation-style-language/schema/raw/master/csl-citation.json"} </w:instrText>
      </w:r>
      <w:r>
        <w:fldChar w:fldCharType="separate"/>
      </w:r>
      <w:r w:rsidRPr="004D1D73">
        <w:rPr>
          <w:rFonts w:cs="Times New Roman"/>
        </w:rPr>
        <w:t xml:space="preserve">Devkota, </w:t>
      </w:r>
      <w:r w:rsidRPr="004D1D73">
        <w:rPr>
          <w:rFonts w:cs="Times New Roman"/>
          <w:i/>
          <w:iCs/>
        </w:rPr>
        <w:t>Neyim Gyaneshwor Churchko Itihas Ra Dui Agrajharu[A History of NIM Gyaneshwor Church and Two Pioneers]</w:t>
      </w:r>
      <w:r w:rsidRPr="004D1D73">
        <w:rPr>
          <w:rFonts w:cs="Times New Roman"/>
        </w:rPr>
        <w:t>, 38.</w:t>
      </w:r>
      <w:r>
        <w:fldChar w:fldCharType="end"/>
      </w:r>
    </w:p>
  </w:footnote>
  <w:footnote w:id="134">
    <w:p w14:paraId="74738B39" w14:textId="5553A44F" w:rsidR="005A4C52" w:rsidRDefault="005A4C52">
      <w:pPr>
        <w:pStyle w:val="FootnoteText"/>
      </w:pPr>
      <w:r>
        <w:rPr>
          <w:rStyle w:val="FootnoteReference"/>
        </w:rPr>
        <w:footnoteRef/>
      </w:r>
      <w:r>
        <w:t xml:space="preserve"> </w:t>
      </w:r>
      <w:r>
        <w:fldChar w:fldCharType="begin"/>
      </w:r>
      <w:r w:rsidR="002256A8">
        <w:instrText xml:space="preserve"> ADDIN ZOTERO_ITEM CSL_CITATION {"citationID":"nJpJGRHC","properties":{"formattedCitation":"Karthak, \\uc0\\u8220{}The Work of the Holy Spirit in My Life,\\uc0\\u8221{} 16.","plainCitation":"Karthak, “The Work of the Holy Spirit in My Life,” 16.","noteIndex":134},"citationItems":[{"id":73,"uris":["http://zotero.org/users/6301399/items/GEP4BATP"],"itemData":{"id":73,"type":"chapter","container-title":"Straight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(Martha)"}],"issued":{"date-parts":[["2019"]]}},"locator":"16","label":"page"}],"schema":"https://github.com/citation-style-language/schema/raw/master/csl-citation.json"} </w:instrText>
      </w:r>
      <w:r>
        <w:fldChar w:fldCharType="separate"/>
      </w:r>
      <w:r w:rsidRPr="005A4C52">
        <w:rPr>
          <w:rFonts w:cs="Times New Roman"/>
        </w:rPr>
        <w:t>Karthak, “The Work of the Holy Spirit in My Life,” 16.</w:t>
      </w:r>
      <w:r>
        <w:fldChar w:fldCharType="end"/>
      </w:r>
    </w:p>
  </w:footnote>
  <w:footnote w:id="135">
    <w:p w14:paraId="3219E111" w14:textId="4A26D5E2" w:rsidR="00D77C40" w:rsidRDefault="00D77C40" w:rsidP="00D77C40">
      <w:pPr>
        <w:pStyle w:val="FootnoteText"/>
        <w:rPr>
          <w:ins w:id="692" w:author="Lekhnath Poudel" w:date="2023-07-09T14:34:00Z"/>
        </w:rPr>
      </w:pPr>
      <w:ins w:id="693" w:author="Lekhnath Poudel" w:date="2023-07-09T14:34:00Z">
        <w:r>
          <w:rPr>
            <w:rStyle w:val="FootnoteReference"/>
          </w:rPr>
          <w:footnoteRef/>
        </w:r>
        <w:r>
          <w:t xml:space="preserve"> </w:t>
        </w:r>
        <w:r>
          <w:fldChar w:fldCharType="begin"/>
        </w:r>
      </w:ins>
      <w:r w:rsidR="003314DD">
        <w:instrText xml:space="preserve"> ADDIN ZOTERO_ITEM CSL_CITATION {"citationID":"H0RxN4xb","properties":{"formattedCitation":"Karthak, \\uc0\\u8220{}The Work of the Holy Spirit in My Life,\\uc0\\u8221{} 15.","plainCitation":"Karthak, “The Work of the Holy Spirit in My Life,” 15.","noteIndex":135},"citationItems":[{"id":73,"uris":["http://zotero.org/users/6301399/items/GEP4BATP"],"itemData":{"id":73,"type":"chapter","container-title":"Straight from the Heart: An anthology of 40 Testimonies of the Senior Ministers of Nepal","event-place":"Kathmandu","page":"11-17","publisher":"Himalayan Technology Solutions","publisher-place":"Kathmandu","title":"The Work of the Holy Spirit in My Life","author":[{"family":"Karthak","given":"Robert"}],"editor":[{"family":"Rai","given":"Krishna Devi (Martha)"}],"issued":{"date-parts":[["2019"]]}},"locator":"15","label":"page"}],"schema":"https://github.com/citation-style-language/schema/raw/master/csl-citation.json"} </w:instrText>
      </w:r>
      <w:ins w:id="694" w:author="Lekhnath Poudel" w:date="2023-07-09T14:34:00Z">
        <w:r>
          <w:fldChar w:fldCharType="separate"/>
        </w:r>
        <w:r w:rsidRPr="00726951">
          <w:rPr>
            <w:rFonts w:cs="Times New Roman"/>
          </w:rPr>
          <w:t>Karthak, “The Work of the Holy Spirit in My Life,” 15.</w:t>
        </w:r>
        <w:r>
          <w:fldChar w:fldCharType="end"/>
        </w:r>
      </w:ins>
    </w:p>
  </w:footnote>
  <w:footnote w:id="136">
    <w:p w14:paraId="57EB2B79" w14:textId="722958FD" w:rsidR="003314DD" w:rsidRDefault="003314DD">
      <w:pPr>
        <w:pStyle w:val="FootnoteText"/>
      </w:pPr>
      <w:r>
        <w:rPr>
          <w:rStyle w:val="FootnoteReference"/>
        </w:rPr>
        <w:footnoteRef/>
      </w:r>
      <w:r>
        <w:t xml:space="preserve"> </w:t>
      </w:r>
      <w:r>
        <w:fldChar w:fldCharType="begin"/>
      </w:r>
      <w:r>
        <w:instrText xml:space="preserve"> ADDIN ZOTERO_ITEM CSL_CITATION {"citationID":"v8zBqe8O","properties":{"formattedCitation":"Govind G.C., \\uc0\\u8220{}Nepalma Sun 1990 pachchiko Kaam[Work in Nepal After 1990],\\uc0\\u8221{} in {\\i{}Nepalko Sandharbhamaa Mishan [Mission in the Context of Nepal]: Nepali Mandaliko Sandharbhama Nepali Khristiyan Aguwaharudwara Likhit Mishansambandhi Lekhharuko Ek Sangaalo [A Collection of Articles on Missions Written by Nepalese Christian Leaders in the Context of Nepali Church]}, ed. Stephen J. Novel et al. (Kathamndu: National Mission Commission of Nepal, 2011), 185.","plainCitation":"Govind G.C., “Nepalma Sun 1990 pachchiko Kaam[Work in Nepal After 1990],” in Nepalko Sandharbhamaa Mishan [Mission in the Context of Nepal]: Nepali Mandaliko Sandharbhama Nepali Khristiyan Aguwaharudwara Likhit Mishansambandhi Lekhharuko Ek Sangaalo [A Collection of Articles on Missions Written by Nepalese Christian Leaders in the Context of Nepali Church], ed. Stephen J. Novel et al. (Kathamndu: National Mission Commission of Nepal, 2011), 185.","noteIndex":136},"citationItems":[{"id":651,"uris":["http://zotero.org/users/6301399/items/8X7TLFD9"],"itemData":{"id":651,"type":"chapter","container-title":"Nepalko Sandharbhamaa Mishan [Mission in the Context of Nepal]: Nepali Mandaliko Sandharbhama Nepali Khristiyan Aguwaharudwara Likhit Mishansambandhi Lekhharuko Ek Sangaalo [A Collection of Articles on Missions Written by Nepalese Christian Leaders in the Context of Nepali Church]","event-place":"Kathamndu","language":"Nepali","page":"185-193","publisher":"National Mission Commission of Nepal","publisher-place":"Kathamndu","title":"Nepalma Sun 1990 pachchiko Kaam[Work in Nepal After 1990]","editor":[{"family":"Novel","given":"Stephen J."},{"family":"Chhettri","given":"John"},{"family":"Chhettri","given":"Dev Kumar"},{"family":"Tamang","given":"Norbu"},{"family":"Shrestha","given":"Ram Prasad"},{"family":"Pradhanang","given":"Manoj"},{"family":"G.C.","given":"Govind"}],"author":[{"family":"G.C.","given":"Govind"}],"issued":{"date-parts":[["2011"]]}},"locator":"185","label":"page"}],"schema":"https://github.com/citation-style-language/schema/raw/master/csl-citation.json"} </w:instrText>
      </w:r>
      <w:r>
        <w:fldChar w:fldCharType="separate"/>
      </w:r>
      <w:r w:rsidRPr="003314DD">
        <w:rPr>
          <w:rFonts w:cs="Times New Roman"/>
        </w:rPr>
        <w:t xml:space="preserve">Govind G.C., “Nepalma Sun 1990 pachchiko Kaam[Work in Nepal After 1990],” in </w:t>
      </w:r>
      <w:r w:rsidRPr="003314DD">
        <w:rPr>
          <w:rFonts w:cs="Times New Roman"/>
          <w:i/>
          <w:iCs/>
        </w:rPr>
        <w:t>Nepalko Sandharbhamaa Mishan [Mission in the Context of Nepal]: Nepali Mandaliko Sandharbhama Nepali Khristiyan Aguwaharudwara Likhit Mishansambandhi Lekhharuko Ek Sangaalo [A Collection of Articles on Missions Written by Nepalese Christian Leaders in the Context of Nepali Church]</w:t>
      </w:r>
      <w:r w:rsidRPr="003314DD">
        <w:rPr>
          <w:rFonts w:cs="Times New Roman"/>
        </w:rPr>
        <w:t>, ed. Stephen J. Novel et al. (Kathamndu: National Mission Commission of Nepal, 2011), 185.</w:t>
      </w:r>
      <w:r>
        <w:fldChar w:fldCharType="end"/>
      </w:r>
    </w:p>
  </w:footnote>
  <w:footnote w:id="137">
    <w:p w14:paraId="1E35BE53" w14:textId="28D2D9B3" w:rsidR="003314DD" w:rsidRDefault="003314DD">
      <w:pPr>
        <w:pStyle w:val="FootnoteText"/>
      </w:pPr>
      <w:r>
        <w:rPr>
          <w:rStyle w:val="FootnoteReference"/>
        </w:rPr>
        <w:footnoteRef/>
      </w:r>
      <w:r>
        <w:t xml:space="preserve"> </w:t>
      </w:r>
      <w:r>
        <w:fldChar w:fldCharType="begin"/>
      </w:r>
      <w:r>
        <w:instrText xml:space="preserve"> ADDIN ZOTERO_ITEM CSL_CITATION {"citationID":"31NTtjbF","properties":{"formattedCitation":"G.C., \\uc0\\u8220{}Nepalma Sun 1990 pachchiko Kaam[Work in Nepal After 1990],\\uc0\\u8221{} 187.","plainCitation":"G.C., “Nepalma Sun 1990 pachchiko Kaam[Work in Nepal After 1990],” 187.","noteIndex":137},"citationItems":[{"id":651,"uris":["http://zotero.org/users/6301399/items/8X7TLFD9"],"itemData":{"id":651,"type":"chapter","container-title":"Nepalko Sandharbhamaa Mishan [Mission in the Context of Nepal]: Nepali Mandaliko Sandharbhama Nepali Khristiyan Aguwaharudwara Likhit Mishansambandhi Lekhharuko Ek Sangaalo [A Collection of Articles on Missions Written by Nepalese Christian Leaders in the Context of Nepali Church]","event-place":"Kathamndu","language":"Nepali","page":"185-193","publisher":"National Mission Commission of Nepal","publisher-place":"Kathamndu","title":"Nepalma Sun 1990 pachchiko Kaam[Work in Nepal After 1990]","editor":[{"family":"Novel","given":"Stephen J."},{"family":"Chhettri","given":"John"},{"family":"Chhettri","given":"Dev Kumar"},{"family":"Tamang","given":"Norbu"},{"family":"Shrestha","given":"Ram Prasad"},{"family":"Pradhanang","given":"Manoj"},{"family":"G.C.","given":"Govind"}],"author":[{"family":"G.C.","given":"Govind"}],"issued":{"date-parts":[["2011"]]}},"locator":"187","label":"page"}],"schema":"https://github.com/citation-style-language/schema/raw/master/csl-citation.json"} </w:instrText>
      </w:r>
      <w:r>
        <w:fldChar w:fldCharType="separate"/>
      </w:r>
      <w:r w:rsidRPr="003314DD">
        <w:rPr>
          <w:rFonts w:cs="Times New Roman"/>
        </w:rPr>
        <w:t>G.C., “Nepalma Sun 1990 pachchiko Kaam[Work in Nepal After 1990],” 187.</w:t>
      </w:r>
      <w:r>
        <w:fldChar w:fldCharType="end"/>
      </w:r>
    </w:p>
  </w:footnote>
  <w:footnote w:id="138">
    <w:p w14:paraId="6CA48182" w14:textId="2F298633" w:rsidR="003314DD" w:rsidRDefault="003314DD">
      <w:pPr>
        <w:pStyle w:val="FootnoteText"/>
      </w:pPr>
      <w:r>
        <w:rPr>
          <w:rStyle w:val="FootnoteReference"/>
        </w:rPr>
        <w:footnoteRef/>
      </w:r>
      <w:r>
        <w:t xml:space="preserve"> </w:t>
      </w:r>
      <w:r>
        <w:fldChar w:fldCharType="begin"/>
      </w:r>
      <w:r w:rsidR="00114F84">
        <w:instrText xml:space="preserve"> ADDIN ZOTERO_ITEM CSL_CITATION {"citationID":"pDAUgI7M","properties":{"formattedCitation":"G.C., \\uc0\\u8220{}Nepalma Sun 1990 pachchiko Kaam[Work in Nepal After 1990],\\uc0\\u8221{} 191.","plainCitation":"G.C., “Nepalma Sun 1990 pachchiko Kaam[Work in Nepal After 1990],” 191.","noteIndex":138},"citationItems":[{"id":651,"uris":["http://zotero.org/users/6301399/items/8X7TLFD9"],"itemData":{"id":651,"type":"chapter","container-title":"Nepalko Sandharbhamaa Mishan [Mission in the Context of Nepal]: Nepali Mandaliko Sandharbhama Nepali Khristiyan Aguwaharudwara Likhit Mishansambandhi Lekhharuko Ek Sangaalo [A Collection of Articles on Missions Written by Nepalese Christian Leaders in the Context of Nepali Church]","event-place":"Kathamndu","language":"Nepali","page":"185-193","publisher":"National Mission Commission of Nepal","publisher-place":"Kathamndu","title":"Nepalma Sun 1990 pachchiko Kaam[Work in Nepal After 1990]","editor":[{"family":"Novel","given":"Stephen J."},{"family":"Chhettri","given":"John"},{"family":"Chhettri","given":"Dev Kumar"},{"family":"Tamang","given":"Norbu"},{"family":"Shrestha","given":"Ram Prasad"},{"family":"Pradhanang","given":"Manoj"},{"family":"G.C.","given":"Govind"}],"author":[{"family":"G.C.","given":"Govind"}],"issued":{"date-parts":[["2011"]]}},"locator":"191","label":"page"}],"schema":"https://github.com/citation-style-language/schema/raw/master/csl-citation.json"} </w:instrText>
      </w:r>
      <w:r>
        <w:fldChar w:fldCharType="separate"/>
      </w:r>
      <w:r w:rsidR="00114F84" w:rsidRPr="00114F84">
        <w:rPr>
          <w:rFonts w:cs="Times New Roman"/>
        </w:rPr>
        <w:t>G.C., “Nepalma Sun 1990 pachchiko Kaam[Work in Nepal After 1990],” 191.</w:t>
      </w:r>
      <w:r>
        <w:fldChar w:fldCharType="end"/>
      </w:r>
    </w:p>
  </w:footnote>
  <w:footnote w:id="139">
    <w:p w14:paraId="70B8C576" w14:textId="60613D06" w:rsidR="00160CAE" w:rsidRDefault="00160CAE">
      <w:pPr>
        <w:pStyle w:val="FootnoteText"/>
      </w:pPr>
      <w:r>
        <w:rPr>
          <w:rStyle w:val="FootnoteReference"/>
        </w:rPr>
        <w:footnoteRef/>
      </w:r>
      <w:r>
        <w:t xml:space="preserve"> </w:t>
      </w:r>
      <w:r>
        <w:fldChar w:fldCharType="begin"/>
      </w:r>
      <w:r w:rsidR="00114F84">
        <w:instrText xml:space="preserve"> ADDIN ZOTERO_ITEM CSL_CITATION {"citationID":"IPnBY6GG","properties":{"formattedCitation":"Devkota, {\\i{}Neyim Gyaneshwor Churchko Itihas Ra Dui Agrajharu[A History of NIM Gyaneshwor Church and Two Pioneers]}, 41.","plainCitation":"Devkota, Neyim Gyaneshwor Churchko Itihas Ra Dui Agrajharu[A History of NIM Gyaneshwor Church and Two Pioneers], 41.","noteIndex":139},"citationItems":[{"id":564,"uris":["http://zotero.org/users/6301399/items/QS3HIL3U"],"itemData":{"id":564,"type":"book","event-place":"Kathmandu","publisher":"NIM Gyaneshwor Church","publisher-place":"Kathmandu","title":"Neyim Gyaneshwor Churchko Itihas Ra Dui Agrajharu[A History of NIM Gyaneshwor Church and Two Pioneers]","author":[{"family":"Devkota","given":"Bhuvan"}],"issued":{"date-parts":[["2007"]]}},"locator":"41","label":"page"}],"schema":"https://github.com/citation-style-language/schema/raw/master/csl-citation.json"} </w:instrText>
      </w:r>
      <w:r>
        <w:fldChar w:fldCharType="separate"/>
      </w:r>
      <w:r w:rsidRPr="00160CAE">
        <w:rPr>
          <w:rFonts w:cs="Times New Roman"/>
        </w:rPr>
        <w:t xml:space="preserve">Devkota, </w:t>
      </w:r>
      <w:r w:rsidRPr="00160CAE">
        <w:rPr>
          <w:rFonts w:cs="Times New Roman"/>
          <w:i/>
          <w:iCs/>
        </w:rPr>
        <w:t>Neyim Gyaneshwor Churchko Itihas Ra Dui Agrajharu[A History of NIM Gyaneshwor Church and Two Pioneers]</w:t>
      </w:r>
      <w:r w:rsidRPr="00160CAE">
        <w:rPr>
          <w:rFonts w:cs="Times New Roman"/>
        </w:rPr>
        <w:t>, 41.</w:t>
      </w:r>
      <w:r>
        <w:fldChar w:fldCharType="end"/>
      </w:r>
    </w:p>
  </w:footnote>
  <w:footnote w:id="140">
    <w:p w14:paraId="2C9F15D3" w14:textId="28E7F5D1" w:rsidR="008F2482" w:rsidRDefault="008F2482">
      <w:pPr>
        <w:pStyle w:val="FootnoteText"/>
      </w:pPr>
      <w:r>
        <w:rPr>
          <w:rStyle w:val="FootnoteReference"/>
        </w:rPr>
        <w:footnoteRef/>
      </w:r>
      <w:r>
        <w:t xml:space="preserve"> </w:t>
      </w:r>
      <w:r>
        <w:fldChar w:fldCharType="begin"/>
      </w:r>
      <w:r>
        <w:instrText xml:space="preserve"> ADDIN ZOTERO_ITEM CSL_CITATION {"citationID":"QpCdwkRx","properties":{"formattedCitation":"\\uc0\\u8220{}Prabhuko Darsan[Vision from the Lord],\\uc0\\u8221{} 415.","plainCitation":"“Prabhuko Darsan[Vision from the Lord],” 415.","noteIndex":140},"citationItems":[{"id":649,"uris":["http://zotero.org/users/6301399/items/RZLA8GCU"],"itemData":{"id":649,"type":"post-weblog","container-title":"Nepal Khristiya Bhajan.","language":"en-US","title":"Prabhuko Darsan[Vision from the Lord]","URL":"https://nepalkhristiyabhajan.com/bhajan-details-from/","accessed":{"date-parts":[["2023",7,9]]},"issued":{"date-parts":[["2022",2,14]]}},"locator":"415","label":"chapter"}],"schema":"https://github.com/citation-style-language/schema/raw/master/csl-citation.json"} </w:instrText>
      </w:r>
      <w:r>
        <w:fldChar w:fldCharType="separate"/>
      </w:r>
      <w:r w:rsidRPr="008F2482">
        <w:rPr>
          <w:rFonts w:cs="Times New Roman"/>
        </w:rPr>
        <w:t>“Prabhuko Darsan[Vision from the Lord],” 415.</w:t>
      </w:r>
      <w:r>
        <w:fldChar w:fldCharType="end"/>
      </w:r>
    </w:p>
  </w:footnote>
  <w:footnote w:id="141">
    <w:p w14:paraId="614F092B" w14:textId="6B17E24E" w:rsidR="008F2482" w:rsidDel="008F2482" w:rsidRDefault="008F2482">
      <w:pPr>
        <w:pStyle w:val="FootnoteText"/>
        <w:rPr>
          <w:del w:id="775" w:author="Lekhnath Poudel" w:date="2023-07-10T16:19:00Z"/>
        </w:rPr>
      </w:pPr>
      <w:del w:id="776" w:author="Lekhnath Poudel" w:date="2023-07-10T16:19:00Z">
        <w:r w:rsidDel="008F2482">
          <w:rPr>
            <w:rStyle w:val="FootnoteReference"/>
          </w:rPr>
          <w:footnoteRef/>
        </w:r>
        <w:r w:rsidDel="008F2482">
          <w:delText xml:space="preserve"> </w:delText>
        </w:r>
        <w:r w:rsidDel="008F2482">
          <w:fldChar w:fldCharType="begin"/>
        </w:r>
        <w:r w:rsidDel="008F2482">
          <w:delInstrText xml:space="preserve"> ADDIN ZOTERO_ITEM CSL_CITATION {"citationID":"Y8BtfjHc","properties":{"formattedCitation":"\\uc0\\u8220{}Nepali Khristiya Bhajan - Nepal Christian Bhajan.\\uc0\\u8221{}","plainCitation":"“Nepali Khristiya Bhajan - Nepal Christian Bhajan.”","noteIndex":140},"citationItems":[{"id":649,"uris":["http://zotero.org/users/6301399/items/RZLA8GCU"],"itemData":{"id":649,"type":"post-weblog","container-title":"Nepal Khristiya Bhajan.","language":"en-US","title":"Nepali Khristiya Bhajan - Nepal Christian Bhajan","URL":"https://nepalkhristiyabhajan.com/bhajan-details-from/","accessed":{"date-parts":[["2023",7,9]]},"issued":{"date-parts":[["2022",2,14]]}}}],"schema":"https://github.com/citation-style-language/schema/raw/master/csl-citation.json"} </w:delInstrText>
        </w:r>
        <w:r w:rsidDel="008F2482">
          <w:fldChar w:fldCharType="separate"/>
        </w:r>
        <w:r w:rsidRPr="008F2482" w:rsidDel="008F2482">
          <w:rPr>
            <w:rFonts w:cs="Times New Roman"/>
          </w:rPr>
          <w:delText>“Nepali Khristiya Bhajan - Nepal Christian Bhajan.”</w:delText>
        </w:r>
        <w:r w:rsidDel="008F2482">
          <w:fldChar w:fldCharType="end"/>
        </w:r>
      </w:del>
    </w:p>
  </w:footnote>
  <w:footnote w:id="142">
    <w:p w14:paraId="5B2A1BDE" w14:textId="709CDBAF" w:rsidR="009D5271" w:rsidRDefault="009D5271" w:rsidP="009D5271">
      <w:pPr>
        <w:pStyle w:val="FootnoteText"/>
      </w:pPr>
      <w:r>
        <w:rPr>
          <w:rStyle w:val="FootnoteReference"/>
        </w:rPr>
        <w:footnoteRef/>
      </w:r>
      <w:r>
        <w:t xml:space="preserve"> </w:t>
      </w:r>
      <w:r>
        <w:fldChar w:fldCharType="begin"/>
      </w:r>
      <w:r w:rsidR="008F2482">
        <w:instrText xml:space="preserve"> ADDIN ZOTERO_ITEM CSL_CITATION {"citationID":"a9rOqJG5","properties":{"formattedCitation":"Bill Hybels, {\\i{}Courageous Leadership: Field-Tested Strategy for the 360\\uc0\\u176{} Leader}, Reprint edition. (Zondervan, 2012), 31.","plainCitation":"Bill Hybels, Courageous Leadership: Field-Tested Strategy for the 360° Leader, Reprint edition. (Zondervan, 2012), 31.","noteIndex":142},"citationItems":[{"id":399,"uris":["http://zotero.org/users/6301399/items/PBSN563A"],"itemData":{"id":399,"type":"book","abstract":"The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Leadership","author":[{"family":"Hybels","given":"Bill"}],"issued":{"date-parts":[["2012",4,7]]}},"locator":"31","label":"page"}],"schema":"https://github.com/citation-style-language/schema/raw/master/csl-citation.json"} </w:instrText>
      </w:r>
      <w:r>
        <w:fldChar w:fldCharType="separate"/>
      </w:r>
      <w:r w:rsidRPr="0035709D">
        <w:rPr>
          <w:rFonts w:cs="Times New Roman"/>
        </w:rPr>
        <w:t xml:space="preserve">Bill Hybels, </w:t>
      </w:r>
      <w:r w:rsidRPr="0035709D">
        <w:rPr>
          <w:rFonts w:cs="Times New Roman"/>
          <w:i/>
          <w:iCs/>
        </w:rPr>
        <w:t>Courageous Leadership: Field-Tested Strategy for the 360° Leader</w:t>
      </w:r>
      <w:r w:rsidRPr="0035709D">
        <w:rPr>
          <w:rFonts w:cs="Times New Roman"/>
        </w:rPr>
        <w:t>, Reprint edition. (Zondervan, 2012), 31.</w:t>
      </w:r>
      <w:r>
        <w:fldChar w:fldCharType="end"/>
      </w:r>
    </w:p>
  </w:footnote>
  <w:footnote w:id="143">
    <w:p w14:paraId="228C237F" w14:textId="3133FADC" w:rsidR="009D5271" w:rsidDel="00604230" w:rsidRDefault="009D5271" w:rsidP="009D5271">
      <w:pPr>
        <w:pStyle w:val="FootnoteText"/>
        <w:rPr>
          <w:del w:id="818" w:author="Lekhnath Poudel" w:date="2023-07-10T16:32:00Z"/>
        </w:rPr>
      </w:pPr>
      <w:del w:id="819" w:author="Lekhnath Poudel" w:date="2023-07-10T16:32:00Z">
        <w:r w:rsidDel="00604230">
          <w:rPr>
            <w:rStyle w:val="FootnoteReference"/>
          </w:rPr>
          <w:footnoteRef/>
        </w:r>
        <w:r w:rsidDel="00604230">
          <w:delText xml:space="preserve"> </w:delText>
        </w:r>
        <w:r w:rsidDel="00604230">
          <w:fldChar w:fldCharType="begin"/>
        </w:r>
        <w:r w:rsidR="008F2482" w:rsidDel="00604230">
          <w:delInstrText xml:space="preserve"> ADDIN ZOTERO_ITEM CSL_CITATION {"citationID":"fOiQngw9","properties":{"formattedCitation":"Gary L. McIntosh, {\\i{}There\\uc0\\u8217{}s Hope for Your Church: First Steps to Restoring Health and Growth}, Illustrated edition. (Grand Rapids, MI: Baker Books, 2012), 25.","plainCitation":"Gary L. McIntosh, There’s Hope for Your Church: First Steps to Restoring Health and Growth, Illustrated edition. (Grand Rapids, MI: Baker Books, 2012), 25.","noteIndex":143},"citationItems":[{"id":417,"uris":["http://zotero.org/users/6301399/items/AV6JRN3C"],"itemData":{"id":417,"type":"book","abstract":"A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L."}],"issued":{"date-parts":[["2012",5,1]]}},"locator":"25","label":"page"}],"schema":"https://github.com/citation-style-language/schema/raw/master/csl-citation.json"} </w:delInstrText>
        </w:r>
        <w:r w:rsidDel="00604230">
          <w:fldChar w:fldCharType="separate"/>
        </w:r>
        <w:r w:rsidRPr="001E10AB" w:rsidDel="00604230">
          <w:rPr>
            <w:rFonts w:cs="Times New Roman"/>
          </w:rPr>
          <w:delText xml:space="preserve">Gary L. McIntosh, </w:delText>
        </w:r>
        <w:r w:rsidRPr="001E10AB" w:rsidDel="00604230">
          <w:rPr>
            <w:rFonts w:cs="Times New Roman"/>
            <w:i/>
            <w:iCs/>
          </w:rPr>
          <w:delText>There’s Hope for Your Church: First Steps to Restoring Health and Growth</w:delText>
        </w:r>
        <w:r w:rsidRPr="001E10AB" w:rsidDel="00604230">
          <w:rPr>
            <w:rFonts w:cs="Times New Roman"/>
          </w:rPr>
          <w:delText>, Illustrated edition. (Grand Rapids, MI: Baker Books, 2012), 25.</w:delText>
        </w:r>
        <w:r w:rsidDel="00604230">
          <w:fldChar w:fldCharType="end"/>
        </w:r>
      </w:del>
    </w:p>
  </w:footnote>
  <w:footnote w:id="144">
    <w:p w14:paraId="753A92FB" w14:textId="7AB5D081" w:rsidR="009D5271" w:rsidRDefault="009D5271" w:rsidP="009D5271">
      <w:pPr>
        <w:pStyle w:val="FootnoteText"/>
      </w:pPr>
      <w:r>
        <w:rPr>
          <w:rStyle w:val="FootnoteReference"/>
        </w:rPr>
        <w:footnoteRef/>
      </w:r>
      <w:r>
        <w:t xml:space="preserve"> </w:t>
      </w:r>
      <w:r>
        <w:fldChar w:fldCharType="begin"/>
      </w:r>
      <w:r w:rsidR="009C3110">
        <w:instrText xml:space="preserve"> ADDIN ZOTERO_ITEM CSL_CITATION {"citationID":"ONRnmbSb","properties":{"formattedCitation":"Gary L. McIntosh, {\\i{}There\\uc0\\u8217{}s Hope for Your Church: First Steps to Restoring Health and Growth}, Illustrated edition. (Grand Rapids, MI: Baker Books, 2012), 25.","plainCitation":"Gary L. McIntosh, There’s Hope for Your Church: First Steps to Restoring Health and Growth, Illustrated edition. (Grand Rapids, MI: Baker Books, 2012), 25.","noteIndex":144},"citationItems":[{"id":417,"uris":["http://zotero.org/users/6301399/items/AV6JRN3C"],"itemData":{"id":417,"type":"book","abstract":"A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L."}],"issued":{"date-parts":[["2012",5,1]]}},"locator":"25","label":"page"}],"schema":"https://github.com/citation-style-language/schema/raw/master/csl-citation.json"} </w:instrText>
      </w:r>
      <w:r>
        <w:fldChar w:fldCharType="separate"/>
      </w:r>
      <w:r w:rsidR="009C3110" w:rsidRPr="009C3110">
        <w:rPr>
          <w:rFonts w:cs="Times New Roman"/>
        </w:rPr>
        <w:t xml:space="preserve">Gary L. McIntosh, </w:t>
      </w:r>
      <w:r w:rsidR="009C3110" w:rsidRPr="009C3110">
        <w:rPr>
          <w:rFonts w:cs="Times New Roman"/>
          <w:i/>
          <w:iCs/>
        </w:rPr>
        <w:t>There’s Hope for Your Church: First Steps to Restoring Health and Growth</w:t>
      </w:r>
      <w:r w:rsidR="009C3110" w:rsidRPr="009C3110">
        <w:rPr>
          <w:rFonts w:cs="Times New Roman"/>
        </w:rPr>
        <w:t>, Illustrated edition. (Grand Rapids, MI: Baker Books, 2012), 25.</w:t>
      </w:r>
      <w:r>
        <w:fldChar w:fldCharType="end"/>
      </w:r>
    </w:p>
  </w:footnote>
  <w:footnote w:id="145">
    <w:p w14:paraId="7E3E6825" w14:textId="75CCF60A" w:rsidR="00911C86" w:rsidRDefault="00911C86">
      <w:pPr>
        <w:pStyle w:val="FootnoteText"/>
      </w:pPr>
      <w:r>
        <w:rPr>
          <w:rStyle w:val="FootnoteReference"/>
        </w:rPr>
        <w:footnoteRef/>
      </w:r>
      <w:r>
        <w:t xml:space="preserve"> </w:t>
      </w:r>
      <w:r>
        <w:fldChar w:fldCharType="begin"/>
      </w:r>
      <w:r w:rsidR="002256A8">
        <w:instrText xml:space="preserve"> ADDIN ZOTERO_ITEM CSL_CITATION {"citationID":"yUfxeyNq","properties":{"formattedCitation":"Rongong, {\\i{}Early Churches in Nepal}, 148.","plainCitation":"Rongong, Early Churches in Nepal, 148.","noteIndex":145},"citationItems":[{"id":62,"uris":["http://zotero.org/users/6301399/items/2MHCAWDU"],"itemData":{"id":62,"type":"book","call-number":"BR1177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K."}],"issued":{"date-parts":[["2012"]]}},"locator":"148","label":"page"}],"schema":"https://github.com/citation-style-language/schema/raw/master/csl-citation.json"} </w:instrText>
      </w:r>
      <w:r>
        <w:fldChar w:fldCharType="separate"/>
      </w:r>
      <w:r w:rsidRPr="00911C86">
        <w:rPr>
          <w:rFonts w:cs="Times New Roman"/>
        </w:rPr>
        <w:t xml:space="preserve">Rongong, </w:t>
      </w:r>
      <w:r w:rsidRPr="00911C86">
        <w:rPr>
          <w:rFonts w:cs="Times New Roman"/>
          <w:i/>
          <w:iCs/>
        </w:rPr>
        <w:t>Early Churches in Nepal</w:t>
      </w:r>
      <w:r w:rsidRPr="00911C86">
        <w:rPr>
          <w:rFonts w:cs="Times New Roman"/>
        </w:rPr>
        <w:t>, 148.</w:t>
      </w:r>
      <w:r>
        <w:fldChar w:fldCharType="end"/>
      </w:r>
    </w:p>
  </w:footnote>
  <w:footnote w:id="146">
    <w:p w14:paraId="377DA98D" w14:textId="6B53D2C7" w:rsidR="00911C86" w:rsidRDefault="00911C86">
      <w:pPr>
        <w:pStyle w:val="FootnoteText"/>
      </w:pPr>
      <w:r>
        <w:rPr>
          <w:rStyle w:val="FootnoteReference"/>
        </w:rPr>
        <w:footnoteRef/>
      </w:r>
      <w:r>
        <w:t xml:space="preserve"> </w:t>
      </w:r>
      <w:r>
        <w:fldChar w:fldCharType="begin"/>
      </w:r>
      <w:r w:rsidR="002256A8">
        <w:instrText xml:space="preserve"> ADDIN ZOTERO_ITEM CSL_CITATION {"citationID":"7gKUEARG","properties":{"formattedCitation":"Rongong, {\\i{}Early Churches in Nepal}, 148.","plainCitation":"Rongong, Early Churches in Nepal, 148.","noteIndex":146},"citationItems":[{"id":62,"uris":["http://zotero.org/users/6301399/items/2MHCAWDU"],"itemData":{"id":62,"type":"book","call-number":"BR1177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K."}],"issued":{"date-parts":[["2012"]]}},"locator":"148","label":"page"}],"schema":"https://github.com/citation-style-language/schema/raw/master/csl-citation.json"} </w:instrText>
      </w:r>
      <w:r>
        <w:fldChar w:fldCharType="separate"/>
      </w:r>
      <w:r w:rsidRPr="00911C86">
        <w:rPr>
          <w:rFonts w:cs="Times New Roman"/>
        </w:rPr>
        <w:t xml:space="preserve">Rongong, </w:t>
      </w:r>
      <w:r w:rsidRPr="00911C86">
        <w:rPr>
          <w:rFonts w:cs="Times New Roman"/>
          <w:i/>
          <w:iCs/>
        </w:rPr>
        <w:t>Early Churches in Nepal</w:t>
      </w:r>
      <w:r w:rsidRPr="00911C86">
        <w:rPr>
          <w:rFonts w:cs="Times New Roman"/>
        </w:rPr>
        <w:t>, 148.</w:t>
      </w:r>
      <w:r>
        <w:fldChar w:fldCharType="end"/>
      </w:r>
    </w:p>
  </w:footnote>
  <w:footnote w:id="147">
    <w:p w14:paraId="0646427A" w14:textId="3CD2E658" w:rsidR="00911C86" w:rsidRDefault="00911C86">
      <w:pPr>
        <w:pStyle w:val="FootnoteText"/>
      </w:pPr>
      <w:r>
        <w:rPr>
          <w:rStyle w:val="FootnoteReference"/>
        </w:rPr>
        <w:footnoteRef/>
      </w:r>
      <w:r>
        <w:t xml:space="preserve"> </w:t>
      </w:r>
      <w:r>
        <w:fldChar w:fldCharType="begin"/>
      </w:r>
      <w:r w:rsidR="002256A8">
        <w:instrText xml:space="preserve"> ADDIN ZOTERO_ITEM CSL_CITATION {"citationID":"t9a3Daeu","properties":{"formattedCitation":"Rongong, {\\i{}Early Churches in Nepal}, 149.","plainCitation":"Rongong, Early Churches in Nepal, 149.","noteIndex":147},"citationItems":[{"id":62,"uris":["http://zotero.org/users/6301399/items/2MHCAWDU"],"itemData":{"id":62,"type":"book","call-number":"BR1177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K."}],"issued":{"date-parts":[["2012"]]}},"locator":"149","label":"page"}],"schema":"https://github.com/citation-style-language/schema/raw/master/csl-citation.json"} </w:instrText>
      </w:r>
      <w:r>
        <w:fldChar w:fldCharType="separate"/>
      </w:r>
      <w:r w:rsidRPr="00911C86">
        <w:rPr>
          <w:rFonts w:cs="Times New Roman"/>
        </w:rPr>
        <w:t xml:space="preserve">Rongong, </w:t>
      </w:r>
      <w:r w:rsidRPr="00911C86">
        <w:rPr>
          <w:rFonts w:cs="Times New Roman"/>
          <w:i/>
          <w:iCs/>
        </w:rPr>
        <w:t>Early Churches in Nepal</w:t>
      </w:r>
      <w:r w:rsidRPr="00911C86">
        <w:rPr>
          <w:rFonts w:cs="Times New Roman"/>
        </w:rPr>
        <w:t>, 149.</w:t>
      </w:r>
      <w:r>
        <w:fldChar w:fldCharType="end"/>
      </w:r>
    </w:p>
  </w:footnote>
  <w:footnote w:id="148">
    <w:p w14:paraId="7583CC2E" w14:textId="1D5738DE" w:rsidR="000E2B99" w:rsidRDefault="000E2B99" w:rsidP="000E2B99">
      <w:pPr>
        <w:pStyle w:val="FootnoteText"/>
      </w:pPr>
      <w:r>
        <w:rPr>
          <w:rStyle w:val="FootnoteReference"/>
        </w:rPr>
        <w:footnoteRef/>
      </w:r>
      <w:r>
        <w:t xml:space="preserve"> </w:t>
      </w:r>
      <w:r>
        <w:fldChar w:fldCharType="begin"/>
      </w:r>
      <w:r w:rsidR="002256A8">
        <w:instrText xml:space="preserve"> ADDIN ZOTERO_ITEM CSL_CITATION {"citationID":"VNZvUYbP","properties":{"formattedCitation":"Rongong, {\\i{}Early Churches in Nepal}, 101.","plainCitation":"Rongong, Early Churches in Nepal, 101.","noteIndex":148},"citationItems":[{"id":62,"uris":["http://zotero.org/users/6301399/items/2MHCAWDU"],"itemData":{"id":62,"type":"book","call-number":"BR1177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K."}],"issued":{"date-parts":[["2012"]]}},"locator":"101","label":"page"}],"schema":"https://github.com/citation-style-language/schema/raw/master/csl-citation.json"} </w:instrText>
      </w:r>
      <w:r>
        <w:fldChar w:fldCharType="separate"/>
      </w:r>
      <w:r w:rsidRPr="00720F63">
        <w:rPr>
          <w:rFonts w:cs="Times New Roman"/>
        </w:rPr>
        <w:t xml:space="preserve">Rongong, </w:t>
      </w:r>
      <w:r w:rsidRPr="00720F63">
        <w:rPr>
          <w:rFonts w:cs="Times New Roman"/>
          <w:i/>
          <w:iCs/>
        </w:rPr>
        <w:t>Early Churches in Nepal</w:t>
      </w:r>
      <w:r w:rsidRPr="00720F63">
        <w:rPr>
          <w:rFonts w:cs="Times New Roman"/>
        </w:rPr>
        <w:t>, 101.</w:t>
      </w:r>
      <w:r>
        <w:fldChar w:fldCharType="end"/>
      </w:r>
    </w:p>
  </w:footnote>
  <w:footnote w:id="149">
    <w:p w14:paraId="63258AD6" w14:textId="79176FD6" w:rsidR="009D5271" w:rsidRDefault="009D5271" w:rsidP="009D5271">
      <w:pPr>
        <w:pStyle w:val="FootnoteText"/>
      </w:pPr>
      <w:r>
        <w:rPr>
          <w:rStyle w:val="FootnoteReference"/>
        </w:rPr>
        <w:footnoteRef/>
      </w:r>
      <w:r>
        <w:t xml:space="preserve"> </w:t>
      </w:r>
      <w:r>
        <w:fldChar w:fldCharType="begin"/>
      </w:r>
      <w:r w:rsidR="002256A8">
        <w:instrText xml:space="preserve"> ADDIN ZOTERO_ITEM CSL_CITATION {"citationID":"yZzQj8hf","properties":{"formattedCitation":"Rongong, {\\i{}Early Churches in Nepal}, 101.","plainCitation":"Rongong, Early Churches in Nepal, 101.","noteIndex":149},"citationItems":[{"id":62,"uris":["http://zotero.org/users/6301399/items/2MHCAWDU"],"itemData":{"id":62,"type":"book","call-number":"BR1177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K."}],"issued":{"date-parts":[["2012"]]}},"locator":"101","label":"page"}],"schema":"https://github.com/citation-style-language/schema/raw/master/csl-citation.json"} </w:instrText>
      </w:r>
      <w:r>
        <w:fldChar w:fldCharType="separate"/>
      </w:r>
      <w:r w:rsidRPr="00E047E2">
        <w:rPr>
          <w:rFonts w:cs="Times New Roman"/>
        </w:rPr>
        <w:t xml:space="preserve">Rongong, </w:t>
      </w:r>
      <w:r w:rsidRPr="00E047E2">
        <w:rPr>
          <w:rFonts w:cs="Times New Roman"/>
          <w:i/>
          <w:iCs/>
        </w:rPr>
        <w:t>Early Churches in Nepal</w:t>
      </w:r>
      <w:r w:rsidRPr="00E047E2">
        <w:rPr>
          <w:rFonts w:cs="Times New Roman"/>
        </w:rPr>
        <w:t>, 101.</w:t>
      </w:r>
      <w:r>
        <w:fldChar w:fldCharType="end"/>
      </w:r>
    </w:p>
  </w:footnote>
  <w:footnote w:id="150">
    <w:p w14:paraId="324C2410" w14:textId="2DF903D6" w:rsidR="009D5271" w:rsidRDefault="009D5271" w:rsidP="009D5271">
      <w:pPr>
        <w:pStyle w:val="FootnoteText"/>
      </w:pPr>
      <w:r>
        <w:rPr>
          <w:rStyle w:val="FootnoteReference"/>
        </w:rPr>
        <w:footnoteRef/>
      </w:r>
      <w:r>
        <w:t xml:space="preserve"> </w:t>
      </w:r>
      <w:r>
        <w:fldChar w:fldCharType="begin"/>
      </w:r>
      <w:r w:rsidR="002256A8">
        <w:instrText xml:space="preserve"> ADDIN ZOTERO_ITEM CSL_CITATION {"citationID":"xztOnCBk","properties":{"formattedCitation":"Rongong, {\\i{}Early Churches in Nepal}, 101.","plainCitation":"Rongong, Early Churches in Nepal, 101.","noteIndex":150},"citationItems":[{"id":62,"uris":["http://zotero.org/users/6301399/items/2MHCAWDU"],"itemData":{"id":62,"type":"book","call-number":"BR1177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K."}],"issued":{"date-parts":[["2012"]]}},"locator":"101","label":"page"}],"schema":"https://github.com/citation-style-language/schema/raw/master/csl-citation.json"} </w:instrText>
      </w:r>
      <w:r>
        <w:fldChar w:fldCharType="separate"/>
      </w:r>
      <w:r w:rsidRPr="00E047E2">
        <w:rPr>
          <w:rFonts w:cs="Times New Roman"/>
        </w:rPr>
        <w:t xml:space="preserve">Rongong, </w:t>
      </w:r>
      <w:r w:rsidRPr="00E047E2">
        <w:rPr>
          <w:rFonts w:cs="Times New Roman"/>
          <w:i/>
          <w:iCs/>
        </w:rPr>
        <w:t>Early Churches in Nepal</w:t>
      </w:r>
      <w:r w:rsidRPr="00E047E2">
        <w:rPr>
          <w:rFonts w:cs="Times New Roman"/>
        </w:rPr>
        <w:t>, 101.</w:t>
      </w:r>
      <w:r>
        <w:fldChar w:fldCharType="end"/>
      </w:r>
    </w:p>
  </w:footnote>
  <w:footnote w:id="151">
    <w:p w14:paraId="345F74F4" w14:textId="64089B90" w:rsidR="002A7C9D" w:rsidRDefault="002A7C9D" w:rsidP="002A7C9D">
      <w:pPr>
        <w:pStyle w:val="FootnoteText"/>
        <w:rPr>
          <w:ins w:id="861" w:author="Lekhnath Poudel" w:date="2023-07-10T17:20:00Z"/>
        </w:rPr>
      </w:pPr>
      <w:ins w:id="862" w:author="Lekhnath Poudel" w:date="2023-07-10T17:20:00Z">
        <w:r>
          <w:rPr>
            <w:rStyle w:val="FootnoteReference"/>
          </w:rPr>
          <w:footnoteRef/>
        </w:r>
        <w:r>
          <w:t xml:space="preserve"> </w:t>
        </w:r>
        <w:r>
          <w:fldChar w:fldCharType="begin"/>
        </w:r>
      </w:ins>
      <w:r w:rsidR="002256A8">
        <w:instrText xml:space="preserve"> ADDIN ZOTERO_ITEM CSL_CITATION {"citationID":"FIVlvDxo","properties":{"formattedCitation":"John E. Apeh, {\\i{}Social Structure and Church Planting: A Study of Cultural Concerns of the Receptors of the Gospel} (Shippensburg, PA: Companion Press, 1989), 2.","plainCitation":"John E. Apeh, Social Structure and Church Planting: A Study of Cultural Concerns of the Receptors of the Gospel (Shippensburg, PA: Companion Press, 1989), 2.","noteIndex":151},"citationItems":[{"id":652,"uris":["http://zotero.org/users/6301399/items/BMJJ5SC5"],"itemData":{"id":652,"type":"book","event-place":"Shippensburg, PA","publisher":"Companion Press","publisher-place":"Shippensburg, PA","title":"Social Structure and Church Planting: A Study of Cultural Concerns of the Receptors of the Gospel","title-short":"Social Structure and Church Planting","author":[{"family":"Apeh","given":"John E."}],"issued":{"date-parts":[["1989"]]}},"locator":"2","label":"page"}],"schema":"https://github.com/citation-style-language/schema/raw/master/csl-citation.json"} </w:instrText>
      </w:r>
      <w:ins w:id="863" w:author="Lekhnath Poudel" w:date="2023-07-10T17:20:00Z">
        <w:r>
          <w:fldChar w:fldCharType="separate"/>
        </w:r>
        <w:r w:rsidRPr="009C3110">
          <w:rPr>
            <w:rFonts w:cs="Times New Roman"/>
          </w:rPr>
          <w:t xml:space="preserve">John E. Apeh, </w:t>
        </w:r>
        <w:r w:rsidRPr="009C3110">
          <w:rPr>
            <w:rFonts w:cs="Times New Roman"/>
            <w:i/>
            <w:iCs/>
          </w:rPr>
          <w:t>Social Structure and Church Planting: A Study of Cultural Concerns of the Receptors of the Gospel</w:t>
        </w:r>
        <w:r w:rsidRPr="009C3110">
          <w:rPr>
            <w:rFonts w:cs="Times New Roman"/>
          </w:rPr>
          <w:t xml:space="preserve"> (Shippensburg, PA: Companion Press, 1989), 2.</w:t>
        </w:r>
        <w:r>
          <w:fldChar w:fldCharType="end"/>
        </w:r>
      </w:ins>
    </w:p>
  </w:footnote>
  <w:footnote w:id="152">
    <w:p w14:paraId="02E27667" w14:textId="13E7EABE" w:rsidR="007A627F" w:rsidRDefault="007A627F">
      <w:pPr>
        <w:pStyle w:val="FootnoteText"/>
      </w:pPr>
      <w:r>
        <w:rPr>
          <w:rStyle w:val="FootnoteReference"/>
        </w:rPr>
        <w:footnoteRef/>
      </w:r>
      <w:r>
        <w:t xml:space="preserve"> </w:t>
      </w:r>
      <w:r>
        <w:fldChar w:fldCharType="begin"/>
      </w:r>
      <w:r>
        <w:instrText xml:space="preserve"> ADDIN ZOTERO_ITEM CSL_CITATION {"citationID":"XMpRbeqX","properties":{"formattedCitation":"Apeh, {\\i{}Social Structure and Church Planting}, 2\\uc0\\u8211{}3.","plainCitation":"Apeh, Social Structure and Church Planting, 2–3.","noteIndex":152},"citationItems":[{"id":652,"uris":["http://zotero.org/users/6301399/items/BMJJ5SC5"],"itemData":{"id":652,"type":"book","event-place":"Shippensburg, PA","publisher":"Companion Press","publisher-place":"Shippensburg, PA","title":"Social Structure and Church Planting: A Study of Cultural Concerns of the Receptors of the Gospel","title-short":"Social Structure and Church Planting","author":[{"family":"Apeh","given":"John E."}],"issued":{"date-parts":[["1989"]]}},"locator":"2-3","label":"page"}],"schema":"https://github.com/citation-style-language/schema/raw/master/csl-citation.json"} </w:instrText>
      </w:r>
      <w:r>
        <w:fldChar w:fldCharType="separate"/>
      </w:r>
      <w:r w:rsidRPr="007A627F">
        <w:rPr>
          <w:rFonts w:cs="Times New Roman"/>
        </w:rPr>
        <w:t xml:space="preserve">Apeh, </w:t>
      </w:r>
      <w:r w:rsidRPr="007A627F">
        <w:rPr>
          <w:rFonts w:cs="Times New Roman"/>
          <w:i/>
          <w:iCs/>
        </w:rPr>
        <w:t>Social Structure and Church Planting</w:t>
      </w:r>
      <w:r w:rsidRPr="007A627F">
        <w:rPr>
          <w:rFonts w:cs="Times New Roman"/>
        </w:rPr>
        <w:t>, 2–3.</w:t>
      </w:r>
      <w:r>
        <w:fldChar w:fldCharType="end"/>
      </w:r>
    </w:p>
  </w:footnote>
  <w:footnote w:id="153">
    <w:p w14:paraId="1C63F4CD" w14:textId="0530D1D0" w:rsidR="002A7C9D" w:rsidDel="00D330C1" w:rsidRDefault="002A7C9D">
      <w:pPr>
        <w:pStyle w:val="FootnoteText"/>
        <w:rPr>
          <w:del w:id="902" w:author="Lekhnath Poudel" w:date="2023-07-10T17:46:00Z"/>
        </w:rPr>
      </w:pPr>
      <w:del w:id="903" w:author="Lekhnath Poudel" w:date="2023-07-10T17:46:00Z">
        <w:r w:rsidDel="00D330C1">
          <w:rPr>
            <w:rStyle w:val="FootnoteReference"/>
          </w:rPr>
          <w:footnoteRef/>
        </w:r>
        <w:r w:rsidDel="00D330C1">
          <w:delText xml:space="preserve"> </w:delText>
        </w:r>
        <w:r w:rsidDel="00D330C1">
          <w:fldChar w:fldCharType="begin"/>
        </w:r>
        <w:r w:rsidDel="00D330C1">
          <w:delInstrText xml:space="preserve"> ADDIN ZOTERO_ITEM CSL_CITATION {"citationID":"gTqOp8yD","properties":{"formattedCitation":"Dahal, \\uc0\\u8220{}Social Composition of the Population: Caste/Ethnicity and Religion in Nepal,\\uc0\\u8221{} 19.","plainCitation":"Dahal, “Social Composition of the Population: Caste/Ethnicity and Religion in Nepal,” 19.","noteIndex":151},"citationItems":[{"id":47,"uris":["http://zotero.org/users/6301399/items/4JJUJD3S"],"itemData":{"id":47,"type":"chapter","call-number":"HA4570.9 .A4 2014","container-title":"Population monograph of Nepal","event-place":"Kathmandu","ISBN":"978-9937-2-8971-9","page":"1-48","publisher":"Government of Nepal, National Planning Commission Secretariat, Central Bureau of Statistics","publisher-place":"Kathmandu","source":"Library of Congress ISBN","title":"Social composition of the population: Caste/ethnicity and religion in Nepal","author":[{"family":"Dahal","given":"Dilliram"}],"issued":{"date-parts":[["2014"]]}},"locator":"19","label":"page"}],"schema":"https://github.com/citation-style-language/schema/raw/master/csl-citation.json"} </w:delInstrText>
        </w:r>
        <w:r w:rsidDel="00D330C1">
          <w:fldChar w:fldCharType="separate"/>
        </w:r>
        <w:r w:rsidRPr="002A7C9D" w:rsidDel="00D330C1">
          <w:rPr>
            <w:rFonts w:cs="Times New Roman"/>
          </w:rPr>
          <w:delText>Dahal, “Social Composition of the Population: Caste/Ethnicity and Religion in Nepal,” 19.</w:delText>
        </w:r>
        <w:r w:rsidDel="00D330C1">
          <w:fldChar w:fldCharType="end"/>
        </w:r>
      </w:del>
    </w:p>
  </w:footnote>
  <w:footnote w:id="154">
    <w:p w14:paraId="4782E457" w14:textId="17F3B649" w:rsidR="009D5271" w:rsidDel="00D330C1" w:rsidRDefault="009D5271" w:rsidP="009D5271">
      <w:pPr>
        <w:pStyle w:val="FootnoteText"/>
        <w:rPr>
          <w:del w:id="912" w:author="Lekhnath Poudel" w:date="2023-07-10T17:46:00Z"/>
        </w:rPr>
      </w:pPr>
      <w:del w:id="913" w:author="Lekhnath Poudel" w:date="2023-07-10T17:46:00Z">
        <w:r w:rsidDel="00D330C1">
          <w:rPr>
            <w:rStyle w:val="FootnoteReference"/>
          </w:rPr>
          <w:footnoteRef/>
        </w:r>
        <w:r w:rsidDel="00D330C1">
          <w:delText xml:space="preserve"> </w:delText>
        </w:r>
        <w:r w:rsidDel="00D330C1">
          <w:fldChar w:fldCharType="begin"/>
        </w:r>
        <w:r w:rsidR="002A7C9D" w:rsidDel="00D330C1">
          <w:delInstrText xml:space="preserve"> ADDIN ZOTERO_ITEM CSL_CITATION {"citationID":"3HjLmfA0","properties":{"formattedCitation":"Rongong, {\\i{}Early Churches in Nepal}, 102.","plainCitation":"Rongong, Early Churches in Nepal, 102.","noteIndex":152},"citationItems":[{"id":62,"uris":["http://zotero.org/users/6301399/items/2MHCAWDU"],"itemData":{"id":62,"type":"book","call-number":"BR1177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K."}],"issued":{"date-parts":[["2012"]]}},"locator":"102","label":"page"}],"schema":"https://github.com/citation-style-language/schema/raw/master/csl-citation.json"} </w:delInstrText>
        </w:r>
        <w:r w:rsidDel="00D330C1">
          <w:fldChar w:fldCharType="separate"/>
        </w:r>
        <w:r w:rsidRPr="00CA0A2C" w:rsidDel="00D330C1">
          <w:rPr>
            <w:rFonts w:cs="Times New Roman"/>
          </w:rPr>
          <w:delText xml:space="preserve">Rongong, </w:delText>
        </w:r>
        <w:r w:rsidRPr="00CA0A2C" w:rsidDel="00D330C1">
          <w:rPr>
            <w:rFonts w:cs="Times New Roman"/>
            <w:i/>
            <w:iCs/>
          </w:rPr>
          <w:delText>Early Churches in Nepal</w:delText>
        </w:r>
        <w:r w:rsidRPr="00CA0A2C" w:rsidDel="00D330C1">
          <w:rPr>
            <w:rFonts w:cs="Times New Roman"/>
          </w:rPr>
          <w:delText>, 102.</w:delText>
        </w:r>
        <w:r w:rsidDel="00D330C1">
          <w:fldChar w:fldCharType="end"/>
        </w:r>
      </w:del>
    </w:p>
  </w:footnote>
  <w:footnote w:id="155">
    <w:p w14:paraId="2FB2E6BE" w14:textId="7A1AF16A" w:rsidR="007C5428" w:rsidRDefault="007C5428">
      <w:pPr>
        <w:pStyle w:val="FootnoteText"/>
      </w:pPr>
      <w:r>
        <w:rPr>
          <w:rStyle w:val="FootnoteReference"/>
        </w:rPr>
        <w:footnoteRef/>
      </w:r>
      <w:r>
        <w:t xml:space="preserve"> </w:t>
      </w:r>
      <w:r>
        <w:fldChar w:fldCharType="begin"/>
      </w:r>
      <w:r>
        <w:instrText xml:space="preserve"> ADDIN ZOTERO_ITEM CSL_CITATION {"citationID":"3aONkkTe","properties":{"formattedCitation":"Dahal, \\uc0\\u8220{}Social Composition of the Population: Caste/Ethnicity and Religion in Nepal,\\uc0\\u8221{} 23.","plainCitation":"Dahal, “Social Composition of the Population: Caste/Ethnicity and Religion in Nepal,” 23.","noteIndex":155},"citationItems":[{"id":47,"uris":["http://zotero.org/users/6301399/items/4JJUJD3S"],"itemData":{"id":47,"type":"chapter","call-number":"HA4570.9 .A4 2014","container-title":"Population monograph of Nepal","event-place":"Kathmandu","ISBN":"978-9937-2-8971-9","page":"1-48","publisher":"Government of Nepal, National Planning Commission Secretariat, Central Bureau of Statistics","publisher-place":"Kathmandu","source":"Library of Congress ISBN","title":"Social composition of the population: Caste/ethnicity and religion in Nepal","author":[{"family":"Dahal","given":"Dilliram"}],"issued":{"date-parts":[["2014"]]}},"locator":"23","label":"page"}],"schema":"https://github.com/citation-style-language/schema/raw/master/csl-citation.json"} </w:instrText>
      </w:r>
      <w:r>
        <w:fldChar w:fldCharType="separate"/>
      </w:r>
      <w:r w:rsidRPr="007C5428">
        <w:rPr>
          <w:rFonts w:cs="Times New Roman"/>
        </w:rPr>
        <w:t>Dahal, “Social Composition of the Population: Caste/Ethnicity and Religion in Nepal,” 23.</w:t>
      </w:r>
      <w:r>
        <w:fldChar w:fldCharType="end"/>
      </w:r>
    </w:p>
  </w:footnote>
  <w:footnote w:id="156">
    <w:p w14:paraId="593E0686" w14:textId="0DB54B65" w:rsidR="00D330C1" w:rsidRDefault="00D330C1" w:rsidP="00D330C1">
      <w:pPr>
        <w:pStyle w:val="FootnoteText"/>
        <w:rPr>
          <w:ins w:id="948" w:author="Lekhnath Poudel" w:date="2023-07-10T17:48:00Z"/>
        </w:rPr>
      </w:pPr>
      <w:ins w:id="949" w:author="Lekhnath Poudel" w:date="2023-07-10T17:48:00Z">
        <w:r>
          <w:rPr>
            <w:rStyle w:val="FootnoteReference"/>
          </w:rPr>
          <w:footnoteRef/>
        </w:r>
        <w:r>
          <w:t xml:space="preserve"> </w:t>
        </w:r>
        <w:r>
          <w:fldChar w:fldCharType="begin"/>
        </w:r>
      </w:ins>
      <w:r w:rsidR="007C5428">
        <w:instrText xml:space="preserve"> ADDIN ZOTERO_ITEM CSL_CITATION {"citationID":"3HjLmfA0","properties":{"formattedCitation":"Rongong, {\\i{}Early Churches in Nepal}, 102.","plainCitation":"Rongong, Early Churches in Nepal, 102.","noteIndex":156},"citationItems":[{"id":62,"uris":["http://zotero.org/users/6301399/items/2MHCAWDU"],"itemData":{"id":62,"type":"book","call-number":"BR1177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K."}],"issued":{"date-parts":[["2012"]]}},"locator":"102","label":"page"}],"schema":"https://github.com/citation-style-language/schema/raw/master/csl-citation.json"} </w:instrText>
      </w:r>
      <w:ins w:id="950" w:author="Lekhnath Poudel" w:date="2023-07-10T17:48:00Z">
        <w:r>
          <w:fldChar w:fldCharType="separate"/>
        </w:r>
        <w:r w:rsidRPr="00CA0A2C">
          <w:rPr>
            <w:rFonts w:cs="Times New Roman"/>
          </w:rPr>
          <w:t xml:space="preserve">Rongong, </w:t>
        </w:r>
        <w:r w:rsidRPr="00CA0A2C">
          <w:rPr>
            <w:rFonts w:cs="Times New Roman"/>
            <w:i/>
            <w:iCs/>
          </w:rPr>
          <w:t>Early Churches in Nepal</w:t>
        </w:r>
        <w:r w:rsidRPr="00CA0A2C">
          <w:rPr>
            <w:rFonts w:cs="Times New Roman"/>
          </w:rPr>
          <w:t>, 102.</w:t>
        </w:r>
        <w:r>
          <w:fldChar w:fldCharType="end"/>
        </w:r>
      </w:ins>
    </w:p>
  </w:footnote>
  <w:footnote w:id="157">
    <w:p w14:paraId="74D8EF5F" w14:textId="55D9DBA8" w:rsidR="007C5428" w:rsidRDefault="007C5428" w:rsidP="007C5428">
      <w:pPr>
        <w:pStyle w:val="FootnoteText"/>
        <w:rPr>
          <w:ins w:id="960" w:author="Lekhnath Poudel" w:date="2023-07-10T17:56:00Z"/>
        </w:rPr>
      </w:pPr>
      <w:ins w:id="961" w:author="Lekhnath Poudel" w:date="2023-07-10T17:56:00Z">
        <w:r>
          <w:rPr>
            <w:rStyle w:val="FootnoteReference"/>
          </w:rPr>
          <w:footnoteRef/>
        </w:r>
        <w:r>
          <w:t xml:space="preserve"> </w:t>
        </w:r>
        <w:r>
          <w:fldChar w:fldCharType="begin"/>
        </w:r>
      </w:ins>
      <w:r w:rsidR="002256A8">
        <w:instrText xml:space="preserve"> ADDIN ZOTERO_ITEM CSL_CITATION {"citationID":"gTqOp8yD","properties":{"formattedCitation":"Dahal, \\uc0\\u8220{}Social Composition of the Population: Caste/Ethnicity and Religion in Nepal,\\uc0\\u8221{} 19.","plainCitation":"Dahal, “Social Composition of the Population: Caste/Ethnicity and Religion in Nepal,” 19.","noteIndex":157},"citationItems":[{"id":47,"uris":["http://zotero.org/users/6301399/items/4JJUJD3S"],"itemData":{"id":47,"type":"chapter","call-number":"HA4570.9 .A4 2014","container-title":"Population monograph of Nepal","event-place":"Kathmandu","ISBN":"978-9937-2-8971-9","page":"1-48","publisher":"Government of Nepal, National Planning Commission Secretariat, Central Bureau of Statistics","publisher-place":"Kathmandu","source":"Library of Congress ISBN","title":"Social composition of the population: Caste/ethnicity and religion in Nepal","author":[{"family":"Dahal","given":"Dilliram"}],"issued":{"date-parts":[["2014"]]}},"locator":"19","label":"page"}],"schema":"https://github.com/citation-style-language/schema/raw/master/csl-citation.json"} </w:instrText>
      </w:r>
      <w:ins w:id="962" w:author="Lekhnath Poudel" w:date="2023-07-10T17:56:00Z">
        <w:r>
          <w:fldChar w:fldCharType="separate"/>
        </w:r>
        <w:proofErr w:type="spellStart"/>
        <w:r w:rsidRPr="002A7C9D">
          <w:rPr>
            <w:rFonts w:cs="Times New Roman"/>
          </w:rPr>
          <w:t>Dahal</w:t>
        </w:r>
        <w:proofErr w:type="spellEnd"/>
        <w:r w:rsidRPr="002A7C9D">
          <w:rPr>
            <w:rFonts w:cs="Times New Roman"/>
          </w:rPr>
          <w:t>, “Social Composition of the Population: Caste/Ethnicity and Religion in Nepal,” 19.</w:t>
        </w:r>
        <w:r>
          <w:fldChar w:fldCharType="end"/>
        </w:r>
      </w:ins>
    </w:p>
  </w:footnote>
  <w:footnote w:id="158">
    <w:p w14:paraId="02B1D9AF" w14:textId="2FBE7BE4" w:rsidR="009C3110" w:rsidDel="002A7C9D" w:rsidRDefault="009C3110">
      <w:pPr>
        <w:pStyle w:val="FootnoteText"/>
        <w:rPr>
          <w:del w:id="967" w:author="Lekhnath Poudel" w:date="2023-07-10T17:20:00Z"/>
        </w:rPr>
      </w:pPr>
      <w:del w:id="968" w:author="Lekhnath Poudel" w:date="2023-07-10T17:20:00Z">
        <w:r w:rsidDel="002A7C9D">
          <w:rPr>
            <w:rStyle w:val="FootnoteReference"/>
          </w:rPr>
          <w:footnoteRef/>
        </w:r>
        <w:r w:rsidDel="002A7C9D">
          <w:delText xml:space="preserve"> </w:delText>
        </w:r>
        <w:r w:rsidDel="002A7C9D">
          <w:fldChar w:fldCharType="begin"/>
        </w:r>
        <w:r w:rsidDel="002A7C9D">
          <w:delInstrText xml:space="preserve"> ADDIN ZOTERO_ITEM CSL_CITATION {"citationID":"FIVlvDxo","properties":{"formattedCitation":"John E. Apeh, {\\i{}Social Structure and Church Planting: A Study of Cultural Concerns of the Receptors of the Gospel} (Shippensburg, PA: Companion Press, 1989), 2.","plainCitation":"John E. Apeh, Social Structure and Church Planting: A Study of Cultural Concerns of the Receptors of the Gospel (Shippensburg, PA: Companion Press, 1989), 2.","noteIndex":152},"citationItems":[{"id":652,"uris":["http://zotero.org/users/6301399/items/BMJJ5SC5"],"itemData":{"id":652,"type":"book","event-place":"Shippensburg, PA","publisher":"Companion Press","publisher-place":"Shippensburg, PA","title":"Social Structure and Church Planting: A Study of Cultural Concerns of the Receptors of the Gospel","title-short":"Social Structure and Church Planting","author":[{"family":"Apeh","given":"John E."}],"issued":{"date-parts":[["1989"]]}},"locator":"2","label":"page"}],"schema":"https://github.com/citation-style-language/schema/raw/master/csl-citation.json"} </w:delInstrText>
        </w:r>
        <w:r w:rsidDel="002A7C9D">
          <w:fldChar w:fldCharType="separate"/>
        </w:r>
        <w:r w:rsidRPr="009C3110" w:rsidDel="002A7C9D">
          <w:rPr>
            <w:rFonts w:cs="Times New Roman"/>
          </w:rPr>
          <w:delText xml:space="preserve">John E. Apeh, </w:delText>
        </w:r>
        <w:r w:rsidRPr="009C3110" w:rsidDel="002A7C9D">
          <w:rPr>
            <w:rFonts w:cs="Times New Roman"/>
            <w:i/>
            <w:iCs/>
          </w:rPr>
          <w:delText>Social Structure and Church Planting: A Study of Cultural Concerns of the Receptors of the Gospel</w:delText>
        </w:r>
        <w:r w:rsidRPr="009C3110" w:rsidDel="002A7C9D">
          <w:rPr>
            <w:rFonts w:cs="Times New Roman"/>
          </w:rPr>
          <w:delText xml:space="preserve"> (Shippensburg, PA: Companion Press, 1989), 2.</w:delText>
        </w:r>
        <w:r w:rsidDel="002A7C9D">
          <w:fldChar w:fldCharType="end"/>
        </w:r>
      </w:del>
    </w:p>
  </w:footnote>
  <w:footnote w:id="159">
    <w:p w14:paraId="691BBE48" w14:textId="13548F7C" w:rsidR="00E86EA1" w:rsidRDefault="00E86EA1">
      <w:pPr>
        <w:pStyle w:val="FootnoteText"/>
      </w:pPr>
      <w:r>
        <w:rPr>
          <w:rStyle w:val="FootnoteReference"/>
        </w:rPr>
        <w:footnoteRef/>
      </w:r>
      <w:r>
        <w:t xml:space="preserve"> </w:t>
      </w:r>
      <w:r>
        <w:fldChar w:fldCharType="begin"/>
      </w:r>
      <w:r>
        <w:instrText xml:space="preserve"> ADDIN ZOTERO_ITEM CSL_CITATION {"citationID":"ez61M6xR","properties":{"formattedCitation":"Rongong, {\\i{}Early Churches in Nepal}, 114.","plainCitation":"Rongong, Early Churches in Nepal, 114.","noteIndex":159},"citationItems":[{"id":62,"uris":["http://zotero.org/users/6301399/items/2MHCAWDU"],"itemData":{"id":62,"type":"book","call-number":"BR1177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K."}],"issued":{"date-parts":[["2012"]]}},"locator":"114","label":"page"}],"schema":"https://github.com/citation-style-language/schema/raw/master/csl-citation.json"} </w:instrText>
      </w:r>
      <w:r>
        <w:fldChar w:fldCharType="separate"/>
      </w:r>
      <w:r w:rsidRPr="00E86EA1">
        <w:rPr>
          <w:rFonts w:cs="Times New Roman"/>
        </w:rPr>
        <w:t xml:space="preserve">Rongong, </w:t>
      </w:r>
      <w:r w:rsidRPr="00E86EA1">
        <w:rPr>
          <w:rFonts w:cs="Times New Roman"/>
          <w:i/>
          <w:iCs/>
        </w:rPr>
        <w:t>Early Churches in Nepal</w:t>
      </w:r>
      <w:r w:rsidRPr="00E86EA1">
        <w:rPr>
          <w:rFonts w:cs="Times New Roman"/>
        </w:rPr>
        <w:t>, 114.</w:t>
      </w:r>
      <w:r>
        <w:fldChar w:fldCharType="end"/>
      </w:r>
    </w:p>
  </w:footnote>
  <w:footnote w:id="160">
    <w:p w14:paraId="550ADE6E" w14:textId="0D3EB153" w:rsidR="00C64C34" w:rsidRDefault="00C64C34" w:rsidP="00C64C34">
      <w:pPr>
        <w:pStyle w:val="FootnoteText"/>
        <w:rPr>
          <w:ins w:id="1034" w:author="Lekhnath Poudel" w:date="2023-07-12T12:46:00Z"/>
        </w:rPr>
      </w:pPr>
      <w:ins w:id="1035" w:author="Lekhnath Poudel" w:date="2023-07-12T12:46:00Z">
        <w:r>
          <w:rPr>
            <w:rStyle w:val="FootnoteReference"/>
          </w:rPr>
          <w:footnoteRef/>
        </w:r>
        <w:r>
          <w:t xml:space="preserve"> </w:t>
        </w:r>
        <w:r>
          <w:fldChar w:fldCharType="begin"/>
        </w:r>
      </w:ins>
      <w:r w:rsidR="00E86EA1">
        <w:instrText xml:space="preserve"> ADDIN ZOTERO_ITEM CSL_CITATION {"citationID":"JEnZYm7V","properties":{"formattedCitation":"Rongong, {\\i{}Early Churches in Nepal}, 149.","plainCitation":"Rongong, Early Churches in Nepal, 149.","noteIndex":160},"citationItems":[{"id":62,"uris":["http://zotero.org/users/6301399/items/2MHCAWDU"],"itemData":{"id":62,"type":"book","call-number":"BR1177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K."}],"issued":{"date-parts":[["2012"]]}},"locator":"149","label":"page"}],"schema":"https://github.com/citation-style-language/schema/raw/master/csl-citation.json"} </w:instrText>
      </w:r>
      <w:ins w:id="1036" w:author="Lekhnath Poudel" w:date="2023-07-12T12:46:00Z">
        <w:r>
          <w:fldChar w:fldCharType="separate"/>
        </w:r>
        <w:r w:rsidRPr="000E2B99">
          <w:rPr>
            <w:rFonts w:cs="Times New Roman"/>
          </w:rPr>
          <w:t xml:space="preserve">Rongong, </w:t>
        </w:r>
        <w:r w:rsidRPr="000E2B99">
          <w:rPr>
            <w:rFonts w:cs="Times New Roman"/>
            <w:i/>
            <w:iCs/>
          </w:rPr>
          <w:t>Early Churches in Nepal</w:t>
        </w:r>
        <w:r w:rsidRPr="000E2B99">
          <w:rPr>
            <w:rFonts w:cs="Times New Roman"/>
          </w:rPr>
          <w:t>, 149.</w:t>
        </w:r>
        <w:r>
          <w:fldChar w:fldCharType="end"/>
        </w:r>
      </w:ins>
    </w:p>
  </w:footnote>
  <w:footnote w:id="161">
    <w:p w14:paraId="037EBB0C" w14:textId="3D782B8A" w:rsidR="009D5271" w:rsidRDefault="009D5271" w:rsidP="009D5271">
      <w:pPr>
        <w:pStyle w:val="FootnoteText"/>
      </w:pPr>
      <w:r w:rsidRPr="001B57A8">
        <w:rPr>
          <w:rStyle w:val="FootnoteReference"/>
        </w:rPr>
        <w:footnoteRef/>
      </w:r>
      <w:r>
        <w:t xml:space="preserve"> </w:t>
      </w:r>
      <w:r>
        <w:fldChar w:fldCharType="begin"/>
      </w:r>
      <w:r w:rsidR="002256A8">
        <w:instrText xml:space="preserve"> ADDIN ZOTERO_ITEM CSL_CITATION {"citationID":"m88lL3jy","properties":{"formattedCitation":"Dil B. Tamang, {\\i{}Khristian Mandali Itihas} (Kathamndu: GFA, 2009), 209.","plainCitation":"Dil B. Tamang, Khristian Mandali Itihas (Kathamndu: GFA, 2009), 209.","noteIndex":160},"citationItems":[{"id":16,"uris":["http://zotero.org/users/6301399/items/87ZRHX3H",["http://zotero.org/users/6301399/items/87ZRHX3H"]],"itemData":{"id":16,"type":"book","event-place":"Kathamndu","ISBN":"978-99946-2-127-0","language":"Nepali","number-of-pages":"308","publisher":"GFA","publisher-place":"Kathamndu","title":"Khristian Mandali Itihas","author":[{"family":"Tamang","given":"Dil B."}],"issued":{"date-parts":[["2009"]]}},"locator":"209"}],"schema":"https://github.com/citation-style-language/schema/raw/master/csl-citation.json"} </w:instrText>
      </w:r>
      <w:r>
        <w:fldChar w:fldCharType="separate"/>
      </w:r>
      <w:proofErr w:type="spellStart"/>
      <w:r w:rsidRPr="001356BD">
        <w:t>Dil</w:t>
      </w:r>
      <w:proofErr w:type="spellEnd"/>
      <w:r w:rsidRPr="001356BD">
        <w:t xml:space="preserve"> B. Tamang, </w:t>
      </w:r>
      <w:r w:rsidRPr="001356BD">
        <w:rPr>
          <w:i/>
          <w:iCs/>
        </w:rPr>
        <w:t>Khristian Mandali Itihas</w:t>
      </w:r>
      <w:r w:rsidRPr="001356BD">
        <w:t xml:space="preserve"> (Kathamndu: GFA, 2009), 209.</w:t>
      </w:r>
      <w:r>
        <w:fldChar w:fldCharType="end"/>
      </w:r>
    </w:p>
  </w:footnote>
  <w:footnote w:id="162">
    <w:p w14:paraId="15C3F57B" w14:textId="7316C478" w:rsidR="000E2B99" w:rsidDel="00C64C34" w:rsidRDefault="000E2B99">
      <w:pPr>
        <w:pStyle w:val="FootnoteText"/>
        <w:rPr>
          <w:del w:id="1049" w:author="Lekhnath Poudel" w:date="2023-07-12T12:46:00Z"/>
        </w:rPr>
      </w:pPr>
      <w:del w:id="1050" w:author="Lekhnath Poudel" w:date="2023-07-12T12:46:00Z">
        <w:r w:rsidDel="00C64C34">
          <w:rPr>
            <w:rStyle w:val="FootnoteReference"/>
          </w:rPr>
          <w:footnoteRef/>
        </w:r>
        <w:r w:rsidDel="00C64C34">
          <w:delText xml:space="preserve"> </w:delText>
        </w:r>
        <w:r w:rsidDel="00C64C34">
          <w:fldChar w:fldCharType="begin"/>
        </w:r>
        <w:r w:rsidR="00527EE0" w:rsidDel="00C64C34">
          <w:delInstrText xml:space="preserve"> ADDIN ZOTERO_ITEM CSL_CITATION {"citationID":"JEnZYm7V","properties":{"formattedCitation":"Rongong, {\\i{}Early Churches in Nepal}, 149.","plainCitation":"Rongong, Early Churches in Nepal, 149.","noteIndex":140},"citationItems":[{"id":62,"uris":["http://zotero.org/users/6301399/items/2MHCAWDU"],"itemData":{"id":62,"type":"book","call-number":"BR1177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K."}],"issued":{"date-parts":[["2012"]]}},"locator":"149","label":"page"}],"schema":"https://github.com/citation-style-language/schema/raw/master/csl-citation.json"} </w:delInstrText>
        </w:r>
        <w:r w:rsidDel="00C64C34">
          <w:fldChar w:fldCharType="separate"/>
        </w:r>
        <w:r w:rsidRPr="000E2B99" w:rsidDel="00C64C34">
          <w:rPr>
            <w:rFonts w:cs="Times New Roman"/>
          </w:rPr>
          <w:delText xml:space="preserve">Rongong, </w:delText>
        </w:r>
        <w:r w:rsidRPr="000E2B99" w:rsidDel="00C64C34">
          <w:rPr>
            <w:rFonts w:cs="Times New Roman"/>
            <w:i/>
            <w:iCs/>
          </w:rPr>
          <w:delText>Early Churches in Nepal</w:delText>
        </w:r>
        <w:r w:rsidRPr="000E2B99" w:rsidDel="00C64C34">
          <w:rPr>
            <w:rFonts w:cs="Times New Roman"/>
          </w:rPr>
          <w:delText>, 149.</w:delText>
        </w:r>
        <w:r w:rsidDel="00C64C34">
          <w:fldChar w:fldCharType="end"/>
        </w:r>
      </w:del>
    </w:p>
  </w:footnote>
  <w:footnote w:id="163">
    <w:p w14:paraId="713F9CDA" w14:textId="0A136B9A" w:rsidR="00CE4267" w:rsidRDefault="00CE4267">
      <w:pPr>
        <w:pStyle w:val="FootnoteText"/>
      </w:pPr>
      <w:r>
        <w:rPr>
          <w:rStyle w:val="FootnoteReference"/>
        </w:rPr>
        <w:footnoteRef/>
      </w:r>
      <w:r>
        <w:t xml:space="preserve"> </w:t>
      </w:r>
      <w:r>
        <w:fldChar w:fldCharType="begin"/>
      </w:r>
      <w:r w:rsidR="00E86EA1">
        <w:instrText xml:space="preserve"> ADDIN ZOTERO_ITEM CSL_CITATION {"citationID":"CPZ3ke4V","properties":{"formattedCitation":"Ananda Tamang, \\uc0\\u8220{}An Investigation of Discipleship Ministries in Rural Nepal and Their Impact on Believers\\uc0\\u8221{} (DMin diss., Singapore Bible College, 2019), 122.","plainCitation":"Ananda Tamang, “An Investigation of Discipleship Ministries in Rural Nepal and Their Impact on Believers” (DMin diss., Singapore Bible College, 2019), 122.","noteIndex":163},"citationItems":[{"id":554,"uris":["http://zotero.org/users/6301399/items/28CUN8C7"],"itemData":{"id":554,"type":"thesis","genre":"DMin diss.","publisher":"Singapore Bible College","title":"An Investigation of Discipleship Ministries in Rural Nepal and Their Impact on Believers","author":[{"family":"Tamang","given":"Ananda"}],"issued":{"date-parts":[["2019"]]}},"locator":"122","label":"page"}],"schema":"https://github.com/citation-style-language/schema/raw/master/csl-citation.json"} </w:instrText>
      </w:r>
      <w:r>
        <w:fldChar w:fldCharType="separate"/>
      </w:r>
      <w:r w:rsidR="00CA28A9" w:rsidRPr="00CA28A9">
        <w:rPr>
          <w:rFonts w:cs="Times New Roman"/>
        </w:rPr>
        <w:t>Ananda Tamang, “An Investigation of Discipleship Ministries in Rural Nepal and Their Impact on Believers” (</w:t>
      </w:r>
      <w:proofErr w:type="spellStart"/>
      <w:r w:rsidR="00CA28A9" w:rsidRPr="00CA28A9">
        <w:rPr>
          <w:rFonts w:cs="Times New Roman"/>
        </w:rPr>
        <w:t>DMin</w:t>
      </w:r>
      <w:proofErr w:type="spellEnd"/>
      <w:r w:rsidR="00CA28A9" w:rsidRPr="00CA28A9">
        <w:rPr>
          <w:rFonts w:cs="Times New Roman"/>
        </w:rPr>
        <w:t xml:space="preserve"> diss., Singapore Bible College, 2019), 122.</w:t>
      </w:r>
      <w:r>
        <w:fldChar w:fldCharType="end"/>
      </w:r>
    </w:p>
  </w:footnote>
  <w:footnote w:id="164">
    <w:p w14:paraId="3F7344FC" w14:textId="0CF98620" w:rsidR="002256A8" w:rsidRDefault="002256A8">
      <w:pPr>
        <w:pStyle w:val="FootnoteText"/>
      </w:pPr>
      <w:r>
        <w:rPr>
          <w:rStyle w:val="FootnoteReference"/>
        </w:rPr>
        <w:footnoteRef/>
      </w:r>
      <w:r>
        <w:t xml:space="preserve"> </w:t>
      </w:r>
      <w:r>
        <w:fldChar w:fldCharType="begin"/>
      </w:r>
      <w:r w:rsidR="00E86EA1">
        <w:instrText xml:space="preserve"> ADDIN ZOTERO_ITEM CSL_CITATION {"citationID":"14o9VNBF","properties":{"formattedCitation":"Tamang, \\uc0\\u8220{}An Investigation of Discipleship Ministries in Rural Nepal and Their Impact on Believers,\\uc0\\u8221{} 123.","plainCitation":"Tamang, “An Investigation of Discipleship Ministries in Rural Nepal and Their Impact on Believers,” 123.","noteIndex":164},"citationItems":[{"id":554,"uris":["http://zotero.org/users/6301399/items/28CUN8C7"],"itemData":{"id":554,"type":"thesis","genre":"DMin diss.","publisher":"Singapore Bible College","title":"An Investigation of Discipleship Ministries in Rural Nepal and Their Impact on Believers","author":[{"family":"Tamang","given":"Ananda"}],"issued":{"date-parts":[["2019"]]}},"locator":"123","label":"page"}],"schema":"https://github.com/citation-style-language/schema/raw/master/csl-citation.json"} </w:instrText>
      </w:r>
      <w:r>
        <w:fldChar w:fldCharType="separate"/>
      </w:r>
      <w:r w:rsidR="00CA28A9" w:rsidRPr="00CA28A9">
        <w:rPr>
          <w:rFonts w:cs="Times New Roman"/>
        </w:rPr>
        <w:t>Tamang, “An Investigation of Discipleship Ministries in Rural Nepal and Their Impact on Believers,” 123.</w:t>
      </w:r>
      <w:r>
        <w:fldChar w:fldCharType="end"/>
      </w:r>
    </w:p>
  </w:footnote>
  <w:footnote w:id="165">
    <w:p w14:paraId="43F1A58B" w14:textId="28E94572" w:rsidR="00C70A7A" w:rsidRDefault="00C70A7A">
      <w:pPr>
        <w:pStyle w:val="FootnoteText"/>
      </w:pPr>
      <w:r>
        <w:rPr>
          <w:rStyle w:val="FootnoteReference"/>
        </w:rPr>
        <w:footnoteRef/>
      </w:r>
      <w:r>
        <w:t xml:space="preserve"> </w:t>
      </w:r>
      <w:r>
        <w:fldChar w:fldCharType="begin"/>
      </w:r>
      <w:r w:rsidR="00E86EA1">
        <w:instrText xml:space="preserve"> ADDIN ZOTERO_ITEM CSL_CITATION {"citationID":"KFa3kzIB","properties":{"formattedCitation":"Tamang, \\uc0\\u8220{}An Investigation of Discipleship Ministries in Rural Nepal and Their Impact on Believers,\\uc0\\u8221{} 122.","plainCitation":"Tamang, “An Investigation of Discipleship Ministries in Rural Nepal and Their Impact on Believers,” 122.","noteIndex":165},"citationItems":[{"id":554,"uris":["http://zotero.org/users/6301399/items/28CUN8C7"],"itemData":{"id":554,"type":"thesis","genre":"DMin diss.","publisher":"Singapore Bible College","title":"An Investigation of Discipleship Ministries in Rural Nepal and Their Impact on Believers","author":[{"family":"Tamang","given":"Ananda"}],"issued":{"date-parts":[["2019"]]}},"locator":"122","label":"page"}],"schema":"https://github.com/citation-style-language/schema/raw/master/csl-citation.json"} </w:instrText>
      </w:r>
      <w:r>
        <w:fldChar w:fldCharType="separate"/>
      </w:r>
      <w:r w:rsidR="00CA28A9" w:rsidRPr="00CA28A9">
        <w:rPr>
          <w:rFonts w:cs="Times New Roman"/>
        </w:rPr>
        <w:t>Tamang, “An Investigation of Discipleship Ministries in Rural Nepal and Their Impact on Believers,” 122.</w:t>
      </w:r>
      <w:r>
        <w:fldChar w:fldCharType="end"/>
      </w:r>
    </w:p>
  </w:footnote>
  <w:footnote w:id="166">
    <w:p w14:paraId="7148156C" w14:textId="627B5CE2" w:rsidR="009073B5" w:rsidRDefault="009073B5">
      <w:pPr>
        <w:pStyle w:val="FootnoteText"/>
      </w:pPr>
      <w:r>
        <w:rPr>
          <w:rStyle w:val="FootnoteReference"/>
        </w:rPr>
        <w:footnoteRef/>
      </w:r>
      <w:r>
        <w:t xml:space="preserve"> </w:t>
      </w:r>
      <w:r>
        <w:fldChar w:fldCharType="begin"/>
      </w:r>
      <w:r w:rsidR="00E86EA1">
        <w:instrText xml:space="preserve"> ADDIN ZOTERO_ITEM CSL_CITATION {"citationID":"2zKpRamW","properties":{"formattedCitation":"Tamang, \\uc0\\u8220{}An Investigation of Discipleship Ministries in Rural Nepal and Their Impact on Believers,\\uc0\\u8221{} 123.","plainCitation":"Tamang, “An Investigation of Discipleship Ministries in Rural Nepal and Their Impact on Believers,” 123.","noteIndex":166},"citationItems":[{"id":554,"uris":["http://zotero.org/users/6301399/items/28CUN8C7"],"itemData":{"id":554,"type":"thesis","genre":"DMin diss.","publisher":"Singapore Bible College","title":"An Investigation of Discipleship Ministries in Rural Nepal and Their Impact on Believers","author":[{"family":"Tamang","given":"Ananda"}],"issued":{"date-parts":[["2019"]]}},"locator":"123","label":"page"}],"schema":"https://github.com/citation-style-language/schema/raw/master/csl-citation.json"} </w:instrText>
      </w:r>
      <w:r>
        <w:fldChar w:fldCharType="separate"/>
      </w:r>
      <w:r w:rsidR="00CA28A9" w:rsidRPr="00CA28A9">
        <w:rPr>
          <w:rFonts w:cs="Times New Roman"/>
        </w:rPr>
        <w:t>Tamang, “An Investigation of Discipleship Ministries in Rural Nepal and Their Impact on Believers,” 123.</w:t>
      </w:r>
      <w:r>
        <w:fldChar w:fldCharType="end"/>
      </w:r>
    </w:p>
  </w:footnote>
  <w:footnote w:id="167">
    <w:p w14:paraId="3A8CF3DF" w14:textId="541CE109" w:rsidR="00C970B5" w:rsidRDefault="00C970B5" w:rsidP="00C970B5">
      <w:pPr>
        <w:pStyle w:val="FootnoteText"/>
        <w:rPr>
          <w:ins w:id="1134" w:author="Lekhnath Poudel" w:date="2023-07-12T13:05:00Z"/>
        </w:rPr>
      </w:pPr>
      <w:ins w:id="1135" w:author="Lekhnath Poudel" w:date="2023-07-12T13:05:00Z">
        <w:r>
          <w:rPr>
            <w:rStyle w:val="FootnoteReference"/>
          </w:rPr>
          <w:footnoteRef/>
        </w:r>
        <w:r>
          <w:t xml:space="preserve"> </w:t>
        </w:r>
        <w:r>
          <w:fldChar w:fldCharType="begin"/>
        </w:r>
      </w:ins>
      <w:r w:rsidR="00CA28A9">
        <w:instrText xml:space="preserve"> ADDIN ZOTERO_ITEM CSL_CITATION {"citationID":"i3BXdWFC","properties":{"formattedCitation":"Rongong, {\\i{}Early Churches in Nepal}, 101.","plainCitation":"Rongong, Early Churches in Nepal, 101.","noteIndex":166},"citationItems":[{"id":62,"uris":["http://zotero.org/users/6301399/items/2MHCAWDU"],"itemData":{"id":62,"type":"book","call-number":"BR1177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K."}],"issued":{"date-parts":[["2012"]]}},"locator":"101","label":"page"}],"schema":"https://github.com/citation-style-language/schema/raw/master/csl-citation.json"} </w:instrText>
      </w:r>
      <w:ins w:id="1136" w:author="Lekhnath Poudel" w:date="2023-07-12T13:05:00Z">
        <w:r>
          <w:fldChar w:fldCharType="separate"/>
        </w:r>
        <w:r w:rsidRPr="00E047E2">
          <w:rPr>
            <w:rFonts w:cs="Times New Roman"/>
          </w:rPr>
          <w:t xml:space="preserve">Rongong, </w:t>
        </w:r>
        <w:r w:rsidRPr="00E047E2">
          <w:rPr>
            <w:rFonts w:cs="Times New Roman"/>
            <w:i/>
            <w:iCs/>
          </w:rPr>
          <w:t>Early Churches in Nepal</w:t>
        </w:r>
        <w:r w:rsidRPr="00E047E2">
          <w:rPr>
            <w:rFonts w:cs="Times New Roman"/>
          </w:rPr>
          <w:t>, 101.</w:t>
        </w:r>
        <w:r>
          <w:fldChar w:fldCharType="end"/>
        </w:r>
      </w:ins>
    </w:p>
  </w:footnote>
  <w:footnote w:id="168">
    <w:p w14:paraId="61CF7333" w14:textId="2BAA413A" w:rsidR="00E86EA1" w:rsidRDefault="00E86EA1" w:rsidP="00E86EA1">
      <w:pPr>
        <w:pStyle w:val="FootnoteText"/>
        <w:rPr>
          <w:ins w:id="1148" w:author="Lekhnath Poudel" w:date="2023-07-13T15:40:00Z"/>
        </w:rPr>
      </w:pPr>
      <w:ins w:id="1149" w:author="Lekhnath Poudel" w:date="2023-07-13T15:40:00Z">
        <w:r w:rsidRPr="0089100C">
          <w:rPr>
            <w:rStyle w:val="FootnoteReference"/>
          </w:rPr>
          <w:footnoteRef/>
        </w:r>
        <w:r>
          <w:t xml:space="preserve"> </w:t>
        </w:r>
        <w:r>
          <w:fldChar w:fldCharType="begin"/>
        </w:r>
      </w:ins>
      <w:r>
        <w:instrText xml:space="preserve"> ADDIN ZOTERO_ITEM CSL_CITATION {"citationID":"teLJMQvN","properties":{"formattedCitation":"Craig Ott and Gene Wilson, {\\i{}Global Church Planting: Biblical Principles and Best Practices for Multiplication} (Grand Rapids, MI: Baker, 2011), 50.","plainCitation":"Craig Ott and Gene Wilson, Global Church Planting: Biblical Principles and Best Practices for Multiplication (Grand Rapids, MI: Baker, 2011), 50.","noteIndex":168},"citationItems":[{"id":63,"uris":["http://zotero.org/users/6301399/items/66QGEU4B",["http://zotero.org/users/6301399/items/66QGEU4B"]],"itemData":{"id":63,"type":"book","abstract":"Combining substantive biblical principles and missiological understanding with practical insights, this book walks readers through the various models and development phases of church planting. It emphasizes the role of the missionary church planter, advocating methods that lead to church multiplication.--From publisher description","call-number":"BV652.24 .O88 2011","event-place":"Grand Rapids, MI","ISBN":"978-0-8010-3580-7","note":"OCLC: ocn548412797","number-of-pages":"449","publisher":"Baker","publisher-place":"Grand Rapids, MI","source":"Library of Congress ISBN","title":"Global church planting: biblical principles and best practices for multiplication","title-short":"Global church planting","author":[{"family":"Ott","given":"Craig"},{"family":"Wilson","given":"Gene"}],"issued":{"date-parts":[["2011"]]}},"locator":"50"}],"schema":"https://github.com/citation-style-language/schema/raw/master/csl-citation.json"} </w:instrText>
      </w:r>
      <w:ins w:id="1150" w:author="Lekhnath Poudel" w:date="2023-07-13T15:40:00Z">
        <w:r>
          <w:fldChar w:fldCharType="separate"/>
        </w:r>
      </w:ins>
      <w:r w:rsidRPr="00E86EA1">
        <w:rPr>
          <w:rFonts w:cs="Times New Roman"/>
        </w:rPr>
        <w:t xml:space="preserve">Craig Ott and Gene Wilson, </w:t>
      </w:r>
      <w:r w:rsidRPr="00E86EA1">
        <w:rPr>
          <w:rFonts w:cs="Times New Roman"/>
          <w:i/>
          <w:iCs/>
        </w:rPr>
        <w:t>Global Church Planting: Biblical Principles and Best Practices for Multiplication</w:t>
      </w:r>
      <w:r w:rsidRPr="00E86EA1">
        <w:rPr>
          <w:rFonts w:cs="Times New Roman"/>
        </w:rPr>
        <w:t xml:space="preserve"> (Grand Rapids, MI: Baker, 2011), 50.</w:t>
      </w:r>
      <w:ins w:id="1151" w:author="Lekhnath Poudel" w:date="2023-07-13T15:40:00Z">
        <w:r>
          <w:fldChar w:fldCharType="end"/>
        </w:r>
      </w:ins>
    </w:p>
  </w:footnote>
  <w:footnote w:id="169">
    <w:p w14:paraId="636DFDFD" w14:textId="1AB1D94E" w:rsidR="00E86EA1" w:rsidRDefault="00E86EA1">
      <w:pPr>
        <w:pStyle w:val="FootnoteText"/>
      </w:pPr>
      <w:r>
        <w:rPr>
          <w:rStyle w:val="FootnoteReference"/>
        </w:rPr>
        <w:footnoteRef/>
      </w:r>
      <w:r>
        <w:t xml:space="preserve"> </w:t>
      </w:r>
      <w:r>
        <w:fldChar w:fldCharType="begin"/>
      </w:r>
      <w:r>
        <w:instrText xml:space="preserve"> ADDIN ZOTERO_ITEM CSL_CITATION {"citationID":"qezZ43Jk","properties":{"formattedCitation":"Rongong, {\\i{}Early Churches in Nepal}, 114.","plainCitation":"Rongong, Early Churches in Nepal, 114.","noteIndex":168},"citationItems":[{"id":62,"uris":["http://zotero.org/users/6301399/items/2MHCAWDU"],"itemData":{"id":62,"type":"book","call-number":"BR1177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K."}],"issued":{"date-parts":[["2012"]]}},"locator":"114","label":"page"}],"schema":"https://github.com/citation-style-language/schema/raw/master/csl-citation.json"} </w:instrText>
      </w:r>
      <w:r>
        <w:fldChar w:fldCharType="separate"/>
      </w:r>
      <w:r w:rsidRPr="00E86EA1">
        <w:rPr>
          <w:rFonts w:cs="Times New Roman"/>
        </w:rPr>
        <w:t xml:space="preserve">Rongong, </w:t>
      </w:r>
      <w:r w:rsidRPr="00E86EA1">
        <w:rPr>
          <w:rFonts w:cs="Times New Roman"/>
          <w:i/>
          <w:iCs/>
        </w:rPr>
        <w:t>Early Churches in Nepal</w:t>
      </w:r>
      <w:r w:rsidRPr="00E86EA1">
        <w:rPr>
          <w:rFonts w:cs="Times New Roman"/>
        </w:rPr>
        <w:t>, 114.</w:t>
      </w:r>
      <w:r>
        <w:fldChar w:fldCharType="end"/>
      </w:r>
    </w:p>
  </w:footnote>
  <w:footnote w:id="170">
    <w:p w14:paraId="2FDA5BE1" w14:textId="1014E08F" w:rsidR="009D5271" w:rsidDel="00C64C34" w:rsidRDefault="009D5271" w:rsidP="009D5271">
      <w:pPr>
        <w:pStyle w:val="FootnoteText"/>
        <w:rPr>
          <w:del w:id="1225" w:author="Lekhnath Poudel" w:date="2023-07-12T12:47:00Z"/>
        </w:rPr>
      </w:pPr>
      <w:del w:id="1226" w:author="Lekhnath Poudel" w:date="2023-07-12T12:47:00Z">
        <w:r w:rsidRPr="001B57A8" w:rsidDel="00C64C34">
          <w:rPr>
            <w:rStyle w:val="FootnoteReference"/>
          </w:rPr>
          <w:footnoteRef/>
        </w:r>
        <w:r w:rsidDel="00C64C34">
          <w:delText xml:space="preserve"> </w:delText>
        </w:r>
        <w:r w:rsidDel="00C64C34">
          <w:fldChar w:fldCharType="begin"/>
        </w:r>
        <w:r w:rsidR="00527EE0" w:rsidDel="00C64C34">
          <w:delInstrText xml:space="preserve"> ADDIN ZOTERO_ITEM CSL_CITATION {"citationID":"AghsvSCv","properties":{"formattedCitation":"Gary L. McIntosh, {\\i{}There\\uc0\\u8217{}s Hope For Your Church: First Steps To Restoring Health And Growth} (Grand Rapids, MI: Baker, 2012), 77.","plainCitation":"Gary L. McIntosh, There’s Hope For Your Church: First Steps To Restoring Health And Growth (Grand Rapids, MI: Baker, 2012), 77.","noteIndex":141},"citationItems":[{"id":"JHFvoTVO/a3awX8gd","uris":["http://zotero.org/users/6301399/items/XGDUBRGU",["http://zotero.org/users/6301399/items/XGDUBRGU"]],"itemData":{"id":12,"type":"book","event-place":"Grand Rapids, MI","ISBN":"978-0-8010-1406-2","number-of-pages":"195","publisher":"Baker","publisher-place":"Grand Rapids, MI","title":"There's Hope For Your Church: First Steps To Restoring Health And Growth","author":[{"family":"McIntosh","given":"Gary L."}],"issued":{"date-parts":[["2012"]]}},"locator":"77"}],"schema":"https://github.com/citation-style-language/schema/raw/master/csl-citation.json"} </w:delInstrText>
        </w:r>
        <w:r w:rsidDel="00C64C34">
          <w:fldChar w:fldCharType="separate"/>
        </w:r>
        <w:r w:rsidRPr="009B605A" w:rsidDel="00C64C34">
          <w:delText xml:space="preserve">Gary L. McIntosh, </w:delText>
        </w:r>
        <w:r w:rsidRPr="009B605A" w:rsidDel="00C64C34">
          <w:rPr>
            <w:i/>
            <w:iCs/>
          </w:rPr>
          <w:delText>There’s Hope For Your Church: First Steps To Restoring Health And Growth</w:delText>
        </w:r>
        <w:r w:rsidRPr="009B605A" w:rsidDel="00C64C34">
          <w:delText xml:space="preserve"> (Grand Rapids, MI: Baker, 2012), 77.</w:delText>
        </w:r>
        <w:r w:rsidDel="00C64C34">
          <w:fldChar w:fldCharType="end"/>
        </w:r>
      </w:del>
    </w:p>
  </w:footnote>
  <w:footnote w:id="171">
    <w:p w14:paraId="6EE98DFC" w14:textId="01A150C0" w:rsidR="00E86EA1" w:rsidRDefault="00E86EA1">
      <w:pPr>
        <w:pStyle w:val="FootnoteText"/>
      </w:pPr>
      <w:r>
        <w:rPr>
          <w:rStyle w:val="FootnoteReference"/>
        </w:rPr>
        <w:footnoteRef/>
      </w:r>
      <w:r>
        <w:t xml:space="preserve"> </w:t>
      </w:r>
      <w:r>
        <w:fldChar w:fldCharType="begin"/>
      </w:r>
      <w:r>
        <w:instrText xml:space="preserve"> ADDIN ZOTERO_ITEM CSL_CITATION {"citationID":"BWwSDHZl","properties":{"formattedCitation":"Ott and Wilson, {\\i{}Global Church Planting}, 18.","plainCitation":"Ott and Wilson, Global Church Planting, 18.","noteIndex":171},"citationItems":[{"id":63,"uris":["http://zotero.org/users/6301399/items/66QGEU4B",["http://zotero.org/users/6301399/items/66QGEU4B"]],"itemData":{"id":63,"type":"book","abstract":"Combining substantive biblical principles and missiological understanding with practical insights, this book walks readers through the various models and development phases of church planting. It emphasizes the role of the missionary church planter, advocating methods that lead to church multiplication.--From publisher description","call-number":"BV652.24 .O88 2011","event-place":"Grand Rapids, MI","ISBN":"978-0-8010-3580-7","note":"OCLC: ocn548412797","number-of-pages":"449","publisher":"Baker","publisher-place":"Grand Rapids, MI","source":"Library of Congress ISBN","title":"Global church planting: biblical principles and best practices for multiplication","title-short":"Global church planting","author":[{"family":"Ott","given":"Craig"},{"family":"Wilson","given":"Gene"}],"issued":{"date-parts":[["2011"]]}},"locator":"18","label":"page"}],"schema":"https://github.com/citation-style-language/schema/raw/master/csl-citation.json"} </w:instrText>
      </w:r>
      <w:r>
        <w:fldChar w:fldCharType="separate"/>
      </w:r>
      <w:r w:rsidRPr="00E86EA1">
        <w:rPr>
          <w:rFonts w:cs="Times New Roman"/>
        </w:rPr>
        <w:t xml:space="preserve">Ott and Wilson, </w:t>
      </w:r>
      <w:r w:rsidRPr="00E86EA1">
        <w:rPr>
          <w:rFonts w:cs="Times New Roman"/>
          <w:i/>
          <w:iCs/>
        </w:rPr>
        <w:t>Global Church Planting</w:t>
      </w:r>
      <w:r w:rsidRPr="00E86EA1">
        <w:rPr>
          <w:rFonts w:cs="Times New Roman"/>
        </w:rPr>
        <w:t>, 18.</w:t>
      </w:r>
      <w:r>
        <w:fldChar w:fldCharType="end"/>
      </w:r>
    </w:p>
  </w:footnote>
  <w:footnote w:id="172">
    <w:p w14:paraId="1B5B2A01" w14:textId="0877472F" w:rsidR="00A6483E" w:rsidRDefault="00A6483E" w:rsidP="00A6483E">
      <w:pPr>
        <w:pStyle w:val="FootnoteText"/>
      </w:pPr>
      <w:r w:rsidRPr="001B57A8">
        <w:rPr>
          <w:rStyle w:val="FootnoteReference"/>
        </w:rPr>
        <w:footnoteRef/>
      </w:r>
      <w:r>
        <w:t xml:space="preserve"> </w:t>
      </w:r>
      <w:r>
        <w:fldChar w:fldCharType="begin"/>
      </w:r>
      <w:r w:rsidR="00E86EA1">
        <w:instrText xml:space="preserve"> ADDIN ZOTERO_ITEM CSL_CITATION {"citationID":"HSN2vFzj","properties":{"formattedCitation":"Ott and Wilson, {\\i{}Global Church Planting}, 18.","plainCitation":"Ott and Wilson, Global Church Planting, 18.","noteIndex":172},"citationItems":[{"id":63,"uris":["http://zotero.org/users/6301399/items/66QGEU4B",["http://zotero.org/users/6301399/items/66QGEU4B"]],"itemData":{"id":63,"type":"book","abstract":"Combining substantive biblical principles and missiological understanding with practical insights, this book walks readers through the various models and development phases of church planting. It emphasizes the role of the missionary church planter, advocating methods that lead to church multiplication.--From publisher description","call-number":"BV652.24 .O88 2011","event-place":"Grand Rapids, MI","ISBN":"978-0-8010-3580-7","note":"OCLC: ocn548412797","number-of-pages":"449","publisher":"Baker","publisher-place":"Grand Rapids, MI","source":"Library of Congress ISBN","title":"Global church planting: biblical principles and best practices for multiplication","title-short":"Global church planting","author":[{"family":"Ott","given":"Craig"},{"family":"Wilson","given":"Gene"}],"issued":{"date-parts":[["2011"]]}},"locator":"18"}],"schema":"https://github.com/citation-style-language/schema/raw/master/csl-citation.json"} </w:instrText>
      </w:r>
      <w:r>
        <w:fldChar w:fldCharType="separate"/>
      </w:r>
      <w:r w:rsidR="00E86EA1" w:rsidRPr="00E86EA1">
        <w:rPr>
          <w:rFonts w:cs="Times New Roman"/>
        </w:rPr>
        <w:t xml:space="preserve">Ott and Wilson, </w:t>
      </w:r>
      <w:r w:rsidR="00E86EA1" w:rsidRPr="00E86EA1">
        <w:rPr>
          <w:rFonts w:cs="Times New Roman"/>
          <w:i/>
          <w:iCs/>
        </w:rPr>
        <w:t>Global Church Planting</w:t>
      </w:r>
      <w:r w:rsidR="00E86EA1" w:rsidRPr="00E86EA1">
        <w:rPr>
          <w:rFonts w:cs="Times New Roman"/>
        </w:rPr>
        <w:t>, 18.</w:t>
      </w:r>
      <w:r>
        <w:fldChar w:fldCharType="end"/>
      </w:r>
    </w:p>
  </w:footnote>
  <w:footnote w:id="173">
    <w:p w14:paraId="61405B0E" w14:textId="4CA558D5" w:rsidR="0026167E" w:rsidRDefault="0026167E" w:rsidP="0026167E">
      <w:pPr>
        <w:pStyle w:val="FootnoteText"/>
      </w:pPr>
      <w:r w:rsidRPr="001B57A8">
        <w:rPr>
          <w:rStyle w:val="FootnoteReference"/>
        </w:rPr>
        <w:footnoteRef/>
      </w:r>
      <w:r>
        <w:t xml:space="preserve"> </w:t>
      </w:r>
      <w:r>
        <w:fldChar w:fldCharType="begin"/>
      </w:r>
      <w:r w:rsidR="00E86EA1">
        <w:instrText xml:space="preserve"> ADDIN ZOTERO_ITEM CSL_CITATION {"citationID":"Uk4faqJZ","properties":{"formattedCitation":"Ott and Wilson, {\\i{}Global Church Planting}, 18.","plainCitation":"Ott and Wilson, Global Church Planting, 18.","noteIndex":173},"citationItems":[{"id":63,"uris":["http://zotero.org/users/6301399/items/66QGEU4B",["http://zotero.org/users/6301399/items/66QGEU4B"]],"itemData":{"id":63,"type":"book","abstract":"Combining substantive biblical principles and missiological understanding with practical insights, this book walks readers through the various models and development phases of church planting. It emphasizes the role of the missionary church planter, advocating methods that lead to church multiplication.--From publisher description","call-number":"BV652.24 .O88 2011","event-place":"Grand Rapids, MI","ISBN":"978-0-8010-3580-7","note":"OCLC: ocn548412797","number-of-pages":"449","publisher":"Baker","publisher-place":"Grand Rapids, MI","source":"Library of Congress ISBN","title":"Global church planting: biblical principles and best practices for multiplication","title-short":"Global church planting","author":[{"family":"Ott","given":"Craig"},{"family":"Wilson","given":"Gene"}],"issued":{"date-parts":[["2011"]]}},"locator":"18"}],"schema":"https://github.com/citation-style-language/schema/raw/master/csl-citation.json"} </w:instrText>
      </w:r>
      <w:r>
        <w:fldChar w:fldCharType="separate"/>
      </w:r>
      <w:r w:rsidR="008B2CC8" w:rsidRPr="008B2CC8">
        <w:rPr>
          <w:rFonts w:cs="Times New Roman"/>
        </w:rPr>
        <w:t xml:space="preserve">Ott and Wilson, </w:t>
      </w:r>
      <w:r w:rsidR="008B2CC8" w:rsidRPr="008B2CC8">
        <w:rPr>
          <w:rFonts w:cs="Times New Roman"/>
          <w:i/>
          <w:iCs/>
        </w:rPr>
        <w:t>Global Church Planting</w:t>
      </w:r>
      <w:r w:rsidR="008B2CC8" w:rsidRPr="008B2CC8">
        <w:rPr>
          <w:rFonts w:cs="Times New Roman"/>
        </w:rPr>
        <w:t>, 18.</w:t>
      </w:r>
      <w:r>
        <w:fldChar w:fldCharType="end"/>
      </w:r>
    </w:p>
  </w:footnote>
  <w:footnote w:id="174">
    <w:p w14:paraId="58882A1C" w14:textId="71CA40E8" w:rsidR="0026167E" w:rsidRDefault="0026167E" w:rsidP="0026167E">
      <w:pPr>
        <w:pStyle w:val="FootnoteText"/>
      </w:pPr>
      <w:r>
        <w:rPr>
          <w:rStyle w:val="FootnoteReference"/>
        </w:rPr>
        <w:footnoteRef/>
      </w:r>
      <w:r>
        <w:t xml:space="preserve"> </w:t>
      </w:r>
      <w:r>
        <w:fldChar w:fldCharType="begin"/>
      </w:r>
      <w:r w:rsidR="00CA28A9">
        <w:instrText xml:space="preserve"> ADDIN ZOTERO_ITEM CSL_CITATION {"citationID":"lAj2q4FJ","properties":{"formattedCitation":"Hybels, {\\i{}Courageous Leadership}, 15.","plainCitation":"Hybels, Courageous Leadership, 15.","noteIndex":170},"citationItems":[{"id":399,"uris":["http://zotero.org/users/6301399/items/PBSN563A"],"itemData":{"id":399,"type":"book","abstract":"The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Leadership","author":[{"family":"Hybels","given":"Bill"}],"issued":{"date-parts":[["2012",4,7]]}},"locator":"15","label":"page"}],"schema":"https://github.com/citation-style-language/schema/raw/master/csl-citation.json"} </w:instrText>
      </w:r>
      <w:r>
        <w:fldChar w:fldCharType="separate"/>
      </w:r>
      <w:r w:rsidRPr="00035CBE">
        <w:rPr>
          <w:rFonts w:cs="Times New Roman"/>
        </w:rPr>
        <w:t xml:space="preserve">Hybels, </w:t>
      </w:r>
      <w:r w:rsidRPr="00035CBE">
        <w:rPr>
          <w:rFonts w:cs="Times New Roman"/>
          <w:i/>
          <w:iCs/>
        </w:rPr>
        <w:t>Courageous Leadership</w:t>
      </w:r>
      <w:r w:rsidRPr="00035CBE">
        <w:rPr>
          <w:rFonts w:cs="Times New Roman"/>
        </w:rPr>
        <w:t>, 15.</w:t>
      </w:r>
      <w:r>
        <w:fldChar w:fldCharType="end"/>
      </w:r>
    </w:p>
  </w:footnote>
  <w:footnote w:id="175">
    <w:p w14:paraId="7AC469CE" w14:textId="240E0028" w:rsidR="0026167E" w:rsidRDefault="0026167E" w:rsidP="0026167E">
      <w:pPr>
        <w:pStyle w:val="FootnoteText"/>
      </w:pPr>
      <w:r>
        <w:rPr>
          <w:rStyle w:val="FootnoteReference"/>
        </w:rPr>
        <w:footnoteRef/>
      </w:r>
      <w:r>
        <w:t xml:space="preserve"> </w:t>
      </w:r>
      <w:r>
        <w:fldChar w:fldCharType="begin"/>
      </w:r>
      <w:r w:rsidR="00CA28A9">
        <w:instrText xml:space="preserve"> ADDIN ZOTERO_ITEM CSL_CITATION {"citationID":"dHNInIva","properties":{"formattedCitation":"Hybels, {\\i{}Courageous Leadership}, 23.","plainCitation":"Hybels, Courageous Leadership, 23.","noteIndex":171},"citationItems":[{"id":399,"uris":["http://zotero.org/users/6301399/items/PBSN563A"],"itemData":{"id":399,"type":"book","abstract":"The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Leadership","author":[{"family":"Hybels","given":"Bill"}],"issued":{"date-parts":[["2012",4,7]]}},"locator":"23","label":"page"}],"schema":"https://github.com/citation-style-language/schema/raw/master/csl-citation.json"} </w:instrText>
      </w:r>
      <w:r>
        <w:fldChar w:fldCharType="separate"/>
      </w:r>
      <w:r w:rsidRPr="00396EEE">
        <w:rPr>
          <w:rFonts w:cs="Times New Roman"/>
        </w:rPr>
        <w:t xml:space="preserve">Hybels, </w:t>
      </w:r>
      <w:r w:rsidRPr="00396EEE">
        <w:rPr>
          <w:rFonts w:cs="Times New Roman"/>
          <w:i/>
          <w:iCs/>
        </w:rPr>
        <w:t>Courageous Leadership</w:t>
      </w:r>
      <w:r w:rsidRPr="00396EEE">
        <w:rPr>
          <w:rFonts w:cs="Times New Roman"/>
        </w:rPr>
        <w:t>, 23.</w:t>
      </w:r>
      <w:r>
        <w:fldChar w:fldCharType="end"/>
      </w:r>
    </w:p>
  </w:footnote>
  <w:footnote w:id="176">
    <w:p w14:paraId="5C1C0AC8" w14:textId="5BA4530C" w:rsidR="0026167E" w:rsidRDefault="0026167E" w:rsidP="0026167E">
      <w:pPr>
        <w:pStyle w:val="FootnoteText"/>
      </w:pPr>
      <w:r>
        <w:rPr>
          <w:rStyle w:val="FootnoteReference"/>
        </w:rPr>
        <w:footnoteRef/>
      </w:r>
      <w:r>
        <w:t xml:space="preserve"> </w:t>
      </w:r>
      <w:r>
        <w:fldChar w:fldCharType="begin"/>
      </w:r>
      <w:r w:rsidR="00CA28A9">
        <w:instrText xml:space="preserve"> ADDIN ZOTERO_ITEM CSL_CITATION {"citationID":"iuTXc7Nv","properties":{"formattedCitation":"Hybels, {\\i{}Courageous Leadership}, 19.","plainCitation":"Hybels, Courageous Leadership, 19.","noteIndex":172},"citationItems":[{"id":399,"uris":["http://zotero.org/users/6301399/items/PBSN563A"],"itemData":{"id":399,"type":"book","abstract":"The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Leadership","author":[{"family":"Hybels","given":"Bill"}],"issued":{"date-parts":[["2012",4,7]]}},"locator":"19","label":"page"}],"schema":"https://github.com/citation-style-language/schema/raw/master/csl-citation.json"} </w:instrText>
      </w:r>
      <w:r>
        <w:fldChar w:fldCharType="separate"/>
      </w:r>
      <w:r w:rsidRPr="00DA5E46">
        <w:rPr>
          <w:rFonts w:cs="Times New Roman"/>
        </w:rPr>
        <w:t xml:space="preserve">Hybels, </w:t>
      </w:r>
      <w:r w:rsidRPr="00DA5E46">
        <w:rPr>
          <w:rFonts w:cs="Times New Roman"/>
          <w:i/>
          <w:iCs/>
        </w:rPr>
        <w:t>Courageous Leadership</w:t>
      </w:r>
      <w:r w:rsidRPr="00DA5E46">
        <w:rPr>
          <w:rFonts w:cs="Times New Roman"/>
        </w:rPr>
        <w:t>, 19.</w:t>
      </w:r>
      <w:r>
        <w:fldChar w:fldCharType="end"/>
      </w:r>
    </w:p>
  </w:footnote>
  <w:footnote w:id="177">
    <w:p w14:paraId="3AD679BE" w14:textId="73E8D71E" w:rsidR="0026167E" w:rsidRDefault="0026167E" w:rsidP="0026167E">
      <w:pPr>
        <w:pStyle w:val="FootnoteText"/>
      </w:pPr>
      <w:r>
        <w:rPr>
          <w:rStyle w:val="FootnoteReference"/>
        </w:rPr>
        <w:footnoteRef/>
      </w:r>
      <w:r>
        <w:t xml:space="preserve"> </w:t>
      </w:r>
      <w:r>
        <w:fldChar w:fldCharType="begin"/>
      </w:r>
      <w:r w:rsidR="00CA28A9">
        <w:instrText xml:space="preserve"> ADDIN ZOTERO_ITEM CSL_CITATION {"citationID":"b7SfFSTP","properties":{"formattedCitation":"Hybels, {\\i{}Courageous Leadership}, 23.","plainCitation":"Hybels, Courageous Leadership, 23.","noteIndex":173},"citationItems":[{"id":399,"uris":["http://zotero.org/users/6301399/items/PBSN563A"],"itemData":{"id":399,"type":"book","abstract":"The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Leadership","author":[{"family":"Hybels","given":"Bill"}],"issued":{"date-parts":[["2012",4,7]]}},"locator":"23","label":"page"}],"schema":"https://github.com/citation-style-language/schema/raw/master/csl-citation.json"} </w:instrText>
      </w:r>
      <w:r>
        <w:fldChar w:fldCharType="separate"/>
      </w:r>
      <w:r w:rsidRPr="00DA5E46">
        <w:rPr>
          <w:rFonts w:cs="Times New Roman"/>
        </w:rPr>
        <w:t xml:space="preserve">Hybels, </w:t>
      </w:r>
      <w:r w:rsidRPr="00DA5E46">
        <w:rPr>
          <w:rFonts w:cs="Times New Roman"/>
          <w:i/>
          <w:iCs/>
        </w:rPr>
        <w:t>Courageous Leadership</w:t>
      </w:r>
      <w:r w:rsidRPr="00DA5E46">
        <w:rPr>
          <w:rFonts w:cs="Times New Roman"/>
        </w:rPr>
        <w:t>, 23.</w:t>
      </w:r>
      <w:r>
        <w:fldChar w:fldCharType="end"/>
      </w:r>
    </w:p>
  </w:footnote>
  <w:footnote w:id="178">
    <w:p w14:paraId="4AFD9F13" w14:textId="77777777" w:rsidR="00B10445" w:rsidRDefault="00B10445" w:rsidP="00B10445">
      <w:pPr>
        <w:pStyle w:val="FootnoteText"/>
        <w:rPr>
          <w:ins w:id="1260" w:author="Lekhnath Poudel" w:date="2023-07-13T16:08:00Z"/>
        </w:rPr>
      </w:pPr>
      <w:ins w:id="1261" w:author="Lekhnath Poudel" w:date="2023-07-13T16:08:00Z">
        <w:r>
          <w:rPr>
            <w:rStyle w:val="FootnoteReference"/>
          </w:rPr>
          <w:footnoteRef/>
        </w:r>
        <w:r>
          <w:t xml:space="preserve"> </w:t>
        </w:r>
        <w:r>
          <w:fldChar w:fldCharType="begin"/>
        </w:r>
        <w:r>
          <w:instrText xml:space="preserve"> ADDIN ZOTERO_ITEM CSL_CITATION {"citationID":"mEjCmDsy","properties":{"formattedCitation":"Stetzer and Rainer, {\\i{}Transformational Church}, 16.","plainCitation":"Stetzer and Rainer, Transformational Church, 16.","noteIndex":191},"citationItems":[{"id":455,"uris":["http://zotero.org/users/6301399/items/Q8LVVJCK"],"itemData":{"id":455,"type":"book","abstract":"How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S."}],"issued":{"date-parts":[["2010",6,1]]}},"locator":"16","label":"page"}],"schema":"https://github.com/citation-style-language/schema/raw/master/csl-citation.json"} </w:instrText>
        </w:r>
        <w:r>
          <w:fldChar w:fldCharType="separate"/>
        </w:r>
        <w:r w:rsidRPr="003F55B0">
          <w:rPr>
            <w:rFonts w:cs="Times New Roman"/>
          </w:rPr>
          <w:t xml:space="preserve">Stetzer and Rainer, </w:t>
        </w:r>
        <w:r w:rsidRPr="003F55B0">
          <w:rPr>
            <w:rFonts w:cs="Times New Roman"/>
            <w:i/>
            <w:iCs/>
          </w:rPr>
          <w:t>Transformational Church</w:t>
        </w:r>
        <w:r w:rsidRPr="003F55B0">
          <w:rPr>
            <w:rFonts w:cs="Times New Roman"/>
          </w:rPr>
          <w:t>, 16.</w:t>
        </w:r>
        <w:r>
          <w:fldChar w:fldCharType="end"/>
        </w:r>
      </w:ins>
    </w:p>
  </w:footnote>
  <w:footnote w:id="179">
    <w:p w14:paraId="7ECC6BB3" w14:textId="77777777" w:rsidR="00B10445" w:rsidRDefault="00B10445" w:rsidP="00B10445">
      <w:pPr>
        <w:pStyle w:val="FootnoteText"/>
        <w:rPr>
          <w:ins w:id="1264" w:author="Lekhnath Poudel" w:date="2023-07-13T16:08:00Z"/>
        </w:rPr>
      </w:pPr>
      <w:ins w:id="1265" w:author="Lekhnath Poudel" w:date="2023-07-13T16:08:00Z">
        <w:r>
          <w:rPr>
            <w:rStyle w:val="FootnoteReference"/>
          </w:rPr>
          <w:footnoteRef/>
        </w:r>
        <w:r>
          <w:t xml:space="preserve"> </w:t>
        </w:r>
        <w:r>
          <w:fldChar w:fldCharType="begin"/>
        </w:r>
        <w:r>
          <w:instrText xml:space="preserve"> ADDIN ZOTERO_ITEM CSL_CITATION {"citationID":"lf9WNIrK","properties":{"formattedCitation":"Cole, {\\i{}Organic Church}, xxiii.","plainCitation":"Cole, Organic Church, xxiii.","noteIndex":192},"citationItems":[{"id":449,"uris":["http://zotero.org/users/6301399/items/4TV7AFDJ"],"itemData":{"id":449,"type":"book","abstract":"Churches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Church","author":[{"family":"Cole","given":"Neil"}],"issued":{"date-parts":[["2005",9,8]]}},"locator":"xxiii","label":"page"}],"schema":"https://github.com/citation-style-language/schema/raw/master/csl-citation.json"} </w:instrText>
        </w:r>
        <w:r>
          <w:fldChar w:fldCharType="separate"/>
        </w:r>
        <w:r w:rsidRPr="009B6CD3">
          <w:rPr>
            <w:rFonts w:cs="Times New Roman"/>
          </w:rPr>
          <w:t xml:space="preserve">Cole, </w:t>
        </w:r>
        <w:r w:rsidRPr="009B6CD3">
          <w:rPr>
            <w:rFonts w:cs="Times New Roman"/>
            <w:i/>
            <w:iCs/>
          </w:rPr>
          <w:t>Organic Church</w:t>
        </w:r>
        <w:r w:rsidRPr="009B6CD3">
          <w:rPr>
            <w:rFonts w:cs="Times New Roman"/>
          </w:rPr>
          <w:t>, xxiii.</w:t>
        </w:r>
        <w:r>
          <w:fldChar w:fldCharType="end"/>
        </w:r>
      </w:ins>
    </w:p>
  </w:footnote>
  <w:footnote w:id="180">
    <w:p w14:paraId="034C9D07" w14:textId="77777777" w:rsidR="00B10445" w:rsidRDefault="00B10445" w:rsidP="00B10445">
      <w:pPr>
        <w:pStyle w:val="FootnoteText"/>
        <w:rPr>
          <w:ins w:id="1271" w:author="Lekhnath Poudel" w:date="2023-07-13T16:08:00Z"/>
        </w:rPr>
      </w:pPr>
      <w:ins w:id="1272" w:author="Lekhnath Poudel" w:date="2023-07-13T16:08:00Z">
        <w:r>
          <w:rPr>
            <w:rStyle w:val="FootnoteReference"/>
          </w:rPr>
          <w:footnoteRef/>
        </w:r>
        <w:r>
          <w:t xml:space="preserve"> </w:t>
        </w:r>
        <w:r>
          <w:fldChar w:fldCharType="begin"/>
        </w:r>
        <w:r>
          <w:instrText xml:space="preserve"> ADDIN ZOTERO_ITEM CSL_CITATION {"citationID":"B67vy89Y","properties":{"formattedCitation":"Mark Dever and Paul Alexander, {\\i{}The Deliberate Church: Building Your Ministry on the Gospel}, 2007th edition. (Wheaton, Ill: Crossway, 2005), 26.","plainCitation":"Mark Dever and Paul Alexander, The Deliberate Church: Building Your Ministry on the Gospel, 2007th edition. (Wheaton, Ill: Crossway, 2005), 26.","noteIndex":193},"citationItems":[{"id":513,"uris":["http://zotero.org/users/6301399/items/W86R8AGP"],"itemData":{"id":513,"type":"book","abstract":"Dever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Church","author":[{"family":"Dever","given":"Mark"},{"family":"Alexander","given":"Paul"}],"issued":{"date-parts":[["2005",9,9]]}},"locator":"26","label":"page"}],"schema":"https://github.com/citation-style-language/schema/raw/master/csl-citation.json"} </w:instrText>
        </w:r>
        <w:r>
          <w:fldChar w:fldCharType="separate"/>
        </w:r>
        <w:r w:rsidRPr="006A75C6">
          <w:rPr>
            <w:rFonts w:cs="Times New Roman"/>
          </w:rPr>
          <w:t xml:space="preserve">Mark </w:t>
        </w:r>
        <w:proofErr w:type="spellStart"/>
        <w:r w:rsidRPr="006A75C6">
          <w:rPr>
            <w:rFonts w:cs="Times New Roman"/>
          </w:rPr>
          <w:t>Dever</w:t>
        </w:r>
        <w:proofErr w:type="spellEnd"/>
        <w:r w:rsidRPr="006A75C6">
          <w:rPr>
            <w:rFonts w:cs="Times New Roman"/>
          </w:rPr>
          <w:t xml:space="preserve"> and Paul Alexander, </w:t>
        </w:r>
        <w:r w:rsidRPr="006A75C6">
          <w:rPr>
            <w:rFonts w:cs="Times New Roman"/>
            <w:i/>
            <w:iCs/>
          </w:rPr>
          <w:t>The Deliberate Church: Building Your Ministry on the Gospel</w:t>
        </w:r>
        <w:r w:rsidRPr="006A75C6">
          <w:rPr>
            <w:rFonts w:cs="Times New Roman"/>
          </w:rPr>
          <w:t>, 2007th edition. (Wheaton, Ill: Crossway, 2005), 26.</w:t>
        </w:r>
        <w:r>
          <w:fldChar w:fldCharType="end"/>
        </w:r>
      </w:ins>
    </w:p>
  </w:footnote>
  <w:footnote w:id="181">
    <w:p w14:paraId="2D30D7B5" w14:textId="77777777" w:rsidR="00B10445" w:rsidDel="00B10445" w:rsidRDefault="00B10445" w:rsidP="00B10445">
      <w:pPr>
        <w:pStyle w:val="FootnoteText"/>
        <w:rPr>
          <w:ins w:id="1282" w:author="Lekhnath Poudel" w:date="2023-07-13T16:08:00Z"/>
          <w:del w:id="1283" w:author="Lekhnath Poudel" w:date="2023-07-13T16:09:00Z"/>
        </w:rPr>
      </w:pPr>
      <w:ins w:id="1284" w:author="Lekhnath Poudel" w:date="2023-07-13T16:08:00Z">
        <w:del w:id="1285" w:author="Lekhnath Poudel" w:date="2023-07-13T16:09:00Z">
          <w:r w:rsidDel="00B10445">
            <w:rPr>
              <w:rStyle w:val="FootnoteReference"/>
            </w:rPr>
            <w:footnoteRef/>
          </w:r>
          <w:r w:rsidDel="00B10445">
            <w:delText xml:space="preserve"> </w:delText>
          </w:r>
          <w:r w:rsidDel="00B10445">
            <w:fldChar w:fldCharType="begin"/>
          </w:r>
          <w:r w:rsidDel="00B10445">
            <w:delInstrText xml:space="preserve"> ADDIN ZOTERO_ITEM CSL_CITATION {"citationID":"xrkoVLEj","properties":{"formattedCitation":"Cole, {\\i{}Organic Church}, xxiv.","plainCitation":"Cole, Organic Church, xxiv.","noteIndex":194},"citationItems":[{"id":449,"uris":["http://zotero.org/users/6301399/items/4TV7AFDJ"],"itemData":{"id":449,"type":"book","abstract":"Churches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Church","author":[{"family":"Cole","given":"Neil"}],"issued":{"date-parts":[["2005",9,8]]}},"locator":"xxiv","label":"page"}],"schema":"https://github.com/citation-style-language/schema/raw/master/csl-citation.json"} </w:delInstrText>
          </w:r>
          <w:r w:rsidDel="00B10445">
            <w:fldChar w:fldCharType="separate"/>
          </w:r>
          <w:r w:rsidRPr="00926719" w:rsidDel="00B10445">
            <w:rPr>
              <w:rFonts w:cs="Times New Roman"/>
            </w:rPr>
            <w:delText xml:space="preserve">Cole, </w:delText>
          </w:r>
          <w:r w:rsidRPr="00926719" w:rsidDel="00B10445">
            <w:rPr>
              <w:rFonts w:cs="Times New Roman"/>
              <w:i/>
              <w:iCs/>
            </w:rPr>
            <w:delText>Organic Church</w:delText>
          </w:r>
          <w:r w:rsidRPr="00926719" w:rsidDel="00B10445">
            <w:rPr>
              <w:rFonts w:cs="Times New Roman"/>
            </w:rPr>
            <w:delText>, xxiv.</w:delText>
          </w:r>
          <w:r w:rsidDel="00B10445">
            <w:fldChar w:fldCharType="end"/>
          </w:r>
        </w:del>
      </w:ins>
    </w:p>
  </w:footnote>
  <w:footnote w:id="182">
    <w:p w14:paraId="45CFFD25" w14:textId="77777777" w:rsidR="00B10445" w:rsidDel="00B10445" w:rsidRDefault="00B10445" w:rsidP="00B10445">
      <w:pPr>
        <w:pStyle w:val="FootnoteText"/>
        <w:rPr>
          <w:ins w:id="1296" w:author="Lekhnath Poudel" w:date="2023-07-13T16:08:00Z"/>
          <w:del w:id="1297" w:author="Lekhnath Poudel" w:date="2023-07-13T16:09:00Z"/>
        </w:rPr>
      </w:pPr>
      <w:ins w:id="1298" w:author="Lekhnath Poudel" w:date="2023-07-13T16:08:00Z">
        <w:del w:id="1299" w:author="Lekhnath Poudel" w:date="2023-07-13T16:09:00Z">
          <w:r w:rsidDel="00B10445">
            <w:rPr>
              <w:rStyle w:val="FootnoteReference"/>
            </w:rPr>
            <w:footnoteRef/>
          </w:r>
          <w:r w:rsidDel="00B10445">
            <w:delText xml:space="preserve"> </w:delText>
          </w:r>
          <w:r w:rsidDel="00B10445">
            <w:fldChar w:fldCharType="begin"/>
          </w:r>
          <w:r w:rsidDel="00B10445">
            <w:delInstrText xml:space="preserve"> ADDIN ZOTERO_ITEM CSL_CITATION {"citationID":"TDYNiBe6","properties":{"formattedCitation":"Dever and Alexander, {\\i{}The Deliberate Church}, 26.","plainCitation":"Dever and Alexander, The Deliberate Church, 26.","noteIndex":195},"citationItems":[{"id":513,"uris":["http://zotero.org/users/6301399/items/W86R8AGP"],"itemData":{"id":513,"type":"book","abstract":"Dever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Church","author":[{"family":"Dever","given":"Mark"},{"family":"Alexander","given":"Paul"}],"issued":{"date-parts":[["2005",9,9]]}},"locator":"26","label":"page"}],"schema":"https://github.com/citation-style-language/schema/raw/master/csl-citation.json"} </w:delInstrText>
          </w:r>
          <w:r w:rsidDel="00B10445">
            <w:fldChar w:fldCharType="separate"/>
          </w:r>
          <w:r w:rsidRPr="00451A40" w:rsidDel="00B10445">
            <w:rPr>
              <w:rFonts w:cs="Times New Roman"/>
            </w:rPr>
            <w:delText xml:space="preserve">Dever and Alexander, </w:delText>
          </w:r>
          <w:r w:rsidRPr="00451A40" w:rsidDel="00B10445">
            <w:rPr>
              <w:rFonts w:cs="Times New Roman"/>
              <w:i/>
              <w:iCs/>
            </w:rPr>
            <w:delText>The Deliberate Church</w:delText>
          </w:r>
          <w:r w:rsidRPr="00451A40" w:rsidDel="00B10445">
            <w:rPr>
              <w:rFonts w:cs="Times New Roman"/>
            </w:rPr>
            <w:delText>, 26.</w:delText>
          </w:r>
          <w:r w:rsidDel="00B10445">
            <w:fldChar w:fldCharType="end"/>
          </w:r>
        </w:del>
      </w:ins>
    </w:p>
  </w:footnote>
  <w:footnote w:id="183">
    <w:p w14:paraId="0D726D97" w14:textId="55E4D84E" w:rsidR="008D3EA6" w:rsidDel="00B10445" w:rsidRDefault="008D3EA6" w:rsidP="008D3EA6">
      <w:pPr>
        <w:pStyle w:val="FootnoteText"/>
        <w:rPr>
          <w:del w:id="1304" w:author="Lekhnath Poudel" w:date="2023-07-13T16:10:00Z"/>
        </w:rPr>
      </w:pPr>
      <w:del w:id="1305" w:author="Lekhnath Poudel" w:date="2023-07-13T16:10: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{"citationID":"kCJLKmLu","properties":{"formattedCitation":"Ed Stetzer and Thom S. Rainer, {\\i{}Transformational Church: Creating a New Scorecard for Congregations} (Nashville, Tenn: B&amp;H Books, 2010), chap. 1, Kindle.","plainCitation":"Ed Stetzer and Thom S. Rainer, Transformational Church: Creating a New Scorecard for Congregations (Nashville, Tenn: B&amp;H Books, 2010), chap. 1, Kindle.","noteIndex":178},"citationItems":[{"id":455,"uris":["http://zotero.org/users/6301399/items/Q8LVVJCK"],"itemData":{"id":455,"type":"book","abstract":"How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S."}],"issued":{"date-parts":[["2010",6,1]]}},"locator":"1","label":"chapter"}],"schema":"https://github.com/citation-style-language/schema/raw/master/csl-citation.json"} </w:delInstrText>
        </w:r>
        <w:r w:rsidDel="00B10445">
          <w:fldChar w:fldCharType="separate"/>
        </w:r>
        <w:r w:rsidRPr="00D83867" w:rsidDel="00B10445">
          <w:rPr>
            <w:rFonts w:cs="Times New Roman"/>
          </w:rPr>
          <w:delText xml:space="preserve">Ed Stetzer and Thom S. Rainer, </w:delText>
        </w:r>
        <w:r w:rsidRPr="00D83867" w:rsidDel="00B10445">
          <w:rPr>
            <w:rFonts w:cs="Times New Roman"/>
            <w:i/>
            <w:iCs/>
          </w:rPr>
          <w:delText>Transformational Church: Creating a New Scorecard for Congregations</w:delText>
        </w:r>
        <w:r w:rsidRPr="00D83867" w:rsidDel="00B10445">
          <w:rPr>
            <w:rFonts w:cs="Times New Roman"/>
          </w:rPr>
          <w:delText xml:space="preserve"> (Nashville, Tenn: B&amp;H Books, 2010), chap. 1, Kindle.</w:delText>
        </w:r>
        <w:r w:rsidDel="00B10445">
          <w:fldChar w:fldCharType="end"/>
        </w:r>
      </w:del>
    </w:p>
  </w:footnote>
  <w:footnote w:id="184">
    <w:p w14:paraId="79E2FEDC" w14:textId="34593571" w:rsidR="008D3EA6" w:rsidDel="00B10445" w:rsidRDefault="008D3EA6" w:rsidP="008D3EA6">
      <w:pPr>
        <w:pStyle w:val="FootnoteText"/>
        <w:rPr>
          <w:del w:id="1309" w:author="Lekhnath Poudel" w:date="2023-07-13T16:10:00Z"/>
        </w:rPr>
      </w:pPr>
      <w:del w:id="1310" w:author="Lekhnath Poudel" w:date="2023-07-13T16:10: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{"citationID":"1HVnsE0v","properties":{"formattedCitation":"Stetzer and Rainer, {\\i{}Transformational Church}, chap. 3.","plainCitation":"Stetzer and Rainer, Transformational Church, chap. 3.","noteIndex":179},"citationItems":[{"id":455,"uris":["http://zotero.org/users/6301399/items/Q8LVVJCK"],"itemData":{"id":455,"type":"book","abstract":"How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S."}],"issued":{"date-parts":[["2010",6,1]]}},"locator":"3","label":"chapter"}],"schema":"https://github.com/citation-style-language/schema/raw/master/csl-citation.json"} </w:delInstrText>
        </w:r>
        <w:r w:rsidDel="00B10445">
          <w:fldChar w:fldCharType="separate"/>
        </w:r>
        <w:r w:rsidRPr="00AF181B" w:rsidDel="00B10445">
          <w:rPr>
            <w:rFonts w:cs="Times New Roman"/>
          </w:rPr>
          <w:delText xml:space="preserve">Stetzer and Rainer, </w:delText>
        </w:r>
        <w:r w:rsidRPr="00AF181B" w:rsidDel="00B10445">
          <w:rPr>
            <w:rFonts w:cs="Times New Roman"/>
            <w:i/>
            <w:iCs/>
          </w:rPr>
          <w:delText>Transformational Church</w:delText>
        </w:r>
        <w:r w:rsidRPr="00AF181B" w:rsidDel="00B10445">
          <w:rPr>
            <w:rFonts w:cs="Times New Roman"/>
          </w:rPr>
          <w:delText>, chap. 3.</w:delText>
        </w:r>
        <w:r w:rsidDel="00B10445">
          <w:fldChar w:fldCharType="end"/>
        </w:r>
      </w:del>
    </w:p>
  </w:footnote>
  <w:footnote w:id="185">
    <w:p w14:paraId="1458494B" w14:textId="4CC85EFC" w:rsidR="008D3EA6" w:rsidDel="00B10445" w:rsidRDefault="008D3EA6" w:rsidP="008D3EA6">
      <w:pPr>
        <w:pStyle w:val="FootnoteText"/>
        <w:rPr>
          <w:del w:id="1311" w:author="Lekhnath Poudel" w:date="2023-07-13T16:10:00Z"/>
        </w:rPr>
      </w:pPr>
      <w:del w:id="1312" w:author="Lekhnath Poudel" w:date="2023-07-13T16:10: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{"citationID":"4HpqkQqu","properties":{"formattedCitation":"Stetzer and Rainer, {\\i{}Transformational Church}, chap. 4.","plainCitation":"Stetzer and Rainer, Transformational Church, chap. 4.","noteIndex":180},"citationItems":[{"id":455,"uris":["http://zotero.org/users/6301399/items/Q8LVVJCK"],"itemData":{"id":455,"type":"book","abstract":"How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S."}],"issued":{"date-parts":[["2010",6,1]]}},"locator":"4","label":"chapter"}],"schema":"https://github.com/citation-style-language/schema/raw/master/csl-citation.json"} </w:delInstrText>
        </w:r>
        <w:r w:rsidDel="00B10445">
          <w:fldChar w:fldCharType="separate"/>
        </w:r>
        <w:r w:rsidRPr="0035557C" w:rsidDel="00B10445">
          <w:rPr>
            <w:rFonts w:cs="Times New Roman"/>
          </w:rPr>
          <w:delText xml:space="preserve">Stetzer and Rainer, </w:delText>
        </w:r>
        <w:r w:rsidRPr="0035557C" w:rsidDel="00B10445">
          <w:rPr>
            <w:rFonts w:cs="Times New Roman"/>
            <w:i/>
            <w:iCs/>
          </w:rPr>
          <w:delText>Transformational Church</w:delText>
        </w:r>
        <w:r w:rsidRPr="0035557C" w:rsidDel="00B10445">
          <w:rPr>
            <w:rFonts w:cs="Times New Roman"/>
          </w:rPr>
          <w:delText>, chap. 4.</w:delText>
        </w:r>
        <w:r w:rsidDel="00B10445">
          <w:fldChar w:fldCharType="end"/>
        </w:r>
      </w:del>
    </w:p>
  </w:footnote>
  <w:footnote w:id="186">
    <w:p w14:paraId="1DD695B6" w14:textId="581E981E" w:rsidR="008D3EA6" w:rsidDel="00B10445" w:rsidRDefault="008D3EA6" w:rsidP="008D3EA6">
      <w:pPr>
        <w:pStyle w:val="FootnoteText"/>
        <w:rPr>
          <w:del w:id="1318" w:author="Lekhnath Poudel" w:date="2023-07-13T16:10:00Z"/>
        </w:rPr>
      </w:pPr>
      <w:del w:id="1319" w:author="Lekhnath Poudel" w:date="2023-07-13T16:10: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{"citationID":"P6VvROqT","properties":{"formattedCitation":"Mark Dever, {\\i{}Nine Marks of a Healthy Church}, 3rd edition. (Wheaton: Crossway, 2013), 227.","plainCitation":"Mark Dever, Nine Marks of a Healthy Church, 3rd edition. (Wheaton: Crossway, 2013), 227.","noteIndex":181},"citationItems":[{"id":589,"uris":["http://zotero.org/users/6301399/items/5G4A675U"],"itemData":{"id":589,"type":"book","abstract":"You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Church","author":[{"family":"Dever","given":"Mark"}],"issued":{"date-parts":[["2013",8,31]]}},"locator":"227","label":"page"}],"schema":"https://github.com/citation-style-language/schema/raw/master/csl-citation.json"} </w:delInstrText>
        </w:r>
        <w:r w:rsidDel="00B10445">
          <w:fldChar w:fldCharType="separate"/>
        </w:r>
        <w:r w:rsidR="00911C86" w:rsidRPr="00911C86" w:rsidDel="00B10445">
          <w:rPr>
            <w:rFonts w:cs="Times New Roman"/>
          </w:rPr>
          <w:delText xml:space="preserve">Mark Dever, </w:delText>
        </w:r>
        <w:r w:rsidR="00911C86" w:rsidRPr="00911C86" w:rsidDel="00B10445">
          <w:rPr>
            <w:rFonts w:cs="Times New Roman"/>
            <w:i/>
            <w:iCs/>
          </w:rPr>
          <w:delText>Nine Marks of a Healthy Church</w:delText>
        </w:r>
        <w:r w:rsidR="00911C86" w:rsidRPr="00911C86" w:rsidDel="00B10445">
          <w:rPr>
            <w:rFonts w:cs="Times New Roman"/>
          </w:rPr>
          <w:delText>, 3rd edition. (Wheaton: Crossway, 2013), 227.</w:delText>
        </w:r>
        <w:r w:rsidDel="00B10445">
          <w:fldChar w:fldCharType="end"/>
        </w:r>
      </w:del>
    </w:p>
  </w:footnote>
  <w:footnote w:id="187">
    <w:p w14:paraId="4C3A2070" w14:textId="32898E5F" w:rsidR="008D3EA6" w:rsidDel="00B10445" w:rsidRDefault="008D3EA6" w:rsidP="008D3EA6">
      <w:pPr>
        <w:pStyle w:val="FootnoteText"/>
        <w:rPr>
          <w:del w:id="1325" w:author="Lekhnath Poudel" w:date="2023-07-13T16:10:00Z"/>
        </w:rPr>
      </w:pPr>
      <w:del w:id="1326" w:author="Lekhnath Poudel" w:date="2023-07-13T16:10: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{"citationID":"jFN4RN3Q","properties":{"formattedCitation":"Stetzer and Rainer, {\\i{}Transformational Church}, chap. 4.","plainCitation":"Stetzer and Rainer, Transformational Church, chap. 4.","noteIndex":182},"citationItems":[{"id":455,"uris":["http://zotero.org/users/6301399/items/Q8LVVJCK"],"itemData":{"id":455,"type":"book","abstract":"How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S."}],"issued":{"date-parts":[["2010",6,1]]}},"locator":"4","label":"chapter"}],"schema":"https://github.com/citation-style-language/schema/raw/master/csl-citation.json"} </w:delInstrText>
        </w:r>
        <w:r w:rsidDel="00B10445">
          <w:fldChar w:fldCharType="separate"/>
        </w:r>
        <w:r w:rsidRPr="004A50A8" w:rsidDel="00B10445">
          <w:rPr>
            <w:rFonts w:cs="Times New Roman"/>
          </w:rPr>
          <w:delText xml:space="preserve">Stetzer and Rainer, </w:delText>
        </w:r>
        <w:r w:rsidRPr="004A50A8" w:rsidDel="00B10445">
          <w:rPr>
            <w:rFonts w:cs="Times New Roman"/>
            <w:i/>
            <w:iCs/>
          </w:rPr>
          <w:delText>Transformational Church</w:delText>
        </w:r>
        <w:r w:rsidRPr="004A50A8" w:rsidDel="00B10445">
          <w:rPr>
            <w:rFonts w:cs="Times New Roman"/>
          </w:rPr>
          <w:delText>, chap. 4.</w:delText>
        </w:r>
        <w:r w:rsidDel="00B10445">
          <w:fldChar w:fldCharType="end"/>
        </w:r>
      </w:del>
    </w:p>
  </w:footnote>
  <w:footnote w:id="188">
    <w:p w14:paraId="0F95C6A5" w14:textId="250DFEF1" w:rsidR="00A062D8" w:rsidDel="00B10445" w:rsidRDefault="00A062D8" w:rsidP="00A062D8">
      <w:pPr>
        <w:pStyle w:val="FootnoteText"/>
        <w:rPr>
          <w:del w:id="1334" w:author="Lekhnath Poudel" w:date="2023-07-13T16:12:00Z"/>
        </w:rPr>
      </w:pPr>
      <w:del w:id="1335" w:author="Lekhnath Poudel" w:date="2023-07-13T16:12: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{"citationID":"KLVEoW8e","properties":{"formattedCitation":"Neil Cole, {\\i{}Organic Church: Growing Faith Where Life Happens}, 1st edition. (San Francisco: Jossey-Bass, 2005), xxiii.","plainCitation":"Neil Cole, Organic Church: Growing Faith Where Life Happens, 1st edition. (San Francisco: Jossey-Bass, 2005), xxiii.","noteIndex":183},"citationItems":[{"id":449,"uris":["http://zotero.org/users/6301399/items/4TV7AFDJ"],"itemData":{"id":449,"type":"book","abstract":"Churches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Church","author":[{"family":"Cole","given":"Neil"}],"issued":{"date-parts":[["2005",9,8]]}},"locator":"xxiii","label":"page"}],"schema":"https://github.com/citation-style-language/schema/raw/master/csl-citation.json"} </w:delInstrText>
        </w:r>
        <w:r w:rsidDel="00B10445">
          <w:fldChar w:fldCharType="separate"/>
        </w:r>
        <w:r w:rsidRPr="001D3CFB" w:rsidDel="00B10445">
          <w:rPr>
            <w:rFonts w:cs="Times New Roman"/>
          </w:rPr>
          <w:delText xml:space="preserve">Neil Cole, </w:delText>
        </w:r>
        <w:r w:rsidRPr="001D3CFB" w:rsidDel="00B10445">
          <w:rPr>
            <w:rFonts w:cs="Times New Roman"/>
            <w:i/>
            <w:iCs/>
          </w:rPr>
          <w:delText>Organic Church: Growing Faith Where Life Happens</w:delText>
        </w:r>
        <w:r w:rsidRPr="001D3CFB" w:rsidDel="00B10445">
          <w:rPr>
            <w:rFonts w:cs="Times New Roman"/>
          </w:rPr>
          <w:delText>, 1st edition. (San Francisco: Jossey-Bass, 2005), xxiii.</w:delText>
        </w:r>
        <w:r w:rsidDel="00B10445">
          <w:fldChar w:fldCharType="end"/>
        </w:r>
      </w:del>
    </w:p>
  </w:footnote>
  <w:footnote w:id="189">
    <w:p w14:paraId="7FF26E38" w14:textId="10725C0F" w:rsidR="00A062D8" w:rsidDel="00B10445" w:rsidRDefault="00A062D8" w:rsidP="00A062D8">
      <w:pPr>
        <w:pStyle w:val="FootnoteText"/>
        <w:rPr>
          <w:del w:id="1337" w:author="Lekhnath Poudel" w:date="2023-07-13T16:12:00Z"/>
        </w:rPr>
      </w:pPr>
      <w:del w:id="1338" w:author="Lekhnath Poudel" w:date="2023-07-13T16:12: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{"citationID":"BaiEjOFC","properties":{"formattedCitation":"Cole, {\\i{}Organic Church}, 9.","plainCitation":"Cole, Organic Church, 9.","noteIndex":184},"citationItems":[{"id":449,"uris":["http://zotero.org/users/6301399/items/4TV7AFDJ"],"itemData":{"id":449,"type":"book","abstract":"Churches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Church","author":[{"family":"Cole","given":"Neil"}],"issued":{"date-parts":[["2005",9,8]]}},"locator":"9","label":"page"}],"schema":"https://github.com/citation-style-language/schema/raw/master/csl-citation.json"} </w:delInstrText>
        </w:r>
        <w:r w:rsidDel="00B10445">
          <w:fldChar w:fldCharType="separate"/>
        </w:r>
        <w:r w:rsidRPr="00A25452" w:rsidDel="00B10445">
          <w:rPr>
            <w:rFonts w:cs="Times New Roman"/>
          </w:rPr>
          <w:delText xml:space="preserve">Cole, </w:delText>
        </w:r>
        <w:r w:rsidRPr="00A25452" w:rsidDel="00B10445">
          <w:rPr>
            <w:rFonts w:cs="Times New Roman"/>
            <w:i/>
            <w:iCs/>
          </w:rPr>
          <w:delText>Organic Church</w:delText>
        </w:r>
        <w:r w:rsidRPr="00A25452" w:rsidDel="00B10445">
          <w:rPr>
            <w:rFonts w:cs="Times New Roman"/>
          </w:rPr>
          <w:delText>, 9.</w:delText>
        </w:r>
        <w:r w:rsidDel="00B10445">
          <w:fldChar w:fldCharType="end"/>
        </w:r>
      </w:del>
    </w:p>
  </w:footnote>
  <w:footnote w:id="190">
    <w:p w14:paraId="127B6916" w14:textId="4D5D6561"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{"citationID":"ZxSVoRtQ","properties":{"formattedCitation":"Cole, {\\i{}Organic Church}, 9.","plainCitation":"Cole, Organic Church, 9.","noteIndex":185},"citationItems":[{"id":449,"uris":["http://zotero.org/users/6301399/items/4TV7AFDJ"],"itemData":{"id":449,"type":"book","abstract":"Churches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Church","author":[{"family":"Cole","given":"Neil"}],"issued":{"date-parts":[["2005",9,8]]}},"locator":"9","label":"page"}],"schema":"https://github.com/citation-style-language/schema/raw/master/csl-citation.json"} </w:instrText>
      </w:r>
      <w:r>
        <w:fldChar w:fldCharType="separate"/>
      </w:r>
      <w:r w:rsidRPr="00A25452">
        <w:rPr>
          <w:rFonts w:cs="Times New Roman"/>
        </w:rPr>
        <w:t xml:space="preserve">Cole, </w:t>
      </w:r>
      <w:r w:rsidRPr="00A25452">
        <w:rPr>
          <w:rFonts w:cs="Times New Roman"/>
          <w:i/>
          <w:iCs/>
        </w:rPr>
        <w:t>Organic Church</w:t>
      </w:r>
      <w:r w:rsidRPr="00A25452">
        <w:rPr>
          <w:rFonts w:cs="Times New Roman"/>
        </w:rPr>
        <w:t>, 9.</w:t>
      </w:r>
      <w:r>
        <w:fldChar w:fldCharType="end"/>
      </w:r>
    </w:p>
  </w:footnote>
  <w:footnote w:id="191">
    <w:p w14:paraId="237B2585" w14:textId="526DC04D"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{"citationID":"RHCVKy9x","properties":{"formattedCitation":"Cole, {\\i{}Organic Church}, 41.","plainCitation":"Cole, Organic Church, 41.","noteIndex":186},"citationItems":[{"id":449,"uris":["http://zotero.org/users/6301399/items/4TV7AFDJ"],"itemData":{"id":449,"type":"book","abstract":"Churches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Church","author":[{"family":"Cole","given":"Neil"}],"issued":{"date-parts":[["2005",9,8]]}},"locator":"41","label":"page"}],"schema":"https://github.com/citation-style-language/schema/raw/master/csl-citation.json"} </w:instrText>
      </w:r>
      <w:r>
        <w:fldChar w:fldCharType="separate"/>
      </w:r>
      <w:r w:rsidRPr="00E67779">
        <w:rPr>
          <w:rFonts w:cs="Times New Roman"/>
        </w:rPr>
        <w:t xml:space="preserve">Cole, </w:t>
      </w:r>
      <w:r w:rsidRPr="00E67779">
        <w:rPr>
          <w:rFonts w:cs="Times New Roman"/>
          <w:i/>
          <w:iCs/>
        </w:rPr>
        <w:t>Organic Church</w:t>
      </w:r>
      <w:r w:rsidRPr="00E67779">
        <w:rPr>
          <w:rFonts w:cs="Times New Roman"/>
        </w:rPr>
        <w:t>, 41.</w:t>
      </w:r>
      <w:r>
        <w:fldChar w:fldCharType="end"/>
      </w:r>
    </w:p>
  </w:footnote>
  <w:footnote w:id="192">
    <w:p w14:paraId="465B1F74" w14:textId="4357FAFA"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{"citationID":"RZWREDta","properties":{"formattedCitation":"Cole, {\\i{}Organic Church}, 44.","plainCitation":"Cole, Organic Church, 44.","noteIndex":187},"citationItems":[{"id":449,"uris":["http://zotero.org/users/6301399/items/4TV7AFDJ"],"itemData":{"id":449,"type":"book","abstract":"Churches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Church","author":[{"family":"Cole","given":"Neil"}],"issued":{"date-parts":[["2005",9,8]]}},"locator":"44","label":"page"}],"schema":"https://github.com/citation-style-language/schema/raw/master/csl-citation.json"} </w:instrText>
      </w:r>
      <w:r>
        <w:fldChar w:fldCharType="separate"/>
      </w:r>
      <w:r w:rsidRPr="00E67779">
        <w:rPr>
          <w:rFonts w:cs="Times New Roman"/>
        </w:rPr>
        <w:t xml:space="preserve">Cole, </w:t>
      </w:r>
      <w:r w:rsidRPr="00E67779">
        <w:rPr>
          <w:rFonts w:cs="Times New Roman"/>
          <w:i/>
          <w:iCs/>
        </w:rPr>
        <w:t>Organic Church</w:t>
      </w:r>
      <w:r w:rsidRPr="00E67779">
        <w:rPr>
          <w:rFonts w:cs="Times New Roman"/>
        </w:rPr>
        <w:t>, 44.</w:t>
      </w:r>
      <w:r>
        <w:fldChar w:fldCharType="end"/>
      </w:r>
    </w:p>
  </w:footnote>
  <w:footnote w:id="193">
    <w:p w14:paraId="0D105062" w14:textId="77777777" w:rsidR="00B10445" w:rsidRDefault="00B10445" w:rsidP="00B10445">
      <w:pPr>
        <w:pStyle w:val="FootnoteText"/>
        <w:rPr>
          <w:ins w:id="1348" w:author="Lekhnath Poudel" w:date="2023-07-13T16:13:00Z"/>
        </w:rPr>
      </w:pPr>
      <w:ins w:id="1349" w:author="Lekhnath Poudel" w:date="2023-07-13T16:13:00Z">
        <w:r>
          <w:rPr>
            <w:rStyle w:val="FootnoteReference"/>
          </w:rPr>
          <w:footnoteRef/>
        </w:r>
        <w:r>
          <w:t xml:space="preserve"> </w:t>
        </w:r>
        <w:r>
          <w:fldChar w:fldCharType="begin"/>
        </w:r>
        <w:r>
          <w:instrText xml:space="preserve"> ADDIN ZOTERO_ITEM CSL_CITATION {"citationID":"KLVEoW8e","properties":{"formattedCitation":"Neil Cole, {\\i{}Organic Church: Growing Faith Where Life Happens}, 1st edition. (San Francisco: Jossey-Bass, 2005), xxiii.","plainCitation":"Neil Cole, Organic Church: Growing Faith Where Life Happens, 1st edition. (San Francisco: Jossey-Bass, 2005), xxiii.","noteIndex":183},"citationItems":[{"id":449,"uris":["http://zotero.org/users/6301399/items/4TV7AFDJ"],"itemData":{"id":449,"type":"book","abstract":"Churches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Church","author":[{"family":"Cole","given":"Neil"}],"issued":{"date-parts":[["2005",9,8]]}},"locator":"xxiii","label":"page"}],"schema":"https://github.com/citation-style-language/schema/raw/master/csl-citation.json"} </w:instrText>
        </w:r>
        <w:r>
          <w:fldChar w:fldCharType="separate"/>
        </w:r>
        <w:r w:rsidRPr="001D3CFB">
          <w:rPr>
            <w:rFonts w:cs="Times New Roman"/>
          </w:rPr>
          <w:t xml:space="preserve">Neil Cole, </w:t>
        </w:r>
        <w:r w:rsidRPr="001D3CFB">
          <w:rPr>
            <w:rFonts w:cs="Times New Roman"/>
            <w:i/>
            <w:iCs/>
          </w:rPr>
          <w:t>Organic Church: Growing Faith Where Life Happens</w:t>
        </w:r>
        <w:r w:rsidRPr="001D3CFB">
          <w:rPr>
            <w:rFonts w:cs="Times New Roman"/>
          </w:rPr>
          <w:t>, 1st edition. (San Francisco: Jossey-Bass, 2005), xxiii.</w:t>
        </w:r>
        <w:r>
          <w:fldChar w:fldCharType="end"/>
        </w:r>
      </w:ins>
    </w:p>
  </w:footnote>
  <w:footnote w:id="194">
    <w:p w14:paraId="45E87F5E" w14:textId="77777777" w:rsidR="00B10445" w:rsidRDefault="00B10445" w:rsidP="00B10445">
      <w:pPr>
        <w:pStyle w:val="FootnoteText"/>
        <w:rPr>
          <w:ins w:id="1353" w:author="Lekhnath Poudel" w:date="2023-07-13T16:13:00Z"/>
        </w:rPr>
      </w:pPr>
      <w:ins w:id="1354" w:author="Lekhnath Poudel" w:date="2023-07-13T16:13:00Z">
        <w:r>
          <w:rPr>
            <w:rStyle w:val="FootnoteReference"/>
          </w:rPr>
          <w:footnoteRef/>
        </w:r>
        <w:r>
          <w:t xml:space="preserve"> </w:t>
        </w:r>
        <w:r>
          <w:fldChar w:fldCharType="begin"/>
        </w:r>
        <w:r>
          <w:instrText xml:space="preserve"> ADDIN ZOTERO_ITEM CSL_CITATION {"citationID":"BaiEjOFC","properties":{"formattedCitation":"Cole, {\\i{}Organic Church}, 9.","plainCitation":"Cole, Organic Church, 9.","noteIndex":184},"citationItems":[{"id":449,"uris":["http://zotero.org/users/6301399/items/4TV7AFDJ"],"itemData":{"id":449,"type":"book","abstract":"Churches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Church","author":[{"family":"Cole","given":"Neil"}],"issued":{"date-parts":[["2005",9,8]]}},"locator":"9","label":"page"}],"schema":"https://github.com/citation-style-language/schema/raw/master/csl-citation.json"} </w:instrText>
        </w:r>
        <w:r>
          <w:fldChar w:fldCharType="separate"/>
        </w:r>
        <w:r w:rsidRPr="00A25452">
          <w:rPr>
            <w:rFonts w:cs="Times New Roman"/>
          </w:rPr>
          <w:t xml:space="preserve">Cole, </w:t>
        </w:r>
        <w:r w:rsidRPr="00A25452">
          <w:rPr>
            <w:rFonts w:cs="Times New Roman"/>
            <w:i/>
            <w:iCs/>
          </w:rPr>
          <w:t>Organic Church</w:t>
        </w:r>
        <w:r w:rsidRPr="00A25452">
          <w:rPr>
            <w:rFonts w:cs="Times New Roman"/>
          </w:rPr>
          <w:t>, 9.</w:t>
        </w:r>
        <w:r>
          <w:fldChar w:fldCharType="end"/>
        </w:r>
      </w:ins>
    </w:p>
  </w:footnote>
  <w:footnote w:id="195">
    <w:p w14:paraId="30D29190" w14:textId="315A4CE4" w:rsidR="00A062D8" w:rsidDel="00B10445" w:rsidRDefault="00A062D8" w:rsidP="00A062D8">
      <w:pPr>
        <w:pStyle w:val="FootnoteText"/>
        <w:rPr>
          <w:del w:id="1359" w:author="Lekhnath Poudel" w:date="2023-07-13T16:15:00Z"/>
        </w:rPr>
      </w:pPr>
      <w:del w:id="1360" w:author="Lekhnath Poudel" w:date="2023-07-13T16:15: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{"citationID":"Wyhq2kB1","properties":{"formattedCitation":"Cole, {\\i{}Organic Church}, 53.","plainCitation":"Cole, Organic Church, 53.","noteIndex":188},"citationItems":[{"id":449,"uris":["http://zotero.org/users/6301399/items/4TV7AFDJ"],"itemData":{"id":449,"type":"book","abstract":"Churches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Church","author":[{"family":"Cole","given":"Neil"}],"issued":{"date-parts":[["2005",9,8]]}},"locator":"53","label":"page"}],"schema":"https://github.com/citation-style-language/schema/raw/master/csl-citation.json"} </w:delInstrText>
        </w:r>
        <w:r w:rsidDel="00B10445">
          <w:fldChar w:fldCharType="separate"/>
        </w:r>
        <w:r w:rsidRPr="003573DC" w:rsidDel="00B10445">
          <w:rPr>
            <w:rFonts w:cs="Times New Roman"/>
          </w:rPr>
          <w:delText xml:space="preserve">Cole, </w:delText>
        </w:r>
        <w:r w:rsidRPr="003573DC" w:rsidDel="00B10445">
          <w:rPr>
            <w:rFonts w:cs="Times New Roman"/>
            <w:i/>
            <w:iCs/>
          </w:rPr>
          <w:delText>Organic Church</w:delText>
        </w:r>
        <w:r w:rsidRPr="003573DC" w:rsidDel="00B10445">
          <w:rPr>
            <w:rFonts w:cs="Times New Roman"/>
          </w:rPr>
          <w:delText>, 53.</w:delText>
        </w:r>
        <w:r w:rsidDel="00B10445">
          <w:fldChar w:fldCharType="end"/>
        </w:r>
      </w:del>
    </w:p>
  </w:footnote>
  <w:footnote w:id="196">
    <w:p w14:paraId="192714C9" w14:textId="71ED3D95"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{"citationID":"5ap86fue","properties":{"formattedCitation":"Cole, {\\i{}Organic Church}, 86.","plainCitation":"Cole, Organic Church, 86.","noteIndex":189},"citationItems":[{"id":449,"uris":["http://zotero.org/users/6301399/items/4TV7AFDJ"],"itemData":{"id":449,"type":"book","abstract":"Churches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Church","author":[{"family":"Cole","given":"Neil"}],"issued":{"date-parts":[["2005",9,8]]}},"locator":"86","label":"page"}],"schema":"https://github.com/citation-style-language/schema/raw/master/csl-citation.json"} </w:instrText>
      </w:r>
      <w:r>
        <w:fldChar w:fldCharType="separate"/>
      </w:r>
      <w:r w:rsidRPr="003573DC">
        <w:rPr>
          <w:rFonts w:cs="Times New Roman"/>
        </w:rPr>
        <w:t xml:space="preserve">Cole, </w:t>
      </w:r>
      <w:r w:rsidRPr="003573DC">
        <w:rPr>
          <w:rFonts w:cs="Times New Roman"/>
          <w:i/>
          <w:iCs/>
        </w:rPr>
        <w:t>Organic Church</w:t>
      </w:r>
      <w:r w:rsidRPr="003573DC">
        <w:rPr>
          <w:rFonts w:cs="Times New Roman"/>
        </w:rPr>
        <w:t>, 86.</w:t>
      </w:r>
      <w:r>
        <w:fldChar w:fldCharType="end"/>
      </w:r>
    </w:p>
  </w:footnote>
  <w:footnote w:id="197">
    <w:p w14:paraId="0B5523D6" w14:textId="022DC997"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{"citationID":"P7YwZL8s","properties":{"formattedCitation":"Cole, {\\i{}Organic Church}, 87.","plainCitation":"Cole, Organic Church, 87.","noteIndex":190},"citationItems":[{"id":449,"uris":["http://zotero.org/users/6301399/items/4TV7AFDJ"],"itemData":{"id":449,"type":"book","abstract":"Churches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Church","author":[{"family":"Cole","given":"Neil"}],"issued":{"date-parts":[["2005",9,8]]}},"locator":"87","label":"page"}],"schema":"https://github.com/citation-style-language/schema/raw/master/csl-citation.json"} </w:instrText>
      </w:r>
      <w:r>
        <w:fldChar w:fldCharType="separate"/>
      </w:r>
      <w:r w:rsidRPr="009D09B2">
        <w:rPr>
          <w:rFonts w:cs="Times New Roman"/>
        </w:rPr>
        <w:t xml:space="preserve">Cole, </w:t>
      </w:r>
      <w:r w:rsidRPr="009D09B2">
        <w:rPr>
          <w:rFonts w:cs="Times New Roman"/>
          <w:i/>
          <w:iCs/>
        </w:rPr>
        <w:t>Organic Church</w:t>
      </w:r>
      <w:r w:rsidRPr="009D09B2">
        <w:rPr>
          <w:rFonts w:cs="Times New Roman"/>
        </w:rPr>
        <w:t>, 87.</w:t>
      </w:r>
      <w:r>
        <w:fldChar w:fldCharType="end"/>
      </w:r>
    </w:p>
  </w:footnote>
  <w:footnote w:id="198">
    <w:p w14:paraId="6FCBD863" w14:textId="3DEC300E" w:rsidR="00E95A8D" w:rsidDel="00B10445" w:rsidRDefault="00E95A8D" w:rsidP="00E95A8D">
      <w:pPr>
        <w:pStyle w:val="FootnoteText"/>
        <w:rPr>
          <w:del w:id="1384" w:author="Lekhnath Poudel" w:date="2023-07-13T16:08:00Z"/>
        </w:rPr>
      </w:pPr>
      <w:del w:id="1385" w:author="Lekhnath Poudel" w:date="2023-07-13T16:08: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{"citationID":"mEjCmDsy","properties":{"formattedCitation":"Stetzer and Rainer, {\\i{}Transformational Church}, 16.","plainCitation":"Stetzer and Rainer, Transformational Church, 16.","noteIndex":191},"citationItems":[{"id":455,"uris":["http://zotero.org/users/6301399/items/Q8LVVJCK"],"itemData":{"id":455,"type":"book","abstract":"How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S."}],"issued":{"date-parts":[["2010",6,1]]}},"locator":"16","label":"page"}],"schema":"https://github.com/citation-style-language/schema/raw/master/csl-citation.json"} </w:delInstrText>
        </w:r>
        <w:r w:rsidDel="00B10445">
          <w:fldChar w:fldCharType="separate"/>
        </w:r>
        <w:r w:rsidRPr="003F55B0" w:rsidDel="00B10445">
          <w:rPr>
            <w:rFonts w:cs="Times New Roman"/>
          </w:rPr>
          <w:delText xml:space="preserve">Stetzer and Rainer, </w:delText>
        </w:r>
        <w:r w:rsidRPr="003F55B0" w:rsidDel="00B10445">
          <w:rPr>
            <w:rFonts w:cs="Times New Roman"/>
            <w:i/>
            <w:iCs/>
          </w:rPr>
          <w:delText>Transformational Church</w:delText>
        </w:r>
        <w:r w:rsidRPr="003F55B0" w:rsidDel="00B10445">
          <w:rPr>
            <w:rFonts w:cs="Times New Roman"/>
          </w:rPr>
          <w:delText>, 16.</w:delText>
        </w:r>
        <w:r w:rsidDel="00B10445">
          <w:fldChar w:fldCharType="end"/>
        </w:r>
      </w:del>
    </w:p>
  </w:footnote>
  <w:footnote w:id="199">
    <w:p w14:paraId="3DD57173" w14:textId="1985F5AE" w:rsidR="008A269B" w:rsidDel="00B10445" w:rsidRDefault="008A269B" w:rsidP="008A269B">
      <w:pPr>
        <w:pStyle w:val="FootnoteText"/>
        <w:rPr>
          <w:del w:id="1388" w:author="Lekhnath Poudel" w:date="2023-07-13T16:08:00Z"/>
        </w:rPr>
      </w:pPr>
      <w:del w:id="1389" w:author="Lekhnath Poudel" w:date="2023-07-13T16:08: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{"citationID":"lf9WNIrK","properties":{"formattedCitation":"Cole, {\\i{}Organic Church}, xxiii.","plainCitation":"Cole, Organic Church, xxiii.","noteIndex":192},"citationItems":[{"id":449,"uris":["http://zotero.org/users/6301399/items/4TV7AFDJ"],"itemData":{"id":449,"type":"book","abstract":"Churches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Church","author":[{"family":"Cole","given":"Neil"}],"issued":{"date-parts":[["2005",9,8]]}},"locator":"xxiii","label":"page"}],"schema":"https://github.com/citation-style-language/schema/raw/master/csl-citation.json"} </w:delInstrText>
        </w:r>
        <w:r w:rsidDel="00B10445">
          <w:fldChar w:fldCharType="separate"/>
        </w:r>
        <w:r w:rsidRPr="009B6CD3" w:rsidDel="00B10445">
          <w:rPr>
            <w:rFonts w:cs="Times New Roman"/>
          </w:rPr>
          <w:delText xml:space="preserve">Cole, </w:delText>
        </w:r>
        <w:r w:rsidRPr="009B6CD3" w:rsidDel="00B10445">
          <w:rPr>
            <w:rFonts w:cs="Times New Roman"/>
            <w:i/>
            <w:iCs/>
          </w:rPr>
          <w:delText>Organic Church</w:delText>
        </w:r>
        <w:r w:rsidRPr="009B6CD3" w:rsidDel="00B10445">
          <w:rPr>
            <w:rFonts w:cs="Times New Roman"/>
          </w:rPr>
          <w:delText>, xxiii.</w:delText>
        </w:r>
        <w:r w:rsidDel="00B10445">
          <w:fldChar w:fldCharType="end"/>
        </w:r>
      </w:del>
    </w:p>
  </w:footnote>
  <w:footnote w:id="200">
    <w:p w14:paraId="396602A4" w14:textId="442FF504" w:rsidR="00213322" w:rsidDel="00B10445" w:rsidRDefault="00213322" w:rsidP="00213322">
      <w:pPr>
        <w:pStyle w:val="FootnoteText"/>
        <w:rPr>
          <w:del w:id="1392" w:author="Lekhnath Poudel" w:date="2023-07-13T16:08:00Z"/>
        </w:rPr>
      </w:pPr>
      <w:del w:id="1393" w:author="Lekhnath Poudel" w:date="2023-07-13T16:08: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{"citationID":"B67vy89Y","properties":{"formattedCitation":"Mark Dever and Paul Alexander, {\\i{}The Deliberate Church: Building Your Ministry on the Gospel}, 2007th edition. (Wheaton, Ill: Crossway, 2005), 26.","plainCitation":"Mark Dever and Paul Alexander, The Deliberate Church: Building Your Ministry on the Gospel, 2007th edition. (Wheaton, Ill: Crossway, 2005), 26.","noteIndex":193},"citationItems":[{"id":513,"uris":["http://zotero.org/users/6301399/items/W86R8AGP"],"itemData":{"id":513,"type":"book","abstract":"Dever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Church","author":[{"family":"Dever","given":"Mark"},{"family":"Alexander","given":"Paul"}],"issued":{"date-parts":[["2005",9,9]]}},"locator":"26","label":"page"}],"schema":"https://github.com/citation-style-language/schema/raw/master/csl-citation.json"} </w:delInstrText>
        </w:r>
        <w:r w:rsidDel="00B10445">
          <w:fldChar w:fldCharType="separate"/>
        </w:r>
        <w:r w:rsidRPr="006A75C6" w:rsidDel="00B10445">
          <w:rPr>
            <w:rFonts w:cs="Times New Roman"/>
          </w:rPr>
          <w:delText xml:space="preserve">Mark Dever and Paul Alexander, </w:delText>
        </w:r>
        <w:r w:rsidRPr="006A75C6" w:rsidDel="00B10445">
          <w:rPr>
            <w:rFonts w:cs="Times New Roman"/>
            <w:i/>
            <w:iCs/>
          </w:rPr>
          <w:delText>The Deliberate Church: Building Your Ministry on the Gospel</w:delText>
        </w:r>
        <w:r w:rsidRPr="006A75C6" w:rsidDel="00B10445">
          <w:rPr>
            <w:rFonts w:cs="Times New Roman"/>
          </w:rPr>
          <w:delText>, 2007th edition. (Wheaton, Ill: Crossway, 2005), 26.</w:delText>
        </w:r>
        <w:r w:rsidDel="00B10445">
          <w:fldChar w:fldCharType="end"/>
        </w:r>
      </w:del>
    </w:p>
  </w:footnote>
  <w:footnote w:id="201">
    <w:p w14:paraId="406E1B0D" w14:textId="07458353" w:rsidR="008A269B" w:rsidDel="00B10445" w:rsidRDefault="008A269B" w:rsidP="008A269B">
      <w:pPr>
        <w:pStyle w:val="FootnoteText"/>
        <w:rPr>
          <w:del w:id="1399" w:author="Lekhnath Poudel" w:date="2023-07-13T16:08:00Z"/>
        </w:rPr>
      </w:pPr>
      <w:del w:id="1400" w:author="Lekhnath Poudel" w:date="2023-07-13T16:08: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{"citationID":"xrkoVLEj","properties":{"formattedCitation":"Cole, {\\i{}Organic Church}, xxiv.","plainCitation":"Cole, Organic Church, xxiv.","noteIndex":194},"citationItems":[{"id":449,"uris":["http://zotero.org/users/6301399/items/4TV7AFDJ"],"itemData":{"id":449,"type":"book","abstract":"Churches have tried all kinds of ways to attract new and younger members - revised vision statements, hipper worship, contemporary music, livelier sermons, bigger and better auditoriums. But there are still so many people who aren't being reached, who don't want to come to church. And the truth is that attendance at church on Sundays does not necessarily transform lives; God's presence in our hearts is what changes us. Leaders and laypeople everywhere are realizing that they need new and more powerful ways to help them spread God's Word. According to international church starter and pastor Neil Cole, if we want to connect with young people and those who are not coming to church, we must go where people congregate. Cole shows readers how to plant the seeds of the Kingdom of God in the places where life happens and where culture is formed - restaurants, bars, coffeehouses, parks, locker rooms,and neighborhoods. Organic Church offers a hands-on guide for demystifying this new model of church and shows the practical aspects of implementing it.","edition":"1st edition","event-place":"San Francisco","ISBN":"978-0-7879-8129-7","language":"English","number-of-pages":"272","publisher":"Jossey-Bass","publisher-place":"San Francisco","source":"Amazon","title":"Organic Church: Growing Faith Where Life Happens","title-short":"Organic Church","author":[{"family":"Cole","given":"Neil"}],"issued":{"date-parts":[["2005",9,8]]}},"locator":"xxiv","label":"page"}],"schema":"https://github.com/citation-style-language/schema/raw/master/csl-citation.json"} </w:delInstrText>
        </w:r>
        <w:r w:rsidDel="00B10445">
          <w:fldChar w:fldCharType="separate"/>
        </w:r>
        <w:r w:rsidRPr="00926719" w:rsidDel="00B10445">
          <w:rPr>
            <w:rFonts w:cs="Times New Roman"/>
          </w:rPr>
          <w:delText xml:space="preserve">Cole, </w:delText>
        </w:r>
        <w:r w:rsidRPr="00926719" w:rsidDel="00B10445">
          <w:rPr>
            <w:rFonts w:cs="Times New Roman"/>
            <w:i/>
            <w:iCs/>
          </w:rPr>
          <w:delText>Organic Church</w:delText>
        </w:r>
        <w:r w:rsidRPr="00926719" w:rsidDel="00B10445">
          <w:rPr>
            <w:rFonts w:cs="Times New Roman"/>
          </w:rPr>
          <w:delText>, xxiv.</w:delText>
        </w:r>
        <w:r w:rsidDel="00B10445">
          <w:fldChar w:fldCharType="end"/>
        </w:r>
      </w:del>
    </w:p>
  </w:footnote>
  <w:footnote w:id="202">
    <w:p w14:paraId="446B4729" w14:textId="62E3E272" w:rsidR="00213322" w:rsidDel="00B10445" w:rsidRDefault="00213322" w:rsidP="00213322">
      <w:pPr>
        <w:pStyle w:val="FootnoteText"/>
        <w:rPr>
          <w:del w:id="1406" w:author="Lekhnath Poudel" w:date="2023-07-13T16:08:00Z"/>
        </w:rPr>
      </w:pPr>
      <w:del w:id="1407" w:author="Lekhnath Poudel" w:date="2023-07-13T16:08:00Z">
        <w:r w:rsidDel="00B10445">
          <w:rPr>
            <w:rStyle w:val="FootnoteReference"/>
          </w:rPr>
          <w:footnoteRef/>
        </w:r>
        <w:r w:rsidDel="00B10445">
          <w:delText xml:space="preserve"> </w:delText>
        </w:r>
        <w:r w:rsidDel="00B10445">
          <w:fldChar w:fldCharType="begin"/>
        </w:r>
        <w:r w:rsidR="00E86EA1" w:rsidDel="00B10445">
          <w:delInstrText xml:space="preserve"> ADDIN ZOTERO_ITEM CSL_CITATION {"citationID":"TDYNiBe6","properties":{"formattedCitation":"Dever and Alexander, {\\i{}The Deliberate Church}, 26.","plainCitation":"Dever and Alexander, The Deliberate Church, 26.","noteIndex":195},"citationItems":[{"id":513,"uris":["http://zotero.org/users/6301399/items/W86R8AGP"],"itemData":{"id":513,"type":"book","abstract":"Dever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Church","author":[{"family":"Dever","given":"Mark"},{"family":"Alexander","given":"Paul"}],"issued":{"date-parts":[["2005",9,9]]}},"locator":"26","label":"page"}],"schema":"https://github.com/citation-style-language/schema/raw/master/csl-citation.json"} </w:delInstrText>
        </w:r>
        <w:r w:rsidDel="00B10445">
          <w:fldChar w:fldCharType="separate"/>
        </w:r>
        <w:r w:rsidRPr="00451A40" w:rsidDel="00B10445">
          <w:rPr>
            <w:rFonts w:cs="Times New Roman"/>
          </w:rPr>
          <w:delText xml:space="preserve">Dever and Alexander, </w:delText>
        </w:r>
        <w:r w:rsidRPr="00451A40" w:rsidDel="00B10445">
          <w:rPr>
            <w:rFonts w:cs="Times New Roman"/>
            <w:i/>
            <w:iCs/>
          </w:rPr>
          <w:delText>The Deliberate Church</w:delText>
        </w:r>
        <w:r w:rsidRPr="00451A40" w:rsidDel="00B10445">
          <w:rPr>
            <w:rFonts w:cs="Times New Roman"/>
          </w:rPr>
          <w:delText>, 26.</w:delText>
        </w:r>
        <w:r w:rsidDel="00B10445">
          <w:fldChar w:fldCharType="end"/>
        </w:r>
      </w:del>
    </w:p>
  </w:footnote>
  <w:footnote w:id="203">
    <w:p w14:paraId="299E5FAE" w14:textId="6F0DE8DF" w:rsidR="009D5271" w:rsidRDefault="009D5271" w:rsidP="009D5271">
      <w:pPr>
        <w:pStyle w:val="FootnoteText"/>
      </w:pPr>
      <w:r>
        <w:rPr>
          <w:rStyle w:val="FootnoteReference"/>
        </w:rPr>
        <w:footnoteRef/>
      </w:r>
      <w:r>
        <w:t xml:space="preserve"> </w:t>
      </w:r>
      <w:r>
        <w:fldChar w:fldCharType="begin"/>
      </w:r>
      <w:r w:rsidR="00E86EA1">
        <w:instrText xml:space="preserve"> ADDIN ZOTERO_ITEM CSL_CITATION {"citationID":"r2NuJAm5","properties":{"formattedCitation":"Thom S. Rainer and Eric Geiger, {\\i{}Simple Church: Returning to God\\uc0\\u8217{}s Process for Making Disciples}, New edition. (B&amp;H Books, 2011), 60.","plainCitation":"Thom S. Rainer and Eric Geiger, Simple Church: Returning to God’s Process for Making Disciples, New edition. (B&amp;H Books, 2011), 60.","noteIndex":196},"citationItems":[{"id":465,"uris":["http://zotero.org/users/6301399/items/P7SS2JV6"],"itemData":{"id":465,"type":"book","abstract":"The simple revolution is here. From the design of Apple products to Google's uncluttered homepage, simple ideas are changing the world.Now in paperback, multi-awarded #1 national bestseller Simple Church guides Christians back to the simple gospel-sharing methods of Jesus. No bells or whistles required. With insights based on case studies of  400 American churches, Thom Rainer and Eric Geiger prove the disciple-making process is often too complex. Simple churches thrive by taking four ideas to heart: Clarity. Movement. Alignment. Focus.Simple Church examines each idea, clearly showing why it is time to simplify. This updated trade paper edition includes a new chapter with further insights the authors have gained through hundreds of conversations with church leaders since this landmark book's original release.","edition":"New edition","ISBN":"978-0-8054-4799-6","language":"English","number-of-pages":"296","publisher":"B&amp;H Books","source":"Amazon","title":"Simple Church: Returning to God's Process for Making Disciples","title-short":"Simple Church","author":[{"family":"Rainer","given":"Thom S."},{"family":"Geiger","given":"Eric"}],"issued":{"date-parts":[["2011",6,1]]}},"locator":"60","label":"page"}],"schema":"https://github.com/citation-style-language/schema/raw/master/csl-citation.json"} </w:instrText>
      </w:r>
      <w:r>
        <w:fldChar w:fldCharType="separate"/>
      </w:r>
      <w:r w:rsidRPr="00FA426F">
        <w:rPr>
          <w:rFonts w:cs="Times New Roman"/>
        </w:rPr>
        <w:t xml:space="preserve">Thom S. Rainer and Eric Geiger, </w:t>
      </w:r>
      <w:r w:rsidRPr="00FA426F">
        <w:rPr>
          <w:rFonts w:cs="Times New Roman"/>
          <w:i/>
          <w:iCs/>
        </w:rPr>
        <w:t>Simple Church: Returning to God’s Process for Making Disciples</w:t>
      </w:r>
      <w:r w:rsidRPr="00FA426F">
        <w:rPr>
          <w:rFonts w:cs="Times New Roman"/>
        </w:rPr>
        <w:t>, New edition. (B&amp;H Books, 2011), 60.</w:t>
      </w:r>
      <w:r>
        <w:fldChar w:fldCharType="end"/>
      </w:r>
    </w:p>
  </w:footnote>
  <w:footnote w:id="204">
    <w:p w14:paraId="6DBA632A" w14:textId="69A70A57" w:rsidR="00D30DE4" w:rsidRDefault="00D30DE4" w:rsidP="00D30DE4">
      <w:pPr>
        <w:pStyle w:val="FootnoteText"/>
      </w:pPr>
      <w:r>
        <w:rPr>
          <w:rStyle w:val="FootnoteReference"/>
        </w:rPr>
        <w:footnoteRef/>
      </w:r>
      <w:r>
        <w:t xml:space="preserve"> </w:t>
      </w:r>
      <w:r>
        <w:fldChar w:fldCharType="begin"/>
      </w:r>
      <w:r w:rsidR="00CA28A9">
        <w:instrText xml:space="preserve"> ADDIN ZOTERO_ITEM CSL_CITATION {"citationID":"aJ1J9QLl","properties":{"formattedCitation":"William H. Day, \\uc0\\u8220{}The Development of a Comprehensive Definition of Church Health\\uc0\\u8221{} (New Orleans Baptist Theological Seminary, 2002), 27\\uc0\\u8211{}28.","plainCitation":"William H. Day, “The Development of a Comprehensive Definition of Church Health” (New Orleans Baptist Theological Seminary, 2002), 27–28.","noteIndex":193},"citationItems":[{"id":553,"uris":["http://zotero.org/users/6301399/items/NCPLN7LT"],"itemData":{"id":553,"type":"thesis","publisher":"New Orleans Baptist Theological Seminary","title":"The Development of a Comprehensive Definition of Church Health","author":[{"family":"Day","given":"William H."}],"issued":{"date-parts":[["2002"]]}},"locator":"27-28","label":"page"}],"schema":"https://github.com/citation-style-language/schema/raw/master/csl-citation.json"} </w:instrText>
      </w:r>
      <w:r>
        <w:fldChar w:fldCharType="separate"/>
      </w:r>
      <w:r w:rsidRPr="00AE0901">
        <w:rPr>
          <w:rFonts w:cs="Times New Roman"/>
        </w:rPr>
        <w:t>William H. Day, “The Development of a Comprehensive Definition of Church Health” (New Orleans Baptist Theological Seminary, 2002), 27–28.</w:t>
      </w:r>
      <w:r>
        <w:fldChar w:fldCharType="end"/>
      </w:r>
    </w:p>
  </w:footnote>
  <w:footnote w:id="205">
    <w:p w14:paraId="238BED38" w14:textId="564CD748"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{"citationID":"Y9NSJTC9","properties":{"formattedCitation":"Dever, {\\i{}Nine Marks of a Healthy Church}, 59.","plainCitation":"Dever, Nine Marks of a Healthy Church, 59.","noteIndex":198},"citationItems":[{"id":589,"uris":["http://zotero.org/users/6301399/items/5G4A675U"],"itemData":{"id":589,"type":"book","abstract":"You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Church","author":[{"family":"Dever","given":"Mark"}],"issued":{"date-parts":[["2013",8,31]]}},"locator":"59","label":"page"}],"schema":"https://github.com/citation-style-language/schema/raw/master/csl-citation.json"} </w:instrText>
      </w:r>
      <w:r>
        <w:fldChar w:fldCharType="separate"/>
      </w:r>
      <w:proofErr w:type="spellStart"/>
      <w:r w:rsidR="00911C86" w:rsidRPr="00911C86">
        <w:rPr>
          <w:rFonts w:cs="Times New Roman"/>
        </w:rPr>
        <w:t>Dever</w:t>
      </w:r>
      <w:proofErr w:type="spellEnd"/>
      <w:r w:rsidR="00911C86" w:rsidRPr="00911C86">
        <w:rPr>
          <w:rFonts w:cs="Times New Roman"/>
        </w:rPr>
        <w:t xml:space="preserve">, </w:t>
      </w:r>
      <w:r w:rsidR="00911C86" w:rsidRPr="00911C86">
        <w:rPr>
          <w:rFonts w:cs="Times New Roman"/>
          <w:i/>
          <w:iCs/>
        </w:rPr>
        <w:t>Nine Marks of a Healthy Church</w:t>
      </w:r>
      <w:r w:rsidR="00911C86" w:rsidRPr="00911C86">
        <w:rPr>
          <w:rFonts w:cs="Times New Roman"/>
        </w:rPr>
        <w:t>, 59.</w:t>
      </w:r>
      <w:r>
        <w:fldChar w:fldCharType="end"/>
      </w:r>
    </w:p>
  </w:footnote>
  <w:footnote w:id="206">
    <w:p w14:paraId="4A1843DA" w14:textId="357E30B1"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{"citationID":"MYnMzI92","properties":{"formattedCitation":"Dever, {\\i{}Nine Marks of a Healthy Church}, 59.","plainCitation":"Dever, Nine Marks of a Healthy Church, 59.","noteIndex":199},"citationItems":[{"id":589,"uris":["http://zotero.org/users/6301399/items/5G4A675U"],"itemData":{"id":589,"type":"book","abstract":"You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Church","author":[{"family":"Dever","given":"Mark"}],"issued":{"date-parts":[["2013",8,31]]}},"locator":"59","label":"page"}],"schema":"https://github.com/citation-style-language/schema/raw/master/csl-citation.json"} </w:instrText>
      </w:r>
      <w:r>
        <w:fldChar w:fldCharType="separate"/>
      </w:r>
      <w:proofErr w:type="spellStart"/>
      <w:r w:rsidRPr="005F3C64">
        <w:rPr>
          <w:rFonts w:cs="Times New Roman"/>
        </w:rPr>
        <w:t>Dever</w:t>
      </w:r>
      <w:proofErr w:type="spellEnd"/>
      <w:r w:rsidRPr="005F3C64">
        <w:rPr>
          <w:rFonts w:cs="Times New Roman"/>
        </w:rPr>
        <w:t xml:space="preserve">, </w:t>
      </w:r>
      <w:r w:rsidRPr="005F3C64">
        <w:rPr>
          <w:rFonts w:cs="Times New Roman"/>
          <w:i/>
          <w:iCs/>
        </w:rPr>
        <w:t>Nine Marks of a Healthy Church</w:t>
      </w:r>
      <w:r w:rsidRPr="005F3C64">
        <w:rPr>
          <w:rFonts w:cs="Times New Roman"/>
        </w:rPr>
        <w:t>, 59.</w:t>
      </w:r>
      <w:r>
        <w:fldChar w:fldCharType="end"/>
      </w:r>
    </w:p>
  </w:footnote>
  <w:footnote w:id="207">
    <w:p w14:paraId="1FEFD91D" w14:textId="03290796"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{"citationID":"0fPhHT15","properties":{"formattedCitation":"Dever, {\\i{}Nine Marks of a Healthy Church}, 60.","plainCitation":"Dever, Nine Marks of a Healthy Church, 60.","noteIndex":200},"citationItems":[{"id":589,"uris":["http://zotero.org/users/6301399/items/5G4A675U"],"itemData":{"id":589,"type":"book","abstract":"You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Church","author":[{"family":"Dever","given":"Mark"}],"issued":{"date-parts":[["2013",8,31]]}},"locator":"60","label":"page"}],"schema":"https://github.com/citation-style-language/schema/raw/master/csl-citation.json"} </w:instrText>
      </w:r>
      <w:r>
        <w:fldChar w:fldCharType="separate"/>
      </w:r>
      <w:proofErr w:type="spellStart"/>
      <w:r w:rsidRPr="005F3C64">
        <w:rPr>
          <w:rFonts w:cs="Times New Roman"/>
        </w:rPr>
        <w:t>Dever</w:t>
      </w:r>
      <w:proofErr w:type="spellEnd"/>
      <w:r w:rsidRPr="005F3C64">
        <w:rPr>
          <w:rFonts w:cs="Times New Roman"/>
        </w:rPr>
        <w:t xml:space="preserve">, </w:t>
      </w:r>
      <w:r w:rsidRPr="005F3C64">
        <w:rPr>
          <w:rFonts w:cs="Times New Roman"/>
          <w:i/>
          <w:iCs/>
        </w:rPr>
        <w:t>Nine Marks of a Healthy Church</w:t>
      </w:r>
      <w:r w:rsidRPr="005F3C64">
        <w:rPr>
          <w:rFonts w:cs="Times New Roman"/>
        </w:rPr>
        <w:t>, 60.</w:t>
      </w:r>
      <w:r>
        <w:fldChar w:fldCharType="end"/>
      </w:r>
    </w:p>
  </w:footnote>
  <w:footnote w:id="208">
    <w:p w14:paraId="4F68FBFC" w14:textId="415CC53B"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{"citationID":"efSWCuIV","properties":{"formattedCitation":"Dever, {\\i{}Nine Marks of a Healthy Church}, 68.","plainCitation":"Dever, Nine Marks of a Healthy Church, 68.","noteIndex":201},"citationItems":[{"id":589,"uris":["http://zotero.org/users/6301399/items/5G4A675U"],"itemData":{"id":589,"type":"book","abstract":"You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Church","author":[{"family":"Dever","given":"Mark"}],"issued":{"date-parts":[["2013",8,31]]}},"locator":"68","label":"page"}],"schema":"https://github.com/citation-style-language/schema/raw/master/csl-citation.json"} </w:instrText>
      </w:r>
      <w:r>
        <w:fldChar w:fldCharType="separate"/>
      </w:r>
      <w:proofErr w:type="spellStart"/>
      <w:r w:rsidRPr="005F3C64">
        <w:rPr>
          <w:rFonts w:cs="Times New Roman"/>
        </w:rPr>
        <w:t>Dever</w:t>
      </w:r>
      <w:proofErr w:type="spellEnd"/>
      <w:r w:rsidRPr="005F3C64">
        <w:rPr>
          <w:rFonts w:cs="Times New Roman"/>
        </w:rPr>
        <w:t xml:space="preserve">, </w:t>
      </w:r>
      <w:r w:rsidRPr="005F3C64">
        <w:rPr>
          <w:rFonts w:cs="Times New Roman"/>
          <w:i/>
          <w:iCs/>
        </w:rPr>
        <w:t>Nine Marks of a Healthy Church</w:t>
      </w:r>
      <w:r w:rsidRPr="005F3C64">
        <w:rPr>
          <w:rFonts w:cs="Times New Roman"/>
        </w:rPr>
        <w:t>, 68.</w:t>
      </w:r>
      <w:r>
        <w:fldChar w:fldCharType="end"/>
      </w:r>
    </w:p>
  </w:footnote>
  <w:footnote w:id="209">
    <w:p w14:paraId="0997D335" w14:textId="42CD2154"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{"citationID":"8JvDD7ay","properties":{"formattedCitation":"Dever, {\\i{}Nine Marks of a Healthy Church}, 69.","plainCitation":"Dever, Nine Marks of a Healthy Church, 69.","noteIndex":202},"citationItems":[{"id":589,"uris":["http://zotero.org/users/6301399/items/5G4A675U"],"itemData":{"id":589,"type":"book","abstract":"You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Church","author":[{"family":"Dever","given":"Mark"}],"issued":{"date-parts":[["2013",8,31]]}},"locator":"69","label":"page"}],"schema":"https://github.com/citation-style-language/schema/raw/master/csl-citation.json"} </w:instrText>
      </w:r>
      <w:r>
        <w:fldChar w:fldCharType="separate"/>
      </w:r>
      <w:proofErr w:type="spellStart"/>
      <w:r w:rsidRPr="00AE7747">
        <w:rPr>
          <w:rFonts w:cs="Times New Roman"/>
        </w:rPr>
        <w:t>Dever</w:t>
      </w:r>
      <w:proofErr w:type="spellEnd"/>
      <w:r w:rsidRPr="00AE7747">
        <w:rPr>
          <w:rFonts w:cs="Times New Roman"/>
        </w:rPr>
        <w:t xml:space="preserve">, </w:t>
      </w:r>
      <w:r w:rsidRPr="00AE7747">
        <w:rPr>
          <w:rFonts w:cs="Times New Roman"/>
          <w:i/>
          <w:iCs/>
        </w:rPr>
        <w:t>Nine Marks of a Healthy Church</w:t>
      </w:r>
      <w:r w:rsidRPr="00AE7747">
        <w:rPr>
          <w:rFonts w:cs="Times New Roman"/>
        </w:rPr>
        <w:t>, 69.</w:t>
      </w:r>
      <w:r>
        <w:fldChar w:fldCharType="end"/>
      </w:r>
    </w:p>
  </w:footnote>
  <w:footnote w:id="210">
    <w:p w14:paraId="208E57DF" w14:textId="5E8151FF"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{"citationID":"oK6WpSGN","properties":{"formattedCitation":"Dever, {\\i{}Nine Marks of a Healthy Church}, 69.","plainCitation":"Dever, Nine Marks of a Healthy Church, 69.","noteIndex":203},"citationItems":[{"id":589,"uris":["http://zotero.org/users/6301399/items/5G4A675U"],"itemData":{"id":589,"type":"book","abstract":"You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Church","author":[{"family":"Dever","given":"Mark"}],"issued":{"date-parts":[["2013",8,31]]}},"locator":"69","label":"page"}],"schema":"https://github.com/citation-style-language/schema/raw/master/csl-citation.json"} </w:instrText>
      </w:r>
      <w:r>
        <w:fldChar w:fldCharType="separate"/>
      </w:r>
      <w:proofErr w:type="spellStart"/>
      <w:r w:rsidRPr="00AE7747">
        <w:rPr>
          <w:rFonts w:cs="Times New Roman"/>
        </w:rPr>
        <w:t>Dever</w:t>
      </w:r>
      <w:proofErr w:type="spellEnd"/>
      <w:r w:rsidRPr="00AE7747">
        <w:rPr>
          <w:rFonts w:cs="Times New Roman"/>
        </w:rPr>
        <w:t xml:space="preserve">, </w:t>
      </w:r>
      <w:r w:rsidRPr="00AE7747">
        <w:rPr>
          <w:rFonts w:cs="Times New Roman"/>
          <w:i/>
          <w:iCs/>
        </w:rPr>
        <w:t>Nine Marks of a Healthy Church</w:t>
      </w:r>
      <w:r w:rsidRPr="00AE7747">
        <w:rPr>
          <w:rFonts w:cs="Times New Roman"/>
        </w:rPr>
        <w:t>, 69.</w:t>
      </w:r>
      <w:r>
        <w:fldChar w:fldCharType="end"/>
      </w:r>
    </w:p>
  </w:footnote>
  <w:footnote w:id="211">
    <w:p w14:paraId="0FCDC1A8" w14:textId="45243F31"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{"citationID":"pfN3OMoY","properties":{"formattedCitation":"Dever, {\\i{}Nine Marks of a Healthy Church}, 101.","plainCitation":"Dever, Nine Marks of a Healthy Church, 101.","noteIndex":204},"citationItems":[{"id":589,"uris":["http://zotero.org/users/6301399/items/5G4A675U"],"itemData":{"id":589,"type":"book","abstract":"You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Church","author":[{"family":"Dever","given":"Mark"}],"issued":{"date-parts":[["2013",8,31]]}},"locator":"101","label":"page"}],"schema":"https://github.com/citation-style-language/schema/raw/master/csl-citation.json"} </w:instrText>
      </w:r>
      <w:r>
        <w:fldChar w:fldCharType="separate"/>
      </w:r>
      <w:proofErr w:type="spellStart"/>
      <w:r w:rsidRPr="00D53E2B">
        <w:rPr>
          <w:rFonts w:cs="Times New Roman"/>
        </w:rPr>
        <w:t>Dever</w:t>
      </w:r>
      <w:proofErr w:type="spellEnd"/>
      <w:r w:rsidRPr="00D53E2B">
        <w:rPr>
          <w:rFonts w:cs="Times New Roman"/>
        </w:rPr>
        <w:t xml:space="preserve">, </w:t>
      </w:r>
      <w:r w:rsidRPr="00D53E2B">
        <w:rPr>
          <w:rFonts w:cs="Times New Roman"/>
          <w:i/>
          <w:iCs/>
        </w:rPr>
        <w:t>Nine Marks of a Healthy Church</w:t>
      </w:r>
      <w:r w:rsidRPr="00D53E2B">
        <w:rPr>
          <w:rFonts w:cs="Times New Roman"/>
        </w:rPr>
        <w:t>, 101.</w:t>
      </w:r>
      <w:r>
        <w:fldChar w:fldCharType="end"/>
      </w:r>
    </w:p>
  </w:footnote>
  <w:footnote w:id="212">
    <w:p w14:paraId="638B13FC" w14:textId="49D9934B"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{"citationID":"5FHeKykM","properties":{"formattedCitation":"Dever, {\\i{}Nine Marks of a Healthy Church}, 91.","plainCitation":"Dever, Nine Marks of a Healthy Church, 91.","noteIndex":205},"citationItems":[{"id":589,"uris":["http://zotero.org/users/6301399/items/5G4A675U"],"itemData":{"id":589,"type":"book","abstract":"You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Church","author":[{"family":"Dever","given":"Mark"}],"issued":{"date-parts":[["2013",8,31]]}},"locator":"91","label":"page"}],"schema":"https://github.com/citation-style-language/schema/raw/master/csl-citation.json"} </w:instrText>
      </w:r>
      <w:r>
        <w:fldChar w:fldCharType="separate"/>
      </w:r>
      <w:proofErr w:type="spellStart"/>
      <w:r w:rsidRPr="00C35764">
        <w:rPr>
          <w:rFonts w:cs="Times New Roman"/>
        </w:rPr>
        <w:t>Dever</w:t>
      </w:r>
      <w:proofErr w:type="spellEnd"/>
      <w:r w:rsidRPr="00C35764">
        <w:rPr>
          <w:rFonts w:cs="Times New Roman"/>
        </w:rPr>
        <w:t xml:space="preserve">, </w:t>
      </w:r>
      <w:r w:rsidRPr="00C35764">
        <w:rPr>
          <w:rFonts w:cs="Times New Roman"/>
          <w:i/>
          <w:iCs/>
        </w:rPr>
        <w:t>Nine Marks of a Healthy Church</w:t>
      </w:r>
      <w:r w:rsidRPr="00C35764">
        <w:rPr>
          <w:rFonts w:cs="Times New Roman"/>
        </w:rPr>
        <w:t>, 91.</w:t>
      </w:r>
      <w:r>
        <w:fldChar w:fldCharType="end"/>
      </w:r>
    </w:p>
  </w:footnote>
  <w:footnote w:id="213">
    <w:p w14:paraId="698A8F19" w14:textId="2406DDB3"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{"citationID":"vcfDOX4u","properties":{"formattedCitation":"Dever, {\\i{}Nine Marks of a Healthy Church}, 111.","plainCitation":"Dever, Nine Marks of a Healthy Church, 111.","noteIndex":206},"citationItems":[{"id":589,"uris":["http://zotero.org/users/6301399/items/5G4A675U"],"itemData":{"id":589,"type":"book","abstract":"You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Church","author":[{"family":"Dever","given":"Mark"}],"issued":{"date-parts":[["2013",8,31]]}},"locator":"111","label":"page"}],"schema":"https://github.com/citation-style-language/schema/raw/master/csl-citation.json"} </w:instrText>
      </w:r>
      <w:r>
        <w:fldChar w:fldCharType="separate"/>
      </w:r>
      <w:proofErr w:type="spellStart"/>
      <w:r w:rsidRPr="00330CE3">
        <w:rPr>
          <w:rFonts w:cs="Times New Roman"/>
        </w:rPr>
        <w:t>Dever</w:t>
      </w:r>
      <w:proofErr w:type="spellEnd"/>
      <w:r w:rsidRPr="00330CE3">
        <w:rPr>
          <w:rFonts w:cs="Times New Roman"/>
        </w:rPr>
        <w:t xml:space="preserve">, </w:t>
      </w:r>
      <w:r w:rsidRPr="00330CE3">
        <w:rPr>
          <w:rFonts w:cs="Times New Roman"/>
          <w:i/>
          <w:iCs/>
        </w:rPr>
        <w:t>Nine Marks of a Healthy Church</w:t>
      </w:r>
      <w:r w:rsidRPr="00330CE3">
        <w:rPr>
          <w:rFonts w:cs="Times New Roman"/>
        </w:rPr>
        <w:t>, 111.</w:t>
      </w:r>
      <w:r>
        <w:fldChar w:fldCharType="end"/>
      </w:r>
    </w:p>
  </w:footnote>
  <w:footnote w:id="214">
    <w:p w14:paraId="03A0A926" w14:textId="07605A84"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{"citationID":"zNMleQK1","properties":{"formattedCitation":"Dever, {\\i{}Nine Marks of a Healthy Church}, 130.","plainCitation":"Dever, Nine Marks of a Healthy Church, 130.","noteIndex":207},"citationItems":[{"id":589,"uris":["http://zotero.org/users/6301399/items/5G4A675U"],"itemData":{"id":589,"type":"book","abstract":"You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Church","author":[{"family":"Dever","given":"Mark"}],"issued":{"date-parts":[["2013",8,31]]}},"locator":"130","label":"page"}],"schema":"https://github.com/citation-style-language/schema/raw/master/csl-citation.json"} </w:instrText>
      </w:r>
      <w:r>
        <w:fldChar w:fldCharType="separate"/>
      </w:r>
      <w:proofErr w:type="spellStart"/>
      <w:r w:rsidRPr="00D00994">
        <w:rPr>
          <w:rFonts w:cs="Times New Roman"/>
        </w:rPr>
        <w:t>Dever</w:t>
      </w:r>
      <w:proofErr w:type="spellEnd"/>
      <w:r w:rsidRPr="00D00994">
        <w:rPr>
          <w:rFonts w:cs="Times New Roman"/>
        </w:rPr>
        <w:t xml:space="preserve">, </w:t>
      </w:r>
      <w:r w:rsidRPr="00D00994">
        <w:rPr>
          <w:rFonts w:cs="Times New Roman"/>
          <w:i/>
          <w:iCs/>
        </w:rPr>
        <w:t>Nine Marks of a Healthy Church</w:t>
      </w:r>
      <w:r w:rsidRPr="00D00994">
        <w:rPr>
          <w:rFonts w:cs="Times New Roman"/>
        </w:rPr>
        <w:t>, 130.</w:t>
      </w:r>
      <w:r>
        <w:fldChar w:fldCharType="end"/>
      </w:r>
    </w:p>
  </w:footnote>
  <w:footnote w:id="215">
    <w:p w14:paraId="4585BBF8" w14:textId="73F31AFA"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{"citationID":"RsqNuzIU","properties":{"formattedCitation":"Dever, {\\i{}Nine Marks of a Healthy Church}, 157.","plainCitation":"Dever, Nine Marks of a Healthy Church, 157.","noteIndex":208},"citationItems":[{"id":589,"uris":["http://zotero.org/users/6301399/items/5G4A675U"],"itemData":{"id":589,"type":"book","abstract":"You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Church","author":[{"family":"Dever","given":"Mark"}],"issued":{"date-parts":[["2013",8,31]]}},"locator":"157","label":"page"}],"schema":"https://github.com/citation-style-language/schema/raw/master/csl-citation.json"}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157.</w:t>
      </w:r>
      <w:r>
        <w:fldChar w:fldCharType="end"/>
      </w:r>
    </w:p>
  </w:footnote>
  <w:footnote w:id="216">
    <w:p w14:paraId="3688F688" w14:textId="7C79A587"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{"citationID":"iM4wR9gy","properties":{"formattedCitation":"Dever, {\\i{}Nine Marks of a Healthy Church}, 170.","plainCitation":"Dever, Nine Marks of a Healthy Church, 170.","noteIndex":209},"citationItems":[{"id":589,"uris":["http://zotero.org/users/6301399/items/5G4A675U"],"itemData":{"id":589,"type":"book","abstract":"You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Church","author":[{"family":"Dever","given":"Mark"}],"issued":{"date-parts":[["2013",8,31]]}},"locator":"170","label":"page"}],"schema":"https://github.com/citation-style-language/schema/raw/master/csl-citation.json"}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170.</w:t>
      </w:r>
      <w:r>
        <w:fldChar w:fldCharType="end"/>
      </w:r>
    </w:p>
  </w:footnote>
  <w:footnote w:id="217">
    <w:p w14:paraId="3F66864A" w14:textId="2961002E"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{"citationID":"ahZPPy5Y","properties":{"formattedCitation":"Dever, {\\i{}Nine Marks of a Healthy Church}, 159.","plainCitation":"Dever, Nine Marks of a Healthy Church, 159.","noteIndex":210},"citationItems":[{"id":589,"uris":["http://zotero.org/users/6301399/items/5G4A675U"],"itemData":{"id":589,"type":"book","abstract":"You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Church","author":[{"family":"Dever","given":"Mark"}],"issued":{"date-parts":[["2013",8,31]]}},"locator":"159","label":"page"}],"schema":"https://github.com/citation-style-language/schema/raw/master/csl-citation.json"}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159.</w:t>
      </w:r>
      <w:r>
        <w:fldChar w:fldCharType="end"/>
      </w:r>
    </w:p>
  </w:footnote>
  <w:footnote w:id="218">
    <w:p w14:paraId="5B3A9847" w14:textId="0BE8E1F1"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{"citationID":"ocbSkFNO","properties":{"formattedCitation":"Dever, {\\i{}Nine Marks of a Healthy Church}, 200\\uc0\\u8211{}202.","plainCitation":"Dever, Nine Marks of a Healthy Church, 200–202.","noteIndex":211},"citationItems":[{"id":589,"uris":["http://zotero.org/users/6301399/items/5G4A675U"],"itemData":{"id":589,"type":"book","abstract":"You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Church","author":[{"family":"Dever","given":"Mark"}],"issued":{"date-parts":[["2013",8,31]]}},"locator":"200-202","label":"page"}],"schema":"https://github.com/citation-style-language/schema/raw/master/csl-citation.json"}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200–202.</w:t>
      </w:r>
      <w:r>
        <w:fldChar w:fldCharType="end"/>
      </w:r>
    </w:p>
  </w:footnote>
  <w:footnote w:id="219">
    <w:p w14:paraId="71F0BC00" w14:textId="1DE4F025"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{"citationID":"X5OWw7fm","properties":{"formattedCitation":"Dever, {\\i{}Nine Marks of a Healthy Church}, 204.","plainCitation":"Dever, Nine Marks of a Healthy Church, 204.","noteIndex":212},"citationItems":[{"id":589,"uris":["http://zotero.org/users/6301399/items/5G4A675U"],"itemData":{"id":589,"type":"book","abstract":"You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Church","author":[{"family":"Dever","given":"Mark"}],"issued":{"date-parts":[["2013",8,31]]}},"locator":"204","label":"page"}],"schema":"https://github.com/citation-style-language/schema/raw/master/csl-citation.json"}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204.</w:t>
      </w:r>
      <w:r>
        <w:fldChar w:fldCharType="end"/>
      </w:r>
    </w:p>
  </w:footnote>
  <w:footnote w:id="220">
    <w:p w14:paraId="3B692E88" w14:textId="1929737D"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{"citationID":"vrWl4WFR","properties":{"formattedCitation":"Dever, {\\i{}Nine Marks of a Healthy Church}, 210.","plainCitation":"Dever, Nine Marks of a Healthy Church, 210.","noteIndex":213},"citationItems":[{"id":589,"uris":["http://zotero.org/users/6301399/items/5G4A675U"],"itemData":{"id":589,"type":"book","abstract":"You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Church","author":[{"family":"Dever","given":"Mark"}],"issued":{"date-parts":[["2013",8,31]]}},"locator":"210","label":"page"}],"schema":"https://github.com/citation-style-language/schema/raw/master/csl-citation.json"} </w:instrText>
      </w:r>
      <w:r>
        <w:fldChar w:fldCharType="separate"/>
      </w:r>
      <w:proofErr w:type="spellStart"/>
      <w:r w:rsidRPr="00A03E4B">
        <w:rPr>
          <w:rFonts w:cs="Times New Roman"/>
        </w:rPr>
        <w:t>Dever</w:t>
      </w:r>
      <w:proofErr w:type="spellEnd"/>
      <w:r w:rsidRPr="00A03E4B">
        <w:rPr>
          <w:rFonts w:cs="Times New Roman"/>
        </w:rPr>
        <w:t xml:space="preserve">, </w:t>
      </w:r>
      <w:r w:rsidRPr="00A03E4B">
        <w:rPr>
          <w:rFonts w:cs="Times New Roman"/>
          <w:i/>
          <w:iCs/>
        </w:rPr>
        <w:t>Nine Marks of a Healthy Church</w:t>
      </w:r>
      <w:r w:rsidRPr="00A03E4B">
        <w:rPr>
          <w:rFonts w:cs="Times New Roman"/>
        </w:rPr>
        <w:t>, 210.</w:t>
      </w:r>
      <w:r>
        <w:fldChar w:fldCharType="end"/>
      </w:r>
    </w:p>
  </w:footnote>
  <w:footnote w:id="221">
    <w:p w14:paraId="4D2AEBDA" w14:textId="6FA10919"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{"citationID":"bv2cVf7u","properties":{"formattedCitation":"Dever, {\\i{}Nine Marks of a Healthy Church}, 250.","plainCitation":"Dever, Nine Marks of a Healthy Church, 250.","noteIndex":214},"citationItems":[{"id":589,"uris":["http://zotero.org/users/6301399/items/5G4A675U"],"itemData":{"id":589,"type":"book","abstract":"You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Church","author":[{"family":"Dever","given":"Mark"}],"issued":{"date-parts":[["2013",8,31]]}},"locator":"250","label":"page"}],"schema":"https://github.com/citation-style-language/schema/raw/master/csl-citation.json"} </w:instrText>
      </w:r>
      <w:r>
        <w:fldChar w:fldCharType="separate"/>
      </w:r>
      <w:proofErr w:type="spellStart"/>
      <w:r w:rsidRPr="000729B8">
        <w:rPr>
          <w:rFonts w:cs="Times New Roman"/>
        </w:rPr>
        <w:t>Dever</w:t>
      </w:r>
      <w:proofErr w:type="spellEnd"/>
      <w:r w:rsidRPr="000729B8">
        <w:rPr>
          <w:rFonts w:cs="Times New Roman"/>
        </w:rPr>
        <w:t xml:space="preserve">, </w:t>
      </w:r>
      <w:r w:rsidRPr="000729B8">
        <w:rPr>
          <w:rFonts w:cs="Times New Roman"/>
          <w:i/>
          <w:iCs/>
        </w:rPr>
        <w:t>Nine Marks of a Healthy Church</w:t>
      </w:r>
      <w:r w:rsidRPr="000729B8">
        <w:rPr>
          <w:rFonts w:cs="Times New Roman"/>
        </w:rPr>
        <w:t>, 250.</w:t>
      </w:r>
      <w:r>
        <w:fldChar w:fldCharType="end"/>
      </w:r>
    </w:p>
  </w:footnote>
  <w:footnote w:id="222">
    <w:p w14:paraId="02A6D8E0" w14:textId="062CF940" w:rsidR="006A24E1" w:rsidRDefault="006A24E1" w:rsidP="006A24E1">
      <w:pPr>
        <w:pStyle w:val="FootnoteText"/>
      </w:pPr>
      <w:r>
        <w:rPr>
          <w:rStyle w:val="FootnoteReference"/>
        </w:rPr>
        <w:footnoteRef/>
      </w:r>
      <w:r>
        <w:t xml:space="preserve"> </w:t>
      </w:r>
      <w:r>
        <w:fldChar w:fldCharType="begin"/>
      </w:r>
      <w:r w:rsidR="00E86EA1">
        <w:instrText xml:space="preserve"> ADDIN ZOTERO_ITEM CSL_CITATION {"citationID":"Yn3dEmL7","properties":{"formattedCitation":"Dever, {\\i{}Nine Marks of a Healthy Church}, 250.","plainCitation":"Dever, Nine Marks of a Healthy Church, 250.","noteIndex":215},"citationItems":[{"id":589,"uris":["http://zotero.org/users/6301399/items/5G4A675U"],"itemData":{"id":589,"type":"book","abstract":"You may have read books on this topic before―but not like this one. Instead of an instruction manual for church growth, this classic text offers tried and true principles for assessing the health of your church. Whether you’re a pastor, a leader, or an involved member of your congregation, studying the nine marks of a healthy church will help you cultivate new life and well-being within your own church for God’s glory.This classic guide has been recently revised to include a new foreword as well as updated content, illustrations, and appendices.","edition":"3rd edition","event-place":"Wheaton","ISBN":"978-1-4335-3998-5","language":"English","number-of-pages":"304","publisher":"Crossway","publisher-place":"Wheaton","source":"Amazon","title":"Nine Marks of a Healthy Church","author":[{"family":"Dever","given":"Mark"}],"issued":{"date-parts":[["2013",8,31]]}},"locator":"250","label":"page"}],"schema":"https://github.com/citation-style-language/schema/raw/master/csl-citation.json"} </w:instrText>
      </w:r>
      <w:r>
        <w:fldChar w:fldCharType="separate"/>
      </w:r>
      <w:proofErr w:type="spellStart"/>
      <w:r w:rsidRPr="000602A2">
        <w:rPr>
          <w:rFonts w:cs="Times New Roman"/>
        </w:rPr>
        <w:t>Dever</w:t>
      </w:r>
      <w:proofErr w:type="spellEnd"/>
      <w:r w:rsidRPr="000602A2">
        <w:rPr>
          <w:rFonts w:cs="Times New Roman"/>
        </w:rPr>
        <w:t xml:space="preserve">, </w:t>
      </w:r>
      <w:r w:rsidRPr="000602A2">
        <w:rPr>
          <w:rFonts w:cs="Times New Roman"/>
          <w:i/>
          <w:iCs/>
        </w:rPr>
        <w:t>Nine Marks of a Healthy Church</w:t>
      </w:r>
      <w:r w:rsidRPr="000602A2">
        <w:rPr>
          <w:rFonts w:cs="Times New Roman"/>
        </w:rPr>
        <w:t>, 250.</w:t>
      </w:r>
      <w:r>
        <w:fldChar w:fldCharType="end"/>
      </w:r>
    </w:p>
  </w:footnote>
  <w:footnote w:id="223">
    <w:p w14:paraId="55DAB236" w14:textId="6F37D724" w:rsidR="006A24E1" w:rsidRDefault="006A24E1" w:rsidP="006A24E1">
      <w:pPr>
        <w:pStyle w:val="FootnoteText"/>
      </w:pPr>
      <w:r>
        <w:rPr>
          <w:rStyle w:val="FootnoteReference"/>
        </w:rPr>
        <w:footnoteRef/>
      </w:r>
      <w:r>
        <w:t xml:space="preserve"> </w:t>
      </w:r>
      <w:r>
        <w:fldChar w:fldCharType="begin"/>
      </w:r>
      <w:r w:rsidR="00CA28A9">
        <w:instrText xml:space="preserve"> ADDIN ZOTERO_ITEM CSL_CITATION {"citationID":"Xucmb1i0","properties":{"formattedCitation":"Hybels, {\\i{}Courageous Leadership}, 26\\uc0\\u8211{}27.","plainCitation":"Hybels, Courageous Leadership, 26–27.","noteIndex":212},"citationItems":[{"id":399,"uris":["http://zotero.org/users/6301399/items/PBSN563A"],"itemData":{"id":399,"type":"book","abstract":"The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Leadership","author":[{"family":"Hybels","given":"Bill"}],"issued":{"date-parts":[["2012",4,7]]}},"locator":"26-27","label":"page"}],"schema":"https://github.com/citation-style-language/schema/raw/master/csl-citation.json"} </w:instrText>
      </w:r>
      <w:r>
        <w:fldChar w:fldCharType="separate"/>
      </w:r>
      <w:r w:rsidRPr="00B47257">
        <w:rPr>
          <w:rFonts w:cs="Times New Roman"/>
        </w:rPr>
        <w:t xml:space="preserve">Hybels, </w:t>
      </w:r>
      <w:r w:rsidRPr="00B47257">
        <w:rPr>
          <w:rFonts w:cs="Times New Roman"/>
          <w:i/>
          <w:iCs/>
        </w:rPr>
        <w:t>Courageous Leadership</w:t>
      </w:r>
      <w:r w:rsidRPr="00B47257">
        <w:rPr>
          <w:rFonts w:cs="Times New Roman"/>
        </w:rPr>
        <w:t>, 26–27.</w:t>
      </w:r>
      <w:r>
        <w:fldChar w:fldCharType="end"/>
      </w:r>
    </w:p>
  </w:footnote>
  <w:footnote w:id="224">
    <w:p w14:paraId="12951303" w14:textId="300F8689" w:rsidR="004C5034" w:rsidRDefault="004C5034" w:rsidP="004C5034">
      <w:pPr>
        <w:pStyle w:val="FootnoteText"/>
      </w:pPr>
      <w:r>
        <w:rPr>
          <w:rStyle w:val="FootnoteReference"/>
        </w:rPr>
        <w:footnoteRef/>
      </w:r>
      <w:r>
        <w:t xml:space="preserve"> </w:t>
      </w:r>
      <w:r>
        <w:fldChar w:fldCharType="begin"/>
      </w:r>
      <w:r w:rsidR="00CA28A9">
        <w:instrText xml:space="preserve"> ADDIN ZOTERO_ITEM CSL_CITATION {"citationID":"Cqt2eZ3b","properties":{"formattedCitation":"Reggie McNeal, {\\i{}The Present Future: Six Tough Questions for the Church}, 1st edition. (San Francisco, Kalifornien: Jossey-Bass, 2009), 20.","plainCitation":"Reggie McNeal, The Present Future: Six Tough Questions for the Church, 1st edition. (San Francisco, Kalifornien: Jossey-Bass, 2009), 20.","noteIndex":213},"citationItems":[{"id":591,"uris":["http://zotero.org/users/6301399/items/3DYJA53Z"],"itemData":{"id":591,"type":"book","abstract":"In this provocative book, author, consultant, and church leadership developer Reggie McNeal debunks these and other old assumptions and provides an overall strategy to help church leaders move forward in an entirely different and much more effective way. In The Present Future, McNeal identifies the six most important realities that church leaders must address including: recapturing the spirit of Christianity and replacing \"church growth\" with a wider vision of kingdom growth; developing disciples instead of church members; fostering the rise of a new apostolic leadership; focusing on spiritual formation rather than church programs; and shifting from prediction and planning to preparation for the challenges of an uncertain world. McNeal contends that by changing the questions church leaders ask themselves about their congregations and their plans, they can frame the core issues and approach the future with new eyes, new purpose, and new ideas.","edition":"1st edition","event-place":"San Francisco, Kalifornien","ISBN":"978-0-470-45315-5","language":"English","number-of-pages":"176","publisher":"Jossey-Bass","publisher-place":"San Francisco, Kalifornien","source":"Amazon","title":"The Present Future: Six Tough Questions for the Church","title-short":"The Present Future","author":[{"family":"McNeal","given":"Reggie"}],"issued":{"date-parts":[["2009",3,23]]}},"locator":"20","label":"page"}],"schema":"https://github.com/citation-style-language/schema/raw/master/csl-citation.json"} </w:instrText>
      </w:r>
      <w:r>
        <w:fldChar w:fldCharType="separate"/>
      </w:r>
      <w:r w:rsidRPr="00B427F0">
        <w:rPr>
          <w:rFonts w:cs="Times New Roman"/>
        </w:rPr>
        <w:t xml:space="preserve">Reggie McNeal, </w:t>
      </w:r>
      <w:r w:rsidRPr="00B427F0">
        <w:rPr>
          <w:rFonts w:cs="Times New Roman"/>
          <w:i/>
          <w:iCs/>
        </w:rPr>
        <w:t>The Present Future: Six Tough Questions for the Church</w:t>
      </w:r>
      <w:r w:rsidRPr="00B427F0">
        <w:rPr>
          <w:rFonts w:cs="Times New Roman"/>
        </w:rPr>
        <w:t>, 1st edition. (San Francisco, Kalifornien: Jossey-Bass, 2009), 20.</w:t>
      </w:r>
      <w:r>
        <w:fldChar w:fldCharType="end"/>
      </w:r>
    </w:p>
  </w:footnote>
  <w:footnote w:id="225">
    <w:p w14:paraId="1FE6E109" w14:textId="509016CD" w:rsidR="00C738BA" w:rsidRDefault="00C738BA" w:rsidP="00C738BA">
      <w:pPr>
        <w:pStyle w:val="FootnoteText"/>
      </w:pPr>
      <w:r>
        <w:rPr>
          <w:rStyle w:val="FootnoteReference"/>
        </w:rPr>
        <w:footnoteRef/>
      </w:r>
      <w:r>
        <w:t xml:space="preserve"> </w:t>
      </w:r>
      <w:r>
        <w:fldChar w:fldCharType="begin"/>
      </w:r>
      <w:r w:rsidR="00E86EA1">
        <w:instrText xml:space="preserve"> ADDIN ZOTERO_ITEM CSL_CITATION {"citationID":"lX0YocSg","properties":{"formattedCitation":"Elmer L. Towns, \\uc0\\u8220{}The Beginning of the Church Growth Movement,\\uc0\\u8221{} in {\\i{}Journal of Evangelism and Missions: Assessing the Church Growth Movement}, vol. 2 (TN: Mid-America Baptist Theological Seminary, 2003), 13.","plainCitation":"Elmer L. Towns, “The Beginning of the Church Growth Movement,” in Journal of Evangelism and Missions: Assessing the Church Growth Movement, vol. 2 (TN: Mid-America Baptist Theological Seminary, 2003), 13.","noteIndex":218},"citationItems":[{"id":605,"uris":["http://zotero.org/users/6301399/items/BYNKBHDK"],"itemData":{"id":605,"type":"chapter","container-title":"Journal of Evangelism and Missions: Assessing the Church Growth Movement","event-place":"TN","page":"13-19","publisher":"Mid-America Baptist Theological Seminary","publisher-place":"TN","title":"The Beginning of the Church Growth Movement","volume":"2","author":[{"family":"Towns","given":"Elmer L."}],"issued":{"date-parts":[["2003"]]}},"locator":"13","label":"page"}],"schema":"https://github.com/citation-style-language/schema/raw/master/csl-citation.json"} </w:instrText>
      </w:r>
      <w:r>
        <w:fldChar w:fldCharType="separate"/>
      </w:r>
      <w:r w:rsidR="008B2CC8" w:rsidRPr="008B2CC8">
        <w:rPr>
          <w:rFonts w:cs="Times New Roman"/>
        </w:rPr>
        <w:t xml:space="preserve">Elmer L. Towns, “The Beginning of the Church Growth Movement,” in </w:t>
      </w:r>
      <w:r w:rsidR="008B2CC8" w:rsidRPr="008B2CC8">
        <w:rPr>
          <w:rFonts w:cs="Times New Roman"/>
          <w:i/>
          <w:iCs/>
        </w:rPr>
        <w:t>Journal of Evangelism and Missions: Assessing the Church Growth Movement</w:t>
      </w:r>
      <w:r w:rsidR="008B2CC8" w:rsidRPr="008B2CC8">
        <w:rPr>
          <w:rFonts w:cs="Times New Roman"/>
        </w:rPr>
        <w:t>, vol. 2 (TN: Mid-America Baptist Theological Seminary, 2003), 13.</w:t>
      </w:r>
      <w:r>
        <w:fldChar w:fldCharType="end"/>
      </w:r>
    </w:p>
  </w:footnote>
  <w:footnote w:id="226">
    <w:p w14:paraId="7753DF8C" w14:textId="70FAB518" w:rsidR="00C738BA" w:rsidRDefault="00C738BA" w:rsidP="00C738BA">
      <w:pPr>
        <w:pStyle w:val="FootnoteText"/>
      </w:pPr>
      <w:r>
        <w:rPr>
          <w:rStyle w:val="FootnoteReference"/>
        </w:rPr>
        <w:footnoteRef/>
      </w:r>
      <w:r>
        <w:t xml:space="preserve"> </w:t>
      </w:r>
      <w:r>
        <w:fldChar w:fldCharType="begin"/>
      </w:r>
      <w:r w:rsidR="00E86EA1">
        <w:instrText xml:space="preserve"> ADDIN ZOTERO_ITEM CSL_CITATION {"citationID":"KRTfCyMK","properties":{"formattedCitation":"Towns, \\uc0\\u8220{}The Beginning of the Church Growth Movement,\\uc0\\u8221{} 13.","plainCitation":"Towns, “The Beginning of the Church Growth Movement,” 13.","noteIndex":219},"citationItems":[{"id":605,"uris":["http://zotero.org/users/6301399/items/BYNKBHDK"],"itemData":{"id":605,"type":"chapter","container-title":"Journal of Evangelism and Missions: Assessing the Church Growth Movement","event-place":"TN","page":"13-19","publisher":"Mid-America Baptist Theological Seminary","publisher-place":"TN","title":"The Beginning of the Church Growth Movement","volume":"2","author":[{"family":"Towns","given":"Elmer L."}],"issued":{"date-parts":[["2003"]]}},"locator":"13","label":"page"}],"schema":"https://github.com/citation-style-language/schema/raw/master/csl-citation.json"} </w:instrText>
      </w:r>
      <w:r>
        <w:fldChar w:fldCharType="separate"/>
      </w:r>
      <w:r w:rsidRPr="0028489A">
        <w:rPr>
          <w:rFonts w:cs="Times New Roman"/>
        </w:rPr>
        <w:t>Towns, “The Beginning of the Church Growth Movement,” 13.</w:t>
      </w:r>
      <w:r>
        <w:fldChar w:fldCharType="end"/>
      </w:r>
    </w:p>
  </w:footnote>
  <w:footnote w:id="227">
    <w:p w14:paraId="3DD476B5" w14:textId="73A478DD"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{"citationID":"5WUapDCH","properties":{"formattedCitation":"Towns, \\uc0\\u8220{}The Beginning of the Church Growth Movement,\\uc0\\u8221{} 13.","plainCitation":"Towns, “The Beginning of the Church Growth Movement,” 13.","noteIndex":220},"citationItems":[{"id":605,"uris":["http://zotero.org/users/6301399/items/BYNKBHDK"],"itemData":{"id":605,"type":"chapter","container-title":"Journal of Evangelism and Missions: Assessing the Church Growth Movement","event-place":"TN","page":"13-19","publisher":"Mid-America Baptist Theological Seminary","publisher-place":"TN","title":"The Beginning of the Church Growth Movement","volume":"2","author":[{"family":"Towns","given":"Elmer L."}],"issued":{"date-parts":[["2003"]]}},"locator":"13","label":"page"}],"schema":"https://github.com/citation-style-language/schema/raw/master/csl-citation.json"} </w:instrText>
      </w:r>
      <w:r>
        <w:fldChar w:fldCharType="separate"/>
      </w:r>
      <w:r w:rsidRPr="0028489A">
        <w:rPr>
          <w:rFonts w:cs="Times New Roman"/>
        </w:rPr>
        <w:t>Towns, “The Beginning of the Church Growth Movement,” 13.</w:t>
      </w:r>
      <w:r>
        <w:fldChar w:fldCharType="end"/>
      </w:r>
    </w:p>
  </w:footnote>
  <w:footnote w:id="228">
    <w:p w14:paraId="1ADAE5AF" w14:textId="2DA13C9A"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{"citationID":"6Rn6cwo8","properties":{"formattedCitation":"Towns, \\uc0\\u8220{}The Beginning of the Church Growth Movement,\\uc0\\u8221{} 13\\uc0\\u8211{}14.","plainCitation":"Towns, “The Beginning of the Church Growth Movement,” 13–14.","noteIndex":221},"citationItems":[{"id":605,"uris":["http://zotero.org/users/6301399/items/BYNKBHDK"],"itemData":{"id":605,"type":"chapter","container-title":"Journal of Evangelism and Missions: Assessing the Church Growth Movement","event-place":"TN","page":"13-19","publisher":"Mid-America Baptist Theological Seminary","publisher-place":"TN","title":"The Beginning of the Church Growth Movement","volume":"2","author":[{"family":"Towns","given":"Elmer L."}],"issued":{"date-parts":[["2003"]]}},"locator":"13-14","label":"page"}],"schema":"https://github.com/citation-style-language/schema/raw/master/csl-citation.json"} </w:instrText>
      </w:r>
      <w:r>
        <w:fldChar w:fldCharType="separate"/>
      </w:r>
      <w:r w:rsidRPr="0028489A">
        <w:rPr>
          <w:rFonts w:cs="Times New Roman"/>
        </w:rPr>
        <w:t>Towns, “The Beginning of the Church Growth Movement,” 13–14.</w:t>
      </w:r>
      <w:r>
        <w:fldChar w:fldCharType="end"/>
      </w:r>
    </w:p>
  </w:footnote>
  <w:footnote w:id="229">
    <w:p w14:paraId="5AAA1B93" w14:textId="28BCE685" w:rsidR="004C5034" w:rsidRDefault="004C5034" w:rsidP="004C5034">
      <w:pPr>
        <w:pStyle w:val="FootnoteText"/>
      </w:pPr>
      <w:r>
        <w:rPr>
          <w:rStyle w:val="FootnoteReference"/>
        </w:rPr>
        <w:footnoteRef/>
      </w:r>
      <w:r>
        <w:t xml:space="preserve"> </w:t>
      </w:r>
      <w:r>
        <w:fldChar w:fldCharType="begin"/>
      </w:r>
      <w:r w:rsidR="00CA28A9">
        <w:instrText xml:space="preserve"> ADDIN ZOTERO_ITEM CSL_CITATION {"citationID":"Wz1jENJq","properties":{"formattedCitation":"Sonny Tucker, \\uc0\\u8220{}Fragmentation of the Post-McGavran Church Growth Movement,\\uc0\\u8221{} in {\\i{}Journal of Evangelism and Missions: Assessing the Church Growth Movement}, vol. 2 (TN: Mid-America Baptist Theological Seminary, 2003), 34.","plainCitation":"Sonny Tucker, “Fragmentation of the Post-McGavran Church Growth Movement,” in Journal of Evangelism and Missions: Assessing the Church Growth Movement, vol. 2 (TN: Mid-America Baptist Theological Seminary, 2003), 34.","noteIndex":218},"citationItems":[{"id":606,"uris":["http://zotero.org/users/6301399/items/ZGBCTZFJ"],"itemData":{"id":606,"type":"chapter","container-title":"Journal of Evangelism and Missions: Assessing the Church Growth Movement","event-place":"TN","page":"21-34","publisher":"Mid-America Baptist Theological Seminary","publisher-place":"TN","title":"Fragmentation of the Post-McGavran Church Growth Movement","volume":"2","author":[{"family":"Tucker","given":"Sonny"}],"issued":{"date-parts":[["2003"]]}},"locator":"34","label":"page"}],"schema":"https://github.com/citation-style-language/schema/raw/master/csl-citation.json"} </w:instrText>
      </w:r>
      <w:r>
        <w:fldChar w:fldCharType="separate"/>
      </w:r>
      <w:r w:rsidRPr="00906EA4">
        <w:rPr>
          <w:rFonts w:cs="Times New Roman"/>
        </w:rPr>
        <w:t xml:space="preserve">Sonny Tucker, “Fragmentation of the Post-McGavran Church Growth Movement,” in </w:t>
      </w:r>
      <w:r w:rsidRPr="00906EA4">
        <w:rPr>
          <w:rFonts w:cs="Times New Roman"/>
          <w:i/>
          <w:iCs/>
        </w:rPr>
        <w:t>Journal of Evangelism and Missions: Assessing the Church Growth Movement</w:t>
      </w:r>
      <w:r w:rsidRPr="00906EA4">
        <w:rPr>
          <w:rFonts w:cs="Times New Roman"/>
        </w:rPr>
        <w:t>, vol. 2 (TN: Mid-America Baptist Theological Seminary, 2003), 34.</w:t>
      </w:r>
      <w:r>
        <w:fldChar w:fldCharType="end"/>
      </w:r>
    </w:p>
  </w:footnote>
  <w:footnote w:id="230">
    <w:p w14:paraId="4AF0CEA9" w14:textId="59193C59"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{"citationID":"bL0nSNbX","properties":{"formattedCitation":"Gary L McIntosh, \\uc0\\u8220{}A Critique of the Critics,\\uc0\\u8221{} in {\\i{}Journal of Evangelism and Missions: Assessing the Church Growth Movement}, vol. 2 (TN: Mid-America Baptist Theological Seminary, 2003), 37.","plainCitation":"Gary L McIntosh, “A Critique of the Critics,” in Journal of Evangelism and Missions: Assessing the Church Growth Movement, vol. 2 (TN: Mid-America Baptist Theological Seminary, 2003), 37.","noteIndex":223},"citationItems":[{"id":607,"uris":["http://zotero.org/users/6301399/items/NB63S78Z"],"itemData":{"id":607,"type":"chapter","container-title":"Journal of Evangelism and Missions: Assessing the Church Growth Movement","event-place":"TN","page":"37-50","publisher":"Mid-America Baptist Theological Seminary","publisher-place":"TN","title":"A Critique of the Critics","volume":"2","author":[{"family":"McIntosh","given":"Gary L"}],"issued":{"date-parts":[["2003"]]}},"locator":"37","label":"page"}],"schema":"https://github.com/citation-style-language/schema/raw/master/csl-citation.json"} </w:instrText>
      </w:r>
      <w:r>
        <w:fldChar w:fldCharType="separate"/>
      </w:r>
      <w:r w:rsidRPr="00EA2934">
        <w:rPr>
          <w:rFonts w:cs="Times New Roman"/>
        </w:rPr>
        <w:t xml:space="preserve">Gary L McIntosh, “A Critique of the Critics,” in </w:t>
      </w:r>
      <w:r w:rsidRPr="00EA2934">
        <w:rPr>
          <w:rFonts w:cs="Times New Roman"/>
          <w:i/>
          <w:iCs/>
        </w:rPr>
        <w:t>Journal of Evangelism and Missions: Assessing the Church Growth Movement</w:t>
      </w:r>
      <w:r w:rsidRPr="00EA2934">
        <w:rPr>
          <w:rFonts w:cs="Times New Roman"/>
        </w:rPr>
        <w:t>, vol. 2 (TN: Mid-America Baptist Theological Seminary, 2003), 37.</w:t>
      </w:r>
      <w:r>
        <w:fldChar w:fldCharType="end"/>
      </w:r>
    </w:p>
  </w:footnote>
  <w:footnote w:id="231">
    <w:p w14:paraId="133517B1" w14:textId="0EE1C464"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{"citationID":"kZcXq0sY","properties":{"formattedCitation":"McIntosh, \\uc0\\u8220{}A Critique of the Critics,\\uc0\\u8221{} 37.","plainCitation":"McIntosh, “A Critique of the Critics,” 37.","noteIndex":224},"citationItems":[{"id":607,"uris":["http://zotero.org/users/6301399/items/NB63S78Z"],"itemData":{"id":607,"type":"chapter","container-title":"Journal of Evangelism and Missions: Assessing the Church Growth Movement","event-place":"TN","page":"37-50","publisher":"Mid-America Baptist Theological Seminary","publisher-place":"TN","title":"A Critique of the Critics","volume":"2","author":[{"family":"McIntosh","given":"Gary L"}],"issued":{"date-parts":[["2003"]]}},"locator":"37","label":"page"}],"schema":"https://github.com/citation-style-language/schema/raw/master/csl-citation.json"} </w:instrText>
      </w:r>
      <w:r>
        <w:fldChar w:fldCharType="separate"/>
      </w:r>
      <w:r w:rsidRPr="00EA2934">
        <w:rPr>
          <w:rFonts w:cs="Times New Roman"/>
        </w:rPr>
        <w:t>McIntosh, “A Critique of the Critics,” 37.</w:t>
      </w:r>
      <w:r>
        <w:fldChar w:fldCharType="end"/>
      </w:r>
    </w:p>
  </w:footnote>
  <w:footnote w:id="232">
    <w:p w14:paraId="76DAA329" w14:textId="6189C94F"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{"citationID":"nVOXbi5h","properties":{"formattedCitation":"McIntosh, \\uc0\\u8220{}A Critique of the Critics,\\uc0\\u8221{} 49.","plainCitation":"McIntosh, “A Critique of the Critics,” 49.","noteIndex":225},"citationItems":[{"id":607,"uris":["http://zotero.org/users/6301399/items/NB63S78Z"],"itemData":{"id":607,"type":"chapter","container-title":"Journal of Evangelism and Missions: Assessing the Church Growth Movement","event-place":"TN","page":"37-50","publisher":"Mid-America Baptist Theological Seminary","publisher-place":"TN","title":"A Critique of the Critics","volume":"2","author":[{"family":"McIntosh","given":"Gary L"}],"issued":{"date-parts":[["2003"]]}},"locator":"49","label":"page"}],"schema":"https://github.com/citation-style-language/schema/raw/master/csl-citation.json"} </w:instrText>
      </w:r>
      <w:r>
        <w:fldChar w:fldCharType="separate"/>
      </w:r>
      <w:r w:rsidRPr="00EA2934">
        <w:rPr>
          <w:rFonts w:cs="Times New Roman"/>
        </w:rPr>
        <w:t>McIntosh, “A Critique of the Critics,” 49.</w:t>
      </w:r>
      <w:r>
        <w:fldChar w:fldCharType="end"/>
      </w:r>
    </w:p>
  </w:footnote>
  <w:footnote w:id="233">
    <w:p w14:paraId="3CB24F23" w14:textId="12ED47C5" w:rsidR="004C5034" w:rsidRDefault="004C5034" w:rsidP="004C5034">
      <w:pPr>
        <w:pStyle w:val="FootnoteText"/>
      </w:pPr>
      <w:r>
        <w:rPr>
          <w:rStyle w:val="FootnoteReference"/>
        </w:rPr>
        <w:footnoteRef/>
      </w:r>
      <w:r>
        <w:t xml:space="preserve"> </w:t>
      </w:r>
      <w:r>
        <w:fldChar w:fldCharType="begin"/>
      </w:r>
      <w:r w:rsidR="00CA28A9">
        <w:instrText xml:space="preserve"> ADDIN ZOTERO_ITEM CSL_CITATION {"citationID":"iieXt0VR","properties":{"formattedCitation":"Thom S. Rainer, \\uc0\\u8220{}Assessing the Church Growth Movement,\\uc0\\u8221{} in {\\i{}Journal of Evangelism and Missions: Assessing the Church Growth Movement}, vol. 2 (TN: Mid-America Baptist Theological Seminary, 2003), 60.","plainCitation":"Thom S. Rainer, “Assessing the Church Growth Movement,” in Journal of Evangelism and Missions: Assessing the Church Growth Movement, vol. 2 (TN: Mid-America Baptist Theological Seminary, 2003), 60.","noteIndex":222},"citationItems":[{"id":608,"uris":["http://zotero.org/users/6301399/items/BHLVTE3Z"],"itemData":{"id":608,"type":"chapter","container-title":"Journal of Evangelism and Missions: Assessing the Church Growth Movement","event-place":"TN","page":"51-61","publisher":"Mid-America Baptist Theological Seminary","publisher-place":"TN","title":"Assessing the Church Growth Movement","volume":"2","author":[{"family":"Rainer","given":"Thom S."}],"issued":{"date-parts":[["2003"]]}},"locator":"60","label":"page"}],"schema":"https://github.com/citation-style-language/schema/raw/master/csl-citation.json"} </w:instrText>
      </w:r>
      <w:r>
        <w:fldChar w:fldCharType="separate"/>
      </w:r>
      <w:r w:rsidRPr="00EA2934">
        <w:rPr>
          <w:rFonts w:cs="Times New Roman"/>
        </w:rPr>
        <w:t xml:space="preserve">Thom S. Rainer, “Assessing the Church Growth Movement,” in </w:t>
      </w:r>
      <w:r w:rsidRPr="00EA2934">
        <w:rPr>
          <w:rFonts w:cs="Times New Roman"/>
          <w:i/>
          <w:iCs/>
        </w:rPr>
        <w:t>Journal of Evangelism and Missions: Assessing the Church Growth Movement</w:t>
      </w:r>
      <w:r w:rsidRPr="00EA2934">
        <w:rPr>
          <w:rFonts w:cs="Times New Roman"/>
        </w:rPr>
        <w:t>, vol. 2 (TN: Mid-America Baptist Theological Seminary, 2003), 60.</w:t>
      </w:r>
      <w:r>
        <w:fldChar w:fldCharType="end"/>
      </w:r>
    </w:p>
  </w:footnote>
  <w:footnote w:id="234">
    <w:p w14:paraId="601F1BB4" w14:textId="0E23BF3A"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{"citationID":"YDfaYeeQ","properties":{"formattedCitation":"Donald A. McGavran and Winfield C. Arn, {\\i{}Ten Steps for Church Growth} (San Francisco, CA: Harper &amp; Row, 1977), 15\\uc0\\u8211{}16.","plainCitation":"Donald A. McGavran and Winfield C. Arn, Ten Steps for Church Growth (San Francisco, CA: Harper &amp; Row, 1977), 15–16.","noteIndex":227},"citationItems":[{"id":615,"uris":["http://zotero.org/users/6301399/items/N6FST5NH"],"itemData":{"id":615,"type":"book","event-place":"San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C."}],"issued":{"date-parts":[["1977",1,1]]}},"locator":"15-16","label":"page"}],"schema":"https://github.com/citation-style-language/schema/raw/master/csl-citation.json"} </w:instrText>
      </w:r>
      <w:r>
        <w:fldChar w:fldCharType="separate"/>
      </w:r>
      <w:r w:rsidRPr="000C2B60">
        <w:rPr>
          <w:rFonts w:cs="Times New Roman"/>
        </w:rPr>
        <w:t xml:space="preserve">Donald A. McGavran and Winfield C. Arn, </w:t>
      </w:r>
      <w:r w:rsidRPr="000C2B60">
        <w:rPr>
          <w:rFonts w:cs="Times New Roman"/>
          <w:i/>
          <w:iCs/>
        </w:rPr>
        <w:t>Ten Steps for Church Growth</w:t>
      </w:r>
      <w:r w:rsidRPr="000C2B60">
        <w:rPr>
          <w:rFonts w:cs="Times New Roman"/>
        </w:rPr>
        <w:t xml:space="preserve"> (San Francisco, CA: Harper &amp; Row, 1977), 15–16.</w:t>
      </w:r>
      <w:r>
        <w:fldChar w:fldCharType="end"/>
      </w:r>
    </w:p>
  </w:footnote>
  <w:footnote w:id="235">
    <w:p w14:paraId="2476B2F1" w14:textId="0EC5B998"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{"citationID":"oAt1V5MH","properties":{"formattedCitation":"McGavran and Arn, {\\i{}Ten Steps for Church Growth}, 33.","plainCitation":"McGavran and Arn, Ten Steps for Church Growth, 33.","noteIndex":228},"citationItems":[{"id":615,"uris":["http://zotero.org/users/6301399/items/N6FST5NH"],"itemData":{"id":615,"type":"book","event-place":"San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C."}],"issued":{"date-parts":[["1977",1,1]]}},"locator":"33","label":"page"}],"schema":"https://github.com/citation-style-language/schema/raw/master/csl-citation.json"} </w:instrText>
      </w:r>
      <w:r>
        <w:fldChar w:fldCharType="separate"/>
      </w:r>
      <w:proofErr w:type="spellStart"/>
      <w:r w:rsidRPr="00F51D14">
        <w:rPr>
          <w:rFonts w:cs="Times New Roman"/>
        </w:rPr>
        <w:t>McGavran</w:t>
      </w:r>
      <w:proofErr w:type="spellEnd"/>
      <w:r w:rsidRPr="00F51D14">
        <w:rPr>
          <w:rFonts w:cs="Times New Roman"/>
        </w:rPr>
        <w:t xml:space="preserve"> and </w:t>
      </w:r>
      <w:proofErr w:type="spellStart"/>
      <w:r w:rsidRPr="00F51D14">
        <w:rPr>
          <w:rFonts w:cs="Times New Roman"/>
        </w:rPr>
        <w:t>Arn</w:t>
      </w:r>
      <w:proofErr w:type="spellEnd"/>
      <w:r w:rsidRPr="00F51D14">
        <w:rPr>
          <w:rFonts w:cs="Times New Roman"/>
        </w:rPr>
        <w:t xml:space="preserve">, </w:t>
      </w:r>
      <w:r w:rsidRPr="00F51D14">
        <w:rPr>
          <w:rFonts w:cs="Times New Roman"/>
          <w:i/>
          <w:iCs/>
        </w:rPr>
        <w:t>Ten Steps for Church Growth</w:t>
      </w:r>
      <w:r w:rsidRPr="00F51D14">
        <w:rPr>
          <w:rFonts w:cs="Times New Roman"/>
        </w:rPr>
        <w:t>, 33.</w:t>
      </w:r>
      <w:r>
        <w:fldChar w:fldCharType="end"/>
      </w:r>
    </w:p>
  </w:footnote>
  <w:footnote w:id="236">
    <w:p w14:paraId="508D321D" w14:textId="5EAA016F"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{"citationID":"LGt9GlCU","properties":{"formattedCitation":"McGavran and Arn, {\\i{}Ten Steps for Church Growth}, 49.","plainCitation":"McGavran and Arn, Ten Steps for Church Growth, 49.","noteIndex":229},"citationItems":[{"id":615,"uris":["http://zotero.org/users/6301399/items/N6FST5NH"],"itemData":{"id":615,"type":"book","event-place":"San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C."}],"issued":{"date-parts":[["1977",1,1]]}},"locator":"49","label":"page"}],"schema":"https://github.com/citation-style-language/schema/raw/master/csl-citation.json"} </w:instrText>
      </w:r>
      <w:r>
        <w:fldChar w:fldCharType="separate"/>
      </w:r>
      <w:proofErr w:type="spellStart"/>
      <w:r w:rsidRPr="00AE38A2">
        <w:rPr>
          <w:rFonts w:cs="Times New Roman"/>
        </w:rPr>
        <w:t>McGavran</w:t>
      </w:r>
      <w:proofErr w:type="spellEnd"/>
      <w:r w:rsidRPr="00AE38A2">
        <w:rPr>
          <w:rFonts w:cs="Times New Roman"/>
        </w:rPr>
        <w:t xml:space="preserve"> and </w:t>
      </w:r>
      <w:proofErr w:type="spellStart"/>
      <w:r w:rsidRPr="00AE38A2">
        <w:rPr>
          <w:rFonts w:cs="Times New Roman"/>
        </w:rPr>
        <w:t>Arn</w:t>
      </w:r>
      <w:proofErr w:type="spellEnd"/>
      <w:r w:rsidRPr="00AE38A2">
        <w:rPr>
          <w:rFonts w:cs="Times New Roman"/>
        </w:rPr>
        <w:t xml:space="preserve">, </w:t>
      </w:r>
      <w:r w:rsidRPr="00AE38A2">
        <w:rPr>
          <w:rFonts w:cs="Times New Roman"/>
          <w:i/>
          <w:iCs/>
        </w:rPr>
        <w:t>Ten Steps for Church Growth</w:t>
      </w:r>
      <w:r w:rsidRPr="00AE38A2">
        <w:rPr>
          <w:rFonts w:cs="Times New Roman"/>
        </w:rPr>
        <w:t>, 49.</w:t>
      </w:r>
      <w:r>
        <w:fldChar w:fldCharType="end"/>
      </w:r>
    </w:p>
  </w:footnote>
  <w:footnote w:id="237">
    <w:p w14:paraId="31F0626A" w14:textId="7BDBD972" w:rsidR="009D3CB5" w:rsidRDefault="009D3CB5" w:rsidP="009D3CB5">
      <w:pPr>
        <w:pStyle w:val="FootnoteText"/>
      </w:pPr>
      <w:r>
        <w:rPr>
          <w:rStyle w:val="FootnoteReference"/>
        </w:rPr>
        <w:footnoteRef/>
      </w:r>
      <w:r>
        <w:t xml:space="preserve"> </w:t>
      </w:r>
      <w:r>
        <w:fldChar w:fldCharType="begin"/>
      </w:r>
      <w:r w:rsidR="00E86EA1">
        <w:instrText xml:space="preserve"> ADDIN ZOTERO_ITEM CSL_CITATION {"citationID":"mkYxQwEs","properties":{"formattedCitation":"McGavran and Arn, {\\i{}Ten Steps for Church Growth}, 61.","plainCitation":"McGavran and Arn, Ten Steps for Church Growth, 61.","noteIndex":230},"citationItems":[{"id":615,"uris":["http://zotero.org/users/6301399/items/N6FST5NH"],"itemData":{"id":615,"type":"book","event-place":"San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C."}],"issued":{"date-parts":[["1977",1,1]]}},"locator":"61","label":"page"}],"schema":"https://github.com/citation-style-language/schema/raw/master/csl-citation.json"} </w:instrText>
      </w:r>
      <w:r>
        <w:fldChar w:fldCharType="separate"/>
      </w:r>
      <w:proofErr w:type="spellStart"/>
      <w:r w:rsidRPr="001C4231">
        <w:rPr>
          <w:rFonts w:cs="Times New Roman"/>
        </w:rPr>
        <w:t>McGavran</w:t>
      </w:r>
      <w:proofErr w:type="spellEnd"/>
      <w:r w:rsidRPr="001C4231">
        <w:rPr>
          <w:rFonts w:cs="Times New Roman"/>
        </w:rPr>
        <w:t xml:space="preserve"> and </w:t>
      </w:r>
      <w:proofErr w:type="spellStart"/>
      <w:r w:rsidRPr="001C4231">
        <w:rPr>
          <w:rFonts w:cs="Times New Roman"/>
        </w:rPr>
        <w:t>Arn</w:t>
      </w:r>
      <w:proofErr w:type="spellEnd"/>
      <w:r w:rsidRPr="001C4231">
        <w:rPr>
          <w:rFonts w:cs="Times New Roman"/>
        </w:rPr>
        <w:t xml:space="preserve">, </w:t>
      </w:r>
      <w:r w:rsidRPr="001C4231">
        <w:rPr>
          <w:rFonts w:cs="Times New Roman"/>
          <w:i/>
          <w:iCs/>
        </w:rPr>
        <w:t>Ten Steps for Church Growth</w:t>
      </w:r>
      <w:r w:rsidRPr="001C4231">
        <w:rPr>
          <w:rFonts w:cs="Times New Roman"/>
        </w:rPr>
        <w:t>, 61.</w:t>
      </w:r>
      <w:r>
        <w:fldChar w:fldCharType="end"/>
      </w:r>
    </w:p>
  </w:footnote>
  <w:footnote w:id="238">
    <w:p w14:paraId="3F63F26E" w14:textId="3C4288FF" w:rsidR="00E61855" w:rsidRDefault="00E61855" w:rsidP="00E61855">
      <w:pPr>
        <w:pStyle w:val="FootnoteText"/>
      </w:pPr>
      <w:r>
        <w:rPr>
          <w:rStyle w:val="FootnoteReference"/>
        </w:rPr>
        <w:footnoteRef/>
      </w:r>
      <w:r>
        <w:t xml:space="preserve"> </w:t>
      </w:r>
      <w:r>
        <w:fldChar w:fldCharType="begin"/>
      </w:r>
      <w:r w:rsidR="00CA28A9">
        <w:instrText xml:space="preserve"> ADDIN ZOTERO_ITEM CSL_CITATION {"citationID":"Kk7KA76P","properties":{"formattedCitation":"Elizabeth M.A. Linssen, \\uc0\\u8220{}Leaving Decline and Towards Growth: Discovering the Keys to Church Regeneration in South Wales\\uc0\\u8221{} (DMin diss., George Fox University, 2016), 68.","plainCitation":"Elizabeth M.A. Linssen, “Leaving Decline and Towards Growth: Discovering the Keys to Church Regeneration in South Wales” (DMin diss., George Fox University, 2016), 68.","noteIndex":227},"citationItems":[{"id":557,"uris":["http://zotero.org/users/6301399/items/JKQFPI9L"],"itemData":{"id":557,"type":"thesis","genre":"DMin diss.","publisher":"George Fox University","title":"Leaving Decline and Towards Growth: Discovering the Keys to Church Regeneration in South Wales","title-short":"Leaving Decline and Towards Growth","author":[{"family":"Linssen","given":"Elizabeth M.A."}],"issued":{"date-parts":[["2016"]]}},"locator":"68","label":"page"}],"schema":"https://github.com/citation-style-language/schema/raw/master/csl-citation.json"} </w:instrText>
      </w:r>
      <w:r>
        <w:fldChar w:fldCharType="separate"/>
      </w:r>
      <w:r w:rsidRPr="00E61855">
        <w:rPr>
          <w:rFonts w:cs="Times New Roman"/>
        </w:rPr>
        <w:t xml:space="preserve">Elizabeth M.A. </w:t>
      </w:r>
      <w:proofErr w:type="spellStart"/>
      <w:r w:rsidRPr="00E61855">
        <w:rPr>
          <w:rFonts w:cs="Times New Roman"/>
        </w:rPr>
        <w:t>Linssen</w:t>
      </w:r>
      <w:proofErr w:type="spellEnd"/>
      <w:r w:rsidRPr="00E61855">
        <w:rPr>
          <w:rFonts w:cs="Times New Roman"/>
        </w:rPr>
        <w:t>, “Leaving Decline and Towards Growth: Discovering the Keys to Church Regeneration in South Wales” (DMin diss., George Fox University, 2016), 68.</w:t>
      </w:r>
      <w:r>
        <w:fldChar w:fldCharType="end"/>
      </w:r>
    </w:p>
  </w:footnote>
  <w:footnote w:id="239">
    <w:p w14:paraId="78E1BEEE" w14:textId="57355604" w:rsidR="004C5034" w:rsidRDefault="004C5034" w:rsidP="004C5034">
      <w:pPr>
        <w:pStyle w:val="FootnoteText"/>
      </w:pPr>
      <w:r>
        <w:rPr>
          <w:rStyle w:val="FootnoteReference"/>
        </w:rPr>
        <w:footnoteRef/>
      </w:r>
      <w:r>
        <w:t xml:space="preserve"> </w:t>
      </w:r>
      <w:r>
        <w:fldChar w:fldCharType="begin"/>
      </w:r>
      <w:r w:rsidR="00E86EA1">
        <w:instrText xml:space="preserve"> ADDIN ZOTERO_ITEM CSL_CITATION {"citationID":"PegP8whP","properties":{"formattedCitation":"McGavran and Arn, {\\i{}Ten Steps for Church Growth}, 63.","plainCitation":"McGavran and Arn, Ten Steps for Church Growth, 63.","noteIndex":232},"citationItems":[{"id":615,"uris":["http://zotero.org/users/6301399/items/N6FST5NH"],"itemData":{"id":615,"type":"book","event-place":"San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C."}],"issued":{"date-parts":[["1977",1,1]]}},"locator":"63","label":"page"}],"schema":"https://github.com/citation-style-language/schema/raw/master/csl-citation.json"} </w:instrText>
      </w:r>
      <w:r>
        <w:fldChar w:fldCharType="separate"/>
      </w:r>
      <w:proofErr w:type="spellStart"/>
      <w:r w:rsidRPr="001C4231">
        <w:rPr>
          <w:rFonts w:cs="Times New Roman"/>
        </w:rPr>
        <w:t>McGavran</w:t>
      </w:r>
      <w:proofErr w:type="spellEnd"/>
      <w:r w:rsidRPr="001C4231">
        <w:rPr>
          <w:rFonts w:cs="Times New Roman"/>
        </w:rPr>
        <w:t xml:space="preserve"> and </w:t>
      </w:r>
      <w:proofErr w:type="spellStart"/>
      <w:r w:rsidRPr="001C4231">
        <w:rPr>
          <w:rFonts w:cs="Times New Roman"/>
        </w:rPr>
        <w:t>Arn</w:t>
      </w:r>
      <w:proofErr w:type="spellEnd"/>
      <w:r w:rsidRPr="001C4231">
        <w:rPr>
          <w:rFonts w:cs="Times New Roman"/>
        </w:rPr>
        <w:t xml:space="preserve">, </w:t>
      </w:r>
      <w:r w:rsidRPr="001C4231">
        <w:rPr>
          <w:rFonts w:cs="Times New Roman"/>
          <w:i/>
          <w:iCs/>
        </w:rPr>
        <w:t>Ten Steps for Church Growth</w:t>
      </w:r>
      <w:r w:rsidRPr="001C4231">
        <w:rPr>
          <w:rFonts w:cs="Times New Roman"/>
        </w:rPr>
        <w:t>, 63.</w:t>
      </w:r>
      <w:r>
        <w:fldChar w:fldCharType="end"/>
      </w:r>
    </w:p>
  </w:footnote>
  <w:footnote w:id="240">
    <w:p w14:paraId="4C7F9BB1" w14:textId="06D1807D" w:rsidR="00A022AB" w:rsidRDefault="00A022AB" w:rsidP="00A022AB">
      <w:pPr>
        <w:pStyle w:val="FootnoteText"/>
      </w:pPr>
      <w:r>
        <w:rPr>
          <w:rStyle w:val="FootnoteReference"/>
        </w:rPr>
        <w:footnoteRef/>
      </w:r>
      <w:r>
        <w:t xml:space="preserve"> </w:t>
      </w:r>
      <w:r>
        <w:fldChar w:fldCharType="begin"/>
      </w:r>
      <w:r w:rsidR="00E86EA1">
        <w:instrText xml:space="preserve"> ADDIN ZOTERO_ITEM CSL_CITATION {"citationID":"vyck3J6W","properties":{"formattedCitation":"Donald A. McGavran and C. Peter Wagner, {\\i{}Understanding Church Growth}, 3rd Revised edition. (Grand Rapids, Mich: Wm. B. Eerdmans Publishing Co., 1990), 20.","plainCitation":"Donald A. McGavran and C. Peter Wagner, Understanding Church Growth, 3rd Revised edition. (Grand Rapids, Mich: Wm. B. Eerdmans Publishing Co., 1990), 20.","noteIndex":233},"citationItems":[{"id":435,"uris":["http://zotero.org/users/6301399/items/KEYDI2ZL"],"itemData":{"id":435,"type":"book","abstract":"In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Peter"}],"issued":{"date-parts":[["1990",7,12]]}},"locator":"20","label":"page"}],"schema":"https://github.com/citation-style-language/schema/raw/master/csl-citation.json"} </w:instrText>
      </w:r>
      <w:r>
        <w:fldChar w:fldCharType="separate"/>
      </w:r>
      <w:r w:rsidR="008B2CC8" w:rsidRPr="008B2CC8">
        <w:rPr>
          <w:rFonts w:cs="Times New Roman"/>
        </w:rPr>
        <w:t xml:space="preserve">Donald A. McGavran and C. Peter Wagner, </w:t>
      </w:r>
      <w:r w:rsidR="008B2CC8" w:rsidRPr="008B2CC8">
        <w:rPr>
          <w:rFonts w:cs="Times New Roman"/>
          <w:i/>
          <w:iCs/>
        </w:rPr>
        <w:t>Understanding Church Growth</w:t>
      </w:r>
      <w:r w:rsidR="008B2CC8" w:rsidRPr="008B2CC8">
        <w:rPr>
          <w:rFonts w:cs="Times New Roman"/>
        </w:rPr>
        <w:t>, 3rd Revised edition. (Grand Rapids, Mich: Wm. B. Eerdmans Publishing Co., 1990), 20.</w:t>
      </w:r>
      <w:r>
        <w:fldChar w:fldCharType="end"/>
      </w:r>
    </w:p>
  </w:footnote>
  <w:footnote w:id="241">
    <w:p w14:paraId="55017DA2" w14:textId="2AA327EE"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{"citationID":"BBiHO0xi","properties":{"formattedCitation":"McGavran and Wagner, {\\i{}Understanding Church Growth}, 71.","plainCitation":"McGavran and Wagner, Understanding Church Growth, 71.","noteIndex":234},"citationItems":[{"id":435,"uris":["http://zotero.org/users/6301399/items/KEYDI2ZL"],"itemData":{"id":435,"type":"book","abstract":"In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Peter"}],"issued":{"date-parts":[["1990",7,12]]}},"locator":"71","label":"page"}],"schema":"https://github.com/citation-style-language/schema/raw/master/csl-citation.json"} </w:instrText>
      </w:r>
      <w:r>
        <w:fldChar w:fldCharType="separate"/>
      </w:r>
      <w:proofErr w:type="spellStart"/>
      <w:r w:rsidRPr="003751AD">
        <w:rPr>
          <w:rFonts w:cs="Times New Roman"/>
        </w:rPr>
        <w:t>McGavran</w:t>
      </w:r>
      <w:proofErr w:type="spellEnd"/>
      <w:r w:rsidRPr="003751AD">
        <w:rPr>
          <w:rFonts w:cs="Times New Roman"/>
        </w:rPr>
        <w:t xml:space="preserve"> and Wagner, </w:t>
      </w:r>
      <w:r w:rsidRPr="003751AD">
        <w:rPr>
          <w:rFonts w:cs="Times New Roman"/>
          <w:i/>
          <w:iCs/>
        </w:rPr>
        <w:t>Understanding Church Growth</w:t>
      </w:r>
      <w:r w:rsidRPr="003751AD">
        <w:rPr>
          <w:rFonts w:cs="Times New Roman"/>
        </w:rPr>
        <w:t>, 71.</w:t>
      </w:r>
      <w:r>
        <w:fldChar w:fldCharType="end"/>
      </w:r>
    </w:p>
  </w:footnote>
  <w:footnote w:id="242">
    <w:p w14:paraId="353D9083" w14:textId="562BC7BE"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{"citationID":"RIBkDg1S","properties":{"formattedCitation":"McGavran and Wagner, {\\i{}Understanding Church Growth}, 71\\uc0\\u8211{}72.","plainCitation":"McGavran and Wagner, Understanding Church Growth, 71–72.","noteIndex":235},"citationItems":[{"id":435,"uris":["http://zotero.org/users/6301399/items/KEYDI2ZL"],"itemData":{"id":435,"type":"book","abstract":"In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Peter"}],"issued":{"date-parts":[["1990",7,12]]}},"locator":"71-72","label":"page"}],"schema":"https://github.com/citation-style-language/schema/raw/master/csl-citation.json"} </w:instrText>
      </w:r>
      <w:r>
        <w:fldChar w:fldCharType="separate"/>
      </w:r>
      <w:proofErr w:type="spellStart"/>
      <w:r w:rsidRPr="003751AD">
        <w:rPr>
          <w:rFonts w:cs="Times New Roman"/>
        </w:rPr>
        <w:t>McGavran</w:t>
      </w:r>
      <w:proofErr w:type="spellEnd"/>
      <w:r w:rsidRPr="003751AD">
        <w:rPr>
          <w:rFonts w:cs="Times New Roman"/>
        </w:rPr>
        <w:t xml:space="preserve"> and Wagner, </w:t>
      </w:r>
      <w:r w:rsidRPr="003751AD">
        <w:rPr>
          <w:rFonts w:cs="Times New Roman"/>
          <w:i/>
          <w:iCs/>
        </w:rPr>
        <w:t>Understanding Church Growth</w:t>
      </w:r>
      <w:r w:rsidRPr="003751AD">
        <w:rPr>
          <w:rFonts w:cs="Times New Roman"/>
        </w:rPr>
        <w:t>, 71–72.</w:t>
      </w:r>
      <w:r>
        <w:fldChar w:fldCharType="end"/>
      </w:r>
    </w:p>
  </w:footnote>
  <w:footnote w:id="243">
    <w:p w14:paraId="22BF973E" w14:textId="656B0D23" w:rsidR="00C2675D" w:rsidRDefault="00C2675D" w:rsidP="00C2675D">
      <w:pPr>
        <w:pStyle w:val="FootnoteText"/>
      </w:pPr>
      <w:r>
        <w:rPr>
          <w:rStyle w:val="FootnoteReference"/>
        </w:rPr>
        <w:footnoteRef/>
      </w:r>
      <w:r>
        <w:t xml:space="preserve"> </w:t>
      </w:r>
      <w:r>
        <w:fldChar w:fldCharType="begin"/>
      </w:r>
      <w:r w:rsidR="00E86EA1">
        <w:instrText xml:space="preserve"> ADDIN ZOTERO_ITEM CSL_CITATION {"citationID":"7JqKWx8q","properties":{"formattedCitation":"McGavran and Wagner, {\\i{}Understanding Church Growth}, 72.","plainCitation":"McGavran and Wagner, Understanding Church Growth, 72.","noteIndex":236},"citationItems":[{"id":435,"uris":["http://zotero.org/users/6301399/items/KEYDI2ZL"],"itemData":{"id":435,"type":"book","abstract":"In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Peter"}],"issued":{"date-parts":[["1990",7,12]]}},"locator":"72","label":"page"}],"schema":"https://github.com/citation-style-language/schema/raw/master/csl-citation.json"} </w:instrText>
      </w:r>
      <w:r>
        <w:fldChar w:fldCharType="separate"/>
      </w:r>
      <w:proofErr w:type="spellStart"/>
      <w:r w:rsidRPr="00A861F2">
        <w:rPr>
          <w:rFonts w:cs="Times New Roman"/>
        </w:rPr>
        <w:t>McGavran</w:t>
      </w:r>
      <w:proofErr w:type="spellEnd"/>
      <w:r w:rsidRPr="00A861F2">
        <w:rPr>
          <w:rFonts w:cs="Times New Roman"/>
        </w:rPr>
        <w:t xml:space="preserve"> and Wagner, </w:t>
      </w:r>
      <w:r w:rsidRPr="00A861F2">
        <w:rPr>
          <w:rFonts w:cs="Times New Roman"/>
          <w:i/>
          <w:iCs/>
        </w:rPr>
        <w:t>Understanding Church Growth</w:t>
      </w:r>
      <w:r w:rsidRPr="00A861F2">
        <w:rPr>
          <w:rFonts w:cs="Times New Roman"/>
        </w:rPr>
        <w:t>, 72.</w:t>
      </w:r>
      <w:r>
        <w:fldChar w:fldCharType="end"/>
      </w:r>
    </w:p>
  </w:footnote>
  <w:footnote w:id="244">
    <w:p w14:paraId="75541F92" w14:textId="53334203"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{"citationID":"5MVQMFkk","properties":{"formattedCitation":"McGavran and Wagner, {\\i{}Understanding Church Growth}, 67.","plainCitation":"McGavran and Wagner, Understanding Church Growth, 67.","noteIndex":237},"citationItems":[{"id":435,"uris":["http://zotero.org/users/6301399/items/KEYDI2ZL"],"itemData":{"id":435,"type":"book","abstract":"In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Peter"}],"issued":{"date-parts":[["1990",7,12]]}},"locator":"67","label":"page"}],"schema":"https://github.com/citation-style-language/schema/raw/master/csl-citation.json"} </w:instrText>
      </w:r>
      <w:r>
        <w:fldChar w:fldCharType="separate"/>
      </w:r>
      <w:proofErr w:type="spellStart"/>
      <w:r w:rsidRPr="00352DDB">
        <w:rPr>
          <w:rFonts w:cs="Times New Roman"/>
        </w:rPr>
        <w:t>McGavran</w:t>
      </w:r>
      <w:proofErr w:type="spellEnd"/>
      <w:r w:rsidRPr="00352DDB">
        <w:rPr>
          <w:rFonts w:cs="Times New Roman"/>
        </w:rPr>
        <w:t xml:space="preserve"> and Wagner, </w:t>
      </w:r>
      <w:r w:rsidRPr="00352DDB">
        <w:rPr>
          <w:rFonts w:cs="Times New Roman"/>
          <w:i/>
          <w:iCs/>
        </w:rPr>
        <w:t>Understanding Church Growth</w:t>
      </w:r>
      <w:r w:rsidRPr="00352DDB">
        <w:rPr>
          <w:rFonts w:cs="Times New Roman"/>
        </w:rPr>
        <w:t>, 67.</w:t>
      </w:r>
      <w:r>
        <w:fldChar w:fldCharType="end"/>
      </w:r>
    </w:p>
  </w:footnote>
  <w:footnote w:id="245">
    <w:p w14:paraId="590BE378" w14:textId="515C3072" w:rsidR="00C738BA" w:rsidRDefault="00C738BA" w:rsidP="00C738BA">
      <w:pPr>
        <w:pStyle w:val="FootnoteText"/>
      </w:pPr>
      <w:r>
        <w:rPr>
          <w:rStyle w:val="FootnoteReference"/>
        </w:rPr>
        <w:footnoteRef/>
      </w:r>
      <w:r>
        <w:t xml:space="preserve"> </w:t>
      </w:r>
      <w:r>
        <w:fldChar w:fldCharType="begin"/>
      </w:r>
      <w:r w:rsidR="00E86EA1">
        <w:instrText xml:space="preserve"> ADDIN ZOTERO_ITEM CSL_CITATION {"citationID":"0eMKgo28","properties":{"formattedCitation":"McGavran and Wagner, {\\i{}Understanding Church Growth}, 19.","plainCitation":"McGavran and Wagner, Understanding Church Growth, 19.","noteIndex":238},"citationItems":[{"id":435,"uris":["http://zotero.org/users/6301399/items/KEYDI2ZL"],"itemData":{"id":435,"type":"book","abstract":"In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Peter"}],"issued":{"date-parts":[["1990",7,12]]}},"locator":"19","label":"page"}],"schema":"https://github.com/citation-style-language/schema/raw/master/csl-citation.json"} </w:instrText>
      </w:r>
      <w:r>
        <w:fldChar w:fldCharType="separate"/>
      </w:r>
      <w:proofErr w:type="spellStart"/>
      <w:r w:rsidRPr="008030CF">
        <w:rPr>
          <w:rFonts w:cs="Times New Roman"/>
        </w:rPr>
        <w:t>McGavran</w:t>
      </w:r>
      <w:proofErr w:type="spellEnd"/>
      <w:r w:rsidRPr="008030CF">
        <w:rPr>
          <w:rFonts w:cs="Times New Roman"/>
        </w:rPr>
        <w:t xml:space="preserve"> and Wagner, </w:t>
      </w:r>
      <w:r w:rsidRPr="008030CF">
        <w:rPr>
          <w:rFonts w:cs="Times New Roman"/>
          <w:i/>
          <w:iCs/>
        </w:rPr>
        <w:t>Understanding Church Growth</w:t>
      </w:r>
      <w:r w:rsidRPr="008030CF">
        <w:rPr>
          <w:rFonts w:cs="Times New Roman"/>
        </w:rPr>
        <w:t>, 19.</w:t>
      </w:r>
      <w:r>
        <w:fldChar w:fldCharType="end"/>
      </w:r>
    </w:p>
  </w:footnote>
  <w:footnote w:id="246">
    <w:p w14:paraId="5FF6C813" w14:textId="236B97FB"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{"citationID":"l0tJvCZu","properties":{"formattedCitation":"Aubrey Malphurs and Gordon E. Penfold, {\\i{}Re:Vision: The Key To Transforming Your Church} (Grand Rapids: Baker Books, 2014), 147.","plainCitation":"Aubrey Malphurs and Gordon E. Penfold, Re:Vision: The Key To Transforming Your Church (Grand Rapids: Baker Books, 2014), 147.","noteIndex":239},"citationItems":[{"id":4,"uris":["http://zotero.org/users/6301399/items/D92Q2N2N"],"itemData":{"id":4,"type":"book","event-place":"Grand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E."}],"issued":{"date-parts":[["2014"]]}},"locator":"147","label":"page"}],"schema":"https://github.com/citation-style-language/schema/raw/master/csl-citation.json"} </w:instrText>
      </w:r>
      <w:r>
        <w:fldChar w:fldCharType="separate"/>
      </w:r>
      <w:r w:rsidRPr="00911C86">
        <w:rPr>
          <w:rFonts w:cs="Times New Roman"/>
        </w:rPr>
        <w:t xml:space="preserve">Aubrey Malphurs and Gordon E. Penfold, </w:t>
      </w:r>
      <w:proofErr w:type="gramStart"/>
      <w:r w:rsidRPr="00911C86">
        <w:rPr>
          <w:rFonts w:cs="Times New Roman"/>
          <w:i/>
          <w:iCs/>
        </w:rPr>
        <w:t>Re:Vision</w:t>
      </w:r>
      <w:proofErr w:type="gramEnd"/>
      <w:r w:rsidRPr="00911C86">
        <w:rPr>
          <w:rFonts w:cs="Times New Roman"/>
          <w:i/>
          <w:iCs/>
        </w:rPr>
        <w:t>: The Key To Transforming Your Church</w:t>
      </w:r>
      <w:r w:rsidRPr="00911C86">
        <w:rPr>
          <w:rFonts w:cs="Times New Roman"/>
        </w:rPr>
        <w:t xml:space="preserve"> (Grand Rapids: Baker Books, 2014), 147.</w:t>
      </w:r>
      <w:r>
        <w:fldChar w:fldCharType="end"/>
      </w:r>
    </w:p>
  </w:footnote>
  <w:footnote w:id="247">
    <w:p w14:paraId="19665C3E" w14:textId="6F167BDF"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{"citationID":"KYSumzpW","properties":{"formattedCitation":"Malphurs and Penfold, {\\i{}Re:Vision}, 149.","plainCitation":"Malphurs and Penfold, Re:Vision, 149.","noteIndex":240},"citationItems":[{"id":4,"uris":["http://zotero.org/users/6301399/items/D92Q2N2N"],"itemData":{"id":4,"type":"book","event-place":"Grand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E."}],"issued":{"date-parts":[["2014"]]}},"locator":"149","label":"page"}],"schema":"https://github.com/citation-style-language/schema/raw/master/csl-citation.json"} </w:instrText>
      </w:r>
      <w:r>
        <w:fldChar w:fldCharType="separate"/>
      </w:r>
      <w:r w:rsidRPr="00526A32">
        <w:rPr>
          <w:rFonts w:cs="Times New Roman"/>
        </w:rPr>
        <w:t xml:space="preserve">Malphurs and Penfold, </w:t>
      </w:r>
      <w:proofErr w:type="spellStart"/>
      <w:proofErr w:type="gramStart"/>
      <w:r w:rsidRPr="00526A32">
        <w:rPr>
          <w:rFonts w:cs="Times New Roman"/>
          <w:i/>
          <w:iCs/>
        </w:rPr>
        <w:t>Re:Vision</w:t>
      </w:r>
      <w:proofErr w:type="spellEnd"/>
      <w:proofErr w:type="gramEnd"/>
      <w:r w:rsidRPr="00526A32">
        <w:rPr>
          <w:rFonts w:cs="Times New Roman"/>
        </w:rPr>
        <w:t>, 149.</w:t>
      </w:r>
      <w:r>
        <w:fldChar w:fldCharType="end"/>
      </w:r>
    </w:p>
  </w:footnote>
  <w:footnote w:id="248">
    <w:p w14:paraId="06ED7A1D" w14:textId="4E303747"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{"citationID":"yU8vDpxd","properties":{"formattedCitation":"Malphurs and Penfold, {\\i{}Re:Vision}, 154.","plainCitation":"Malphurs and Penfold, Re:Vision, 154.","noteIndex":241},"citationItems":[{"id":4,"uris":["http://zotero.org/users/6301399/items/D92Q2N2N"],"itemData":{"id":4,"type":"book","event-place":"Grand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E."}],"issued":{"date-parts":[["2014"]]}},"locator":"154","label":"page"}],"schema":"https://github.com/citation-style-language/schema/raw/master/csl-citation.json"} </w:instrText>
      </w:r>
      <w:r>
        <w:fldChar w:fldCharType="separate"/>
      </w:r>
      <w:r w:rsidRPr="008D57BB">
        <w:rPr>
          <w:rFonts w:cs="Times New Roman"/>
        </w:rPr>
        <w:t xml:space="preserve">Malphurs and Penfold, </w:t>
      </w:r>
      <w:proofErr w:type="spellStart"/>
      <w:proofErr w:type="gramStart"/>
      <w:r w:rsidRPr="008D57BB">
        <w:rPr>
          <w:rFonts w:cs="Times New Roman"/>
          <w:i/>
          <w:iCs/>
        </w:rPr>
        <w:t>Re:Vision</w:t>
      </w:r>
      <w:proofErr w:type="spellEnd"/>
      <w:proofErr w:type="gramEnd"/>
      <w:r w:rsidRPr="008D57BB">
        <w:rPr>
          <w:rFonts w:cs="Times New Roman"/>
        </w:rPr>
        <w:t>, 154.</w:t>
      </w:r>
      <w:r>
        <w:fldChar w:fldCharType="end"/>
      </w:r>
    </w:p>
  </w:footnote>
  <w:footnote w:id="249">
    <w:p w14:paraId="5F7257DD" w14:textId="0E312803"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{"citationID":"uynOW6ky","properties":{"formattedCitation":"Malphurs and Penfold, {\\i{}Re:Vision}, 147\\uc0\\u8211{}152.","plainCitation":"Malphurs and Penfold, Re:Vision, 147–152.","noteIndex":242},"citationItems":[{"id":4,"uris":["http://zotero.org/users/6301399/items/D92Q2N2N"],"itemData":{"id":4,"type":"book","event-place":"Grand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E."}],"issued":{"date-parts":[["2014"]]}},"locator":"147-152","label":"page"}],"schema":"https://github.com/citation-style-language/schema/raw/master/csl-citation.json"} </w:instrText>
      </w:r>
      <w:r>
        <w:fldChar w:fldCharType="separate"/>
      </w:r>
      <w:r w:rsidRPr="000539B8">
        <w:rPr>
          <w:rFonts w:cs="Times New Roman"/>
        </w:rPr>
        <w:t xml:space="preserve">Malphurs and Penfold, </w:t>
      </w:r>
      <w:proofErr w:type="spellStart"/>
      <w:proofErr w:type="gramStart"/>
      <w:r w:rsidRPr="000539B8">
        <w:rPr>
          <w:rFonts w:cs="Times New Roman"/>
          <w:i/>
          <w:iCs/>
        </w:rPr>
        <w:t>Re:Vision</w:t>
      </w:r>
      <w:proofErr w:type="spellEnd"/>
      <w:proofErr w:type="gramEnd"/>
      <w:r w:rsidRPr="000539B8">
        <w:rPr>
          <w:rFonts w:cs="Times New Roman"/>
        </w:rPr>
        <w:t>, 147–152.</w:t>
      </w:r>
      <w:r>
        <w:fldChar w:fldCharType="end"/>
      </w:r>
    </w:p>
  </w:footnote>
  <w:footnote w:id="250">
    <w:p w14:paraId="40A1B55E" w14:textId="6A8EDA2E"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{"citationID":"ICjeFcsX","properties":{"formattedCitation":"Malphurs and Penfold, {\\i{}Re:Vision}, 149.","plainCitation":"Malphurs and Penfold, Re:Vision, 149.","noteIndex":243},"citationItems":[{"id":4,"uris":["http://zotero.org/users/6301399/items/D92Q2N2N"],"itemData":{"id":4,"type":"book","event-place":"Grand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E."}],"issued":{"date-parts":[["2014"]]}},"locator":"149","label":"page"}],"schema":"https://github.com/citation-style-language/schema/raw/master/csl-citation.json"} </w:instrText>
      </w:r>
      <w:r>
        <w:fldChar w:fldCharType="separate"/>
      </w:r>
      <w:r w:rsidRPr="00526A32">
        <w:rPr>
          <w:rFonts w:cs="Times New Roman"/>
        </w:rPr>
        <w:t xml:space="preserve">Malphurs and Penfold, </w:t>
      </w:r>
      <w:proofErr w:type="spellStart"/>
      <w:proofErr w:type="gramStart"/>
      <w:r w:rsidRPr="00526A32">
        <w:rPr>
          <w:rFonts w:cs="Times New Roman"/>
          <w:i/>
          <w:iCs/>
        </w:rPr>
        <w:t>Re:Vision</w:t>
      </w:r>
      <w:proofErr w:type="spellEnd"/>
      <w:proofErr w:type="gramEnd"/>
      <w:r w:rsidRPr="00526A32">
        <w:rPr>
          <w:rFonts w:cs="Times New Roman"/>
        </w:rPr>
        <w:t>, 149.</w:t>
      </w:r>
      <w:r>
        <w:fldChar w:fldCharType="end"/>
      </w:r>
    </w:p>
  </w:footnote>
  <w:footnote w:id="251">
    <w:p w14:paraId="16B7A933" w14:textId="498DAE0E"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{"citationID":"cg6K9pqP","properties":{"formattedCitation":"Malphurs and Penfold, {\\i{}Re:Vision}, 149.","plainCitation":"Malphurs and Penfold, Re:Vision, 149.","noteIndex":244},"citationItems":[{"id":4,"uris":["http://zotero.org/users/6301399/items/D92Q2N2N"],"itemData":{"id":4,"type":"book","event-place":"Grand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E."}],"issued":{"date-parts":[["2014"]]}},"locator":"149","label":"page"}],"schema":"https://github.com/citation-style-language/schema/raw/master/csl-citation.json"} </w:instrText>
      </w:r>
      <w:r>
        <w:fldChar w:fldCharType="separate"/>
      </w:r>
      <w:r w:rsidRPr="008D57BB">
        <w:rPr>
          <w:rFonts w:cs="Times New Roman"/>
        </w:rPr>
        <w:t xml:space="preserve">Malphurs and Penfold, </w:t>
      </w:r>
      <w:proofErr w:type="spellStart"/>
      <w:proofErr w:type="gramStart"/>
      <w:r w:rsidRPr="008D57BB">
        <w:rPr>
          <w:rFonts w:cs="Times New Roman"/>
          <w:i/>
          <w:iCs/>
        </w:rPr>
        <w:t>Re:Vision</w:t>
      </w:r>
      <w:proofErr w:type="spellEnd"/>
      <w:proofErr w:type="gramEnd"/>
      <w:r w:rsidRPr="008D57BB">
        <w:rPr>
          <w:rFonts w:cs="Times New Roman"/>
        </w:rPr>
        <w:t>, 149.</w:t>
      </w:r>
      <w:r>
        <w:fldChar w:fldCharType="end"/>
      </w:r>
    </w:p>
  </w:footnote>
  <w:footnote w:id="252">
    <w:p w14:paraId="76B5DEB6" w14:textId="1C1D4939"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{"citationID":"EhL1UcFN","properties":{"formattedCitation":"Dever and Alexander, {\\i{}The Deliberate Church}, 35.","plainCitation":"Dever and Alexander, The Deliberate Church, 35.","noteIndex":245},"citationItems":[{"id":513,"uris":["http://zotero.org/users/6301399/items/W86R8AGP"],"itemData":{"id":513,"type":"book","abstract":"Dever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Church","author":[{"family":"Dever","given":"Mark"},{"family":"Alexander","given":"Paul"}],"issued":{"date-parts":[["2005",9,9]]}},"locator":"35","label":"page"}],"schema":"https://github.com/citation-style-language/schema/raw/master/csl-citation.json"} </w:instrText>
      </w:r>
      <w:r>
        <w:fldChar w:fldCharType="separate"/>
      </w:r>
      <w:proofErr w:type="spellStart"/>
      <w:r w:rsidRPr="00451A40">
        <w:rPr>
          <w:rFonts w:cs="Times New Roman"/>
        </w:rPr>
        <w:t>Dever</w:t>
      </w:r>
      <w:proofErr w:type="spellEnd"/>
      <w:r w:rsidRPr="00451A40">
        <w:rPr>
          <w:rFonts w:cs="Times New Roman"/>
        </w:rPr>
        <w:t xml:space="preserve"> and Alexander, </w:t>
      </w:r>
      <w:r w:rsidRPr="00451A40">
        <w:rPr>
          <w:rFonts w:cs="Times New Roman"/>
          <w:i/>
          <w:iCs/>
        </w:rPr>
        <w:t>The Deliberate Church</w:t>
      </w:r>
      <w:r w:rsidRPr="00451A40">
        <w:rPr>
          <w:rFonts w:cs="Times New Roman"/>
        </w:rPr>
        <w:t>, 35.</w:t>
      </w:r>
      <w:r>
        <w:fldChar w:fldCharType="end"/>
      </w:r>
    </w:p>
  </w:footnote>
  <w:footnote w:id="253">
    <w:p w14:paraId="3A2DDF5C" w14:textId="31A8C302"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{"citationID":"PBu03fe1","properties":{"formattedCitation":"McGavran and Wagner, {\\i{}Understanding Church Growth}, 134.","plainCitation":"McGavran and Wagner, Understanding Church Growth, 134.","noteIndex":246},"citationItems":[{"id":435,"uris":["http://zotero.org/users/6301399/items/KEYDI2ZL"],"itemData":{"id":435,"type":"book","abstract":"In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Peter"}],"issued":{"date-parts":[["1990",7,12]]}},"locator":"134","label":"page"}],"schema":"https://github.com/citation-style-language/schema/raw/master/csl-citation.json"} </w:instrText>
      </w:r>
      <w:r>
        <w:fldChar w:fldCharType="separate"/>
      </w:r>
      <w:proofErr w:type="spellStart"/>
      <w:r w:rsidR="008B2CC8" w:rsidRPr="008B2CC8">
        <w:rPr>
          <w:rFonts w:cs="Times New Roman"/>
        </w:rPr>
        <w:t>McGavran</w:t>
      </w:r>
      <w:proofErr w:type="spellEnd"/>
      <w:r w:rsidR="008B2CC8" w:rsidRPr="008B2CC8">
        <w:rPr>
          <w:rFonts w:cs="Times New Roman"/>
        </w:rPr>
        <w:t xml:space="preserve"> and Wagner, </w:t>
      </w:r>
      <w:r w:rsidR="008B2CC8" w:rsidRPr="008B2CC8">
        <w:rPr>
          <w:rFonts w:cs="Times New Roman"/>
          <w:i/>
          <w:iCs/>
        </w:rPr>
        <w:t>Understanding Church Growth</w:t>
      </w:r>
      <w:r w:rsidR="008B2CC8" w:rsidRPr="008B2CC8">
        <w:rPr>
          <w:rFonts w:cs="Times New Roman"/>
        </w:rPr>
        <w:t>, 134.</w:t>
      </w:r>
      <w:r>
        <w:fldChar w:fldCharType="end"/>
      </w:r>
    </w:p>
  </w:footnote>
  <w:footnote w:id="254">
    <w:p w14:paraId="30F9C049" w14:textId="1E983A51" w:rsidR="008B4A51" w:rsidRDefault="008B4A51" w:rsidP="008B4A51">
      <w:pPr>
        <w:pStyle w:val="FootnoteText"/>
      </w:pPr>
      <w:r>
        <w:rPr>
          <w:rStyle w:val="FootnoteReference"/>
        </w:rPr>
        <w:footnoteRef/>
      </w:r>
      <w:r>
        <w:t xml:space="preserve"> </w:t>
      </w:r>
      <w:r>
        <w:fldChar w:fldCharType="begin"/>
      </w:r>
      <w:r w:rsidR="00E86EA1">
        <w:instrText xml:space="preserve"> ADDIN ZOTERO_ITEM CSL_CITATION {"citationID":"io9oZPlY","properties":{"formattedCitation":"McGavran and Arn, {\\i{}Ten Steps for Church Growth}, 53.","plainCitation":"McGavran and Arn, Ten Steps for Church Growth, 53.","noteIndex":247},"citationItems":[{"id":615,"uris":["http://zotero.org/users/6301399/items/N6FST5NH"],"itemData":{"id":615,"type":"book","event-place":"San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C."}],"issued":{"date-parts":[["1977",1,1]]}},"locator":"53","label":"page"}],"schema":"https://github.com/citation-style-language/schema/raw/master/csl-citation.json"} </w:instrText>
      </w:r>
      <w:r>
        <w:fldChar w:fldCharType="separate"/>
      </w:r>
      <w:proofErr w:type="spellStart"/>
      <w:r w:rsidRPr="006F5DB7">
        <w:rPr>
          <w:rFonts w:cs="Times New Roman"/>
        </w:rPr>
        <w:t>McGavran</w:t>
      </w:r>
      <w:proofErr w:type="spellEnd"/>
      <w:r w:rsidRPr="006F5DB7">
        <w:rPr>
          <w:rFonts w:cs="Times New Roman"/>
        </w:rPr>
        <w:t xml:space="preserve"> and </w:t>
      </w:r>
      <w:proofErr w:type="spellStart"/>
      <w:r w:rsidRPr="006F5DB7">
        <w:rPr>
          <w:rFonts w:cs="Times New Roman"/>
        </w:rPr>
        <w:t>Arn</w:t>
      </w:r>
      <w:proofErr w:type="spellEnd"/>
      <w:r w:rsidRPr="006F5DB7">
        <w:rPr>
          <w:rFonts w:cs="Times New Roman"/>
        </w:rPr>
        <w:t xml:space="preserve">, </w:t>
      </w:r>
      <w:r w:rsidRPr="006F5DB7">
        <w:rPr>
          <w:rFonts w:cs="Times New Roman"/>
          <w:i/>
          <w:iCs/>
        </w:rPr>
        <w:t>Ten Steps for Church Growth</w:t>
      </w:r>
      <w:r w:rsidRPr="006F5DB7">
        <w:rPr>
          <w:rFonts w:cs="Times New Roman"/>
        </w:rPr>
        <w:t>, 53.</w:t>
      </w:r>
      <w:r>
        <w:fldChar w:fldCharType="end"/>
      </w:r>
    </w:p>
  </w:footnote>
  <w:footnote w:id="255">
    <w:p w14:paraId="76BA6B9A" w14:textId="1B1571B4"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{"citationID":"xKLiBoxo","properties":{"formattedCitation":"McGavran and Wagner, {\\i{}Understanding Church Growth}, 144.","plainCitation":"McGavran and Wagner, Understanding Church Growth, 144.","noteIndex":248},"citationItems":[{"id":435,"uris":["http://zotero.org/users/6301399/items/KEYDI2ZL"],"itemData":{"id":435,"type":"book","abstract":"In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Peter"}],"issued":{"date-parts":[["1990",7,12]]}},"locator":"144","label":"page"}],"schema":"https://github.com/citation-style-language/schema/raw/master/csl-citation.json"} </w:instrText>
      </w:r>
      <w:r>
        <w:fldChar w:fldCharType="separate"/>
      </w:r>
      <w:proofErr w:type="spellStart"/>
      <w:r w:rsidRPr="00B172E8">
        <w:rPr>
          <w:rFonts w:cs="Times New Roman"/>
        </w:rPr>
        <w:t>McGavran</w:t>
      </w:r>
      <w:proofErr w:type="spellEnd"/>
      <w:r w:rsidRPr="00B172E8">
        <w:rPr>
          <w:rFonts w:cs="Times New Roman"/>
        </w:rPr>
        <w:t xml:space="preserve"> and Wagner, </w:t>
      </w:r>
      <w:r w:rsidRPr="00B172E8">
        <w:rPr>
          <w:rFonts w:cs="Times New Roman"/>
          <w:i/>
          <w:iCs/>
        </w:rPr>
        <w:t>Understanding Church Growth</w:t>
      </w:r>
      <w:r w:rsidRPr="00B172E8">
        <w:rPr>
          <w:rFonts w:cs="Times New Roman"/>
        </w:rPr>
        <w:t>, 144.</w:t>
      </w:r>
      <w:r>
        <w:fldChar w:fldCharType="end"/>
      </w:r>
    </w:p>
  </w:footnote>
  <w:footnote w:id="256">
    <w:p w14:paraId="68BEF5EB" w14:textId="687A534B" w:rsidR="001C55BF" w:rsidRDefault="001C55BF" w:rsidP="001C55BF">
      <w:pPr>
        <w:pStyle w:val="FootnoteText"/>
      </w:pPr>
      <w:r>
        <w:rPr>
          <w:rStyle w:val="FootnoteReference"/>
        </w:rPr>
        <w:footnoteRef/>
      </w:r>
      <w:r>
        <w:t xml:space="preserve"> </w:t>
      </w:r>
      <w:r>
        <w:fldChar w:fldCharType="begin"/>
      </w:r>
      <w:r w:rsidR="00E86EA1">
        <w:instrText xml:space="preserve"> ADDIN ZOTERO_ITEM CSL_CITATION {"citationID":"DCi7qSUR","properties":{"formattedCitation":"McGavran and Wagner, {\\i{}Understanding Church Growth}, 145.","plainCitation":"McGavran and Wagner, Understanding Church Growth, 145.","noteIndex":249},"citationItems":[{"id":435,"uris":["http://zotero.org/users/6301399/items/KEYDI2ZL"],"itemData":{"id":435,"type":"book","abstract":"In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Peter"}],"issued":{"date-parts":[["1990",7,12]]}},"locator":"145","label":"page"}],"schema":"https://github.com/citation-style-language/schema/raw/master/csl-citation.json"} </w:instrText>
      </w:r>
      <w:r>
        <w:fldChar w:fldCharType="separate"/>
      </w:r>
      <w:proofErr w:type="spellStart"/>
      <w:r w:rsidRPr="00B172E8">
        <w:rPr>
          <w:rFonts w:cs="Times New Roman"/>
        </w:rPr>
        <w:t>McGavran</w:t>
      </w:r>
      <w:proofErr w:type="spellEnd"/>
      <w:r w:rsidRPr="00B172E8">
        <w:rPr>
          <w:rFonts w:cs="Times New Roman"/>
        </w:rPr>
        <w:t xml:space="preserve"> and Wagner, </w:t>
      </w:r>
      <w:r w:rsidRPr="00B172E8">
        <w:rPr>
          <w:rFonts w:cs="Times New Roman"/>
          <w:i/>
          <w:iCs/>
        </w:rPr>
        <w:t>Understanding Church Growth</w:t>
      </w:r>
      <w:r w:rsidRPr="00B172E8">
        <w:rPr>
          <w:rFonts w:cs="Times New Roman"/>
        </w:rPr>
        <w:t>, 145.</w:t>
      </w:r>
      <w:r>
        <w:fldChar w:fldCharType="end"/>
      </w:r>
    </w:p>
  </w:footnote>
  <w:footnote w:id="257">
    <w:p w14:paraId="09270270" w14:textId="2A31E970" w:rsidR="00C36A4E" w:rsidRDefault="00C36A4E" w:rsidP="00C36A4E">
      <w:pPr>
        <w:pStyle w:val="FootnoteText"/>
      </w:pPr>
      <w:r>
        <w:rPr>
          <w:rStyle w:val="FootnoteReference"/>
        </w:rPr>
        <w:footnoteRef/>
      </w:r>
      <w:r>
        <w:t xml:space="preserve"> </w:t>
      </w:r>
      <w:r>
        <w:fldChar w:fldCharType="begin"/>
      </w:r>
      <w:r w:rsidR="00E86EA1">
        <w:instrText xml:space="preserve"> ADDIN ZOTERO_ITEM CSL_CITATION {"citationID":"rxegzjNe","properties":{"formattedCitation":"Rainer and Geiger, {\\i{}Simple Church}, 78.","plainCitation":"Rainer and Geiger, Simple Church, 78.","noteIndex":250},"citationItems":[{"id":465,"uris":["http://zotero.org/users/6301399/items/P7SS2JV6"],"itemData":{"id":465,"type":"book","abstract":"The simple revolution is here. From the design of Apple products to Google's uncluttered homepage, simple ideas are changing the world.Now in paperback, multi-awarded #1 national bestseller Simple Church guides Christians back to the simple gospel-sharing methods of Jesus. No bells or whistles required. With insights based on case studies of  400 American churches, Thom Rainer and Eric Geiger prove the disciple-making process is often too complex. Simple churches thrive by taking four ideas to heart: Clarity. Movement. Alignment. Focus.Simple Church examines each idea, clearly showing why it is time to simplify. This updated trade paper edition includes a new chapter with further insights the authors have gained through hundreds of conversations with church leaders since this landmark book's original release.","edition":"New edition","ISBN":"978-0-8054-4799-6","language":"English","number-of-pages":"296","publisher":"B&amp;H Books","source":"Amazon","title":"Simple Church: Returning to God's Process for Making Disciples","title-short":"Simple Church","author":[{"family":"Rainer","given":"Thom S."},{"family":"Geiger","given":"Eric"}],"issued":{"date-parts":[["2011",6,1]]}},"locator":"78","label":"page"}],"schema":"https://github.com/citation-style-language/schema/raw/master/csl-citation.json"} </w:instrText>
      </w:r>
      <w:r>
        <w:fldChar w:fldCharType="separate"/>
      </w:r>
      <w:r w:rsidRPr="00FA426F">
        <w:rPr>
          <w:rFonts w:cs="Times New Roman"/>
        </w:rPr>
        <w:t xml:space="preserve">Rainer and Geiger, </w:t>
      </w:r>
      <w:r w:rsidRPr="00FA426F">
        <w:rPr>
          <w:rFonts w:cs="Times New Roman"/>
          <w:i/>
          <w:iCs/>
        </w:rPr>
        <w:t>Simple Church</w:t>
      </w:r>
      <w:r w:rsidRPr="00FA426F">
        <w:rPr>
          <w:rFonts w:cs="Times New Roman"/>
        </w:rPr>
        <w:t>, 78.</w:t>
      </w:r>
      <w:r>
        <w:fldChar w:fldCharType="end"/>
      </w:r>
    </w:p>
  </w:footnote>
  <w:footnote w:id="258">
    <w:p w14:paraId="2261F3E9" w14:textId="622184AF" w:rsidR="00F82FE0" w:rsidRDefault="00F82FE0">
      <w:pPr>
        <w:pStyle w:val="FootnoteText"/>
      </w:pPr>
      <w:r>
        <w:rPr>
          <w:rStyle w:val="FootnoteReference"/>
        </w:rPr>
        <w:footnoteRef/>
      </w:r>
      <w:r>
        <w:t xml:space="preserve"> </w:t>
      </w:r>
      <w:r>
        <w:fldChar w:fldCharType="begin"/>
      </w:r>
      <w:r w:rsidR="00CA28A9">
        <w:instrText xml:space="preserve"> ADDIN ZOTERO_ITEM CSL_CITATION {"citationID":"7wyhkUo0","properties":{"formattedCitation":"Robert Jean-Marie Charles, \\uc0\\u8220{}Key Predictors of Church Growth in Greater New York Conference\\uc0\\u8221{} (DBAd diss., Montemorelos University, 2020), 5.","plainCitation":"Robert Jean-Marie Charles, “Key Predictors of Church Growth in Greater New York Conference” (DBAd diss., Montemorelos University, 2020), 5.","noteIndex":247},"citationItems":[{"id":559,"uris":["http://zotero.org/users/6301399/items/NW9YQYA3"],"itemData":{"id":559,"type":"thesis","genre":"DBAd diss.","publisher":"Montemorelos University","title":"Key Predictors of Church Growth in Greater New York Conference","author":[{"family":"Charles","given":"Robert Jean-Marie"}],"issued":{"date-parts":[["2020"]]}},"locator":"5","label":"page"}],"schema":"https://github.com/citation-style-language/schema/raw/master/csl-citation.json"} </w:instrText>
      </w:r>
      <w:r>
        <w:fldChar w:fldCharType="separate"/>
      </w:r>
      <w:r w:rsidRPr="00F82FE0">
        <w:rPr>
          <w:rFonts w:cs="Times New Roman"/>
        </w:rPr>
        <w:t>Robert Jean-Marie Charles, “Key Predictors of Church Growth in Greater New York Conference” (DBAd diss., Montemorelos University, 2020), 5.</w:t>
      </w:r>
      <w:r>
        <w:fldChar w:fldCharType="end"/>
      </w:r>
    </w:p>
  </w:footnote>
  <w:footnote w:id="259">
    <w:p w14:paraId="58787240" w14:textId="0B1A6F79"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{"citationID":"94QYtfF4","properties":{"formattedCitation":"Dever and Alexander, {\\i{}The Deliberate Church}, 33.","plainCitation":"Dever and Alexander, The Deliberate Church, 33.","noteIndex":252},"citationItems":[{"id":513,"uris":["http://zotero.org/users/6301399/items/W86R8AGP"],"itemData":{"id":513,"type":"book","abstract":"Dever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Church","author":[{"family":"Dever","given":"Mark"},{"family":"Alexander","given":"Paul"}],"issued":{"date-parts":[["2005",9,9]]}},"locator":"33","label":"page"}],"schema":"https://github.com/citation-style-language/schema/raw/master/csl-citation.json"} </w:instrText>
      </w:r>
      <w:r>
        <w:fldChar w:fldCharType="separate"/>
      </w:r>
      <w:proofErr w:type="spellStart"/>
      <w:r w:rsidRPr="005960EF">
        <w:rPr>
          <w:rFonts w:cs="Times New Roman"/>
        </w:rPr>
        <w:t>Dever</w:t>
      </w:r>
      <w:proofErr w:type="spellEnd"/>
      <w:r w:rsidRPr="005960EF">
        <w:rPr>
          <w:rFonts w:cs="Times New Roman"/>
        </w:rPr>
        <w:t xml:space="preserve"> and Alexander, </w:t>
      </w:r>
      <w:r w:rsidRPr="005960EF">
        <w:rPr>
          <w:rFonts w:cs="Times New Roman"/>
          <w:i/>
          <w:iCs/>
        </w:rPr>
        <w:t>The Deliberate Church</w:t>
      </w:r>
      <w:r w:rsidRPr="005960EF">
        <w:rPr>
          <w:rFonts w:cs="Times New Roman"/>
        </w:rPr>
        <w:t>, 33.</w:t>
      </w:r>
      <w:r>
        <w:fldChar w:fldCharType="end"/>
      </w:r>
    </w:p>
  </w:footnote>
  <w:footnote w:id="260">
    <w:p w14:paraId="1FC3E7E7" w14:textId="1F6153AD"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{"citationID":"FtxF0pRE","properties":{"formattedCitation":"Dever and Alexander, {\\i{}The Deliberate Church}, 35.","plainCitation":"Dever and Alexander, The Deliberate Church, 35.","noteIndex":253},"citationItems":[{"id":513,"uris":["http://zotero.org/users/6301399/items/W86R8AGP"],"itemData":{"id":513,"type":"book","abstract":"Dever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Church","author":[{"family":"Dever","given":"Mark"},{"family":"Alexander","given":"Paul"}],"issued":{"date-parts":[["2005",9,9]]}},"locator":"35","label":"page"}],"schema":"https://github.com/citation-style-language/schema/raw/master/csl-citation.json"} </w:instrText>
      </w:r>
      <w:r>
        <w:fldChar w:fldCharType="separate"/>
      </w:r>
      <w:proofErr w:type="spellStart"/>
      <w:r w:rsidRPr="00451A40">
        <w:rPr>
          <w:rFonts w:cs="Times New Roman"/>
        </w:rPr>
        <w:t>Dever</w:t>
      </w:r>
      <w:proofErr w:type="spellEnd"/>
      <w:r w:rsidRPr="00451A40">
        <w:rPr>
          <w:rFonts w:cs="Times New Roman"/>
        </w:rPr>
        <w:t xml:space="preserve"> and Alexander, </w:t>
      </w:r>
      <w:r w:rsidRPr="00451A40">
        <w:rPr>
          <w:rFonts w:cs="Times New Roman"/>
          <w:i/>
          <w:iCs/>
        </w:rPr>
        <w:t>The Deliberate Church</w:t>
      </w:r>
      <w:r w:rsidRPr="00451A40">
        <w:rPr>
          <w:rFonts w:cs="Times New Roman"/>
        </w:rPr>
        <w:t>, 35.</w:t>
      </w:r>
      <w:r>
        <w:fldChar w:fldCharType="end"/>
      </w:r>
    </w:p>
  </w:footnote>
  <w:footnote w:id="261">
    <w:p w14:paraId="39A45CEA" w14:textId="36074986"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{"citationID":"dHG4Rv6r","properties":{"formattedCitation":"McGavran and Wagner, {\\i{}Understanding Church Growth}, 173.","plainCitation":"McGavran and Wagner, Understanding Church Growth, 173.","noteIndex":254},"citationItems":[{"id":435,"uris":["http://zotero.org/users/6301399/items/KEYDI2ZL"],"itemData":{"id":435,"type":"book","abstract":"In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Peter"}],"issued":{"date-parts":[["1990",7,12]]}},"locator":"173","label":"page"}],"schema":"https://github.com/citation-style-language/schema/raw/master/csl-citation.json"} </w:instrText>
      </w:r>
      <w:r>
        <w:fldChar w:fldCharType="separate"/>
      </w:r>
      <w:proofErr w:type="spellStart"/>
      <w:r w:rsidRPr="00796139">
        <w:rPr>
          <w:rFonts w:cs="Times New Roman"/>
        </w:rPr>
        <w:t>McGavran</w:t>
      </w:r>
      <w:proofErr w:type="spellEnd"/>
      <w:r w:rsidRPr="00796139">
        <w:rPr>
          <w:rFonts w:cs="Times New Roman"/>
        </w:rPr>
        <w:t xml:space="preserve"> and Wagner, </w:t>
      </w:r>
      <w:r w:rsidRPr="00796139">
        <w:rPr>
          <w:rFonts w:cs="Times New Roman"/>
          <w:i/>
          <w:iCs/>
        </w:rPr>
        <w:t>Understanding Church Growth</w:t>
      </w:r>
      <w:r w:rsidRPr="00796139">
        <w:rPr>
          <w:rFonts w:cs="Times New Roman"/>
        </w:rPr>
        <w:t>, 173.</w:t>
      </w:r>
      <w:r>
        <w:fldChar w:fldCharType="end"/>
      </w:r>
    </w:p>
  </w:footnote>
  <w:footnote w:id="262">
    <w:p w14:paraId="049E1B89" w14:textId="7AD9382C"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{"citationID":"epWS3Nce","properties":{"formattedCitation":"McGavran and Wagner, {\\i{}Understanding Church Growth}, 135\\uc0\\u8211{}136.","plainCitation":"McGavran and Wagner, Understanding Church Growth, 135–136.","noteIndex":255},"citationItems":[{"id":435,"uris":["http://zotero.org/users/6301399/items/KEYDI2ZL"],"itemData":{"id":435,"type":"book","abstract":"In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Peter"}],"issued":{"date-parts":[["1990",7,12]]}},"locator":"135-136","label":"page"}],"schema":"https://github.com/citation-style-language/schema/raw/master/csl-citation.json"} </w:instrText>
      </w:r>
      <w:r>
        <w:fldChar w:fldCharType="separate"/>
      </w:r>
      <w:proofErr w:type="spellStart"/>
      <w:r w:rsidRPr="005D11C7">
        <w:rPr>
          <w:rFonts w:cs="Times New Roman"/>
        </w:rPr>
        <w:t>McGavran</w:t>
      </w:r>
      <w:proofErr w:type="spellEnd"/>
      <w:r w:rsidRPr="005D11C7">
        <w:rPr>
          <w:rFonts w:cs="Times New Roman"/>
        </w:rPr>
        <w:t xml:space="preserve"> and Wagner, </w:t>
      </w:r>
      <w:r w:rsidRPr="005D11C7">
        <w:rPr>
          <w:rFonts w:cs="Times New Roman"/>
          <w:i/>
          <w:iCs/>
        </w:rPr>
        <w:t>Understanding Church Growth</w:t>
      </w:r>
      <w:r w:rsidRPr="005D11C7">
        <w:rPr>
          <w:rFonts w:cs="Times New Roman"/>
        </w:rPr>
        <w:t>, 135–136.</w:t>
      </w:r>
      <w:r>
        <w:fldChar w:fldCharType="end"/>
      </w:r>
    </w:p>
  </w:footnote>
  <w:footnote w:id="263">
    <w:p w14:paraId="4092FF15" w14:textId="00D5E198"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{"citationID":"RtCCEOqr","properties":{"formattedCitation":"McGavran and Wagner, {\\i{}Understanding Church Growth}, 136.","plainCitation":"McGavran and Wagner, Understanding Church Growth, 136.","noteIndex":256},"citationItems":[{"id":435,"uris":["http://zotero.org/users/6301399/items/KEYDI2ZL"],"itemData":{"id":435,"type":"book","abstract":"In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Peter"}],"issued":{"date-parts":[["1990",7,12]]}},"locator":"136","label":"page"}],"schema":"https://github.com/citation-style-language/schema/raw/master/csl-citation.json"} </w:instrText>
      </w:r>
      <w:r>
        <w:fldChar w:fldCharType="separate"/>
      </w:r>
      <w:proofErr w:type="spellStart"/>
      <w:r w:rsidRPr="005D11C7">
        <w:rPr>
          <w:rFonts w:cs="Times New Roman"/>
        </w:rPr>
        <w:t>McGavran</w:t>
      </w:r>
      <w:proofErr w:type="spellEnd"/>
      <w:r w:rsidRPr="005D11C7">
        <w:rPr>
          <w:rFonts w:cs="Times New Roman"/>
        </w:rPr>
        <w:t xml:space="preserve"> and Wagner, </w:t>
      </w:r>
      <w:r w:rsidRPr="005D11C7">
        <w:rPr>
          <w:rFonts w:cs="Times New Roman"/>
          <w:i/>
          <w:iCs/>
        </w:rPr>
        <w:t>Understanding Church Growth</w:t>
      </w:r>
      <w:r w:rsidRPr="005D11C7">
        <w:rPr>
          <w:rFonts w:cs="Times New Roman"/>
        </w:rPr>
        <w:t>, 136.</w:t>
      </w:r>
      <w:r>
        <w:fldChar w:fldCharType="end"/>
      </w:r>
    </w:p>
  </w:footnote>
  <w:footnote w:id="264">
    <w:p w14:paraId="356880DA" w14:textId="478CF178" w:rsidR="0023244E" w:rsidRDefault="0023244E" w:rsidP="0023244E">
      <w:pPr>
        <w:pStyle w:val="FootnoteText"/>
      </w:pPr>
      <w:r>
        <w:rPr>
          <w:rStyle w:val="FootnoteReference"/>
        </w:rPr>
        <w:footnoteRef/>
      </w:r>
      <w:r>
        <w:t xml:space="preserve"> </w:t>
      </w:r>
      <w:r>
        <w:fldChar w:fldCharType="begin"/>
      </w:r>
      <w:r w:rsidR="00CA28A9">
        <w:instrText xml:space="preserve"> ADDIN ZOTERO_ITEM CSL_CITATION {"citationID":"oWmil8bL","properties":{"formattedCitation":"Milton Rokeach, {\\i{}The Nature of Human Values} (NY: Free Press, 1973), 5.","plainCitation":"Milton Rokeach, The Nature of Human Values (NY: Free Press, 1973), 5.","noteIndex":253},"citationItems":[{"id":611,"uris":["http://zotero.org/users/6301399/items/SXVNCEVY"],"itemData":{"id":611,"type":"book","abstract":"Integrating personality, behavioral, and cognitive theories of change, the author examines the operations, measurement, and evolution of behavioral and ethical standards that distinguish capitalism from other ideologies","event-place":"NY","ISBN":"978-0-02-926750-9","language":"English","number-of-pages":"438","publisher":"Free Press","publisher-place":"NY","source":"Amazon","title":"The Nature of Human Values","author":[{"family":"Rokeach","given":"Milton"}],"issued":{"date-parts":[["1973",1,1]]}},"locator":"5","label":"page"}],"schema":"https://github.com/citation-style-language/schema/raw/master/csl-citation.json"} </w:instrText>
      </w:r>
      <w:r>
        <w:fldChar w:fldCharType="separate"/>
      </w:r>
      <w:r w:rsidRPr="005B2409">
        <w:rPr>
          <w:rFonts w:cs="Times New Roman"/>
        </w:rPr>
        <w:t xml:space="preserve">Milton Rokeach, </w:t>
      </w:r>
      <w:r w:rsidRPr="005B2409">
        <w:rPr>
          <w:rFonts w:cs="Times New Roman"/>
          <w:i/>
          <w:iCs/>
        </w:rPr>
        <w:t>The Nature of Human Values</w:t>
      </w:r>
      <w:r w:rsidRPr="005B2409">
        <w:rPr>
          <w:rFonts w:cs="Times New Roman"/>
        </w:rPr>
        <w:t xml:space="preserve"> (NY: Free Press, 1973), 5.</w:t>
      </w:r>
      <w:r>
        <w:fldChar w:fldCharType="end"/>
      </w:r>
    </w:p>
  </w:footnote>
  <w:footnote w:id="265">
    <w:p w14:paraId="0523FE72" w14:textId="46178100"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{"citationID":"xys5y1Wg","properties":{"formattedCitation":"Aubrey Malphurs, {\\i{}Value-Driven Leadership: Discovering and Developing Core Values for Ministry}, 2nd ed. (Grand Rapids, MI: Baker Books, 2006), 31.","plainCitation":"Aubrey Malphurs, Value-Driven Leadership: Discovering and Developing Core Values for Ministry, 2nd ed. (Grand Rapids, MI: Baker Books, 2006), 31.","noteIndex":258},"citationItems":[{"id":25,"uris":["http://zotero.org/users/6301399/items/DRMH4FQ2"],"itemData":{"id":25,"type":"book","edition":"2nd ed.","event-place":"Grand Rapids, MI","ISBN":"978-0-8010-6516-3","number-of-pages":"184","publisher":"Baker Books","publisher-place":"Grand Rapids, MI","title":"Value-Driven Leadership: Discovering and Developing Core Values for Ministry","title-short":"Value-Driven Leadership","author":[{"family":"Malphurs","given":"Aubrey"}],"issued":{"date-parts":[["2006"]]}},"locator":"31","label":"page"}],"schema":"https://github.com/citation-style-language/schema/raw/master/csl-citation.json"} </w:instrText>
      </w:r>
      <w:r>
        <w:fldChar w:fldCharType="separate"/>
      </w:r>
      <w:r w:rsidRPr="000500F2">
        <w:rPr>
          <w:rFonts w:cs="Times New Roman"/>
        </w:rPr>
        <w:t xml:space="preserve">Aubrey Malphurs, </w:t>
      </w:r>
      <w:r w:rsidRPr="000500F2">
        <w:rPr>
          <w:rFonts w:cs="Times New Roman"/>
          <w:i/>
          <w:iCs/>
        </w:rPr>
        <w:t>Value-Driven Leadership: Discovering and Developing Core Values for Ministry</w:t>
      </w:r>
      <w:r w:rsidRPr="000500F2">
        <w:rPr>
          <w:rFonts w:cs="Times New Roman"/>
        </w:rPr>
        <w:t>, 2nd ed. (Grand Rapids, MI: Baker Books, 2006), 31.</w:t>
      </w:r>
      <w:r>
        <w:fldChar w:fldCharType="end"/>
      </w:r>
    </w:p>
  </w:footnote>
  <w:footnote w:id="266">
    <w:p w14:paraId="50E50752" w14:textId="13A2F910"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{"citationID":"Mzwm4U7w","properties":{"formattedCitation":"Malphurs, {\\i{}Value-Driven Leadership}, 14.","plainCitation":"Malphurs, Value-Driven Leadership, 14.","noteIndex":259},"citationItems":[{"id":25,"uris":["http://zotero.org/users/6301399/items/DRMH4FQ2"],"itemData":{"id":25,"type":"book","edition":"2nd ed.","event-place":"Grand Rapids, MI","ISBN":"978-0-8010-6516-3","number-of-pages":"184","publisher":"Baker Books","publisher-place":"Grand Rapids, MI","title":"Value-Driven Leadership: Discovering and Developing Core Values for Ministry","title-short":"Value-Driven Leadership","author":[{"family":"Malphurs","given":"Aubrey"}],"issued":{"date-parts":[["2006"]]}},"locator":"14","label":"page"}],"schema":"https://github.com/citation-style-language/schema/raw/master/csl-citation.json"} </w:instrText>
      </w:r>
      <w:r>
        <w:fldChar w:fldCharType="separate"/>
      </w:r>
      <w:r w:rsidRPr="000500F2">
        <w:rPr>
          <w:rFonts w:cs="Times New Roman"/>
        </w:rPr>
        <w:t xml:space="preserve">Malphurs, </w:t>
      </w:r>
      <w:r w:rsidRPr="000500F2">
        <w:rPr>
          <w:rFonts w:cs="Times New Roman"/>
          <w:i/>
          <w:iCs/>
        </w:rPr>
        <w:t>Value-Driven Leadership</w:t>
      </w:r>
      <w:r w:rsidRPr="000500F2">
        <w:rPr>
          <w:rFonts w:cs="Times New Roman"/>
        </w:rPr>
        <w:t>, 14.</w:t>
      </w:r>
      <w:r>
        <w:fldChar w:fldCharType="end"/>
      </w:r>
    </w:p>
  </w:footnote>
  <w:footnote w:id="267">
    <w:p w14:paraId="7D56BF8F" w14:textId="75AE93E1"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{"citationID":"vF90JI3C","properties":{"formattedCitation":"Malphurs, {\\i{}Value-Driven Leadership}, 13.","plainCitation":"Malphurs, Value-Driven Leadership, 13.","noteIndex":260},"citationItems":[{"id":25,"uris":["http://zotero.org/users/6301399/items/DRMH4FQ2"],"itemData":{"id":25,"type":"book","edition":"2nd ed.","event-place":"Grand Rapids, MI","ISBN":"978-0-8010-6516-3","number-of-pages":"184","publisher":"Baker Books","publisher-place":"Grand Rapids, MI","title":"Value-Driven Leadership: Discovering and Developing Core Values for Ministry","title-short":"Value-Driven Leadership","author":[{"family":"Malphurs","given":"Aubrey"}],"issued":{"date-parts":[["2006"]]}},"locator":"13","label":"page"}],"schema":"https://github.com/citation-style-language/schema/raw/master/csl-citation.json"} </w:instrText>
      </w:r>
      <w:r>
        <w:fldChar w:fldCharType="separate"/>
      </w:r>
      <w:r w:rsidRPr="000500F2">
        <w:rPr>
          <w:rFonts w:cs="Times New Roman"/>
        </w:rPr>
        <w:t xml:space="preserve">Malphurs, </w:t>
      </w:r>
      <w:r w:rsidRPr="000500F2">
        <w:rPr>
          <w:rFonts w:cs="Times New Roman"/>
          <w:i/>
          <w:iCs/>
        </w:rPr>
        <w:t>Value-Driven Leadership</w:t>
      </w:r>
      <w:r w:rsidRPr="000500F2">
        <w:rPr>
          <w:rFonts w:cs="Times New Roman"/>
        </w:rPr>
        <w:t>, 13.</w:t>
      </w:r>
      <w:r>
        <w:fldChar w:fldCharType="end"/>
      </w:r>
    </w:p>
  </w:footnote>
  <w:footnote w:id="268">
    <w:p w14:paraId="03FFCAF0" w14:textId="76D3005B"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{"citationID":"Q10JREv5","properties":{"formattedCitation":"Malphurs, {\\i{}Value-Driven Leadership}, 13\\uc0\\u8211{}14.","plainCitation":"Malphurs, Value-Driven Leadership, 13–14.","noteIndex":261},"citationItems":[{"id":25,"uris":["http://zotero.org/users/6301399/items/DRMH4FQ2"],"itemData":{"id":25,"type":"book","edition":"2nd ed.","event-place":"Grand Rapids, MI","ISBN":"978-0-8010-6516-3","number-of-pages":"184","publisher":"Baker Books","publisher-place":"Grand Rapids, MI","title":"Value-Driven Leadership: Discovering and Developing Core Values for Ministry","title-short":"Value-Driven Leadership","author":[{"family":"Malphurs","given":"Aubrey"}],"issued":{"date-parts":[["2006"]]}},"locator":"13-14","label":"page"}],"schema":"https://github.com/citation-style-language/schema/raw/master/csl-citation.json"} </w:instrText>
      </w:r>
      <w:r>
        <w:fldChar w:fldCharType="separate"/>
      </w:r>
      <w:r w:rsidRPr="000500F2">
        <w:rPr>
          <w:rFonts w:cs="Times New Roman"/>
        </w:rPr>
        <w:t xml:space="preserve">Malphurs, </w:t>
      </w:r>
      <w:r w:rsidRPr="000500F2">
        <w:rPr>
          <w:rFonts w:cs="Times New Roman"/>
          <w:i/>
          <w:iCs/>
        </w:rPr>
        <w:t>Value-Driven Leadership</w:t>
      </w:r>
      <w:r w:rsidRPr="000500F2">
        <w:rPr>
          <w:rFonts w:cs="Times New Roman"/>
        </w:rPr>
        <w:t>, 13–14.</w:t>
      </w:r>
      <w:r>
        <w:fldChar w:fldCharType="end"/>
      </w:r>
    </w:p>
  </w:footnote>
  <w:footnote w:id="269">
    <w:p w14:paraId="5B48C968" w14:textId="096D6E7D"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{"citationID":"NV187UHk","properties":{"formattedCitation":"Malphurs and Penfold, {\\i{}Re:Vision}, 26.","plainCitation":"Malphurs and Penfold, Re:Vision, 26.","noteIndex":262},"citationItems":[{"id":4,"uris":["http://zotero.org/users/6301399/items/D92Q2N2N"],"itemData":{"id":4,"type":"book","event-place":"Grand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E."}],"issued":{"date-parts":[["2014"]]}},"locator":"26","label":"page"}],"schema":"https://github.com/citation-style-language/schema/raw/master/csl-citation.json"} </w:instrText>
      </w:r>
      <w:r>
        <w:fldChar w:fldCharType="separate"/>
      </w:r>
      <w:r w:rsidR="00911C86" w:rsidRPr="00911C86">
        <w:rPr>
          <w:rFonts w:cs="Times New Roman"/>
        </w:rPr>
        <w:t xml:space="preserve">Malphurs and Penfold, </w:t>
      </w:r>
      <w:proofErr w:type="spellStart"/>
      <w:proofErr w:type="gramStart"/>
      <w:r w:rsidR="00911C86" w:rsidRPr="00911C86">
        <w:rPr>
          <w:rFonts w:cs="Times New Roman"/>
          <w:i/>
          <w:iCs/>
        </w:rPr>
        <w:t>Re:Vision</w:t>
      </w:r>
      <w:proofErr w:type="spellEnd"/>
      <w:proofErr w:type="gramEnd"/>
      <w:r w:rsidR="00911C86" w:rsidRPr="00911C86">
        <w:rPr>
          <w:rFonts w:cs="Times New Roman"/>
        </w:rPr>
        <w:t>, 26.</w:t>
      </w:r>
      <w:r>
        <w:fldChar w:fldCharType="end"/>
      </w:r>
    </w:p>
  </w:footnote>
  <w:footnote w:id="270">
    <w:p w14:paraId="12638243" w14:textId="195F812C"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{"citationID":"wNV2MMzH","properties":{"formattedCitation":"Malphurs and Penfold, {\\i{}Re:Vision}, 26\\uc0\\u8211{}27.","plainCitation":"Malphurs and Penfold, Re:Vision, 26–27.","noteIndex":263},"citationItems":[{"id":4,"uris":["http://zotero.org/users/6301399/items/D92Q2N2N"],"itemData":{"id":4,"type":"book","event-place":"Grand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E."}],"issued":{"date-parts":[["2014"]]}},"locator":"26-27","label":"page"}],"schema":"https://github.com/citation-style-language/schema/raw/master/csl-citation.json"} </w:instrText>
      </w:r>
      <w:r>
        <w:fldChar w:fldCharType="separate"/>
      </w:r>
      <w:r w:rsidRPr="008419B9">
        <w:rPr>
          <w:rFonts w:cs="Times New Roman"/>
        </w:rPr>
        <w:t xml:space="preserve">Malphurs and Penfold, </w:t>
      </w:r>
      <w:proofErr w:type="spellStart"/>
      <w:proofErr w:type="gramStart"/>
      <w:r w:rsidRPr="008419B9">
        <w:rPr>
          <w:rFonts w:cs="Times New Roman"/>
          <w:i/>
          <w:iCs/>
        </w:rPr>
        <w:t>Re:Vision</w:t>
      </w:r>
      <w:proofErr w:type="spellEnd"/>
      <w:proofErr w:type="gramEnd"/>
      <w:r w:rsidRPr="008419B9">
        <w:rPr>
          <w:rFonts w:cs="Times New Roman"/>
        </w:rPr>
        <w:t>, 26–27.</w:t>
      </w:r>
      <w:r>
        <w:fldChar w:fldCharType="end"/>
      </w:r>
    </w:p>
  </w:footnote>
  <w:footnote w:id="271">
    <w:p w14:paraId="0E88F1E6" w14:textId="64F0BE9C"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{"citationID":"fbivkouJ","properties":{"formattedCitation":"Malphurs and Penfold, {\\i{}Re:Vision}, 29.","plainCitation":"Malphurs and Penfold, Re:Vision, 29.","noteIndex":264},"citationItems":[{"id":4,"uris":["http://zotero.org/users/6301399/items/D92Q2N2N"],"itemData":{"id":4,"type":"book","event-place":"Grand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E."}],"issued":{"date-parts":[["2014"]]}},"locator":"29","label":"page"}],"schema":"https://github.com/citation-style-language/schema/raw/master/csl-citation.json"} </w:instrText>
      </w:r>
      <w:r>
        <w:fldChar w:fldCharType="separate"/>
      </w:r>
      <w:r w:rsidRPr="008419B9">
        <w:rPr>
          <w:rFonts w:cs="Times New Roman"/>
        </w:rPr>
        <w:t xml:space="preserve">Malphurs and Penfold, </w:t>
      </w:r>
      <w:proofErr w:type="spellStart"/>
      <w:proofErr w:type="gramStart"/>
      <w:r w:rsidRPr="008419B9">
        <w:rPr>
          <w:rFonts w:cs="Times New Roman"/>
          <w:i/>
          <w:iCs/>
        </w:rPr>
        <w:t>Re:Vision</w:t>
      </w:r>
      <w:proofErr w:type="spellEnd"/>
      <w:proofErr w:type="gramEnd"/>
      <w:r w:rsidRPr="008419B9">
        <w:rPr>
          <w:rFonts w:cs="Times New Roman"/>
        </w:rPr>
        <w:t>, 29.</w:t>
      </w:r>
      <w:r>
        <w:fldChar w:fldCharType="end"/>
      </w:r>
    </w:p>
  </w:footnote>
  <w:footnote w:id="272">
    <w:p w14:paraId="36B4C8D1" w14:textId="6DBFE436" w:rsidR="00A062D8" w:rsidRDefault="00A062D8" w:rsidP="00A062D8">
      <w:pPr>
        <w:pStyle w:val="FootnoteText"/>
      </w:pPr>
      <w:r>
        <w:rPr>
          <w:rStyle w:val="FootnoteReference"/>
        </w:rPr>
        <w:footnoteRef/>
      </w:r>
      <w:r>
        <w:t xml:space="preserve"> </w:t>
      </w:r>
      <w:r>
        <w:fldChar w:fldCharType="begin"/>
      </w:r>
      <w:r w:rsidR="00E86EA1">
        <w:instrText xml:space="preserve"> ADDIN ZOTERO_ITEM CSL_CITATION {"citationID":"ygiyriRY","properties":{"formattedCitation":"Malphurs and Penfold, {\\i{}Re:Vision}, 29.","plainCitation":"Malphurs and Penfold, Re:Vision, 29.","noteIndex":265},"citationItems":[{"id":4,"uris":["http://zotero.org/users/6301399/items/D92Q2N2N"],"itemData":{"id":4,"type":"book","event-place":"Grand Rapids","ISBN":"978-0-8010-1682-0","publisher":"Baker Books","publisher-place":"Grand Rapids","title":"Re:Vision: The Key To Transforming Your Church","title-short":"Re:Vision","author":[{"family":"Malphurs","given":"Aubrey"},{"family":"Penfold","given":"Gordon E."}],"issued":{"date-parts":[["2014"]]}},"locator":"29","label":"page"}],"schema":"https://github.com/citation-style-language/schema/raw/master/csl-citation.json"} </w:instrText>
      </w:r>
      <w:r>
        <w:fldChar w:fldCharType="separate"/>
      </w:r>
      <w:r w:rsidRPr="006069D4">
        <w:rPr>
          <w:rFonts w:cs="Times New Roman"/>
        </w:rPr>
        <w:t xml:space="preserve">Malphurs and Penfold, </w:t>
      </w:r>
      <w:proofErr w:type="spellStart"/>
      <w:proofErr w:type="gramStart"/>
      <w:r w:rsidRPr="006069D4">
        <w:rPr>
          <w:rFonts w:cs="Times New Roman"/>
          <w:i/>
          <w:iCs/>
        </w:rPr>
        <w:t>Re:Vision</w:t>
      </w:r>
      <w:proofErr w:type="spellEnd"/>
      <w:proofErr w:type="gramEnd"/>
      <w:r w:rsidRPr="006069D4">
        <w:rPr>
          <w:rFonts w:cs="Times New Roman"/>
        </w:rPr>
        <w:t>, 29.</w:t>
      </w:r>
      <w:r>
        <w:fldChar w:fldCharType="end"/>
      </w:r>
    </w:p>
  </w:footnote>
  <w:footnote w:id="273">
    <w:p w14:paraId="44109C4E" w14:textId="6F4CE5BF" w:rsidR="00B4056D" w:rsidRDefault="00B4056D">
      <w:pPr>
        <w:pStyle w:val="FootnoteText"/>
      </w:pPr>
      <w:r>
        <w:rPr>
          <w:rStyle w:val="FootnoteReference"/>
        </w:rPr>
        <w:footnoteRef/>
      </w:r>
      <w:r>
        <w:t xml:space="preserve"> </w:t>
      </w:r>
      <w:r>
        <w:fldChar w:fldCharType="begin"/>
      </w:r>
      <w:r w:rsidR="00E86EA1">
        <w:instrText xml:space="preserve"> ADDIN ZOTERO_ITEM CSL_CITATION {"citationID":"CYq1KG56","properties":{"formattedCitation":"Raymond Y. Chang, \\uc0\\u8220{}Developing A Church-Based Model for Training Church Planters at Ambassador Church: A Field Study of Two Church-Based Church Plant Residency Models and Their Best Practices\\uc0\\u8221{} (DMin diss., Trinity Evangelical Divinity School, 2010), 122.","plainCitation":"Raymond Y. Chang, “Developing A Church-Based Model for Training Church Planters at Ambassador Church: A Field Study of Two Church-Based Church Plant Residency Models and Their Best Practices” (DMin diss., Trinity Evangelical Divinity School, 2010), 122.","noteIndex":266},"citationItems":[{"id":548,"uris":["http://zotero.org/users/6301399/items/N2M75JM8"],"itemData":{"id":548,"type":"thesis","genre":"DMin diss.","publisher":"Trinity Evangelical Divinity School","title":"Developing A Church-Based Model for Training Church Planters at Ambassador Church: A Field Study of Two Church-Based Church Plant Residency Models and Their Best Practices","title-short":"Developing A Church-Based Model for Training Church Planters at Ambassador Church","author":[{"family":"Chang","given":"Raymond Y."}],"issued":{"date-parts":[["2010"]]}},"locator":"122","label":"page"}],"schema":"https://github.com/citation-style-language/schema/raw/master/csl-citation.json"} </w:instrText>
      </w:r>
      <w:r>
        <w:fldChar w:fldCharType="separate"/>
      </w:r>
      <w:r w:rsidRPr="00B4056D">
        <w:rPr>
          <w:rFonts w:cs="Times New Roman"/>
        </w:rPr>
        <w:t>Raymond Y. Chang, “Developing A Church-Based Model for Training Church Planters at Ambassador Church: A Field Study of Two Church-Based Church Plant Residency Models and Their Best Practices” (DMin diss., Trinity Evangelical Divinity School, 2010), 122.</w:t>
      </w:r>
      <w:r>
        <w:fldChar w:fldCharType="end"/>
      </w:r>
    </w:p>
  </w:footnote>
  <w:footnote w:id="274">
    <w:p w14:paraId="5431CED6" w14:textId="38EAD57C" w:rsidR="0023244E" w:rsidRDefault="0023244E" w:rsidP="0023244E">
      <w:pPr>
        <w:pStyle w:val="FootnoteText"/>
      </w:pPr>
      <w:r>
        <w:rPr>
          <w:rStyle w:val="FootnoteReference"/>
        </w:rPr>
        <w:footnoteRef/>
      </w:r>
      <w:r>
        <w:t xml:space="preserve"> </w:t>
      </w:r>
      <w:r>
        <w:fldChar w:fldCharType="begin"/>
      </w:r>
      <w:r w:rsidR="00E86EA1">
        <w:instrText xml:space="preserve"> ADDIN ZOTERO_ITEM CSL_CITATION {"citationID":"d76e1W5u","properties":{"formattedCitation":"Dever and Alexander, {\\i{}The Deliberate Church}, 143.","plainCitation":"Dever and Alexander, The Deliberate Church, 143.","noteIndex":267},"citationItems":[{"id":513,"uris":["http://zotero.org/users/6301399/items/W86R8AGP"],"itemData":{"id":513,"type":"book","abstract":"Dever and Alexander propose a model of complete reliance and submission to the gospel when building a healthy church. Great resource for pastors, elders, and others interested in the vitality of their church.","edition":"2007th edition","event-place":"Wheaton, Ill","ISBN":"978-1-58134-738-8","language":"English","number-of-pages":"224","publisher":"Crossway","publisher-place":"Wheaton, Ill","source":"Amazon","title":"The Deliberate Church: Building Your Ministry on the Gospel","title-short":"The Deliberate Church","author":[{"family":"Dever","given":"Mark"},{"family":"Alexander","given":"Paul"}],"issued":{"date-parts":[["2005",9,9]]}},"locator":"143","label":"page"}],"schema":"https://github.com/citation-style-language/schema/raw/master/csl-citation.json"} </w:instrText>
      </w:r>
      <w:r>
        <w:fldChar w:fldCharType="separate"/>
      </w:r>
      <w:proofErr w:type="spellStart"/>
      <w:r w:rsidRPr="000737B6">
        <w:rPr>
          <w:rFonts w:cs="Times New Roman"/>
        </w:rPr>
        <w:t>Dever</w:t>
      </w:r>
      <w:proofErr w:type="spellEnd"/>
      <w:r w:rsidRPr="000737B6">
        <w:rPr>
          <w:rFonts w:cs="Times New Roman"/>
        </w:rPr>
        <w:t xml:space="preserve"> and Alexander, </w:t>
      </w:r>
      <w:r w:rsidRPr="000737B6">
        <w:rPr>
          <w:rFonts w:cs="Times New Roman"/>
          <w:i/>
          <w:iCs/>
        </w:rPr>
        <w:t>The Deliberate Church</w:t>
      </w:r>
      <w:r w:rsidRPr="000737B6">
        <w:rPr>
          <w:rFonts w:cs="Times New Roman"/>
        </w:rPr>
        <w:t>, 143.</w:t>
      </w:r>
      <w:r>
        <w:fldChar w:fldCharType="end"/>
      </w:r>
    </w:p>
  </w:footnote>
  <w:footnote w:id="275">
    <w:p w14:paraId="0DB30E34" w14:textId="0869EA17" w:rsidR="00B4056D" w:rsidRDefault="00B4056D">
      <w:pPr>
        <w:pStyle w:val="FootnoteText"/>
      </w:pPr>
      <w:r>
        <w:rPr>
          <w:rStyle w:val="FootnoteReference"/>
        </w:rPr>
        <w:footnoteRef/>
      </w:r>
      <w:r>
        <w:t xml:space="preserve"> </w:t>
      </w:r>
      <w:r>
        <w:fldChar w:fldCharType="begin"/>
      </w:r>
      <w:r w:rsidR="00E86EA1">
        <w:instrText xml:space="preserve"> ADDIN ZOTERO_ITEM CSL_CITATION {"citationID":"oiJwwLAi","properties":{"formattedCitation":"Chang, \\uc0\\u8220{}Developing A Church-Based Model for Training Church Planters at Ambassador Church,\\uc0\\u8221{} 122.","plainCitation":"Chang, “Developing A Church-Based Model for Training Church Planters at Ambassador Church,” 122.","noteIndex":268},"citationItems":[{"id":548,"uris":["http://zotero.org/users/6301399/items/N2M75JM8"],"itemData":{"id":548,"type":"thesis","genre":"DMin diss.","publisher":"Trinity Evangelical Divinity School","title":"Developing A Church-Based Model for Training Church Planters at Ambassador Church: A Field Study of Two Church-Based Church Plant Residency Models and Their Best Practices","title-short":"Developing A Church-Based Model for Training Church Planters at Ambassador Church","author":[{"family":"Chang","given":"Raymond Y."}],"issued":{"date-parts":[["2010"]]}},"locator":"122","label":"page"}],"schema":"https://github.com/citation-style-language/schema/raw/master/csl-citation.json"} </w:instrText>
      </w:r>
      <w:r>
        <w:fldChar w:fldCharType="separate"/>
      </w:r>
      <w:r w:rsidRPr="00B4056D">
        <w:rPr>
          <w:rFonts w:cs="Times New Roman"/>
        </w:rPr>
        <w:t>Chang, “Developing A Church-Based Model for Training Church Planters at Ambassador Church,” 122.</w:t>
      </w:r>
      <w:r>
        <w:fldChar w:fldCharType="end"/>
      </w:r>
    </w:p>
  </w:footnote>
  <w:footnote w:id="276">
    <w:p w14:paraId="75F1C672" w14:textId="071512DF" w:rsidR="00C07651" w:rsidRDefault="00C07651" w:rsidP="00C07651">
      <w:pPr>
        <w:pStyle w:val="FootnoteText"/>
      </w:pPr>
      <w:r>
        <w:rPr>
          <w:rStyle w:val="FootnoteReference"/>
        </w:rPr>
        <w:footnoteRef/>
      </w:r>
      <w:r>
        <w:t xml:space="preserve"> </w:t>
      </w:r>
      <w:r>
        <w:fldChar w:fldCharType="begin"/>
      </w:r>
      <w:r w:rsidR="00CA28A9">
        <w:instrText xml:space="preserve"> ADDIN ZOTERO_ITEM CSL_CITATION {"citationID":"w24BIvbi","properties":{"formattedCitation":"Hybels, {\\i{}Courageous Leadership}, 122\\uc0\\u8211{}123.","plainCitation":"Hybels, Courageous Leadership, 122–123.","noteIndex":265},"citationItems":[{"id":399,"uris":["http://zotero.org/users/6301399/items/PBSN563A"],"itemData":{"id":399,"type":"book","abstract":"The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Leadership","author":[{"family":"Hybels","given":"Bill"}],"issued":{"date-parts":[["2012",4,7]]}},"locator":"122-123","label":"page"}],"schema":"https://github.com/citation-style-language/schema/raw/master/csl-citation.json"} </w:instrText>
      </w:r>
      <w:r>
        <w:fldChar w:fldCharType="separate"/>
      </w:r>
      <w:r w:rsidRPr="001435C0">
        <w:rPr>
          <w:rFonts w:cs="Times New Roman"/>
        </w:rPr>
        <w:t xml:space="preserve">Hybels, </w:t>
      </w:r>
      <w:r w:rsidRPr="001435C0">
        <w:rPr>
          <w:rFonts w:cs="Times New Roman"/>
          <w:i/>
          <w:iCs/>
        </w:rPr>
        <w:t>Courageous Leadership</w:t>
      </w:r>
      <w:r w:rsidRPr="001435C0">
        <w:rPr>
          <w:rFonts w:cs="Times New Roman"/>
        </w:rPr>
        <w:t>, 122–123.</w:t>
      </w:r>
      <w:r>
        <w:fldChar w:fldCharType="end"/>
      </w:r>
    </w:p>
  </w:footnote>
  <w:footnote w:id="277">
    <w:p w14:paraId="5756F60E" w14:textId="32DDE4A8" w:rsidR="00C07651" w:rsidRDefault="00C07651" w:rsidP="00C07651">
      <w:pPr>
        <w:pStyle w:val="FootnoteText"/>
      </w:pPr>
      <w:r>
        <w:rPr>
          <w:rStyle w:val="FootnoteReference"/>
        </w:rPr>
        <w:footnoteRef/>
      </w:r>
      <w:r>
        <w:t xml:space="preserve"> </w:t>
      </w:r>
      <w:r>
        <w:fldChar w:fldCharType="begin"/>
      </w:r>
      <w:r w:rsidR="00CA28A9">
        <w:instrText xml:space="preserve"> ADDIN ZOTERO_ITEM CSL_CITATION {"citationID":"IKeh1Pyz","properties":{"formattedCitation":"Hybels, {\\i{}Courageous Leadership}, 124.","plainCitation":"Hybels, Courageous Leadership, 124.","noteIndex":266},"citationItems":[{"id":399,"uris":["http://zotero.org/users/6301399/items/PBSN563A"],"itemData":{"id":399,"type":"book","abstract":"The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Leadership","author":[{"family":"Hybels","given":"Bill"}],"issued":{"date-parts":[["2012",4,7]]}},"locator":"124","label":"page"}],"schema":"https://github.com/citation-style-language/schema/raw/master/csl-citation.json"} </w:instrText>
      </w:r>
      <w:r>
        <w:fldChar w:fldCharType="separate"/>
      </w:r>
      <w:r w:rsidRPr="001435C0">
        <w:rPr>
          <w:rFonts w:cs="Times New Roman"/>
        </w:rPr>
        <w:t xml:space="preserve">Hybels, </w:t>
      </w:r>
      <w:r w:rsidRPr="001435C0">
        <w:rPr>
          <w:rFonts w:cs="Times New Roman"/>
          <w:i/>
          <w:iCs/>
        </w:rPr>
        <w:t>Courageous Leadership</w:t>
      </w:r>
      <w:r w:rsidRPr="001435C0">
        <w:rPr>
          <w:rFonts w:cs="Times New Roman"/>
        </w:rPr>
        <w:t>, 124.</w:t>
      </w:r>
      <w:r>
        <w:fldChar w:fldCharType="end"/>
      </w:r>
    </w:p>
  </w:footnote>
  <w:footnote w:id="278">
    <w:p w14:paraId="3E2A4DA1" w14:textId="0D090F65" w:rsidR="00C07651" w:rsidRDefault="00C07651" w:rsidP="00C07651">
      <w:pPr>
        <w:pStyle w:val="FootnoteText"/>
      </w:pPr>
      <w:r>
        <w:rPr>
          <w:rStyle w:val="FootnoteReference"/>
        </w:rPr>
        <w:footnoteRef/>
      </w:r>
      <w:r>
        <w:t xml:space="preserve"> </w:t>
      </w:r>
      <w:r>
        <w:fldChar w:fldCharType="begin"/>
      </w:r>
      <w:r w:rsidR="00CA28A9">
        <w:instrText xml:space="preserve"> ADDIN ZOTERO_ITEM CSL_CITATION {"citationID":"yowY57rK","properties":{"formattedCitation":"Hybels, {\\i{}Courageous Leadership}, 126.","plainCitation":"Hybels, Courageous Leadership, 126.","noteIndex":267},"citationItems":[{"id":399,"uris":["http://zotero.org/users/6301399/items/PBSN563A"],"itemData":{"id":399,"type":"book","abstract":"The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Leadership","author":[{"family":"Hybels","given":"Bill"}],"issued":{"date-parts":[["2012",4,7]]}},"locator":"126","label":"page"}],"schema":"https://github.com/citation-style-language/schema/raw/master/csl-citation.json"} </w:instrText>
      </w:r>
      <w:r>
        <w:fldChar w:fldCharType="separate"/>
      </w:r>
      <w:r w:rsidRPr="001435C0">
        <w:rPr>
          <w:rFonts w:cs="Times New Roman"/>
        </w:rPr>
        <w:t xml:space="preserve">Hybels, </w:t>
      </w:r>
      <w:r w:rsidRPr="001435C0">
        <w:rPr>
          <w:rFonts w:cs="Times New Roman"/>
          <w:i/>
          <w:iCs/>
        </w:rPr>
        <w:t>Courageous Leadership</w:t>
      </w:r>
      <w:r w:rsidRPr="001435C0">
        <w:rPr>
          <w:rFonts w:cs="Times New Roman"/>
        </w:rPr>
        <w:t>, 126.</w:t>
      </w:r>
      <w:r>
        <w:fldChar w:fldCharType="end"/>
      </w:r>
    </w:p>
  </w:footnote>
  <w:footnote w:id="279">
    <w:p w14:paraId="77F0EB75" w14:textId="04EEACF0" w:rsidR="00C07651" w:rsidRDefault="00C07651" w:rsidP="00C07651">
      <w:pPr>
        <w:pStyle w:val="FootnoteText"/>
      </w:pPr>
      <w:r>
        <w:rPr>
          <w:rStyle w:val="FootnoteReference"/>
        </w:rPr>
        <w:footnoteRef/>
      </w:r>
      <w:r>
        <w:t xml:space="preserve"> </w:t>
      </w:r>
      <w:r>
        <w:fldChar w:fldCharType="begin"/>
      </w:r>
      <w:r w:rsidR="00CA28A9">
        <w:instrText xml:space="preserve"> ADDIN ZOTERO_ITEM CSL_CITATION {"citationID":"xHkhzoL7","properties":{"formattedCitation":"Hybels, {\\i{}Courageous Leadership}, 134.","plainCitation":"Hybels, Courageous Leadership, 134.","noteIndex":268},"citationItems":[{"id":399,"uris":["http://zotero.org/users/6301399/items/PBSN563A"],"itemData":{"id":399,"type":"book","abstract":"The book you hold resonates with this conviction: that leaders such as you have the potential to be the most influential forces on planet Earth. Yours is the staggering responsibility and the matchless privilege of rallying believers and mobilizing their spiritual gifts in order to help people who are far from God become fully devoted followers of Christ. Life transformation and the eternal destinies of real people depend on the redemptive message entrusted to the local church. Are you willing to do whatever it takes to lead your church effectively so God’s message of hope can change the world? Then this book is for you. Courageous Leadership is Bill Hybels’ magnum opus, a book far too important to be written before its time. Only now, after nearly thirty years leading his own church from a handful of people with a burning vision into a globe-spanning kingdom force—only after almost three decades of victories and setbacks, of praying hard and risking big—is Hybels ready at last to share the lessons he has learned, and continues to learn, about Christian leadership. Too much is at stake for you not to maximize your spiritual gift of leadership, insists Hybels. In this passionate, powerful book, he unpacks the tools, tasks, and challenges of your calling. You’ll discover the power of vision and how to turn it into action. You’ll gain frontline insights for developing a kingdom dream team, discovering your leadership style, developing other leaders, making decisions, walking with God, embracing change, staying your God-given course, and much, much more. Drawing on his own richly varied life experiences, Hybels fleshes out vital principles with riveting firsthand stories. This is far more than another book on leadership strategies and techniques. You’ll find those topics in here, to be sure. But beyond them, you’ll find the very essence of one of today’s foremost Christian leaders—his fervent commitment to evangelism and discipleship and his zeal to inspire fellow church leaders even as he seeks to keep growing as a leader himself. If unchurched people matter to you . . . if you love seeing believers serve passionately with their spiritual gifts . . . if God’s heartbeat for the church is your heartbeat as well . . . then this book is a must. Courageous Leadership will convince you to lead with all your might, all your skill, and all your faith. And it will give you the tools to do just that.","edition":"Reprint edition","ISBN":"978-0-310-49595-6","language":"English","number-of-pages":"288","publisher":"Zondervan","source":"Amazon","title":"Courageous Leadership: Field-Tested Strategy for the 360° Leader","title-short":"Courageous Leadership","author":[{"family":"Hybels","given":"Bill"}],"issued":{"date-parts":[["2012",4,7]]}},"locator":"134","label":"page"}],"schema":"https://github.com/citation-style-language/schema/raw/master/csl-citation.json"} </w:instrText>
      </w:r>
      <w:r>
        <w:fldChar w:fldCharType="separate"/>
      </w:r>
      <w:r w:rsidRPr="008818F7">
        <w:rPr>
          <w:rFonts w:cs="Times New Roman"/>
        </w:rPr>
        <w:t xml:space="preserve">Hybels, </w:t>
      </w:r>
      <w:r w:rsidRPr="008818F7">
        <w:rPr>
          <w:rFonts w:cs="Times New Roman"/>
          <w:i/>
          <w:iCs/>
        </w:rPr>
        <w:t>Courageous Leadership</w:t>
      </w:r>
      <w:r w:rsidRPr="008818F7">
        <w:rPr>
          <w:rFonts w:cs="Times New Roman"/>
        </w:rPr>
        <w:t>, 134.</w:t>
      </w:r>
      <w:r>
        <w:fldChar w:fldCharType="end"/>
      </w:r>
    </w:p>
  </w:footnote>
  <w:footnote w:id="280">
    <w:p w14:paraId="597141C8" w14:textId="5A4962CE" w:rsidR="006E587E" w:rsidRDefault="006E587E" w:rsidP="006E587E">
      <w:pPr>
        <w:pStyle w:val="FootnoteText"/>
      </w:pPr>
      <w:r>
        <w:rPr>
          <w:rStyle w:val="FootnoteReference"/>
        </w:rPr>
        <w:footnoteRef/>
      </w:r>
      <w:r>
        <w:t xml:space="preserve"> </w:t>
      </w:r>
      <w:r>
        <w:fldChar w:fldCharType="begin"/>
      </w:r>
      <w:r w:rsidR="00E86EA1">
        <w:instrText xml:space="preserve"> ADDIN ZOTERO_ITEM CSL_CITATION {"citationID":"x7ziJhdV","properties":{"formattedCitation":"Dann Spader, {\\i{}4 Chair Discipling: What Jesus Calls Us to Do} (Chicago, IL: Moody Publishers, 2019), chap. 3, Kindle.","plainCitation":"Dann Spader, 4 Chair Discipling: What Jesus Calls Us to Do (Chicago, IL: Moody Publishers, 2019), chap. 3, Kindle.","noteIndex":273},"citationItems":[{"id":479,"uris":["http://zotero.org/users/6301399/items/43XVTP4V"],"itemData":{"id":479,"type":"book","abstract":"Dann Spader is a disciple-maker who has spent his adult life exploring what it means to take someone from being a seeker to making disciples themselves. Over 750,000 people in 80 countries have been trained to make disciples through organizations he has led. Through studying the life of Christ and His disciple-making methods, Dann developed 4 Chair Discipling, a simple picture for others to follow. Jesus’ last words on earth had a few very specific instructions: Go, make disciples, baptize, and teach.But what does that mean for us today? Well, it’s not easy. But it is simple. Teacher and leader Dann Spader explains disciple-making as a process of moving people through four chairs, from someone seeking to know more about Christ to someone who makes disciples themselves.Chair 1: Come and See (John 1:39)Chair 2: Follow Me (John 1:43)Chair 3: Become a Fisher of Men (Matthew 4:19)Chair 4: Go and Bear Fruit (John 15:16) In the process of His four-year ministry, Jesus realized that different people are at different stages of growth and development, and He works to challenge each of them to the next level. In 4 Chair Discipling, you’ll get a clear and simple picture of how to follow in Jesus’ footsteps and do the same thing.Learn how to implement the Like Jesus series into your small group, ministry and church to build a culture of disciple-making. Use the Like Jesus App and Digital Access platform for videos, assessment, engagement, real-time metrics are more, download today: http://LikeJesus.church","event-place":"Chicago, IL","ISBN":"978-0-8024-1881-4","language":"English","number-of-pages":"160","publisher":"Moody Publishers","publisher-place":"Chicago, IL","source":"Amazon","title":"4 Chair Discipling: What Jesus Calls Us to Do","title-short":"4 Chair Discipling","URL":"Kindle","author":[{"family":"Spader","given":"Dann"}],"issued":{"date-parts":[["2019",1,1]]}},"locator":"3","label":"chapter"}],"schema":"https://github.com/citation-style-language/schema/raw/master/csl-citation.json"} </w:instrText>
      </w:r>
      <w:r>
        <w:fldChar w:fldCharType="separate"/>
      </w:r>
      <w:r w:rsidRPr="00C24C29">
        <w:rPr>
          <w:rFonts w:cs="Times New Roman"/>
        </w:rPr>
        <w:t xml:space="preserve">Dann </w:t>
      </w:r>
      <w:proofErr w:type="spellStart"/>
      <w:r w:rsidRPr="00C24C29">
        <w:rPr>
          <w:rFonts w:cs="Times New Roman"/>
        </w:rPr>
        <w:t>Spader</w:t>
      </w:r>
      <w:proofErr w:type="spellEnd"/>
      <w:r w:rsidRPr="00C24C29">
        <w:rPr>
          <w:rFonts w:cs="Times New Roman"/>
        </w:rPr>
        <w:t xml:space="preserve">, </w:t>
      </w:r>
      <w:r w:rsidRPr="00C24C29">
        <w:rPr>
          <w:rFonts w:cs="Times New Roman"/>
          <w:i/>
          <w:iCs/>
        </w:rPr>
        <w:t>4 Chair Discipling: What Jesus Calls Us to Do</w:t>
      </w:r>
      <w:r w:rsidRPr="00C24C29">
        <w:rPr>
          <w:rFonts w:cs="Times New Roman"/>
        </w:rPr>
        <w:t xml:space="preserve"> (Chicago, IL: Moody Publishers, 2019), chap. 3, Kindle.</w:t>
      </w:r>
      <w:r>
        <w:fldChar w:fldCharType="end"/>
      </w:r>
    </w:p>
  </w:footnote>
  <w:footnote w:id="281">
    <w:p w14:paraId="68F57D94" w14:textId="0558AA87" w:rsidR="006E587E" w:rsidRDefault="006E587E" w:rsidP="006E587E">
      <w:pPr>
        <w:pStyle w:val="FootnoteText"/>
      </w:pPr>
      <w:r>
        <w:rPr>
          <w:rStyle w:val="FootnoteReference"/>
        </w:rPr>
        <w:footnoteRef/>
      </w:r>
      <w:r>
        <w:t xml:space="preserve"> </w:t>
      </w:r>
      <w:r>
        <w:fldChar w:fldCharType="begin"/>
      </w:r>
      <w:r w:rsidR="00CA28A9">
        <w:instrText xml:space="preserve"> ADDIN ZOTERO_ITEM CSL_CITATION {"citationID":"IICHdLMo","properties":{"formattedCitation":"Bob Rognlien, {\\i{}A Jesus-Shaped Life: Discipleship and Mission for Everyday People} (Gx Books, 2016), chap. 9, Kindle.","plainCitation":"Bob Rognlien, A Jesus-Shaped Life: Discipleship and Mission for Everyday People (Gx Books, 2016), chap. 9, Kindle.","noteIndex":270},"citationItems":[{"id":481,"uris":["http://zotero.org/users/6301399/items/7DJRNHI9"],"itemData":{"id":481,"type":"book","abstract":"Clean pages, very good condition","ISBN":"978-0-9973058-0-7","language":"English","number-of-pages":"142","publisher":"Gx Books","source":"Amazon","title":"A Jesus-Shaped Life: Discipleship and Mission for Everyday People","title-short":"A Jesus-Shaped Life","URL":"Kindle","author":[{"family":"Rognlien","given":"Bob"}],"issued":{"date-parts":[["2016",2,12]]}},"locator":"9","label":"chapter"}],"schema":"https://github.com/citation-style-language/schema/raw/master/csl-citation.json"} </w:instrText>
      </w:r>
      <w:r>
        <w:fldChar w:fldCharType="separate"/>
      </w:r>
      <w:r w:rsidRPr="00334274">
        <w:rPr>
          <w:rFonts w:cs="Times New Roman"/>
        </w:rPr>
        <w:t xml:space="preserve">Bob </w:t>
      </w:r>
      <w:proofErr w:type="spellStart"/>
      <w:r w:rsidRPr="00334274">
        <w:rPr>
          <w:rFonts w:cs="Times New Roman"/>
        </w:rPr>
        <w:t>Rognlien</w:t>
      </w:r>
      <w:proofErr w:type="spellEnd"/>
      <w:r w:rsidRPr="00334274">
        <w:rPr>
          <w:rFonts w:cs="Times New Roman"/>
        </w:rPr>
        <w:t xml:space="preserve">, </w:t>
      </w:r>
      <w:r w:rsidRPr="00334274">
        <w:rPr>
          <w:rFonts w:cs="Times New Roman"/>
          <w:i/>
          <w:iCs/>
        </w:rPr>
        <w:t>A Jesus-Shaped Life: Discipleship and Mission for Everyday People</w:t>
      </w:r>
      <w:r w:rsidRPr="00334274">
        <w:rPr>
          <w:rFonts w:cs="Times New Roman"/>
        </w:rPr>
        <w:t xml:space="preserve"> (Gx Books, 2016), chap. 9, Kindle.</w:t>
      </w:r>
      <w:r>
        <w:fldChar w:fldCharType="end"/>
      </w:r>
    </w:p>
  </w:footnote>
  <w:footnote w:id="282">
    <w:p w14:paraId="2CDF947F" w14:textId="10F68728" w:rsidR="006E587E" w:rsidRDefault="006E587E" w:rsidP="006E587E">
      <w:pPr>
        <w:pStyle w:val="FootnoteText"/>
      </w:pPr>
      <w:r>
        <w:rPr>
          <w:rStyle w:val="FootnoteReference"/>
        </w:rPr>
        <w:footnoteRef/>
      </w:r>
      <w:r>
        <w:t xml:space="preserve"> </w:t>
      </w:r>
      <w:r>
        <w:fldChar w:fldCharType="begin"/>
      </w:r>
      <w:r w:rsidR="00E86EA1">
        <w:instrText xml:space="preserve"> ADDIN ZOTERO_ITEM CSL_CITATION {"citationID":"WHxasaDK","properties":{"formattedCitation":"Spader, {\\i{}4 Chair Discipling}, chap. 2.","plainCitation":"Spader, 4 Chair Discipling, chap. 2.","noteIndex":275},"citationItems":[{"id":479,"uris":["http://zotero.org/users/6301399/items/43XVTP4V"],"itemData":{"id":479,"type":"book","abstract":"Dann Spader is a disciple-maker who has spent his adult life exploring what it means to take someone from being a seeker to making disciples themselves. Over 750,000 people in 80 countries have been trained to make disciples through organizations he has led. Through studying the life of Christ and His disciple-making methods, Dann developed 4 Chair Discipling, a simple picture for others to follow. Jesus’ last words on earth had a few very specific instructions: Go, make disciples, baptize, and teach.But what does that mean for us today? Well, it’s not easy. But it is simple. Teacher and leader Dann Spader explains disciple-making as a process of moving people through four chairs, from someone seeking to know more about Christ to someone who makes disciples themselves.Chair 1: Come and See (John 1:39)Chair 2: Follow Me (John 1:43)Chair 3: Become a Fisher of Men (Matthew 4:19)Chair 4: Go and Bear Fruit (John 15:16) In the process of His four-year ministry, Jesus realized that different people are at different stages of growth and development, and He works to challenge each of them to the next level. In 4 Chair Discipling, you’ll get a clear and simple picture of how to follow in Jesus’ footsteps and do the same thing.Learn how to implement the Like Jesus series into your small group, ministry and church to build a culture of disciple-making. Use the Like Jesus App and Digital Access platform for videos, assessment, engagement, real-time metrics are more, download today: http://LikeJesus.church","event-place":"Chicago, IL","ISBN":"978-0-8024-1881-4","language":"English","number-of-pages":"160","publisher":"Moody Publishers","publisher-place":"Chicago, IL","source":"Amazon","title":"4 Chair Discipling: What Jesus Calls Us to Do","title-short":"4 Chair Discipling","URL":"Kindle","author":[{"family":"Spader","given":"Dann"}],"issued":{"date-parts":[["2019",1,1]]}},"locator":"2","label":"chapter"}],"schema":"https://github.com/citation-style-language/schema/raw/master/csl-citation.json"} </w:instrText>
      </w:r>
      <w:r>
        <w:fldChar w:fldCharType="separate"/>
      </w:r>
      <w:proofErr w:type="spellStart"/>
      <w:r w:rsidRPr="00C24C29">
        <w:rPr>
          <w:rFonts w:cs="Times New Roman"/>
        </w:rPr>
        <w:t>Spader</w:t>
      </w:r>
      <w:proofErr w:type="spellEnd"/>
      <w:r w:rsidRPr="00C24C29">
        <w:rPr>
          <w:rFonts w:cs="Times New Roman"/>
        </w:rPr>
        <w:t xml:space="preserve">, </w:t>
      </w:r>
      <w:r w:rsidRPr="00C24C29">
        <w:rPr>
          <w:rFonts w:cs="Times New Roman"/>
          <w:i/>
          <w:iCs/>
        </w:rPr>
        <w:t>4 Chair Discipling</w:t>
      </w:r>
      <w:r w:rsidRPr="00C24C29">
        <w:rPr>
          <w:rFonts w:cs="Times New Roman"/>
        </w:rPr>
        <w:t>, chap. 2.</w:t>
      </w:r>
      <w:r>
        <w:fldChar w:fldCharType="end"/>
      </w:r>
    </w:p>
  </w:footnote>
  <w:footnote w:id="283">
    <w:p w14:paraId="241F3E80" w14:textId="1A26645A" w:rsidR="009D3CB5" w:rsidRDefault="009D3CB5" w:rsidP="009D3CB5">
      <w:pPr>
        <w:pStyle w:val="FootnoteText"/>
      </w:pPr>
      <w:r>
        <w:rPr>
          <w:rStyle w:val="FootnoteReference"/>
        </w:rPr>
        <w:footnoteRef/>
      </w:r>
      <w:r>
        <w:t xml:space="preserve"> </w:t>
      </w:r>
      <w:r>
        <w:fldChar w:fldCharType="begin"/>
      </w:r>
      <w:r w:rsidR="00E86EA1">
        <w:instrText xml:space="preserve"> ADDIN ZOTERO_ITEM CSL_CITATION {"citationID":"UWH6kItz","properties":{"formattedCitation":"McGavran and Arn, {\\i{}Ten Steps for Church Growth}, 52.","plainCitation":"McGavran and Arn, Ten Steps for Church Growth, 52.","noteIndex":276},"citationItems":[{"id":615,"uris":["http://zotero.org/users/6301399/items/N6FST5NH"],"itemData":{"id":615,"type":"book","event-place":"San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C."}],"issued":{"date-parts":[["1977",1,1]]}},"locator":"52","label":"page"}],"schema":"https://github.com/citation-style-language/schema/raw/master/csl-citation.json"} </w:instrText>
      </w:r>
      <w:r>
        <w:fldChar w:fldCharType="separate"/>
      </w:r>
      <w:proofErr w:type="spellStart"/>
      <w:r w:rsidRPr="006F5DB7">
        <w:rPr>
          <w:rFonts w:cs="Times New Roman"/>
        </w:rPr>
        <w:t>McGavran</w:t>
      </w:r>
      <w:proofErr w:type="spellEnd"/>
      <w:r w:rsidRPr="006F5DB7">
        <w:rPr>
          <w:rFonts w:cs="Times New Roman"/>
        </w:rPr>
        <w:t xml:space="preserve"> and </w:t>
      </w:r>
      <w:proofErr w:type="spellStart"/>
      <w:r w:rsidRPr="006F5DB7">
        <w:rPr>
          <w:rFonts w:cs="Times New Roman"/>
        </w:rPr>
        <w:t>Arn</w:t>
      </w:r>
      <w:proofErr w:type="spellEnd"/>
      <w:r w:rsidRPr="006F5DB7">
        <w:rPr>
          <w:rFonts w:cs="Times New Roman"/>
        </w:rPr>
        <w:t xml:space="preserve">, </w:t>
      </w:r>
      <w:r w:rsidRPr="006F5DB7">
        <w:rPr>
          <w:rFonts w:cs="Times New Roman"/>
          <w:i/>
          <w:iCs/>
        </w:rPr>
        <w:t>Ten Steps for Church Growth</w:t>
      </w:r>
      <w:r w:rsidRPr="006F5DB7">
        <w:rPr>
          <w:rFonts w:cs="Times New Roman"/>
        </w:rPr>
        <w:t>, 52.</w:t>
      </w:r>
      <w:r>
        <w:fldChar w:fldCharType="end"/>
      </w:r>
    </w:p>
  </w:footnote>
  <w:footnote w:id="284">
    <w:p w14:paraId="7085DCC4" w14:textId="6D8D606B"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{"citationID":"YxVa7l0d","properties":{"formattedCitation":"Phil Maynard, {\\i{}Membership to Discipleship: Growing Mature Disciples Who Make Disciples} (Excellence in Ministry Coaching, 2015), 13.","plainCitation":"Phil Maynard, Membership to Discipleship: Growing Mature Disciples Who Make Disciples (Excellence in Ministry Coaching, 2015), 13.","noteIndex":277},"citationItems":[{"id":489,"uris":["http://zotero.org/users/6301399/items/VT2LFR72"],"itemData":{"id":489,"type":"book","ISBN":"978-0-9899223-2-6","publisher":"Excellence in Ministry Coaching","source":"Amazon","title":"Membership to Discipleship: Growing Mature Disciples Who Make Disciples","title-short":"Membership to Discipleship","author":[{"family":"Maynard","given":"Phil"}],"issued":{"date-parts":[["2015",1,1]]}},"locator":"13","label":"page"}],"schema":"https://github.com/citation-style-language/schema/raw/master/csl-citation.json"} </w:instrText>
      </w:r>
      <w:r>
        <w:fldChar w:fldCharType="separate"/>
      </w:r>
      <w:r w:rsidRPr="00EC5AD1">
        <w:rPr>
          <w:rFonts w:cs="Times New Roman"/>
        </w:rPr>
        <w:t xml:space="preserve">Phil Maynard, </w:t>
      </w:r>
      <w:r w:rsidRPr="00EC5AD1">
        <w:rPr>
          <w:rFonts w:cs="Times New Roman"/>
          <w:i/>
          <w:iCs/>
        </w:rPr>
        <w:t>Membership to Discipleship: Growing Mature Disciples Who Make Disciples</w:t>
      </w:r>
      <w:r w:rsidRPr="00EC5AD1">
        <w:rPr>
          <w:rFonts w:cs="Times New Roman"/>
        </w:rPr>
        <w:t xml:space="preserve"> (Excellence in Ministry Coaching, 2015), 13.</w:t>
      </w:r>
      <w:r>
        <w:fldChar w:fldCharType="end"/>
      </w:r>
    </w:p>
  </w:footnote>
  <w:footnote w:id="285">
    <w:p w14:paraId="5A732F62" w14:textId="66F4E42B"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{"citationID":"F2xOl3qL","properties":{"formattedCitation":"Maynard, {\\i{}Membership to Discipleship}, 11.","plainCitation":"Maynard, Membership to Discipleship, 11.","noteIndex":278},"citationItems":[{"id":489,"uris":["http://zotero.org/users/6301399/items/VT2LFR72"],"itemData":{"id":489,"type":"book","ISBN":"978-0-9899223-2-6","publisher":"Excellence in Ministry Coaching","source":"Amazon","title":"Membership to Discipleship: Growing Mature Disciples Who Make Disciples","title-short":"Membership to Discipleship","author":[{"family":"Maynard","given":"Phil"}],"issued":{"date-parts":[["2015",1,1]]}},"locator":"11","label":"page"}],"schema":"https://github.com/citation-style-language/schema/raw/master/csl-citation.json"} </w:instrText>
      </w:r>
      <w:r>
        <w:fldChar w:fldCharType="separate"/>
      </w:r>
      <w:r w:rsidRPr="00EC5AD1">
        <w:rPr>
          <w:rFonts w:cs="Times New Roman"/>
        </w:rPr>
        <w:t xml:space="preserve">Maynard, </w:t>
      </w:r>
      <w:r w:rsidRPr="00EC5AD1">
        <w:rPr>
          <w:rFonts w:cs="Times New Roman"/>
          <w:i/>
          <w:iCs/>
        </w:rPr>
        <w:t>Membership to Discipleship</w:t>
      </w:r>
      <w:r w:rsidRPr="00EC5AD1">
        <w:rPr>
          <w:rFonts w:cs="Times New Roman"/>
        </w:rPr>
        <w:t>, 11.</w:t>
      </w:r>
      <w:r>
        <w:fldChar w:fldCharType="end"/>
      </w:r>
    </w:p>
  </w:footnote>
  <w:footnote w:id="286">
    <w:p w14:paraId="0FED96E6" w14:textId="7A26EC5F"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{"citationID":"95n1gEWs","properties":{"formattedCitation":"Maynard, {\\i{}Membership to Discipleship}, 13.","plainCitation":"Maynard, Membership to Discipleship, 13.","noteIndex":279},"citationItems":[{"id":489,"uris":["http://zotero.org/users/6301399/items/VT2LFR72"],"itemData":{"id":489,"type":"book","ISBN":"978-0-9899223-2-6","publisher":"Excellence in Ministry Coaching","source":"Amazon","title":"Membership to Discipleship: Growing Mature Disciples Who Make Disciples","title-short":"Membership to Discipleship","author":[{"family":"Maynard","given":"Phil"}],"issued":{"date-parts":[["2015",1,1]]}},"locator":"13","label":"page"}],"schema":"https://github.com/citation-style-language/schema/raw/master/csl-citation.json"} </w:instrText>
      </w:r>
      <w:r>
        <w:fldChar w:fldCharType="separate"/>
      </w:r>
      <w:r w:rsidRPr="001A615C">
        <w:rPr>
          <w:rFonts w:cs="Times New Roman"/>
        </w:rPr>
        <w:t xml:space="preserve">Maynard, </w:t>
      </w:r>
      <w:r w:rsidRPr="001A615C">
        <w:rPr>
          <w:rFonts w:cs="Times New Roman"/>
          <w:i/>
          <w:iCs/>
        </w:rPr>
        <w:t>Membership to Discipleship</w:t>
      </w:r>
      <w:r w:rsidRPr="001A615C">
        <w:rPr>
          <w:rFonts w:cs="Times New Roman"/>
        </w:rPr>
        <w:t>, 13.</w:t>
      </w:r>
      <w:r>
        <w:fldChar w:fldCharType="end"/>
      </w:r>
    </w:p>
  </w:footnote>
  <w:footnote w:id="287">
    <w:p w14:paraId="2F643CA6" w14:textId="6E053B4D"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{"citationID":"CTxq8TQo","properties":{"formattedCitation":"Greg Ogden, {\\i{}Transforming Discipleship: Making Disciples a Few at a Time}, Revised and Expanded edition. (Downers Grove: IVP, 2016), 41.","plainCitation":"Greg Ogden, Transforming Discipleship: Making Disciples a Few at a Time, Revised and Expanded edition. (Downers Grove: IVP, 2016), 41.","noteIndex":280},"citationItems":[{"id":597,"uris":["http://zotero.org/users/6301399/items/BXLV4KMR"],"itemData":{"id":597,"type":"book","abstract":"Many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Discipleship","author":[{"family":"Ogden","given":"Greg"}],"issued":{"date-parts":[["2016",9,1]]}},"locator":"41","label":"page"}],"schema":"https://github.com/citation-style-language/schema/raw/master/csl-citation.json"} </w:instrText>
      </w:r>
      <w:r>
        <w:fldChar w:fldCharType="separate"/>
      </w:r>
      <w:r w:rsidR="00911C86" w:rsidRPr="00911C86">
        <w:rPr>
          <w:rFonts w:cs="Times New Roman"/>
        </w:rPr>
        <w:t xml:space="preserve">Greg Ogden, </w:t>
      </w:r>
      <w:r w:rsidR="00911C86" w:rsidRPr="00911C86">
        <w:rPr>
          <w:rFonts w:cs="Times New Roman"/>
          <w:i/>
          <w:iCs/>
        </w:rPr>
        <w:t>Transforming Discipleship: Making Disciples a Few at a Time</w:t>
      </w:r>
      <w:r w:rsidR="00911C86" w:rsidRPr="00911C86">
        <w:rPr>
          <w:rFonts w:cs="Times New Roman"/>
        </w:rPr>
        <w:t>, Revised and Expanded edition. (Downers Grove: IVP, 2016), 41.</w:t>
      </w:r>
      <w:r>
        <w:fldChar w:fldCharType="end"/>
      </w:r>
    </w:p>
  </w:footnote>
  <w:footnote w:id="288">
    <w:p w14:paraId="33776E8B" w14:textId="4AF9BD69"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{"citationID":"pntv9DBm","properties":{"formattedCitation":"Ogden, {\\i{}Transforming Discipleship}, 42.","plainCitation":"Ogden, Transforming Discipleship, 42.","noteIndex":281},"citationItems":[{"id":597,"uris":["http://zotero.org/users/6301399/items/BXLV4KMR"],"itemData":{"id":597,"type":"book","abstract":"Many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Discipleship","author":[{"family":"Ogden","given":"Greg"}],"issued":{"date-parts":[["2016",9,1]]}},"locator":"42","label":"page"}],"schema":"https://github.com/citation-style-language/schema/raw/master/csl-citation.json"}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42.</w:t>
      </w:r>
      <w:r>
        <w:fldChar w:fldCharType="end"/>
      </w:r>
    </w:p>
  </w:footnote>
  <w:footnote w:id="289">
    <w:p w14:paraId="07D893DB" w14:textId="74FCFF86"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{"citationID":"7PblYzfN","properties":{"formattedCitation":"Ogden, {\\i{}Transforming Discipleship}, 44.","plainCitation":"Ogden, Transforming Discipleship, 44.","noteIndex":282},"citationItems":[{"id":597,"uris":["http://zotero.org/users/6301399/items/BXLV4KMR"],"itemData":{"id":597,"type":"book","abstract":"Many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Discipleship","author":[{"family":"Ogden","given":"Greg"}],"issued":{"date-parts":[["2016",9,1]]}},"locator":"44","label":"page"}],"schema":"https://github.com/citation-style-language/schema/raw/master/csl-citation.json"}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44.</w:t>
      </w:r>
      <w:r>
        <w:fldChar w:fldCharType="end"/>
      </w:r>
    </w:p>
  </w:footnote>
  <w:footnote w:id="290">
    <w:p w14:paraId="1AACE55E" w14:textId="0D814F56"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{"citationID":"0R9pQ1lj","properties":{"formattedCitation":"Ogden, {\\i{}Transforming Discipleship}, 47.","plainCitation":"Ogden, Transforming Discipleship, 47.","noteIndex":283},"citationItems":[{"id":597,"uris":["http://zotero.org/users/6301399/items/BXLV4KMR"],"itemData":{"id":597,"type":"book","abstract":"Many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Discipleship","author":[{"family":"Ogden","given":"Greg"}],"issued":{"date-parts":[["2016",9,1]]}},"locator":"47","label":"page"}],"schema":"https://github.com/citation-style-language/schema/raw/master/csl-citation.json"}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47.</w:t>
      </w:r>
      <w:r>
        <w:fldChar w:fldCharType="end"/>
      </w:r>
    </w:p>
  </w:footnote>
  <w:footnote w:id="291">
    <w:p w14:paraId="75E81273" w14:textId="0AA2F961"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{"citationID":"xFzeHJEJ","properties":{"formattedCitation":"Ogden, {\\i{}Transforming Discipleship}, 49.","plainCitation":"Ogden, Transforming Discipleship, 49.","noteIndex":284},"citationItems":[{"id":597,"uris":["http://zotero.org/users/6301399/items/BXLV4KMR"],"itemData":{"id":597,"type":"book","abstract":"Many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Discipleship","author":[{"family":"Ogden","given":"Greg"}],"issued":{"date-parts":[["2016",9,1]]}},"locator":"49","label":"page"}],"schema":"https://github.com/citation-style-language/schema/raw/master/csl-citation.json"}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49.</w:t>
      </w:r>
      <w:r>
        <w:fldChar w:fldCharType="end"/>
      </w:r>
    </w:p>
  </w:footnote>
  <w:footnote w:id="292">
    <w:p w14:paraId="6318B4AB" w14:textId="423936F1"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{"citationID":"765ke7GB","properties":{"formattedCitation":"Ogden, {\\i{}Transforming Discipleship}, 50.","plainCitation":"Ogden, Transforming Discipleship, 50.","noteIndex":285},"citationItems":[{"id":597,"uris":["http://zotero.org/users/6301399/items/BXLV4KMR"],"itemData":{"id":597,"type":"book","abstract":"Many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Discipleship","author":[{"family":"Ogden","given":"Greg"}],"issued":{"date-parts":[["2016",9,1]]}},"locator":"50","label":"page"}],"schema":"https://github.com/citation-style-language/schema/raw/master/csl-citation.json"}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50.</w:t>
      </w:r>
      <w:r>
        <w:fldChar w:fldCharType="end"/>
      </w:r>
    </w:p>
  </w:footnote>
  <w:footnote w:id="293">
    <w:p w14:paraId="45D7FDBB" w14:textId="7ADB02A2"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{"citationID":"M4klxGWg","properties":{"formattedCitation":"Ogden, {\\i{}Transforming Discipleship}, 51.","plainCitation":"Ogden, Transforming Discipleship, 51.","noteIndex":286},"citationItems":[{"id":597,"uris":["http://zotero.org/users/6301399/items/BXLV4KMR"],"itemData":{"id":597,"type":"book","abstract":"Many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Discipleship","author":[{"family":"Ogden","given":"Greg"}],"issued":{"date-parts":[["2016",9,1]]}},"locator":"51","label":"page"}],"schema":"https://github.com/citation-style-language/schema/raw/master/csl-citation.json"}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51.</w:t>
      </w:r>
      <w:r>
        <w:fldChar w:fldCharType="end"/>
      </w:r>
    </w:p>
  </w:footnote>
  <w:footnote w:id="294">
    <w:p w14:paraId="0A2DC135" w14:textId="1083C609"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{"citationID":"y7AXh8h7","properties":{"formattedCitation":"Ogden, {\\i{}Transforming Discipleship}, 53.","plainCitation":"Ogden, Transforming Discipleship, 53.","noteIndex":287},"citationItems":[{"id":597,"uris":["http://zotero.org/users/6301399/items/BXLV4KMR"],"itemData":{"id":597,"type":"book","abstract":"Many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Discipleship","author":[{"family":"Ogden","given":"Greg"}],"issued":{"date-parts":[["2016",9,1]]}},"locator":"53","label":"page"}],"schema":"https://github.com/citation-style-language/schema/raw/master/csl-citation.json"} </w:instrText>
      </w:r>
      <w:r>
        <w:fldChar w:fldCharType="separate"/>
      </w:r>
      <w:r w:rsidRPr="0095348F">
        <w:rPr>
          <w:rFonts w:cs="Times New Roman"/>
        </w:rPr>
        <w:t xml:space="preserve">Ogden, </w:t>
      </w:r>
      <w:r w:rsidRPr="0095348F">
        <w:rPr>
          <w:rFonts w:cs="Times New Roman"/>
          <w:i/>
          <w:iCs/>
        </w:rPr>
        <w:t>Transforming Discipleship</w:t>
      </w:r>
      <w:r w:rsidRPr="0095348F">
        <w:rPr>
          <w:rFonts w:cs="Times New Roman"/>
        </w:rPr>
        <w:t>, 53.</w:t>
      </w:r>
      <w:r>
        <w:fldChar w:fldCharType="end"/>
      </w:r>
    </w:p>
  </w:footnote>
  <w:footnote w:id="295">
    <w:p w14:paraId="1859D2AB" w14:textId="503DC7C8"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{"citationID":"HHnVToKD","properties":{"formattedCitation":"Ogden, {\\i{}Transforming Discipleship}, 55.","plainCitation":"Ogden, Transforming Discipleship, 55.","noteIndex":288},"citationItems":[{"id":597,"uris":["http://zotero.org/users/6301399/items/BXLV4KMR"],"itemData":{"id":597,"type":"book","abstract":"Many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Discipleship","author":[{"family":"Ogden","given":"Greg"}],"issued":{"date-parts":[["2016",9,1]]}},"locator":"55","label":"page"}],"schema":"https://github.com/citation-style-language/schema/raw/master/csl-citation.json"} </w:instrText>
      </w:r>
      <w:r>
        <w:fldChar w:fldCharType="separate"/>
      </w:r>
      <w:r w:rsidRPr="00D90366">
        <w:rPr>
          <w:rFonts w:cs="Times New Roman"/>
        </w:rPr>
        <w:t xml:space="preserve">Ogden, </w:t>
      </w:r>
      <w:r w:rsidRPr="00D90366">
        <w:rPr>
          <w:rFonts w:cs="Times New Roman"/>
          <w:i/>
          <w:iCs/>
        </w:rPr>
        <w:t>Transforming Discipleship</w:t>
      </w:r>
      <w:r w:rsidRPr="00D90366">
        <w:rPr>
          <w:rFonts w:cs="Times New Roman"/>
        </w:rPr>
        <w:t>, 55.</w:t>
      </w:r>
      <w:r>
        <w:fldChar w:fldCharType="end"/>
      </w:r>
    </w:p>
  </w:footnote>
  <w:footnote w:id="296">
    <w:p w14:paraId="38770F0B" w14:textId="33AFE684"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{"citationID":"pPxhFgQg","properties":{"formattedCitation":"Ogden, {\\i{}Transforming Discipleship}, 133.","plainCitation":"Ogden, Transforming Discipleship, 133.","noteIndex":289},"citationItems":[{"id":597,"uris":["http://zotero.org/users/6301399/items/BXLV4KMR"],"itemData":{"id":597,"type":"book","abstract":"Many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Discipleship","author":[{"family":"Ogden","given":"Greg"}],"issued":{"date-parts":[["2016",9,1]]}},"locator":"133","label":"page"}],"schema":"https://github.com/citation-style-language/schema/raw/master/csl-citation.json"} </w:instrText>
      </w:r>
      <w:r>
        <w:fldChar w:fldCharType="separate"/>
      </w:r>
      <w:r w:rsidR="00911C86" w:rsidRPr="00911C86">
        <w:rPr>
          <w:rFonts w:cs="Times New Roman"/>
        </w:rPr>
        <w:t xml:space="preserve">Ogden, </w:t>
      </w:r>
      <w:r w:rsidR="00911C86" w:rsidRPr="00911C86">
        <w:rPr>
          <w:rFonts w:cs="Times New Roman"/>
          <w:i/>
          <w:iCs/>
        </w:rPr>
        <w:t>Transforming Discipleship</w:t>
      </w:r>
      <w:r w:rsidR="00911C86" w:rsidRPr="00911C86">
        <w:rPr>
          <w:rFonts w:cs="Times New Roman"/>
        </w:rPr>
        <w:t>, 133.</w:t>
      </w:r>
      <w:r>
        <w:fldChar w:fldCharType="end"/>
      </w:r>
    </w:p>
  </w:footnote>
  <w:footnote w:id="297">
    <w:p w14:paraId="4A88D84F" w14:textId="1602E9DA"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{"citationID":"li2oEdVY","properties":{"formattedCitation":"Ogden, {\\i{}Transforming Discipleship}, 134.","plainCitation":"Ogden, Transforming Discipleship, 134.","noteIndex":290},"citationItems":[{"id":597,"uris":["http://zotero.org/users/6301399/items/BXLV4KMR"],"itemData":{"id":597,"type":"book","abstract":"Many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Discipleship","author":[{"family":"Ogden","given":"Greg"}],"issued":{"date-parts":[["2016",9,1]]}},"locator":"134","label":"page"}],"schema":"https://github.com/citation-style-language/schema/raw/master/csl-citation.json"} </w:instrText>
      </w:r>
      <w:r>
        <w:fldChar w:fldCharType="separate"/>
      </w:r>
      <w:r w:rsidRPr="00585F24">
        <w:rPr>
          <w:rFonts w:cs="Times New Roman"/>
        </w:rPr>
        <w:t xml:space="preserve">Ogden, </w:t>
      </w:r>
      <w:r w:rsidRPr="00585F24">
        <w:rPr>
          <w:rFonts w:cs="Times New Roman"/>
          <w:i/>
          <w:iCs/>
        </w:rPr>
        <w:t>Transforming Discipleship</w:t>
      </w:r>
      <w:r w:rsidRPr="00585F24">
        <w:rPr>
          <w:rFonts w:cs="Times New Roman"/>
        </w:rPr>
        <w:t>, 134.</w:t>
      </w:r>
      <w:r>
        <w:fldChar w:fldCharType="end"/>
      </w:r>
    </w:p>
  </w:footnote>
  <w:footnote w:id="298">
    <w:p w14:paraId="7EDF3B31" w14:textId="62B639E6"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{"citationID":"awXwFacW","properties":{"formattedCitation":"Ogden, {\\i{}Transforming Discipleship}, 142.","plainCitation":"Ogden, Transforming Discipleship, 142.","noteIndex":291},"citationItems":[{"id":597,"uris":["http://zotero.org/users/6301399/items/BXLV4KMR"],"itemData":{"id":597,"type":"book","abstract":"Many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Discipleship","author":[{"family":"Ogden","given":"Greg"}],"issued":{"date-parts":[["2016",9,1]]}},"locator":"142","label":"page"}],"schema":"https://github.com/citation-style-language/schema/raw/master/csl-citation.json"} </w:instrText>
      </w:r>
      <w:r>
        <w:fldChar w:fldCharType="separate"/>
      </w:r>
      <w:r w:rsidRPr="004C1080">
        <w:rPr>
          <w:rFonts w:cs="Times New Roman"/>
        </w:rPr>
        <w:t xml:space="preserve">Ogden, </w:t>
      </w:r>
      <w:r w:rsidRPr="004C1080">
        <w:rPr>
          <w:rFonts w:cs="Times New Roman"/>
          <w:i/>
          <w:iCs/>
        </w:rPr>
        <w:t>Transforming Discipleship</w:t>
      </w:r>
      <w:r w:rsidRPr="004C1080">
        <w:rPr>
          <w:rFonts w:cs="Times New Roman"/>
        </w:rPr>
        <w:t>, 142.</w:t>
      </w:r>
      <w:r>
        <w:fldChar w:fldCharType="end"/>
      </w:r>
    </w:p>
  </w:footnote>
  <w:footnote w:id="299">
    <w:p w14:paraId="393C60CC" w14:textId="5B7D7187"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{"citationID":"p5KuB6XV","properties":{"formattedCitation":"Ogden, {\\i{}Transforming Discipleship}, 81.","plainCitation":"Ogden, Transforming Discipleship, 81.","noteIndex":292},"citationItems":[{"id":597,"uris":["http://zotero.org/users/6301399/items/BXLV4KMR"],"itemData":{"id":597,"type":"book","abstract":"Many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D23F0C">
        <w:rPr>
          <w:rFonts w:cs="Times New Roman"/>
        </w:rPr>
        <w:t xml:space="preserve">Ogden, </w:t>
      </w:r>
      <w:r w:rsidRPr="00D23F0C">
        <w:rPr>
          <w:rFonts w:cs="Times New Roman"/>
          <w:i/>
          <w:iCs/>
        </w:rPr>
        <w:t>Transforming Discipleship</w:t>
      </w:r>
      <w:r w:rsidRPr="00D23F0C">
        <w:rPr>
          <w:rFonts w:cs="Times New Roman"/>
        </w:rPr>
        <w:t>, 81.</w:t>
      </w:r>
      <w:r>
        <w:fldChar w:fldCharType="end"/>
      </w:r>
    </w:p>
  </w:footnote>
  <w:footnote w:id="300">
    <w:p w14:paraId="5C5A5649" w14:textId="62E78CD1"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{"citationID":"65DSjJlm","properties":{"formattedCitation":"Ogden, {\\i{}Transforming Discipleship}, 81.","plainCitation":"Ogden, Transforming Discipleship, 81.","noteIndex":293},"citationItems":[{"id":597,"uris":["http://zotero.org/users/6301399/items/BXLV4KMR"],"itemData":{"id":597,"type":"book","abstract":"Many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84650B">
        <w:rPr>
          <w:rFonts w:cs="Times New Roman"/>
        </w:rPr>
        <w:t xml:space="preserve">Ogden, </w:t>
      </w:r>
      <w:r w:rsidRPr="0084650B">
        <w:rPr>
          <w:rFonts w:cs="Times New Roman"/>
          <w:i/>
          <w:iCs/>
        </w:rPr>
        <w:t>Transforming Discipleship</w:t>
      </w:r>
      <w:r w:rsidRPr="0084650B">
        <w:rPr>
          <w:rFonts w:cs="Times New Roman"/>
        </w:rPr>
        <w:t>, 81.</w:t>
      </w:r>
      <w:r>
        <w:fldChar w:fldCharType="end"/>
      </w:r>
    </w:p>
  </w:footnote>
  <w:footnote w:id="301">
    <w:p w14:paraId="10AD291B" w14:textId="66A6573A"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{"citationID":"S6MjV6qY","properties":{"formattedCitation":"Ogden, {\\i{}Transforming Discipleship}, 81.","plainCitation":"Ogden, Transforming Discipleship, 81.","noteIndex":294},"citationItems":[{"id":597,"uris":["http://zotero.org/users/6301399/items/BXLV4KMR"],"itemData":{"id":597,"type":"book","abstract":"Many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C0082B">
        <w:rPr>
          <w:rFonts w:cs="Times New Roman"/>
        </w:rPr>
        <w:t xml:space="preserve">Ogden, </w:t>
      </w:r>
      <w:r w:rsidRPr="00C0082B">
        <w:rPr>
          <w:rFonts w:cs="Times New Roman"/>
          <w:i/>
          <w:iCs/>
        </w:rPr>
        <w:t>Transforming Discipleship</w:t>
      </w:r>
      <w:r w:rsidRPr="00C0082B">
        <w:rPr>
          <w:rFonts w:cs="Times New Roman"/>
        </w:rPr>
        <w:t>, 81.</w:t>
      </w:r>
      <w:r>
        <w:fldChar w:fldCharType="end"/>
      </w:r>
    </w:p>
  </w:footnote>
  <w:footnote w:id="302">
    <w:p w14:paraId="5E0EAA94" w14:textId="17E45F91"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{"citationID":"T6lWGKmx","properties":{"formattedCitation":"Ogden, {\\i{}Transforming Discipleship}, 81.","plainCitation":"Ogden, Transforming Discipleship, 81.","noteIndex":295},"citationItems":[{"id":597,"uris":["http://zotero.org/users/6301399/items/BXLV4KMR"],"itemData":{"id":597,"type":"book","abstract":"Many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C0082B">
        <w:rPr>
          <w:rFonts w:cs="Times New Roman"/>
        </w:rPr>
        <w:t xml:space="preserve">Ogden, </w:t>
      </w:r>
      <w:r w:rsidRPr="00C0082B">
        <w:rPr>
          <w:rFonts w:cs="Times New Roman"/>
          <w:i/>
          <w:iCs/>
        </w:rPr>
        <w:t>Transforming Discipleship</w:t>
      </w:r>
      <w:r w:rsidRPr="00C0082B">
        <w:rPr>
          <w:rFonts w:cs="Times New Roman"/>
        </w:rPr>
        <w:t>, 81.</w:t>
      </w:r>
      <w:r>
        <w:fldChar w:fldCharType="end"/>
      </w:r>
    </w:p>
  </w:footnote>
  <w:footnote w:id="303">
    <w:p w14:paraId="73B2CB53" w14:textId="42D66365"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{"citationID":"S8y3a3AI","properties":{"formattedCitation":"Ogden, {\\i{}Transforming Discipleship}, 81.","plainCitation":"Ogden, Transforming Discipleship, 81.","noteIndex":296},"citationItems":[{"id":597,"uris":["http://zotero.org/users/6301399/items/BXLV4KMR"],"itemData":{"id":597,"type":"book","abstract":"Many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C0082B">
        <w:rPr>
          <w:rFonts w:cs="Times New Roman"/>
        </w:rPr>
        <w:t xml:space="preserve">Ogden, </w:t>
      </w:r>
      <w:r w:rsidRPr="00C0082B">
        <w:rPr>
          <w:rFonts w:cs="Times New Roman"/>
          <w:i/>
          <w:iCs/>
        </w:rPr>
        <w:t>Transforming Discipleship</w:t>
      </w:r>
      <w:r w:rsidRPr="00C0082B">
        <w:rPr>
          <w:rFonts w:cs="Times New Roman"/>
        </w:rPr>
        <w:t>, 81.</w:t>
      </w:r>
      <w:r>
        <w:fldChar w:fldCharType="end"/>
      </w:r>
    </w:p>
  </w:footnote>
  <w:footnote w:id="304">
    <w:p w14:paraId="2D2F2E02" w14:textId="6FB7AF02"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{"citationID":"nrP5vygR","properties":{"formattedCitation":"Ogden, {\\i{}Transforming Discipleship}, 81.","plainCitation":"Ogden, Transforming Discipleship, 81.","noteIndex":297},"citationItems":[{"id":597,"uris":["http://zotero.org/users/6301399/items/BXLV4KMR"],"itemData":{"id":597,"type":"book","abstract":"Many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Discipleship","author":[{"family":"Ogden","given":"Greg"}],"issued":{"date-parts":[["2016",9,1]]}},"locator":"81","label":"page"}],"schema":"https://github.com/citation-style-language/schema/raw/master/csl-citation.json"} </w:instrText>
      </w:r>
      <w:r>
        <w:fldChar w:fldCharType="separate"/>
      </w:r>
      <w:r w:rsidRPr="00C0082B">
        <w:rPr>
          <w:rFonts w:cs="Times New Roman"/>
        </w:rPr>
        <w:t xml:space="preserve">Ogden, </w:t>
      </w:r>
      <w:r w:rsidRPr="00C0082B">
        <w:rPr>
          <w:rFonts w:cs="Times New Roman"/>
          <w:i/>
          <w:iCs/>
        </w:rPr>
        <w:t>Transforming Discipleship</w:t>
      </w:r>
      <w:r w:rsidRPr="00C0082B">
        <w:rPr>
          <w:rFonts w:cs="Times New Roman"/>
        </w:rPr>
        <w:t>, 81.</w:t>
      </w:r>
      <w:r>
        <w:fldChar w:fldCharType="end"/>
      </w:r>
    </w:p>
  </w:footnote>
  <w:footnote w:id="305">
    <w:p w14:paraId="206C6F5F" w14:textId="6B1B4775"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{"citationID":"Glr0xip6","properties":{"formattedCitation":"Ogden, {\\i{}Transforming Discipleship}, 100.","plainCitation":"Ogden, Transforming Discipleship, 100.","noteIndex":298},"citationItems":[{"id":597,"uris":["http://zotero.org/users/6301399/items/BXLV4KMR"],"itemData":{"id":597,"type":"book","abstract":"Many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Discipleship","author":[{"family":"Ogden","given":"Greg"}],"issued":{"date-parts":[["2016",9,1]]}},"locator":"100","label":"page"}],"schema":"https://github.com/citation-style-language/schema/raw/master/csl-citation.json"} </w:instrText>
      </w:r>
      <w:r>
        <w:fldChar w:fldCharType="separate"/>
      </w:r>
      <w:r w:rsidRPr="005F4ED0">
        <w:rPr>
          <w:rFonts w:cs="Times New Roman"/>
        </w:rPr>
        <w:t xml:space="preserve">Ogden, </w:t>
      </w:r>
      <w:r w:rsidRPr="005F4ED0">
        <w:rPr>
          <w:rFonts w:cs="Times New Roman"/>
          <w:i/>
          <w:iCs/>
        </w:rPr>
        <w:t>Transforming Discipleship</w:t>
      </w:r>
      <w:r w:rsidRPr="005F4ED0">
        <w:rPr>
          <w:rFonts w:cs="Times New Roman"/>
        </w:rPr>
        <w:t>, 100.</w:t>
      </w:r>
      <w:r>
        <w:fldChar w:fldCharType="end"/>
      </w:r>
    </w:p>
  </w:footnote>
  <w:footnote w:id="306">
    <w:p w14:paraId="7AF94156" w14:textId="2164EA11"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{"citationID":"vbKIExKu","properties":{"formattedCitation":"Ogden, {\\i{}Transforming Discipleship}, 101.","plainCitation":"Ogden, Transforming Discipleship, 101.","noteIndex":299},"citationItems":[{"id":597,"uris":["http://zotero.org/users/6301399/items/BXLV4KMR"],"itemData":{"id":597,"type":"book","abstract":"Many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Discipleship","author":[{"family":"Ogden","given":"Greg"}],"issued":{"date-parts":[["2016",9,1]]}},"locator":"101","label":"page"}],"schema":"https://github.com/citation-style-language/schema/raw/master/csl-citation.json"} </w:instrText>
      </w:r>
      <w:r>
        <w:fldChar w:fldCharType="separate"/>
      </w:r>
      <w:r w:rsidRPr="005F4ED0">
        <w:rPr>
          <w:rFonts w:cs="Times New Roman"/>
        </w:rPr>
        <w:t xml:space="preserve">Ogden, </w:t>
      </w:r>
      <w:r w:rsidRPr="005F4ED0">
        <w:rPr>
          <w:rFonts w:cs="Times New Roman"/>
          <w:i/>
          <w:iCs/>
        </w:rPr>
        <w:t>Transforming Discipleship</w:t>
      </w:r>
      <w:r w:rsidRPr="005F4ED0">
        <w:rPr>
          <w:rFonts w:cs="Times New Roman"/>
        </w:rPr>
        <w:t>, 101.</w:t>
      </w:r>
      <w:r>
        <w:fldChar w:fldCharType="end"/>
      </w:r>
    </w:p>
  </w:footnote>
  <w:footnote w:id="307">
    <w:p w14:paraId="474C786D" w14:textId="4C6D295F"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{"citationID":"rPKu03DD","properties":{"formattedCitation":"Ogden, {\\i{}Transforming Discipleship}, 103.","plainCitation":"Ogden, Transforming Discipleship, 103.","noteIndex":300},"citationItems":[{"id":597,"uris":["http://zotero.org/users/6301399/items/BXLV4KMR"],"itemData":{"id":597,"type":"book","abstract":"Many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Discipleship","author":[{"family":"Ogden","given":"Greg"}],"issued":{"date-parts":[["2016",9,1]]}},"locator":"103","label":"page"}],"schema":"https://github.com/citation-style-language/schema/raw/master/csl-citation.json"} </w:instrText>
      </w:r>
      <w:r>
        <w:fldChar w:fldCharType="separate"/>
      </w:r>
      <w:r w:rsidRPr="0037141F">
        <w:rPr>
          <w:rFonts w:cs="Times New Roman"/>
        </w:rPr>
        <w:t xml:space="preserve">Ogden, </w:t>
      </w:r>
      <w:r w:rsidRPr="0037141F">
        <w:rPr>
          <w:rFonts w:cs="Times New Roman"/>
          <w:i/>
          <w:iCs/>
        </w:rPr>
        <w:t>Transforming Discipleship</w:t>
      </w:r>
      <w:r w:rsidRPr="0037141F">
        <w:rPr>
          <w:rFonts w:cs="Times New Roman"/>
        </w:rPr>
        <w:t>, 103.</w:t>
      </w:r>
      <w:r>
        <w:fldChar w:fldCharType="end"/>
      </w:r>
    </w:p>
  </w:footnote>
  <w:footnote w:id="308">
    <w:p w14:paraId="5BB4D4EC" w14:textId="068CCBEC"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{"citationID":"ME785sjg","properties":{"formattedCitation":"Ogden, {\\i{}Transforming Discipleship}, 106.","plainCitation":"Ogden, Transforming Discipleship, 106.","noteIndex":301},"citationItems":[{"id":597,"uris":["http://zotero.org/users/6301399/items/BXLV4KMR"],"itemData":{"id":597,"type":"book","abstract":"Many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Discipleship","author":[{"family":"Ogden","given":"Greg"}],"issued":{"date-parts":[["2016",9,1]]}},"locator":"106","label":"page"}],"schema":"https://github.com/citation-style-language/schema/raw/master/csl-citation.json"} </w:instrText>
      </w:r>
      <w:r>
        <w:fldChar w:fldCharType="separate"/>
      </w:r>
      <w:r w:rsidRPr="00D50977">
        <w:rPr>
          <w:rFonts w:cs="Times New Roman"/>
        </w:rPr>
        <w:t xml:space="preserve">Ogden, </w:t>
      </w:r>
      <w:r w:rsidRPr="00D50977">
        <w:rPr>
          <w:rFonts w:cs="Times New Roman"/>
          <w:i/>
          <w:iCs/>
        </w:rPr>
        <w:t>Transforming Discipleship</w:t>
      </w:r>
      <w:r w:rsidRPr="00D50977">
        <w:rPr>
          <w:rFonts w:cs="Times New Roman"/>
        </w:rPr>
        <w:t>, 106.</w:t>
      </w:r>
      <w:r>
        <w:fldChar w:fldCharType="end"/>
      </w:r>
    </w:p>
  </w:footnote>
  <w:footnote w:id="309">
    <w:p w14:paraId="43594E15" w14:textId="12991953"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{"citationID":"fpQMbx3Y","properties":{"formattedCitation":"Ogden, {\\i{}Transforming Discipleship}, 108.","plainCitation":"Ogden, Transforming Discipleship, 108.","noteIndex":302},"citationItems":[{"id":597,"uris":["http://zotero.org/users/6301399/items/BXLV4KMR"],"itemData":{"id":597,"type":"book","abstract":"Many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Discipleship","author":[{"family":"Ogden","given":"Greg"}],"issued":{"date-parts":[["2016",9,1]]}},"locator":"108","label":"page"}],"schema":"https://github.com/citation-style-language/schema/raw/master/csl-citation.json"} </w:instrText>
      </w:r>
      <w:r>
        <w:fldChar w:fldCharType="separate"/>
      </w:r>
      <w:r w:rsidRPr="00543063">
        <w:rPr>
          <w:rFonts w:cs="Times New Roman"/>
        </w:rPr>
        <w:t xml:space="preserve">Ogden, </w:t>
      </w:r>
      <w:r w:rsidRPr="00543063">
        <w:rPr>
          <w:rFonts w:cs="Times New Roman"/>
          <w:i/>
          <w:iCs/>
        </w:rPr>
        <w:t>Transforming Discipleship</w:t>
      </w:r>
      <w:r w:rsidRPr="00543063">
        <w:rPr>
          <w:rFonts w:cs="Times New Roman"/>
        </w:rPr>
        <w:t>, 108.</w:t>
      </w:r>
      <w:r>
        <w:fldChar w:fldCharType="end"/>
      </w:r>
    </w:p>
  </w:footnote>
  <w:footnote w:id="310">
    <w:p w14:paraId="54154821" w14:textId="2B354192"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{"citationID":"qQIwqtzH","properties":{"formattedCitation":"Ogden, {\\i{}Transforming Discipleship}, 108.","plainCitation":"Ogden, Transforming Discipleship, 108.","noteIndex":303},"citationItems":[{"id":597,"uris":["http://zotero.org/users/6301399/items/BXLV4KMR"],"itemData":{"id":597,"type":"book","abstract":"Many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Discipleship","author":[{"family":"Ogden","given":"Greg"}],"issued":{"date-parts":[["2016",9,1]]}},"locator":"108","label":"page"}],"schema":"https://github.com/citation-style-language/schema/raw/master/csl-citation.json"} </w:instrText>
      </w:r>
      <w:r>
        <w:fldChar w:fldCharType="separate"/>
      </w:r>
      <w:r w:rsidRPr="00543063">
        <w:rPr>
          <w:rFonts w:cs="Times New Roman"/>
        </w:rPr>
        <w:t xml:space="preserve">Ogden, </w:t>
      </w:r>
      <w:r w:rsidRPr="00543063">
        <w:rPr>
          <w:rFonts w:cs="Times New Roman"/>
          <w:i/>
          <w:iCs/>
        </w:rPr>
        <w:t>Transforming Discipleship</w:t>
      </w:r>
      <w:r w:rsidRPr="00543063">
        <w:rPr>
          <w:rFonts w:cs="Times New Roman"/>
        </w:rPr>
        <w:t>, 108.</w:t>
      </w:r>
      <w:r>
        <w:fldChar w:fldCharType="end"/>
      </w:r>
    </w:p>
  </w:footnote>
  <w:footnote w:id="311">
    <w:p w14:paraId="4F7D0549" w14:textId="4AC5C06B"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{"citationID":"B0oaliYx","properties":{"formattedCitation":"Ogden, {\\i{}Transforming Discipleship}, 109.","plainCitation":"Ogden, Transforming Discipleship, 109.","noteIndex":304},"citationItems":[{"id":597,"uris":["http://zotero.org/users/6301399/items/BXLV4KMR"],"itemData":{"id":597,"type":"book","abstract":"Many church leaders, yearning for church growth, look to the latest evangelistic strategies or seeker-targeted worship services. But lack of growth might not be due to lack of concern for new people―it may be because we are not effectively discipling the people we already have. Greg Ogden address the need for discipleship in the local church and recovers Jesus' method of accomplishing life change by investing in just a few people at a time. Ogden sets forth his vision for transforming both the individual disciple and discipleship itself, showing how discipleship can become a self-replicating process with ongoing impact from generation to generation. This revised and updated edition includes a new chapter on discipleship and preaching.","edition":"Revised and Expanded edition","event-place":"Downers Grove","ISBN":"978-0-8308-4131-8","language":"English","number-of-pages":"224","publisher":"IVP","publisher-place":"Downers Grove","source":"Amazon","title":"Transforming Discipleship: Making Disciples a Few at a Time","title-short":"Transforming Discipleship","author":[{"family":"Ogden","given":"Greg"}],"issued":{"date-parts":[["2016",9,1]]}},"locator":"109","label":"page"}],"schema":"https://github.com/citation-style-language/schema/raw/master/csl-citation.json"} </w:instrText>
      </w:r>
      <w:r>
        <w:fldChar w:fldCharType="separate"/>
      </w:r>
      <w:r w:rsidRPr="007C1A1E">
        <w:rPr>
          <w:rFonts w:cs="Times New Roman"/>
        </w:rPr>
        <w:t xml:space="preserve">Ogden, </w:t>
      </w:r>
      <w:r w:rsidRPr="007C1A1E">
        <w:rPr>
          <w:rFonts w:cs="Times New Roman"/>
          <w:i/>
          <w:iCs/>
        </w:rPr>
        <w:t>Transforming Discipleship</w:t>
      </w:r>
      <w:r w:rsidRPr="007C1A1E">
        <w:rPr>
          <w:rFonts w:cs="Times New Roman"/>
        </w:rPr>
        <w:t>, 109.</w:t>
      </w:r>
      <w:r>
        <w:fldChar w:fldCharType="end"/>
      </w:r>
    </w:p>
  </w:footnote>
  <w:footnote w:id="312">
    <w:p w14:paraId="305A93B2" w14:textId="59F94E12" w:rsidR="009778B9" w:rsidRDefault="009778B9">
      <w:pPr>
        <w:pStyle w:val="FootnoteText"/>
      </w:pPr>
      <w:r>
        <w:rPr>
          <w:rStyle w:val="FootnoteReference"/>
        </w:rPr>
        <w:footnoteRef/>
      </w:r>
      <w:r>
        <w:t xml:space="preserve"> </w:t>
      </w:r>
      <w:r>
        <w:fldChar w:fldCharType="begin"/>
      </w:r>
      <w:r w:rsidR="00E86EA1">
        <w:instrText xml:space="preserve"> ADDIN ZOTERO_ITEM CSL_CITATION {"citationID":"IPWz7COz","properties":{"formattedCitation":"Tamang, \\uc0\\u8220{}An Investigation of Discipleship Ministries in Rural Nepal and Their Impact on Believers,\\uc0\\u8221{} 127.","plainCitation":"Tamang, “An Investigation of Discipleship Ministries in Rural Nepal and Their Impact on Believers,” 127.","noteIndex":305},"citationItems":[{"id":554,"uris":["http://zotero.org/users/6301399/items/28CUN8C7"],"itemData":{"id":554,"type":"thesis","genre":"DMin diss.","publisher":"Singapore Bible College","title":"An Investigation of Discipleship Ministries in Rural Nepal and Their Impact on Believers","author":[{"family":"Tamang","given":"Ananda"}],"issued":{"date-parts":[["2019"]]}},"locator":"127","label":"page"}],"schema":"https://github.com/citation-style-language/schema/raw/master/csl-citation.json"} </w:instrText>
      </w:r>
      <w:r>
        <w:fldChar w:fldCharType="separate"/>
      </w:r>
      <w:r w:rsidR="00CA28A9" w:rsidRPr="00CA28A9">
        <w:rPr>
          <w:rFonts w:cs="Times New Roman"/>
        </w:rPr>
        <w:t>Tamang, “An Investigation of Discipleship Ministries in Rural Nepal and Their Impact on Believers,” 127.</w:t>
      </w:r>
      <w:r>
        <w:fldChar w:fldCharType="end"/>
      </w:r>
    </w:p>
  </w:footnote>
  <w:footnote w:id="313">
    <w:p w14:paraId="63048E8C" w14:textId="7D883AA0" w:rsidR="006B0395" w:rsidRDefault="006B0395">
      <w:pPr>
        <w:pStyle w:val="FootnoteText"/>
      </w:pPr>
      <w:r>
        <w:rPr>
          <w:rStyle w:val="FootnoteReference"/>
        </w:rPr>
        <w:footnoteRef/>
      </w:r>
      <w:r>
        <w:t xml:space="preserve"> </w:t>
      </w:r>
      <w:r>
        <w:fldChar w:fldCharType="begin"/>
      </w:r>
      <w:r w:rsidR="00E86EA1">
        <w:instrText xml:space="preserve"> ADDIN ZOTERO_ITEM CSL_CITATION {"citationID":"EvtaeiFG","properties":{"formattedCitation":"Tamang, \\uc0\\u8220{}An Investigation of Discipleship Ministries in Rural Nepal and Their Impact on Believers,\\uc0\\u8221{} 121.","plainCitation":"Tamang, “An Investigation of Discipleship Ministries in Rural Nepal and Their Impact on Believers,” 121.","noteIndex":306},"citationItems":[{"id":554,"uris":["http://zotero.org/users/6301399/items/28CUN8C7"],"itemData":{"id":554,"type":"thesis","genre":"DMin diss.","publisher":"Singapore Bible College","title":"An Investigation of Discipleship Ministries in Rural Nepal and Their Impact on Believers","author":[{"family":"Tamang","given":"Ananda"}],"issued":{"date-parts":[["2019"]]}},"locator":"121","label":"page"}],"schema":"https://github.com/citation-style-language/schema/raw/master/csl-citation.json"} </w:instrText>
      </w:r>
      <w:r>
        <w:fldChar w:fldCharType="separate"/>
      </w:r>
      <w:r w:rsidR="00CA28A9" w:rsidRPr="00CA28A9">
        <w:rPr>
          <w:rFonts w:cs="Times New Roman"/>
        </w:rPr>
        <w:t>Tamang, “An Investigation of Discipleship Ministries in Rural Nepal and Their Impact on Believers,” 121.</w:t>
      </w:r>
      <w:r>
        <w:fldChar w:fldCharType="end"/>
      </w:r>
    </w:p>
  </w:footnote>
  <w:footnote w:id="314">
    <w:p w14:paraId="625FD8E7" w14:textId="30627F8A"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{"citationID":"G2WqX63U","properties":{"formattedCitation":"Reggie McNeal, {\\i{}Missional Communities: The Rise of the Post-Congregational Church}, 1st edition. (San Francisco: Jossey-Bass, 2011), 24.","plainCitation":"Reggie McNeal, Missional Communities: The Rise of the Post-Congregational Church, 1st edition. (San Francisco: Jossey-Bass, 2011), 24.","noteIndex":307},"citationItems":[{"id":451,"uris":["http://zotero.org/users/6301399/items/FYEBMQ43"],"itemData":{"id":451,"type":"book","abstract":"The third book in the trilogy that explores the popular missional movementFrom Reggie McNeal, the bestselling author of The Present Future and Missional Renaissance, comes the third book in the series that helps to define and illuminate the popular missional movement. This newest book in the trilogy examines a natural outgrowth of the move toward a missional orientation: the deconstruction of congregations into very small Christian communities. For all those thousands of churches and leaders who have followed Reggie McNeal's bold lead, this book details the rise of a new life form in churches.Discusses how to move a church from an internal to an external ministry focusReggie McNeal is a recognized leader in the missional movementOutlines an alternative to the program church model that is focused on the projects and passions of the congregantsThis book draws on McNeal's twenty years of leadership roles in local congregations and his work over the last decade with thousands of clergy and church leaders.","edition":"1st edition","event-place":"San Francisco","ISBN":"978-0-470-63345-8","language":"English","number-of-pages":"192","publisher":"Jossey-Bass","publisher-place":"San Francisco","source":"Amazon","title":"Missional Communities: The Rise of the Post-Congregational Church","title-short":"Missional Communities","author":[{"family":"McNeal","given":"Reggie"}],"issued":{"date-parts":[["2011",9,27]]}},"locator":"24","label":"page"}],"schema":"https://github.com/citation-style-language/schema/raw/master/csl-citation.json"} </w:instrText>
      </w:r>
      <w:r>
        <w:fldChar w:fldCharType="separate"/>
      </w:r>
      <w:r w:rsidRPr="000E09CC">
        <w:rPr>
          <w:rFonts w:cs="Times New Roman"/>
        </w:rPr>
        <w:t xml:space="preserve">Reggie McNeal, </w:t>
      </w:r>
      <w:r w:rsidRPr="000E09CC">
        <w:rPr>
          <w:rFonts w:cs="Times New Roman"/>
          <w:i/>
          <w:iCs/>
        </w:rPr>
        <w:t>Missional Communities: The Rise of the Post-Congregational Church</w:t>
      </w:r>
      <w:r w:rsidRPr="000E09CC">
        <w:rPr>
          <w:rFonts w:cs="Times New Roman"/>
        </w:rPr>
        <w:t>, 1st edition. (San Francisco: Jossey-Bass, 2011), 24.</w:t>
      </w:r>
      <w:r>
        <w:fldChar w:fldCharType="end"/>
      </w:r>
    </w:p>
  </w:footnote>
  <w:footnote w:id="315">
    <w:p w14:paraId="121101BE" w14:textId="7A556FCC"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{"citationID":"F1AUDNWD","properties":{"formattedCitation":"McNeal, {\\i{}Missional Communities}, 24.","plainCitation":"McNeal, Missional Communities, 24.","noteIndex":308},"citationItems":[{"id":451,"uris":["http://zotero.org/users/6301399/items/FYEBMQ43"],"itemData":{"id":451,"type":"book","abstract":"The third book in the trilogy that explores the popular missional movementFrom Reggie McNeal, the bestselling author of The Present Future and Missional Renaissance, comes the third book in the series that helps to define and illuminate the popular missional movement. This newest book in the trilogy examines a natural outgrowth of the move toward a missional orientation: the deconstruction of congregations into very small Christian communities. For all those thousands of churches and leaders who have followed Reggie McNeal's bold lead, this book details the rise of a new life form in churches.Discusses how to move a church from an internal to an external ministry focusReggie McNeal is a recognized leader in the missional movementOutlines an alternative to the program church model that is focused on the projects and passions of the congregantsThis book draws on McNeal's twenty years of leadership roles in local congregations and his work over the last decade with thousands of clergy and church leaders.","edition":"1st edition","event-place":"San Francisco","ISBN":"978-0-470-63345-8","language":"English","number-of-pages":"192","publisher":"Jossey-Bass","publisher-place":"San Francisco","source":"Amazon","title":"Missional Communities: The Rise of the Post-Congregational Church","title-short":"Missional Communities","author":[{"family":"McNeal","given":"Reggie"}],"issued":{"date-parts":[["2011",9,27]]}},"locator":"24","label":"page"}],"schema":"https://github.com/citation-style-language/schema/raw/master/csl-citation.json"} </w:instrText>
      </w:r>
      <w:r>
        <w:fldChar w:fldCharType="separate"/>
      </w:r>
      <w:r w:rsidRPr="00B85A9B">
        <w:rPr>
          <w:rFonts w:cs="Times New Roman"/>
        </w:rPr>
        <w:t xml:space="preserve">McNeal, </w:t>
      </w:r>
      <w:r w:rsidRPr="00B85A9B">
        <w:rPr>
          <w:rFonts w:cs="Times New Roman"/>
          <w:i/>
          <w:iCs/>
        </w:rPr>
        <w:t>Missional Communities</w:t>
      </w:r>
      <w:r w:rsidRPr="00B85A9B">
        <w:rPr>
          <w:rFonts w:cs="Times New Roman"/>
        </w:rPr>
        <w:t>, 24.</w:t>
      </w:r>
      <w:r>
        <w:fldChar w:fldCharType="end"/>
      </w:r>
    </w:p>
  </w:footnote>
  <w:footnote w:id="316">
    <w:p w14:paraId="317C981D" w14:textId="4AB33DD7"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{"citationID":"Dq0eqk6H","properties":{"formattedCitation":"McNeal, {\\i{}Missional Communities}, 29.","plainCitation":"McNeal, Missional Communities, 29.","noteIndex":309},"citationItems":[{"id":451,"uris":["http://zotero.org/users/6301399/items/FYEBMQ43"],"itemData":{"id":451,"type":"book","abstract":"The third book in the trilogy that explores the popular missional movementFrom Reggie McNeal, the bestselling author of The Present Future and Missional Renaissance, comes the third book in the series that helps to define and illuminate the popular missional movement. This newest book in the trilogy examines a natural outgrowth of the move toward a missional orientation: the deconstruction of congregations into very small Christian communities. For all those thousands of churches and leaders who have followed Reggie McNeal's bold lead, this book details the rise of a new life form in churches.Discusses how to move a church from an internal to an external ministry focusReggie McNeal is a recognized leader in the missional movementOutlines an alternative to the program church model that is focused on the projects and passions of the congregantsThis book draws on McNeal's twenty years of leadership roles in local congregations and his work over the last decade with thousands of clergy and church leaders.","edition":"1st edition","event-place":"San Francisco","ISBN":"978-0-470-63345-8","language":"English","number-of-pages":"192","publisher":"Jossey-Bass","publisher-place":"San Francisco","source":"Amazon","title":"Missional Communities: The Rise of the Post-Congregational Church","title-short":"Missional Communities","author":[{"family":"McNeal","given":"Reggie"}],"issued":{"date-parts":[["2011",9,27]]}},"locator":"29","label":"page"}],"schema":"https://github.com/citation-style-language/schema/raw/master/csl-citation.json"} </w:instrText>
      </w:r>
      <w:r>
        <w:fldChar w:fldCharType="separate"/>
      </w:r>
      <w:r w:rsidRPr="00744F7E">
        <w:rPr>
          <w:rFonts w:cs="Times New Roman"/>
        </w:rPr>
        <w:t xml:space="preserve">McNeal, </w:t>
      </w:r>
      <w:r w:rsidRPr="00744F7E">
        <w:rPr>
          <w:rFonts w:cs="Times New Roman"/>
          <w:i/>
          <w:iCs/>
        </w:rPr>
        <w:t>Missional Communities</w:t>
      </w:r>
      <w:r w:rsidRPr="00744F7E">
        <w:rPr>
          <w:rFonts w:cs="Times New Roman"/>
        </w:rPr>
        <w:t>, 29.</w:t>
      </w:r>
      <w:r>
        <w:fldChar w:fldCharType="end"/>
      </w:r>
    </w:p>
  </w:footnote>
  <w:footnote w:id="317">
    <w:p w14:paraId="13E44BF5" w14:textId="39396FC8" w:rsidR="00C07651" w:rsidRDefault="00C07651" w:rsidP="00C07651">
      <w:pPr>
        <w:pStyle w:val="FootnoteText"/>
      </w:pPr>
      <w:r>
        <w:rPr>
          <w:rStyle w:val="FootnoteReference"/>
        </w:rPr>
        <w:footnoteRef/>
      </w:r>
      <w:r>
        <w:t xml:space="preserve"> </w:t>
      </w:r>
      <w:r>
        <w:fldChar w:fldCharType="begin"/>
      </w:r>
      <w:r w:rsidR="00E86EA1">
        <w:instrText xml:space="preserve"> ADDIN ZOTERO_ITEM CSL_CITATION {"citationID":"3FoaiI9O","properties":{"formattedCitation":"McNeal, {\\i{}Missional Communities}, 29\\uc0\\u8211{}30.","plainCitation":"McNeal, Missional Communities, 29–30.","noteIndex":310},"citationItems":[{"id":451,"uris":["http://zotero.org/users/6301399/items/FYEBMQ43"],"itemData":{"id":451,"type":"book","abstract":"The third book in the trilogy that explores the popular missional movementFrom Reggie McNeal, the bestselling author of The Present Future and Missional Renaissance, comes the third book in the series that helps to define and illuminate the popular missional movement. This newest book in the trilogy examines a natural outgrowth of the move toward a missional orientation: the deconstruction of congregations into very small Christian communities. For all those thousands of churches and leaders who have followed Reggie McNeal's bold lead, this book details the rise of a new life form in churches.Discusses how to move a church from an internal to an external ministry focusReggie McNeal is a recognized leader in the missional movementOutlines an alternative to the program church model that is focused on the projects and passions of the congregantsThis book draws on McNeal's twenty years of leadership roles in local congregations and his work over the last decade with thousands of clergy and church leaders.","edition":"1st edition","event-place":"San Francisco","ISBN":"978-0-470-63345-8","language":"English","number-of-pages":"192","publisher":"Jossey-Bass","publisher-place":"San Francisco","source":"Amazon","title":"Missional Communities: The Rise of the Post-Congregational Church","title-short":"Missional Communities","author":[{"family":"McNeal","given":"Reggie"}],"issued":{"date-parts":[["2011",9,27]]}},"locator":"29-30","label":"page"}],"schema":"https://github.com/citation-style-language/schema/raw/master/csl-citation.json"} </w:instrText>
      </w:r>
      <w:r>
        <w:fldChar w:fldCharType="separate"/>
      </w:r>
      <w:r w:rsidRPr="00AD37AD">
        <w:rPr>
          <w:rFonts w:cs="Times New Roman"/>
        </w:rPr>
        <w:t xml:space="preserve">McNeal, </w:t>
      </w:r>
      <w:r w:rsidRPr="00AD37AD">
        <w:rPr>
          <w:rFonts w:cs="Times New Roman"/>
          <w:i/>
          <w:iCs/>
        </w:rPr>
        <w:t>Missional Communities</w:t>
      </w:r>
      <w:r w:rsidRPr="00AD37AD">
        <w:rPr>
          <w:rFonts w:cs="Times New Roman"/>
        </w:rPr>
        <w:t>, 29–30.</w:t>
      </w:r>
      <w:r>
        <w:fldChar w:fldCharType="end"/>
      </w:r>
    </w:p>
  </w:footnote>
  <w:footnote w:id="318">
    <w:p w14:paraId="5AA565CC" w14:textId="27BF3584" w:rsidR="009778B9" w:rsidRDefault="009778B9">
      <w:pPr>
        <w:pStyle w:val="FootnoteText"/>
      </w:pPr>
      <w:r>
        <w:rPr>
          <w:rStyle w:val="FootnoteReference"/>
        </w:rPr>
        <w:footnoteRef/>
      </w:r>
      <w:r>
        <w:t xml:space="preserve"> </w:t>
      </w:r>
      <w:r>
        <w:fldChar w:fldCharType="begin"/>
      </w:r>
      <w:r w:rsidR="00CA28A9">
        <w:instrText xml:space="preserve"> ADDIN ZOTERO_ITEM CSL_CITATION {"citationID":"pEBFguKg","properties":{"formattedCitation":"Peter O Atoyebi, \\uc0\\u8220{}From Stagnation to Revitalization: A Study of Select Turnaround Churches in the Urban Context of Nairobi, Kenya\\uc0\\u8221{} (PhD diss., North-West University, 2010), 43.","plainCitation":"Peter O Atoyebi, “From Stagnation to Revitalization: A Study of Select Turnaround Churches in the Urban Context of Nairobi, Kenya” (PhD diss., North-West University, 2010), 43.","noteIndex":307},"citationItems":[{"id":547,"uris":["http://zotero.org/users/6301399/items/BE7U4XLT"],"itemData":{"id":547,"type":"thesis","event-place":"Potchefstroom","genre":"PhD diss.","publisher":"North-West University","publisher-place":"Potchefstroom","title":"From Stagnation to Revitalization: A Study of Select Turnaround Churches in the Urban Context of Nairobi, Kenya","title-short":"From Stagnation to Revitalization","author":[{"family":"Atoyebi","given":"Peter O"}],"issued":{"date-parts":[["2010"]]}},"locator":"43","label":"page"}],"schema":"https://github.com/citation-style-language/schema/raw/master/csl-citation.json"} </w:instrText>
      </w:r>
      <w:r>
        <w:fldChar w:fldCharType="separate"/>
      </w:r>
      <w:r w:rsidRPr="009778B9">
        <w:rPr>
          <w:rFonts w:cs="Times New Roman"/>
        </w:rPr>
        <w:t xml:space="preserve">Peter O </w:t>
      </w:r>
      <w:proofErr w:type="spellStart"/>
      <w:r w:rsidRPr="009778B9">
        <w:rPr>
          <w:rFonts w:cs="Times New Roman"/>
        </w:rPr>
        <w:t>Atoyebi</w:t>
      </w:r>
      <w:proofErr w:type="spellEnd"/>
      <w:r w:rsidRPr="009778B9">
        <w:rPr>
          <w:rFonts w:cs="Times New Roman"/>
        </w:rPr>
        <w:t>, “From Stagnation to Revitalization: A Study of Select Turnaround Churches in the Urban Context of Nairobi, Kenya” (PhD diss., North-West University, 2010), 43.</w:t>
      </w:r>
      <w:r>
        <w:fldChar w:fldCharType="end"/>
      </w:r>
    </w:p>
  </w:footnote>
  <w:footnote w:id="319">
    <w:p w14:paraId="1BEC97ED" w14:textId="0FF2D823" w:rsidR="001E52A2" w:rsidRDefault="001E52A2" w:rsidP="001E52A2">
      <w:pPr>
        <w:pStyle w:val="FootnoteText"/>
      </w:pPr>
      <w:r>
        <w:rPr>
          <w:rStyle w:val="FootnoteReference"/>
        </w:rPr>
        <w:footnoteRef/>
      </w:r>
      <w:r>
        <w:t xml:space="preserve"> </w:t>
      </w:r>
      <w:r>
        <w:fldChar w:fldCharType="begin"/>
      </w:r>
      <w:r w:rsidR="00CA28A9">
        <w:instrText xml:space="preserve"> ADDIN ZOTERO_ITEM CSL_CITATION {"citationID":"nAbiEAw3","properties":{"formattedCitation":"Rongong, {\\i{}Early Churches in Nepal}, 102.","plainCitation":"Rongong, Early Churches in Nepal, 102.","noteIndex":308},"citationItems":[{"id":62,"uris":["http://zotero.org/users/6301399/items/2MHCAWDU"],"itemData":{"id":62,"type":"book","call-number":"BR1177 .R66 2012","event-place":"Kathmandu","ISBN":"978-9937-1-0215-5","number-of-pages":"171","publisher":"Ekta","publisher-place":"Kathmandu","source":"Library of Congress ISBN","title":"Early Churches in Nepal: An Indigenous Movement Till 1990","title-short":"Early Churches in Nepal","author":[{"family":"Rongong","given":"Rajendra K."}],"issued":{"date-parts":[["2012"]]}},"locator":"102","label":"page"}],"schema":"https://github.com/citation-style-language/schema/raw/master/csl-citation.json"} </w:instrText>
      </w:r>
      <w:r>
        <w:fldChar w:fldCharType="separate"/>
      </w:r>
      <w:r w:rsidRPr="00FC2F79">
        <w:rPr>
          <w:rFonts w:cs="Times New Roman"/>
        </w:rPr>
        <w:t xml:space="preserve">Rongong, </w:t>
      </w:r>
      <w:r w:rsidRPr="00FC2F79">
        <w:rPr>
          <w:rFonts w:cs="Times New Roman"/>
          <w:i/>
          <w:iCs/>
        </w:rPr>
        <w:t>Early Churches in Nepal</w:t>
      </w:r>
      <w:r w:rsidRPr="00FC2F79">
        <w:rPr>
          <w:rFonts w:cs="Times New Roman"/>
        </w:rPr>
        <w:t>, 102.</w:t>
      </w:r>
      <w:r>
        <w:fldChar w:fldCharType="end"/>
      </w:r>
    </w:p>
  </w:footnote>
  <w:footnote w:id="320">
    <w:p w14:paraId="00F090C9" w14:textId="0EAA4C31" w:rsidR="00215880" w:rsidRDefault="00215880" w:rsidP="00215880">
      <w:pPr>
        <w:pStyle w:val="FootnoteText"/>
      </w:pPr>
      <w:r>
        <w:rPr>
          <w:rStyle w:val="FootnoteReference"/>
        </w:rPr>
        <w:footnoteRef/>
      </w:r>
      <w:r>
        <w:t xml:space="preserve"> </w:t>
      </w:r>
      <w:r>
        <w:fldChar w:fldCharType="begin"/>
      </w:r>
      <w:r w:rsidR="00E86EA1">
        <w:instrText xml:space="preserve"> ADDIN ZOTERO_ITEM CSL_CITATION {"citationID":"rvY46KsK","properties":{"formattedCitation":"McGavran and Wagner, {\\i{}Understanding Church Growth}, 90.","plainCitation":"McGavran and Wagner, Understanding Church Growth, 90.","noteIndex":313},"citationItems":[{"id":435,"uris":["http://zotero.org/users/6301399/items/KEYDI2ZL"],"itemData":{"id":435,"type":"book","abstract":"In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Peter"}],"issued":{"date-parts":[["1990",7,12]]}},"locator":"90","label":"page"}],"schema":"https://github.com/citation-style-language/schema/raw/master/csl-citation.json"} </w:instrText>
      </w:r>
      <w:r>
        <w:fldChar w:fldCharType="separate"/>
      </w:r>
      <w:proofErr w:type="spellStart"/>
      <w:r w:rsidRPr="00181409">
        <w:rPr>
          <w:rFonts w:cs="Times New Roman"/>
        </w:rPr>
        <w:t>McGavran</w:t>
      </w:r>
      <w:proofErr w:type="spellEnd"/>
      <w:r w:rsidRPr="00181409">
        <w:rPr>
          <w:rFonts w:cs="Times New Roman"/>
        </w:rPr>
        <w:t xml:space="preserve"> and Wagner, </w:t>
      </w:r>
      <w:r w:rsidRPr="00181409">
        <w:rPr>
          <w:rFonts w:cs="Times New Roman"/>
          <w:i/>
          <w:iCs/>
        </w:rPr>
        <w:t>Understanding Church Growth</w:t>
      </w:r>
      <w:r w:rsidRPr="00181409">
        <w:rPr>
          <w:rFonts w:cs="Times New Roman"/>
        </w:rPr>
        <w:t>, 90.</w:t>
      </w:r>
      <w:r>
        <w:fldChar w:fldCharType="end"/>
      </w:r>
    </w:p>
  </w:footnote>
  <w:footnote w:id="321">
    <w:p w14:paraId="27EF1606" w14:textId="437C1E7E" w:rsidR="00215880" w:rsidRDefault="00215880" w:rsidP="00215880">
      <w:pPr>
        <w:pStyle w:val="FootnoteText"/>
      </w:pPr>
      <w:r>
        <w:rPr>
          <w:rStyle w:val="FootnoteReference"/>
        </w:rPr>
        <w:footnoteRef/>
      </w:r>
      <w:r>
        <w:t xml:space="preserve"> </w:t>
      </w:r>
      <w:r>
        <w:fldChar w:fldCharType="begin"/>
      </w:r>
      <w:r w:rsidR="00E86EA1">
        <w:instrText xml:space="preserve"> ADDIN ZOTERO_ITEM CSL_CITATION {"citationID":"SYKJ6k87","properties":{"formattedCitation":"McGavran and Arn, {\\i{}Ten Steps for Church Growth}, 89\\uc0\\u8211{}90.","plainCitation":"McGavran and Arn, Ten Steps for Church Growth, 89–90.","noteIndex":314},"citationItems":[{"id":615,"uris":["http://zotero.org/users/6301399/items/N6FST5NH"],"itemData":{"id":615,"type":"book","event-place":"San Francisco, CA","ISBN":"978-0-06-065352-1","language":"English","publisher":"Harper &amp; Row","publisher-place":"San Francisco, CA","source":"Amazon","title":"Ten Steps for Church Growth","author":[{"family":"McGavran","given":"Donald A."},{"family":"Arn","given":"Winfield C."}],"issued":{"date-parts":[["1977",1,1]]}},"locator":"89-90","label":"page"}],"schema":"https://github.com/citation-style-language/schema/raw/master/csl-citation.json"} </w:instrText>
      </w:r>
      <w:r>
        <w:fldChar w:fldCharType="separate"/>
      </w:r>
      <w:proofErr w:type="spellStart"/>
      <w:r w:rsidRPr="000E0118">
        <w:rPr>
          <w:rFonts w:cs="Times New Roman"/>
        </w:rPr>
        <w:t>McGavran</w:t>
      </w:r>
      <w:proofErr w:type="spellEnd"/>
      <w:r w:rsidRPr="000E0118">
        <w:rPr>
          <w:rFonts w:cs="Times New Roman"/>
        </w:rPr>
        <w:t xml:space="preserve"> and </w:t>
      </w:r>
      <w:proofErr w:type="spellStart"/>
      <w:r w:rsidRPr="000E0118">
        <w:rPr>
          <w:rFonts w:cs="Times New Roman"/>
        </w:rPr>
        <w:t>Arn</w:t>
      </w:r>
      <w:proofErr w:type="spellEnd"/>
      <w:r w:rsidRPr="000E0118">
        <w:rPr>
          <w:rFonts w:cs="Times New Roman"/>
        </w:rPr>
        <w:t xml:space="preserve">, </w:t>
      </w:r>
      <w:r w:rsidRPr="000E0118">
        <w:rPr>
          <w:rFonts w:cs="Times New Roman"/>
          <w:i/>
          <w:iCs/>
        </w:rPr>
        <w:t>Ten Steps for Church Growth</w:t>
      </w:r>
      <w:r w:rsidRPr="000E0118">
        <w:rPr>
          <w:rFonts w:cs="Times New Roman"/>
        </w:rPr>
        <w:t>, 89–90.</w:t>
      </w:r>
      <w:r>
        <w:fldChar w:fldCharType="end"/>
      </w:r>
    </w:p>
  </w:footnote>
  <w:footnote w:id="322">
    <w:p w14:paraId="42D4B4A4" w14:textId="74F8B58D" w:rsidR="00215880" w:rsidRDefault="00215880" w:rsidP="00215880">
      <w:pPr>
        <w:pStyle w:val="FootnoteText"/>
      </w:pPr>
      <w:r>
        <w:rPr>
          <w:rStyle w:val="FootnoteReference"/>
        </w:rPr>
        <w:footnoteRef/>
      </w:r>
      <w:r>
        <w:t xml:space="preserve"> </w:t>
      </w:r>
      <w:r>
        <w:fldChar w:fldCharType="begin"/>
      </w:r>
      <w:r w:rsidR="00E86EA1">
        <w:instrText xml:space="preserve"> ADDIN ZOTERO_ITEM CSL_CITATION {"citationID":"EPUlZNgf","properties":{"formattedCitation":"McGavran and Wagner, {\\i{}Understanding Church Growth}, 64.","plainCitation":"McGavran and Wagner, Understanding Church Growth, 64.","noteIndex":315},"citationItems":[{"id":435,"uris":["http://zotero.org/users/6301399/items/KEYDI2ZL"],"itemData":{"id":435,"type":"book","abstract":"In this missionary classic, first published in 1970, Donald A. McGavran skillfully combines theological convictions, empirical research, sociological principles, and spiritual insights to mold a paradigm for effective evangelism strategy both at home and abroad. This third edition, revised and edited by C. Peter Wagner, retains the book's original aim and essence while modernizing the language and streamlining the flow of ideas, reducing the book's bulk by 35 percent. Other features of this edition include an additional chapter on divine healing and an expanded, updated, and annotated reading list.","edition":"3rd Revised edition","event-place":"Grand Rapids, Mich","ISBN":"978-0-8028-0463-1","language":"English","number-of-pages":"332","publisher":"Wm. B. Eerdmans Publishing Co.","publisher-place":"Grand Rapids, Mich","source":"Amazon","title":"Understanding Church Growth","author":[{"family":"McGavran","given":"Donald A."},{"family":"Wagner","given":"C. Peter"}],"issued":{"date-parts":[["1990",7,12]]}},"locator":"64","label":"page"}],"schema":"https://github.com/citation-style-language/schema/raw/master/csl-citation.json"} </w:instrText>
      </w:r>
      <w:r>
        <w:fldChar w:fldCharType="separate"/>
      </w:r>
      <w:proofErr w:type="spellStart"/>
      <w:r w:rsidR="00911C86" w:rsidRPr="00911C86">
        <w:rPr>
          <w:rFonts w:cs="Times New Roman"/>
        </w:rPr>
        <w:t>McGavran</w:t>
      </w:r>
      <w:proofErr w:type="spellEnd"/>
      <w:r w:rsidR="00911C86" w:rsidRPr="00911C86">
        <w:rPr>
          <w:rFonts w:cs="Times New Roman"/>
        </w:rPr>
        <w:t xml:space="preserve"> and Wagner, </w:t>
      </w:r>
      <w:r w:rsidR="00911C86" w:rsidRPr="00911C86">
        <w:rPr>
          <w:rFonts w:cs="Times New Roman"/>
          <w:i/>
          <w:iCs/>
        </w:rPr>
        <w:t>Understanding Church Growth</w:t>
      </w:r>
      <w:r w:rsidR="00911C86" w:rsidRPr="00911C86">
        <w:rPr>
          <w:rFonts w:cs="Times New Roman"/>
        </w:rPr>
        <w:t>, 64.</w:t>
      </w:r>
      <w:r>
        <w:fldChar w:fldCharType="end"/>
      </w:r>
    </w:p>
  </w:footnote>
  <w:footnote w:id="323">
    <w:p w14:paraId="06044B26" w14:textId="232289B5" w:rsidR="00215880" w:rsidRDefault="00215880" w:rsidP="00215880">
      <w:pPr>
        <w:pStyle w:val="FootnoteText"/>
      </w:pPr>
      <w:r>
        <w:rPr>
          <w:rStyle w:val="FootnoteReference"/>
        </w:rPr>
        <w:footnoteRef/>
      </w:r>
      <w:r>
        <w:t xml:space="preserve"> </w:t>
      </w:r>
      <w:r>
        <w:fldChar w:fldCharType="begin"/>
      </w:r>
      <w:r w:rsidR="00E86EA1">
        <w:instrText xml:space="preserve"> ADDIN ZOTERO_ITEM CSL_CITATION {"citationID":"dUb7d8CJ","properties":{"formattedCitation":"Gary L. McIntosh, {\\i{}Taking Your Church to the Next Level: What Got You Here Won\\uc0\\u8217{}t Get You There}, Illustrated edition. (Grand Rapids, Mich: Baker Books, 2009), 33.","plainCitation":"Gary L. McIntosh, Taking Your Church to the Next Level: What Got You Here Won’t Get You There, Illustrated edition. (Grand Rapids, Mich: Baker Books, 2009), 33.","noteIndex":316},"citationItems":[{"id":419,"uris":["http://zotero.org/users/6301399/items/FXFBBFWU"],"itemData":{"id":419,"type":"book","abstract":"All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L."}],"issued":{"date-parts":[["2009",9,1]]}},"locator":"33","label":"page"}],"schema":"https://github.com/citation-style-language/schema/raw/master/csl-citation.json"} </w:instrText>
      </w:r>
      <w:r>
        <w:fldChar w:fldCharType="separate"/>
      </w:r>
      <w:r w:rsidR="00911C86" w:rsidRPr="00911C86">
        <w:rPr>
          <w:rFonts w:cs="Times New Roman"/>
        </w:rPr>
        <w:t xml:space="preserve">Gary L. McIntosh, </w:t>
      </w:r>
      <w:r w:rsidR="00911C86" w:rsidRPr="00911C86">
        <w:rPr>
          <w:rFonts w:cs="Times New Roman"/>
          <w:i/>
          <w:iCs/>
        </w:rPr>
        <w:t>Taking Your Church to the Next Level: What Got You Here Won’t Get You There</w:t>
      </w:r>
      <w:r w:rsidR="00911C86" w:rsidRPr="00911C86">
        <w:rPr>
          <w:rFonts w:cs="Times New Roman"/>
        </w:rPr>
        <w:t>, Illustrated edition. (Grand Rapids, Mich: Baker Books, 2009), 33.</w:t>
      </w:r>
      <w:r>
        <w:fldChar w:fldCharType="end"/>
      </w:r>
    </w:p>
  </w:footnote>
  <w:footnote w:id="324">
    <w:p w14:paraId="5E8D25FA" w14:textId="5EFAAD75"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{"citationID":"Y6vNM0Dl","properties":{"formattedCitation":"McIntosh, {\\i{}Taking Your Church to the Next Level}, 11.","plainCitation":"McIntosh, Taking Your Church to the Next Level, 11.","noteIndex":317},"citationItems":[{"id":419,"uris":["http://zotero.org/users/6301399/items/FXFBBFWU"],"itemData":{"id":419,"type":"book","abstract":"All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L."}],"issued":{"date-parts":[["2009",9,1]]}},"locator":"11","label":"page"}],"schema":"https://github.com/citation-style-language/schema/raw/master/csl-citation.json"} </w:instrText>
      </w:r>
      <w:r>
        <w:fldChar w:fldCharType="separate"/>
      </w:r>
      <w:r w:rsidR="00911C86" w:rsidRPr="00911C86">
        <w:rPr>
          <w:rFonts w:cs="Times New Roman"/>
        </w:rPr>
        <w:t xml:space="preserve">McIntosh, </w:t>
      </w:r>
      <w:r w:rsidR="00911C86" w:rsidRPr="00911C86">
        <w:rPr>
          <w:rFonts w:cs="Times New Roman"/>
          <w:i/>
          <w:iCs/>
        </w:rPr>
        <w:t>Taking Your Church to the Next Level</w:t>
      </w:r>
      <w:r w:rsidR="00911C86" w:rsidRPr="00911C86">
        <w:rPr>
          <w:rFonts w:cs="Times New Roman"/>
        </w:rPr>
        <w:t>, 11.</w:t>
      </w:r>
      <w:r>
        <w:fldChar w:fldCharType="end"/>
      </w:r>
    </w:p>
  </w:footnote>
  <w:footnote w:id="325">
    <w:p w14:paraId="67F6E194" w14:textId="7B3F339C"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{"citationID":"e8i8sT2D","properties":{"formattedCitation":"McIntosh, {\\i{}Taking Your Church to the Next Level}, 11.","plainCitation":"McIntosh, Taking Your Church to the Next Level, 11.","noteIndex":318},"citationItems":[{"id":419,"uris":["http://zotero.org/users/6301399/items/FXFBBFWU"],"itemData":{"id":419,"type":"book","abstract":"All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L."}],"issued":{"date-parts":[["2009",9,1]]}},"locator":"11","label":"page"}],"schema":"https://github.com/citation-style-language/schema/raw/master/csl-citation.json"} </w:instrText>
      </w:r>
      <w:r>
        <w:fldChar w:fldCharType="separate"/>
      </w:r>
      <w:r w:rsidRPr="00FD2413">
        <w:rPr>
          <w:rFonts w:cs="Times New Roman"/>
        </w:rPr>
        <w:t xml:space="preserve">McIntosh, </w:t>
      </w:r>
      <w:r w:rsidRPr="00FD2413">
        <w:rPr>
          <w:rFonts w:cs="Times New Roman"/>
          <w:i/>
          <w:iCs/>
        </w:rPr>
        <w:t>Taking Your Church to the Next Level</w:t>
      </w:r>
      <w:r w:rsidRPr="00FD2413">
        <w:rPr>
          <w:rFonts w:cs="Times New Roman"/>
        </w:rPr>
        <w:t>, 11.</w:t>
      </w:r>
      <w:r>
        <w:fldChar w:fldCharType="end"/>
      </w:r>
    </w:p>
  </w:footnote>
  <w:footnote w:id="326">
    <w:p w14:paraId="0538CAFA" w14:textId="509A88CA"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{"citationID":"LhAr9HAa","properties":{"formattedCitation":"McIntosh, {\\i{}Taking Your Church to the Next Level}, 11.","plainCitation":"McIntosh, Taking Your Church to the Next Level, 11.","noteIndex":319},"citationItems":[{"id":419,"uris":["http://zotero.org/users/6301399/items/FXFBBFWU"],"itemData":{"id":419,"type":"book","abstract":"All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L."}],"issued":{"date-parts":[["2009",9,1]]}},"locator":"11","label":"page"}],"schema":"https://github.com/citation-style-language/schema/raw/master/csl-citation.json"} </w:instrText>
      </w:r>
      <w:r>
        <w:fldChar w:fldCharType="separate"/>
      </w:r>
      <w:r w:rsidRPr="00FD2413">
        <w:rPr>
          <w:rFonts w:cs="Times New Roman"/>
        </w:rPr>
        <w:t xml:space="preserve">McIntosh, </w:t>
      </w:r>
      <w:r w:rsidRPr="00FD2413">
        <w:rPr>
          <w:rFonts w:cs="Times New Roman"/>
          <w:i/>
          <w:iCs/>
        </w:rPr>
        <w:t>Taking Your Church to the Next Level</w:t>
      </w:r>
      <w:r w:rsidRPr="00FD2413">
        <w:rPr>
          <w:rFonts w:cs="Times New Roman"/>
        </w:rPr>
        <w:t>, 11.</w:t>
      </w:r>
      <w:r>
        <w:fldChar w:fldCharType="end"/>
      </w:r>
    </w:p>
  </w:footnote>
  <w:footnote w:id="327">
    <w:p w14:paraId="6ECF94FC" w14:textId="40B6CBD3"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{"citationID":"jGUqdoLF","properties":{"formattedCitation":"McIntosh, {\\i{}Taking Your Church to the Next Level}, 11\\uc0\\u8211{}12.","plainCitation":"McIntosh, Taking Your Church to the Next Level, 11–12.","noteIndex":320},"citationItems":[{"id":419,"uris":["http://zotero.org/users/6301399/items/FXFBBFWU"],"itemData":{"id":419,"type":"book","abstract":"All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L."}],"issued":{"date-parts":[["2009",9,1]]}},"locator":"11-12","label":"page"}],"schema":"https://github.com/citation-style-language/schema/raw/master/csl-citation.json"} </w:instrText>
      </w:r>
      <w:r>
        <w:fldChar w:fldCharType="separate"/>
      </w:r>
      <w:r w:rsidRPr="00FD2413">
        <w:rPr>
          <w:rFonts w:cs="Times New Roman"/>
        </w:rPr>
        <w:t xml:space="preserve">McIntosh, </w:t>
      </w:r>
      <w:r w:rsidRPr="00FD2413">
        <w:rPr>
          <w:rFonts w:cs="Times New Roman"/>
          <w:i/>
          <w:iCs/>
        </w:rPr>
        <w:t>Taking Your Church to the Next Level</w:t>
      </w:r>
      <w:r w:rsidRPr="00FD2413">
        <w:rPr>
          <w:rFonts w:cs="Times New Roman"/>
        </w:rPr>
        <w:t>, 11–12.</w:t>
      </w:r>
      <w:r>
        <w:fldChar w:fldCharType="end"/>
      </w:r>
    </w:p>
  </w:footnote>
  <w:footnote w:id="328">
    <w:p w14:paraId="31F9CC03" w14:textId="1DE089C9"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{"citationID":"TQ6ZfDp6","properties":{"formattedCitation":"McIntosh, {\\i{}Taking Your Church to the Next Level}, 17.","plainCitation":"McIntosh, Taking Your Church to the Next Level, 17.","noteIndex":321},"citationItems":[{"id":419,"uris":["http://zotero.org/users/6301399/items/FXFBBFWU"],"itemData":{"id":419,"type":"book","abstract":"All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L."}],"issued":{"date-parts":[["2009",9,1]]}},"locator":"17","label":"page"}],"schema":"https://github.com/citation-style-language/schema/raw/master/csl-citation.json"} </w:instrText>
      </w:r>
      <w:r>
        <w:fldChar w:fldCharType="separate"/>
      </w:r>
      <w:r w:rsidRPr="005A6874">
        <w:rPr>
          <w:rFonts w:cs="Times New Roman"/>
        </w:rPr>
        <w:t xml:space="preserve">McIntosh, </w:t>
      </w:r>
      <w:r w:rsidRPr="005A6874">
        <w:rPr>
          <w:rFonts w:cs="Times New Roman"/>
          <w:i/>
          <w:iCs/>
        </w:rPr>
        <w:t>Taking Your Church to the Next Level</w:t>
      </w:r>
      <w:r w:rsidRPr="005A6874">
        <w:rPr>
          <w:rFonts w:cs="Times New Roman"/>
        </w:rPr>
        <w:t>, 17.</w:t>
      </w:r>
      <w:r>
        <w:fldChar w:fldCharType="end"/>
      </w:r>
    </w:p>
  </w:footnote>
  <w:footnote w:id="329">
    <w:p w14:paraId="57147058" w14:textId="18CA33DC"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{"citationID":"RJO20REL","properties":{"formattedCitation":"McIntosh, {\\i{}Taking Your Church to the Next Level}, 38\\uc0\\u8211{}39.","plainCitation":"McIntosh, Taking Your Church to the Next Level, 38–39.","noteIndex":322},"citationItems":[{"id":419,"uris":["http://zotero.org/users/6301399/items/FXFBBFWU"],"itemData":{"id":419,"type":"book","abstract":"All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L."}],"issued":{"date-parts":[["2009",9,1]]}},"locator":"38-39","label":"page"}],"schema":"https://github.com/citation-style-language/schema/raw/master/csl-citation.json"} </w:instrText>
      </w:r>
      <w:r>
        <w:fldChar w:fldCharType="separate"/>
      </w:r>
      <w:r w:rsidRPr="00613E35">
        <w:rPr>
          <w:rFonts w:cs="Times New Roman"/>
        </w:rPr>
        <w:t xml:space="preserve">McIntosh, </w:t>
      </w:r>
      <w:r w:rsidRPr="00613E35">
        <w:rPr>
          <w:rFonts w:cs="Times New Roman"/>
          <w:i/>
          <w:iCs/>
        </w:rPr>
        <w:t>Taking Your Church to the Next Level</w:t>
      </w:r>
      <w:r w:rsidRPr="00613E35">
        <w:rPr>
          <w:rFonts w:cs="Times New Roman"/>
        </w:rPr>
        <w:t>, 38–39.</w:t>
      </w:r>
      <w:r>
        <w:fldChar w:fldCharType="end"/>
      </w:r>
    </w:p>
  </w:footnote>
  <w:footnote w:id="330">
    <w:p w14:paraId="4626D754" w14:textId="68F8A4FD"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{"citationID":"1KU3U6Tl","properties":{"formattedCitation":"McIntosh, {\\i{}Taking Your Church to the Next Level}, 41.","plainCitation":"McIntosh, Taking Your Church to the Next Level, 41.","noteIndex":323},"citationItems":[{"id":419,"uris":["http://zotero.org/users/6301399/items/FXFBBFWU"],"itemData":{"id":419,"type":"book","abstract":"All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L."}],"issued":{"date-parts":[["2009",9,1]]}},"locator":"41","label":"page"}],"schema":"https://github.com/citation-style-language/schema/raw/master/csl-citation.json"} </w:instrText>
      </w:r>
      <w:r>
        <w:fldChar w:fldCharType="separate"/>
      </w:r>
      <w:r w:rsidRPr="006C64CC">
        <w:rPr>
          <w:rFonts w:cs="Times New Roman"/>
        </w:rPr>
        <w:t xml:space="preserve">McIntosh, </w:t>
      </w:r>
      <w:r w:rsidRPr="006C64CC">
        <w:rPr>
          <w:rFonts w:cs="Times New Roman"/>
          <w:i/>
          <w:iCs/>
        </w:rPr>
        <w:t>Taking Your Church to the Next Level</w:t>
      </w:r>
      <w:r w:rsidRPr="006C64CC">
        <w:rPr>
          <w:rFonts w:cs="Times New Roman"/>
        </w:rPr>
        <w:t>, 41.</w:t>
      </w:r>
      <w:r>
        <w:fldChar w:fldCharType="end"/>
      </w:r>
    </w:p>
  </w:footnote>
  <w:footnote w:id="331">
    <w:p w14:paraId="5B1F98EA" w14:textId="562F2347"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{"citationID":"q1DZq1Wf","properties":{"formattedCitation":"McIntosh, {\\i{}Taking Your Church to the Next Level}, 47.","plainCitation":"McIntosh, Taking Your Church to the Next Level, 47.","noteIndex":324},"citationItems":[{"id":419,"uris":["http://zotero.org/users/6301399/items/FXFBBFWU"],"itemData":{"id":419,"type":"book","abstract":"All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L."}],"issued":{"date-parts":[["2009",9,1]]}},"locator":"47","label":"page"}],"schema":"https://github.com/citation-style-language/schema/raw/master/csl-citation.json"} </w:instrText>
      </w:r>
      <w:r>
        <w:fldChar w:fldCharType="separate"/>
      </w:r>
      <w:r w:rsidRPr="000D0B98">
        <w:rPr>
          <w:rFonts w:cs="Times New Roman"/>
        </w:rPr>
        <w:t xml:space="preserve">McIntosh, </w:t>
      </w:r>
      <w:r w:rsidRPr="000D0B98">
        <w:rPr>
          <w:rFonts w:cs="Times New Roman"/>
          <w:i/>
          <w:iCs/>
        </w:rPr>
        <w:t>Taking Your Church to the Next Level</w:t>
      </w:r>
      <w:r w:rsidRPr="000D0B98">
        <w:rPr>
          <w:rFonts w:cs="Times New Roman"/>
        </w:rPr>
        <w:t>, 47.</w:t>
      </w:r>
      <w:r>
        <w:fldChar w:fldCharType="end"/>
      </w:r>
    </w:p>
  </w:footnote>
  <w:footnote w:id="332">
    <w:p w14:paraId="663A3C52" w14:textId="0439E8DE"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{"citationID":"nzQ7xqA3","properties":{"formattedCitation":"McIntosh, {\\i{}Taking Your Church to the Next Level}, 47.","plainCitation":"McIntosh, Taking Your Church to the Next Level, 47.","noteIndex":325},"citationItems":[{"id":419,"uris":["http://zotero.org/users/6301399/items/FXFBBFWU"],"itemData":{"id":419,"type":"book","abstract":"All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L."}],"issued":{"date-parts":[["2009",9,1]]}},"locator":"47","label":"page"}],"schema":"https://github.com/citation-style-language/schema/raw/master/csl-citation.json"} </w:instrText>
      </w:r>
      <w:r>
        <w:fldChar w:fldCharType="separate"/>
      </w:r>
      <w:r w:rsidRPr="005E3719">
        <w:rPr>
          <w:rFonts w:cs="Times New Roman"/>
        </w:rPr>
        <w:t xml:space="preserve">McIntosh, </w:t>
      </w:r>
      <w:r w:rsidRPr="005E3719">
        <w:rPr>
          <w:rFonts w:cs="Times New Roman"/>
          <w:i/>
          <w:iCs/>
        </w:rPr>
        <w:t>Taking Your Church to the Next Level</w:t>
      </w:r>
      <w:r w:rsidRPr="005E3719">
        <w:rPr>
          <w:rFonts w:cs="Times New Roman"/>
        </w:rPr>
        <w:t>, 47.</w:t>
      </w:r>
      <w:r>
        <w:fldChar w:fldCharType="end"/>
      </w:r>
    </w:p>
  </w:footnote>
  <w:footnote w:id="333">
    <w:p w14:paraId="63290488" w14:textId="2BC172B5"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{"citationID":"KudbizGI","properties":{"formattedCitation":"McIntosh, {\\i{}Taking Your Church to the Next Level}, 48\\uc0\\u8211{}50.","plainCitation":"McIntosh, Taking Your Church to the Next Level, 48–50.","noteIndex":326},"citationItems":[{"id":419,"uris":["http://zotero.org/users/6301399/items/FXFBBFWU"],"itemData":{"id":419,"type":"book","abstract":"All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L."}],"issued":{"date-parts":[["2009",9,1]]}},"locator":"48-50","label":"page"}],"schema":"https://github.com/citation-style-language/schema/raw/master/csl-citation.json"} </w:instrText>
      </w:r>
      <w:r>
        <w:fldChar w:fldCharType="separate"/>
      </w:r>
      <w:r w:rsidRPr="005E3719">
        <w:rPr>
          <w:rFonts w:cs="Times New Roman"/>
        </w:rPr>
        <w:t xml:space="preserve">McIntosh, </w:t>
      </w:r>
      <w:r w:rsidRPr="005E3719">
        <w:rPr>
          <w:rFonts w:cs="Times New Roman"/>
          <w:i/>
          <w:iCs/>
        </w:rPr>
        <w:t>Taking Your Church to the Next Level</w:t>
      </w:r>
      <w:r w:rsidRPr="005E3719">
        <w:rPr>
          <w:rFonts w:cs="Times New Roman"/>
        </w:rPr>
        <w:t>, 48–50.</w:t>
      </w:r>
      <w:r>
        <w:fldChar w:fldCharType="end"/>
      </w:r>
    </w:p>
  </w:footnote>
  <w:footnote w:id="334">
    <w:p w14:paraId="379FC114" w14:textId="67676F80"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{"citationID":"6xpRqH1m","properties":{"formattedCitation":"McIntosh, {\\i{}Taking Your Church to the Next Level}, 50.","plainCitation":"McIntosh, Taking Your Church to the Next Level, 50.","noteIndex":327},"citationItems":[{"id":419,"uris":["http://zotero.org/users/6301399/items/FXFBBFWU"],"itemData":{"id":419,"type":"book","abstract":"All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L."}],"issued":{"date-parts":[["2009",9,1]]}},"locator":"50","label":"page"}],"schema":"https://github.com/citation-style-language/schema/raw/master/csl-citation.json"} </w:instrText>
      </w:r>
      <w:r>
        <w:fldChar w:fldCharType="separate"/>
      </w:r>
      <w:r w:rsidRPr="00D12D0E">
        <w:rPr>
          <w:rFonts w:cs="Times New Roman"/>
        </w:rPr>
        <w:t xml:space="preserve">McIntosh, </w:t>
      </w:r>
      <w:r w:rsidRPr="00D12D0E">
        <w:rPr>
          <w:rFonts w:cs="Times New Roman"/>
          <w:i/>
          <w:iCs/>
        </w:rPr>
        <w:t>Taking Your Church to the Next Level</w:t>
      </w:r>
      <w:r w:rsidRPr="00D12D0E">
        <w:rPr>
          <w:rFonts w:cs="Times New Roman"/>
        </w:rPr>
        <w:t>, 50.</w:t>
      </w:r>
      <w:r>
        <w:fldChar w:fldCharType="end"/>
      </w:r>
    </w:p>
  </w:footnote>
  <w:footnote w:id="335">
    <w:p w14:paraId="06BEF6C8" w14:textId="23461F69"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{"citationID":"LwxwORYj","properties":{"formattedCitation":"McIntosh, {\\i{}Taking Your Church to the Next Level}, 50\\uc0\\u8211{}51.","plainCitation":"McIntosh, Taking Your Church to the Next Level, 50–51.","noteIndex":328},"citationItems":[{"id":419,"uris":["http://zotero.org/users/6301399/items/FXFBBFWU"],"itemData":{"id":419,"type":"book","abstract":"All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L."}],"issued":{"date-parts":[["2009",9,1]]}},"locator":"50-51","label":"page"}],"schema":"https://github.com/citation-style-language/schema/raw/master/csl-citation.json"} </w:instrText>
      </w:r>
      <w:r>
        <w:fldChar w:fldCharType="separate"/>
      </w:r>
      <w:r w:rsidRPr="00D12D0E">
        <w:rPr>
          <w:rFonts w:cs="Times New Roman"/>
        </w:rPr>
        <w:t xml:space="preserve">McIntosh, </w:t>
      </w:r>
      <w:r w:rsidRPr="00D12D0E">
        <w:rPr>
          <w:rFonts w:cs="Times New Roman"/>
          <w:i/>
          <w:iCs/>
        </w:rPr>
        <w:t>Taking Your Church to the Next Level</w:t>
      </w:r>
      <w:r w:rsidRPr="00D12D0E">
        <w:rPr>
          <w:rFonts w:cs="Times New Roman"/>
        </w:rPr>
        <w:t>, 50–51.</w:t>
      </w:r>
      <w:r>
        <w:fldChar w:fldCharType="end"/>
      </w:r>
    </w:p>
  </w:footnote>
  <w:footnote w:id="336">
    <w:p w14:paraId="670E1A50" w14:textId="5E0F1C0F"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{"citationID":"a4Mh6VeJ","properties":{"formattedCitation":"McIntosh, {\\i{}Taking Your Church to the Next Level}, 51.","plainCitation":"McIntosh, Taking Your Church to the Next Level, 51.","noteIndex":329},"citationItems":[{"id":419,"uris":["http://zotero.org/users/6301399/items/FXFBBFWU"],"itemData":{"id":419,"type":"book","abstract":"All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L."}],"issued":{"date-parts":[["2009",9,1]]}},"locator":"51","label":"page"}],"schema":"https://github.com/citation-style-language/schema/raw/master/csl-citation.json"} </w:instrText>
      </w:r>
      <w:r>
        <w:fldChar w:fldCharType="separate"/>
      </w:r>
      <w:r w:rsidRPr="00D12D0E">
        <w:rPr>
          <w:rFonts w:cs="Times New Roman"/>
        </w:rPr>
        <w:t xml:space="preserve">McIntosh, </w:t>
      </w:r>
      <w:r w:rsidRPr="00D12D0E">
        <w:rPr>
          <w:rFonts w:cs="Times New Roman"/>
          <w:i/>
          <w:iCs/>
        </w:rPr>
        <w:t>Taking Your Church to the Next Level</w:t>
      </w:r>
      <w:r w:rsidRPr="00D12D0E">
        <w:rPr>
          <w:rFonts w:cs="Times New Roman"/>
        </w:rPr>
        <w:t>, 51.</w:t>
      </w:r>
      <w:r>
        <w:fldChar w:fldCharType="end"/>
      </w:r>
    </w:p>
  </w:footnote>
  <w:footnote w:id="337">
    <w:p w14:paraId="23147017" w14:textId="04784FB8"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{"citationID":"7z9rP9Oj","properties":{"formattedCitation":"McIntosh, {\\i{}Taking Your Church to the Next Level}, 55.","plainCitation":"McIntosh, Taking Your Church to the Next Level, 55.","noteIndex":330},"citationItems":[{"id":419,"uris":["http://zotero.org/users/6301399/items/FXFBBFWU"],"itemData":{"id":419,"type":"book","abstract":"All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L."}],"issued":{"date-parts":[["2009",9,1]]}},"locator":"55","label":"page"}],"schema":"https://github.com/citation-style-language/schema/raw/master/csl-citation.json"} </w:instrText>
      </w:r>
      <w:r>
        <w:fldChar w:fldCharType="separate"/>
      </w:r>
      <w:r w:rsidRPr="00670C02">
        <w:rPr>
          <w:rFonts w:cs="Times New Roman"/>
        </w:rPr>
        <w:t xml:space="preserve">McIntosh, </w:t>
      </w:r>
      <w:r w:rsidRPr="00670C02">
        <w:rPr>
          <w:rFonts w:cs="Times New Roman"/>
          <w:i/>
          <w:iCs/>
        </w:rPr>
        <w:t>Taking Your Church to the Next Level</w:t>
      </w:r>
      <w:r w:rsidRPr="00670C02">
        <w:rPr>
          <w:rFonts w:cs="Times New Roman"/>
        </w:rPr>
        <w:t>, 55.</w:t>
      </w:r>
      <w:r>
        <w:fldChar w:fldCharType="end"/>
      </w:r>
    </w:p>
  </w:footnote>
  <w:footnote w:id="338">
    <w:p w14:paraId="621CF3F3" w14:textId="57DC358F"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{"citationID":"kPEXv06G","properties":{"formattedCitation":"McIntosh, {\\i{}Taking Your Church to the Next Level}, 56.","plainCitation":"McIntosh, Taking Your Church to the Next Level, 56.","noteIndex":331},"citationItems":[{"id":419,"uris":["http://zotero.org/users/6301399/items/FXFBBFWU"],"itemData":{"id":419,"type":"book","abstract":"All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L."}],"issued":{"date-parts":[["2009",9,1]]}},"locator":"56","label":"page"}],"schema":"https://github.com/citation-style-language/schema/raw/master/csl-citation.json"} </w:instrText>
      </w:r>
      <w:r>
        <w:fldChar w:fldCharType="separate"/>
      </w:r>
      <w:r w:rsidRPr="00670C02">
        <w:rPr>
          <w:rFonts w:cs="Times New Roman"/>
        </w:rPr>
        <w:t xml:space="preserve">McIntosh, </w:t>
      </w:r>
      <w:r w:rsidRPr="00670C02">
        <w:rPr>
          <w:rFonts w:cs="Times New Roman"/>
          <w:i/>
          <w:iCs/>
        </w:rPr>
        <w:t>Taking Your Church to the Next Level</w:t>
      </w:r>
      <w:r w:rsidRPr="00670C02">
        <w:rPr>
          <w:rFonts w:cs="Times New Roman"/>
        </w:rPr>
        <w:t>, 56.</w:t>
      </w:r>
      <w:r>
        <w:fldChar w:fldCharType="end"/>
      </w:r>
    </w:p>
  </w:footnote>
  <w:footnote w:id="339">
    <w:p w14:paraId="0BC7AA11" w14:textId="57150703"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{"citationID":"gO0R0YxQ","properties":{"formattedCitation":"McIntosh, {\\i{}Taking Your Church to the Next Level}, 57.","plainCitation":"McIntosh, Taking Your Church to the Next Level, 57.","noteIndex":332},"citationItems":[{"id":419,"uris":["http://zotero.org/users/6301399/items/FXFBBFWU"],"itemData":{"id":419,"type":"book","abstract":"All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L."}],"issued":{"date-parts":[["2009",9,1]]}},"locator":"57","label":"page"}],"schema":"https://github.com/citation-style-language/schema/raw/master/csl-citation.json"} </w:instrText>
      </w:r>
      <w:r>
        <w:fldChar w:fldCharType="separate"/>
      </w:r>
      <w:r w:rsidRPr="00670C02">
        <w:rPr>
          <w:rFonts w:cs="Times New Roman"/>
        </w:rPr>
        <w:t xml:space="preserve">McIntosh, </w:t>
      </w:r>
      <w:r w:rsidRPr="00670C02">
        <w:rPr>
          <w:rFonts w:cs="Times New Roman"/>
          <w:i/>
          <w:iCs/>
        </w:rPr>
        <w:t>Taking Your Church to the Next Level</w:t>
      </w:r>
      <w:r w:rsidRPr="00670C02">
        <w:rPr>
          <w:rFonts w:cs="Times New Roman"/>
        </w:rPr>
        <w:t>, 57.</w:t>
      </w:r>
      <w:r>
        <w:fldChar w:fldCharType="end"/>
      </w:r>
    </w:p>
  </w:footnote>
  <w:footnote w:id="340">
    <w:p w14:paraId="05D3FA2A" w14:textId="122BADE8"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{"citationID":"m4eONMPo","properties":{"formattedCitation":"McIntosh, {\\i{}Taking Your Church to the Next Level}, 59.","plainCitation":"McIntosh, Taking Your Church to the Next Level, 59.","noteIndex":333},"citationItems":[{"id":419,"uris":["http://zotero.org/users/6301399/items/FXFBBFWU"],"itemData":{"id":419,"type":"book","abstract":"All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L."}],"issued":{"date-parts":[["2009",9,1]]}},"locator":"59","label":"page"}],"schema":"https://github.com/citation-style-language/schema/raw/master/csl-citation.json"} </w:instrText>
      </w:r>
      <w:r>
        <w:fldChar w:fldCharType="separate"/>
      </w:r>
      <w:r w:rsidRPr="00AF73D0">
        <w:rPr>
          <w:rFonts w:cs="Times New Roman"/>
        </w:rPr>
        <w:t xml:space="preserve">McIntosh, </w:t>
      </w:r>
      <w:r w:rsidRPr="00AF73D0">
        <w:rPr>
          <w:rFonts w:cs="Times New Roman"/>
          <w:i/>
          <w:iCs/>
        </w:rPr>
        <w:t>Taking Your Church to the Next Level</w:t>
      </w:r>
      <w:r w:rsidRPr="00AF73D0">
        <w:rPr>
          <w:rFonts w:cs="Times New Roman"/>
        </w:rPr>
        <w:t>, 59.</w:t>
      </w:r>
      <w:r>
        <w:fldChar w:fldCharType="end"/>
      </w:r>
    </w:p>
  </w:footnote>
  <w:footnote w:id="341">
    <w:p w14:paraId="3030C246" w14:textId="05DDDD90"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{"citationID":"DSdN04tc","properties":{"formattedCitation":"McIntosh, {\\i{}Taking Your Church to the Next Level}, 60.","plainCitation":"McIntosh, Taking Your Church to the Next Level, 60.","noteIndex":334},"citationItems":[{"id":419,"uris":["http://zotero.org/users/6301399/items/FXFBBFWU"],"itemData":{"id":419,"type":"book","abstract":"All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L."}],"issued":{"date-parts":[["2009",9,1]]}},"locator":"60","label":"page"}],"schema":"https://github.com/citation-style-language/schema/raw/master/csl-citation.json"} </w:instrText>
      </w:r>
      <w:r>
        <w:fldChar w:fldCharType="separate"/>
      </w:r>
      <w:r w:rsidRPr="00AF73D0">
        <w:rPr>
          <w:rFonts w:cs="Times New Roman"/>
        </w:rPr>
        <w:t xml:space="preserve">McIntosh, </w:t>
      </w:r>
      <w:r w:rsidRPr="00AF73D0">
        <w:rPr>
          <w:rFonts w:cs="Times New Roman"/>
          <w:i/>
          <w:iCs/>
        </w:rPr>
        <w:t>Taking Your Church to the Next Level</w:t>
      </w:r>
      <w:r w:rsidRPr="00AF73D0">
        <w:rPr>
          <w:rFonts w:cs="Times New Roman"/>
        </w:rPr>
        <w:t>, 60.</w:t>
      </w:r>
      <w:r>
        <w:fldChar w:fldCharType="end"/>
      </w:r>
    </w:p>
  </w:footnote>
  <w:footnote w:id="342">
    <w:p w14:paraId="5999C6ED" w14:textId="71C605FF"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{"citationID":"8A71Uidj","properties":{"formattedCitation":"McIntosh, {\\i{}Taking Your Church to the Next Level}, 67.","plainCitation":"McIntosh, Taking Your Church to the Next Level, 67.","noteIndex":335},"citationItems":[{"id":419,"uris":["http://zotero.org/users/6301399/items/FXFBBFWU"],"itemData":{"id":419,"type":"book","abstract":"All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L."}],"issued":{"date-parts":[["2009",9,1]]}},"locator":"67","label":"page"}],"schema":"https://github.com/citation-style-language/schema/raw/master/csl-citation.json"} </w:instrText>
      </w:r>
      <w:r>
        <w:fldChar w:fldCharType="separate"/>
      </w:r>
      <w:r w:rsidRPr="008B0DAA">
        <w:rPr>
          <w:rFonts w:cs="Times New Roman"/>
        </w:rPr>
        <w:t xml:space="preserve">McIntosh, </w:t>
      </w:r>
      <w:r w:rsidRPr="008B0DAA">
        <w:rPr>
          <w:rFonts w:cs="Times New Roman"/>
          <w:i/>
          <w:iCs/>
        </w:rPr>
        <w:t>Taking Your Church to the Next Level</w:t>
      </w:r>
      <w:r w:rsidRPr="008B0DAA">
        <w:rPr>
          <w:rFonts w:cs="Times New Roman"/>
        </w:rPr>
        <w:t>, 67.</w:t>
      </w:r>
      <w:r>
        <w:fldChar w:fldCharType="end"/>
      </w:r>
    </w:p>
  </w:footnote>
  <w:footnote w:id="343">
    <w:p w14:paraId="7B716795" w14:textId="4AC70332"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{"citationID":"vvPLDlaY","properties":{"formattedCitation":"McIntosh, {\\i{}Taking Your Church to the Next Level}, 67.","plainCitation":"McIntosh, Taking Your Church to the Next Level, 67.","noteIndex":336},"citationItems":[{"id":419,"uris":["http://zotero.org/users/6301399/items/FXFBBFWU"],"itemData":{"id":419,"type":"book","abstract":"All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L."}],"issued":{"date-parts":[["2009",9,1]]}},"locator":"67","label":"page"}],"schema":"https://github.com/citation-style-language/schema/raw/master/csl-citation.json"} </w:instrText>
      </w:r>
      <w:r>
        <w:fldChar w:fldCharType="separate"/>
      </w:r>
      <w:r w:rsidRPr="008B0DAA">
        <w:rPr>
          <w:rFonts w:cs="Times New Roman"/>
        </w:rPr>
        <w:t xml:space="preserve">McIntosh, </w:t>
      </w:r>
      <w:r w:rsidRPr="008B0DAA">
        <w:rPr>
          <w:rFonts w:cs="Times New Roman"/>
          <w:i/>
          <w:iCs/>
        </w:rPr>
        <w:t>Taking Your Church to the Next Level</w:t>
      </w:r>
      <w:r w:rsidRPr="008B0DAA">
        <w:rPr>
          <w:rFonts w:cs="Times New Roman"/>
        </w:rPr>
        <w:t>, 67.</w:t>
      </w:r>
      <w:r>
        <w:fldChar w:fldCharType="end"/>
      </w:r>
    </w:p>
  </w:footnote>
  <w:footnote w:id="344">
    <w:p w14:paraId="489FB823" w14:textId="545B4BA1"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{"citationID":"m03yVaw8","properties":{"formattedCitation":"McIntosh, {\\i{}Taking Your Church to the Next Level}, 69\\uc0\\u8211{}70.","plainCitation":"McIntosh, Taking Your Church to the Next Level, 69–70.","noteIndex":337},"citationItems":[{"id":419,"uris":["http://zotero.org/users/6301399/items/FXFBBFWU"],"itemData":{"id":419,"type":"book","abstract":"All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L."}],"issued":{"date-parts":[["2009",9,1]]}},"locator":"69-70","label":"page"}],"schema":"https://github.com/citation-style-language/schema/raw/master/csl-citation.json"} </w:instrText>
      </w:r>
      <w:r>
        <w:fldChar w:fldCharType="separate"/>
      </w:r>
      <w:r w:rsidRPr="00F00296">
        <w:rPr>
          <w:rFonts w:cs="Times New Roman"/>
        </w:rPr>
        <w:t xml:space="preserve">McIntosh, </w:t>
      </w:r>
      <w:r w:rsidRPr="00F00296">
        <w:rPr>
          <w:rFonts w:cs="Times New Roman"/>
          <w:i/>
          <w:iCs/>
        </w:rPr>
        <w:t>Taking Your Church to the Next Level</w:t>
      </w:r>
      <w:r w:rsidRPr="00F00296">
        <w:rPr>
          <w:rFonts w:cs="Times New Roman"/>
        </w:rPr>
        <w:t>, 69–70.</w:t>
      </w:r>
      <w:r>
        <w:fldChar w:fldCharType="end"/>
      </w:r>
    </w:p>
  </w:footnote>
  <w:footnote w:id="345">
    <w:p w14:paraId="3267FE0B" w14:textId="39B1E905"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{"citationID":"NHlklMqU","properties":{"formattedCitation":"McIntosh, {\\i{}Taking Your Church to the Next Level}, 71.","plainCitation":"McIntosh, Taking Your Church to the Next Level, 71.","noteIndex":338},"citationItems":[{"id":419,"uris":["http://zotero.org/users/6301399/items/FXFBBFWU"],"itemData":{"id":419,"type":"book","abstract":"All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L."}],"issued":{"date-parts":[["2009",9,1]]}},"locator":"71","label":"page"}],"schema":"https://github.com/citation-style-language/schema/raw/master/csl-citation.json"} </w:instrText>
      </w:r>
      <w:r>
        <w:fldChar w:fldCharType="separate"/>
      </w:r>
      <w:r w:rsidRPr="00F57960">
        <w:rPr>
          <w:rFonts w:cs="Times New Roman"/>
        </w:rPr>
        <w:t xml:space="preserve">McIntosh, </w:t>
      </w:r>
      <w:r w:rsidRPr="00F57960">
        <w:rPr>
          <w:rFonts w:cs="Times New Roman"/>
          <w:i/>
          <w:iCs/>
        </w:rPr>
        <w:t>Taking Your Church to the Next Level</w:t>
      </w:r>
      <w:r w:rsidRPr="00F57960">
        <w:rPr>
          <w:rFonts w:cs="Times New Roman"/>
        </w:rPr>
        <w:t>, 71.</w:t>
      </w:r>
      <w:r>
        <w:fldChar w:fldCharType="end"/>
      </w:r>
    </w:p>
  </w:footnote>
  <w:footnote w:id="346">
    <w:p w14:paraId="5A89B1FA" w14:textId="60D9FE24"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{"citationID":"gjNuO4wJ","properties":{"formattedCitation":"McIntosh, {\\i{}Taking Your Church to the Next Level}, 71.","plainCitation":"McIntosh, Taking Your Church to the Next Level, 71.","noteIndex":339},"citationItems":[{"id":419,"uris":["http://zotero.org/users/6301399/items/FXFBBFWU"],"itemData":{"id":419,"type":"book","abstract":"All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L."}],"issued":{"date-parts":[["2009",9,1]]}},"locator":"71","label":"page"}],"schema":"https://github.com/citation-style-language/schema/raw/master/csl-citation.json"} </w:instrText>
      </w:r>
      <w:r>
        <w:fldChar w:fldCharType="separate"/>
      </w:r>
      <w:r w:rsidRPr="00F57960">
        <w:rPr>
          <w:rFonts w:cs="Times New Roman"/>
        </w:rPr>
        <w:t xml:space="preserve">McIntosh, </w:t>
      </w:r>
      <w:r w:rsidRPr="00F57960">
        <w:rPr>
          <w:rFonts w:cs="Times New Roman"/>
          <w:i/>
          <w:iCs/>
        </w:rPr>
        <w:t>Taking Your Church to the Next Level</w:t>
      </w:r>
      <w:r w:rsidRPr="00F57960">
        <w:rPr>
          <w:rFonts w:cs="Times New Roman"/>
        </w:rPr>
        <w:t>, 71.</w:t>
      </w:r>
      <w:r>
        <w:fldChar w:fldCharType="end"/>
      </w:r>
    </w:p>
  </w:footnote>
  <w:footnote w:id="347">
    <w:p w14:paraId="6F7DB6AF" w14:textId="45B8D162"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{"citationID":"LvvTCwij","properties":{"formattedCitation":"McIntosh, {\\i{}Taking Your Church to the Next Level}, 71.","plainCitation":"McIntosh, Taking Your Church to the Next Level, 71.","noteIndex":340},"citationItems":[{"id":419,"uris":["http://zotero.org/users/6301399/items/FXFBBFWU"],"itemData":{"id":419,"type":"book","abstract":"All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L."}],"issued":{"date-parts":[["2009",9,1]]}},"locator":"71","label":"page"}],"schema":"https://github.com/citation-style-language/schema/raw/master/csl-citation.json"} </w:instrText>
      </w:r>
      <w:r>
        <w:fldChar w:fldCharType="separate"/>
      </w:r>
      <w:r w:rsidRPr="00F57960">
        <w:rPr>
          <w:rFonts w:cs="Times New Roman"/>
        </w:rPr>
        <w:t xml:space="preserve">McIntosh, </w:t>
      </w:r>
      <w:r w:rsidRPr="00F57960">
        <w:rPr>
          <w:rFonts w:cs="Times New Roman"/>
          <w:i/>
          <w:iCs/>
        </w:rPr>
        <w:t>Taking Your Church to the Next Level</w:t>
      </w:r>
      <w:r w:rsidRPr="00F57960">
        <w:rPr>
          <w:rFonts w:cs="Times New Roman"/>
        </w:rPr>
        <w:t>, 71.</w:t>
      </w:r>
      <w:r>
        <w:fldChar w:fldCharType="end"/>
      </w:r>
    </w:p>
  </w:footnote>
  <w:footnote w:id="348">
    <w:p w14:paraId="44D642DF" w14:textId="2F22C750"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{"citationID":"geSAA7VV","properties":{"formattedCitation":"McIntosh, {\\i{}Taking Your Church to the Next Level}, 71.","plainCitation":"McIntosh, Taking Your Church to the Next Level, 71.","noteIndex":341},"citationItems":[{"id":419,"uris":["http://zotero.org/users/6301399/items/FXFBBFWU"],"itemData":{"id":419,"type":"book","abstract":"All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L."}],"issued":{"date-parts":[["2009",9,1]]}},"locator":"71","label":"page"}],"schema":"https://github.com/citation-style-language/schema/raw/master/csl-citation.json"} </w:instrText>
      </w:r>
      <w:r>
        <w:fldChar w:fldCharType="separate"/>
      </w:r>
      <w:r w:rsidRPr="00F57960">
        <w:rPr>
          <w:rFonts w:cs="Times New Roman"/>
        </w:rPr>
        <w:t xml:space="preserve">McIntosh, </w:t>
      </w:r>
      <w:r w:rsidRPr="00F57960">
        <w:rPr>
          <w:rFonts w:cs="Times New Roman"/>
          <w:i/>
          <w:iCs/>
        </w:rPr>
        <w:t>Taking Your Church to the Next Level</w:t>
      </w:r>
      <w:r w:rsidRPr="00F57960">
        <w:rPr>
          <w:rFonts w:cs="Times New Roman"/>
        </w:rPr>
        <w:t>, 71.</w:t>
      </w:r>
      <w:r>
        <w:fldChar w:fldCharType="end"/>
      </w:r>
    </w:p>
  </w:footnote>
  <w:footnote w:id="349">
    <w:p w14:paraId="6AD0430B" w14:textId="674BF64E"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{"citationID":"oTADQhYa","properties":{"formattedCitation":"McIntosh, {\\i{}Taking Your Church to the Next Level}, 75.","plainCitation":"McIntosh, Taking Your Church to the Next Level, 75.","noteIndex":342},"citationItems":[{"id":419,"uris":["http://zotero.org/users/6301399/items/FXFBBFWU"],"itemData":{"id":419,"type":"book","abstract":"All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L."}],"issued":{"date-parts":[["2009",9,1]]}},"locator":"75","label":"page"}],"schema":"https://github.com/citation-style-language/schema/raw/master/csl-citation.json"} </w:instrText>
      </w:r>
      <w:r>
        <w:fldChar w:fldCharType="separate"/>
      </w:r>
      <w:r w:rsidRPr="0064391F">
        <w:rPr>
          <w:rFonts w:cs="Times New Roman"/>
        </w:rPr>
        <w:t xml:space="preserve">McIntosh, </w:t>
      </w:r>
      <w:r w:rsidRPr="0064391F">
        <w:rPr>
          <w:rFonts w:cs="Times New Roman"/>
          <w:i/>
          <w:iCs/>
        </w:rPr>
        <w:t>Taking Your Church to the Next Level</w:t>
      </w:r>
      <w:r w:rsidRPr="0064391F">
        <w:rPr>
          <w:rFonts w:cs="Times New Roman"/>
        </w:rPr>
        <w:t>, 75.</w:t>
      </w:r>
      <w:r>
        <w:fldChar w:fldCharType="end"/>
      </w:r>
    </w:p>
  </w:footnote>
  <w:footnote w:id="350">
    <w:p w14:paraId="52A8FBA0" w14:textId="208FEB09"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{"citationID":"yYQLoQqq","properties":{"formattedCitation":"McIntosh, {\\i{}Taking Your Church to the Next Level}, 75.","plainCitation":"McIntosh, Taking Your Church to the Next Level, 75.","noteIndex":343},"citationItems":[{"id":419,"uris":["http://zotero.org/users/6301399/items/FXFBBFWU"],"itemData":{"id":419,"type":"book","abstract":"All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L."}],"issued":{"date-parts":[["2009",9,1]]}},"locator":"75","label":"page"}],"schema":"https://github.com/citation-style-language/schema/raw/master/csl-citation.json"} </w:instrText>
      </w:r>
      <w:r>
        <w:fldChar w:fldCharType="separate"/>
      </w:r>
      <w:r w:rsidRPr="00B774C4">
        <w:rPr>
          <w:rFonts w:cs="Times New Roman"/>
        </w:rPr>
        <w:t xml:space="preserve">McIntosh, </w:t>
      </w:r>
      <w:r w:rsidRPr="00B774C4">
        <w:rPr>
          <w:rFonts w:cs="Times New Roman"/>
          <w:i/>
          <w:iCs/>
        </w:rPr>
        <w:t>Taking Your Church to the Next Level</w:t>
      </w:r>
      <w:r w:rsidRPr="00B774C4">
        <w:rPr>
          <w:rFonts w:cs="Times New Roman"/>
        </w:rPr>
        <w:t>, 75.</w:t>
      </w:r>
      <w:r>
        <w:fldChar w:fldCharType="end"/>
      </w:r>
    </w:p>
  </w:footnote>
  <w:footnote w:id="351">
    <w:p w14:paraId="37CA0211" w14:textId="0A8D782F"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{"citationID":"k7r49Ba1","properties":{"formattedCitation":"McIntosh, {\\i{}Taking Your Church to the Next Level}, 75.","plainCitation":"McIntosh, Taking Your Church to the Next Level, 75.","noteIndex":344},"citationItems":[{"id":419,"uris":["http://zotero.org/users/6301399/items/FXFBBFWU"],"itemData":{"id":419,"type":"book","abstract":"All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L."}],"issued":{"date-parts":[["2009",9,1]]}},"locator":"75","label":"page"}],"schema":"https://github.com/citation-style-language/schema/raw/master/csl-citation.json"} </w:instrText>
      </w:r>
      <w:r>
        <w:fldChar w:fldCharType="separate"/>
      </w:r>
      <w:r w:rsidRPr="00B774C4">
        <w:rPr>
          <w:rFonts w:cs="Times New Roman"/>
        </w:rPr>
        <w:t xml:space="preserve">McIntosh, </w:t>
      </w:r>
      <w:r w:rsidRPr="00B774C4">
        <w:rPr>
          <w:rFonts w:cs="Times New Roman"/>
          <w:i/>
          <w:iCs/>
        </w:rPr>
        <w:t>Taking Your Church to the Next Level</w:t>
      </w:r>
      <w:r w:rsidRPr="00B774C4">
        <w:rPr>
          <w:rFonts w:cs="Times New Roman"/>
        </w:rPr>
        <w:t>, 75.</w:t>
      </w:r>
      <w:r>
        <w:fldChar w:fldCharType="end"/>
      </w:r>
    </w:p>
  </w:footnote>
  <w:footnote w:id="352">
    <w:p w14:paraId="5BBE10F4" w14:textId="6D943A15"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{"citationID":"6PCCMiVK","properties":{"formattedCitation":"McIntosh, {\\i{}Taking Your Church to the Next Level}, 76.","plainCitation":"McIntosh, Taking Your Church to the Next Level, 76.","noteIndex":345},"citationItems":[{"id":419,"uris":["http://zotero.org/users/6301399/items/FXFBBFWU"],"itemData":{"id":419,"type":"book","abstract":"All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L."}],"issued":{"date-parts":[["2009",9,1]]}},"locator":"76","label":"page"}],"schema":"https://github.com/citation-style-language/schema/raw/master/csl-citation.json"} </w:instrText>
      </w:r>
      <w:r>
        <w:fldChar w:fldCharType="separate"/>
      </w:r>
      <w:r w:rsidRPr="0064391F">
        <w:rPr>
          <w:rFonts w:cs="Times New Roman"/>
        </w:rPr>
        <w:t xml:space="preserve">McIntosh, </w:t>
      </w:r>
      <w:r w:rsidRPr="0064391F">
        <w:rPr>
          <w:rFonts w:cs="Times New Roman"/>
          <w:i/>
          <w:iCs/>
        </w:rPr>
        <w:t>Taking Your Church to the Next Level</w:t>
      </w:r>
      <w:r w:rsidRPr="0064391F">
        <w:rPr>
          <w:rFonts w:cs="Times New Roman"/>
        </w:rPr>
        <w:t>, 76.</w:t>
      </w:r>
      <w:r>
        <w:fldChar w:fldCharType="end"/>
      </w:r>
    </w:p>
  </w:footnote>
  <w:footnote w:id="353">
    <w:p w14:paraId="259D451F" w14:textId="05F49F81"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{"citationID":"NxulVrX4","properties":{"formattedCitation":"McIntosh, {\\i{}Taking Your Church to the Next Level}, 77\\uc0\\u8211{}78.","plainCitation":"McIntosh, Taking Your Church to the Next Level, 77–78.","noteIndex":346},"citationItems":[{"id":419,"uris":["http://zotero.org/users/6301399/items/FXFBBFWU"],"itemData":{"id":419,"type":"book","abstract":"All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L."}],"issued":{"date-parts":[["2009",9,1]]}},"locator":"77-78","label":"page"}],"schema":"https://github.com/citation-style-language/schema/raw/master/csl-citation.json"} </w:instrText>
      </w:r>
      <w:r>
        <w:fldChar w:fldCharType="separate"/>
      </w:r>
      <w:r w:rsidRPr="0013077A">
        <w:rPr>
          <w:rFonts w:cs="Times New Roman"/>
        </w:rPr>
        <w:t xml:space="preserve">McIntosh, </w:t>
      </w:r>
      <w:r w:rsidRPr="0013077A">
        <w:rPr>
          <w:rFonts w:cs="Times New Roman"/>
          <w:i/>
          <w:iCs/>
        </w:rPr>
        <w:t>Taking Your Church to the Next Level</w:t>
      </w:r>
      <w:r w:rsidRPr="0013077A">
        <w:rPr>
          <w:rFonts w:cs="Times New Roman"/>
        </w:rPr>
        <w:t>, 77–78.</w:t>
      </w:r>
      <w:r>
        <w:fldChar w:fldCharType="end"/>
      </w:r>
    </w:p>
  </w:footnote>
  <w:footnote w:id="354">
    <w:p w14:paraId="1D717FFE" w14:textId="1AE1EBBC" w:rsidR="001E52A2" w:rsidRDefault="001E52A2" w:rsidP="001E52A2">
      <w:pPr>
        <w:pStyle w:val="FootnoteText"/>
      </w:pPr>
      <w:r>
        <w:rPr>
          <w:rStyle w:val="FootnoteReference"/>
        </w:rPr>
        <w:footnoteRef/>
      </w:r>
      <w:r>
        <w:t xml:space="preserve"> </w:t>
      </w:r>
      <w:r>
        <w:fldChar w:fldCharType="begin"/>
      </w:r>
      <w:r w:rsidR="00E86EA1">
        <w:instrText xml:space="preserve"> ADDIN ZOTERO_ITEM CSL_CITATION {"citationID":"2wvMR9Zl","properties":{"formattedCitation":"McIntosh, {\\i{}Taking Your Church to the Next Level}, 78.","plainCitation":"McIntosh, Taking Your Church to the Next Level, 78.","noteIndex":347},"citationItems":[{"id":419,"uris":["http://zotero.org/users/6301399/items/FXFBBFWU"],"itemData":{"id":419,"type":"book","abstract":"All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L."}],"issued":{"date-parts":[["2009",9,1]]}},"locator":"78","label":"page"}],"schema":"https://github.com/citation-style-language/schema/raw/master/csl-citation.json"} </w:instrText>
      </w:r>
      <w:r>
        <w:fldChar w:fldCharType="separate"/>
      </w:r>
      <w:r w:rsidRPr="0013077A">
        <w:rPr>
          <w:rFonts w:cs="Times New Roman"/>
        </w:rPr>
        <w:t xml:space="preserve">McIntosh, </w:t>
      </w:r>
      <w:r w:rsidRPr="0013077A">
        <w:rPr>
          <w:rFonts w:cs="Times New Roman"/>
          <w:i/>
          <w:iCs/>
        </w:rPr>
        <w:t>Taking Your Church to the Next Level</w:t>
      </w:r>
      <w:r w:rsidRPr="0013077A">
        <w:rPr>
          <w:rFonts w:cs="Times New Roman"/>
        </w:rPr>
        <w:t>, 78.</w:t>
      </w:r>
      <w:r>
        <w:fldChar w:fldCharType="end"/>
      </w:r>
    </w:p>
  </w:footnote>
  <w:footnote w:id="355">
    <w:p w14:paraId="3AF43D23" w14:textId="7C46B187" w:rsidR="00D74AE4" w:rsidRDefault="00D74AE4">
      <w:pPr>
        <w:pStyle w:val="FootnoteText"/>
      </w:pPr>
      <w:r>
        <w:rPr>
          <w:rStyle w:val="FootnoteReference"/>
        </w:rPr>
        <w:footnoteRef/>
      </w:r>
      <w:r>
        <w:t xml:space="preserve"> </w:t>
      </w:r>
      <w:r>
        <w:fldChar w:fldCharType="begin"/>
      </w:r>
      <w:r w:rsidR="00E86EA1">
        <w:instrText xml:space="preserve"> ADDIN ZOTERO_ITEM CSL_CITATION {"citationID":"80sFlkMd","properties":{"formattedCitation":"Andrew M. Davis, {\\i{}Revitalize: Biblical Keys to Helping Your Church Come Alive Again} (Baker Books, 2017), chap. 1, Kindle.","plainCitation":"Andrew M. Davis, Revitalize: Biblical Keys to Helping Your Church Come Alive Again (Baker Books, 2017), chap. 1, Kindle.","noteIndex":348},"citationItems":[{"id":622,"uris":["http://zotero.org/users/6301399/items/C3APD3GB"],"itemData":{"id":622,"type":"book","abstract":"Church health is measured by more than just numbers, but declining membership is often a key symptom of a church in crisis. The pastor of a dying church doesn't need to be told it is dying; he needs to find the way forward--and he needs hope.Author and pastor Andrew Davis offers readers the lessons he's learned in his own journey of leading church transformation, including- keeping Christ's ownership of the church central- being humble- choosing your battles wisely- empowering godly men to join in leadership- making prayer a priority- focusing on the Word- and moreChurch decline is not inevitable. Revitalize gives pastors the spiritual support they long for and the practical advice they need to turn their churches around and position them for greater health in the future.","language":"English","number-of-pages":"226","publisher":"Baker Books","source":"Amazon","title":"Revitalize: Biblical Keys to Helping Your Church Come Alive Again","title-short":"Revitalize","URL":"Kindle","author":[{"family":"Davis","given":"Andrew M."}],"issued":{"date-parts":[["2017",4,4]]}},"locator":"1","label":"chapter"}],"schema":"https://github.com/citation-style-language/schema/raw/master/csl-citation.json"} </w:instrText>
      </w:r>
      <w:r>
        <w:fldChar w:fldCharType="separate"/>
      </w:r>
      <w:r w:rsidRPr="00D74AE4">
        <w:rPr>
          <w:rFonts w:cs="Times New Roman"/>
        </w:rPr>
        <w:t xml:space="preserve">Andrew M. Davis, </w:t>
      </w:r>
      <w:proofErr w:type="gramStart"/>
      <w:r w:rsidRPr="00D74AE4">
        <w:rPr>
          <w:rFonts w:cs="Times New Roman"/>
          <w:i/>
          <w:iCs/>
        </w:rPr>
        <w:t>Revitalize</w:t>
      </w:r>
      <w:proofErr w:type="gramEnd"/>
      <w:r w:rsidRPr="00D74AE4">
        <w:rPr>
          <w:rFonts w:cs="Times New Roman"/>
          <w:i/>
          <w:iCs/>
        </w:rPr>
        <w:t>: Biblical Keys to Helping Your Church Come Alive Again</w:t>
      </w:r>
      <w:r w:rsidRPr="00D74AE4">
        <w:rPr>
          <w:rFonts w:cs="Times New Roman"/>
        </w:rPr>
        <w:t xml:space="preserve"> (Baker Books, 2017), chap. 1, Kindle.</w:t>
      </w:r>
      <w:r>
        <w:fldChar w:fldCharType="end"/>
      </w:r>
    </w:p>
  </w:footnote>
  <w:footnote w:id="356">
    <w:p w14:paraId="6508348D" w14:textId="56720A4B" w:rsidR="00087CAB" w:rsidRDefault="00087CAB">
      <w:pPr>
        <w:pStyle w:val="FootnoteText"/>
      </w:pPr>
      <w:r>
        <w:rPr>
          <w:rStyle w:val="FootnoteReference"/>
        </w:rPr>
        <w:footnoteRef/>
      </w:r>
      <w:r>
        <w:t xml:space="preserve"> </w:t>
      </w:r>
      <w:r>
        <w:fldChar w:fldCharType="begin"/>
      </w:r>
      <w:r w:rsidR="00E86EA1">
        <w:instrText xml:space="preserve"> ADDIN ZOTERO_ITEM CSL_CITATION {"citationID":"079WaRrz","properties":{"formattedCitation":"Davis, {\\i{}Revitalize}, chap. 1.","plainCitation":"Davis, Revitalize, chap. 1.","noteIndex":349},"citationItems":[{"id":622,"uris":["http://zotero.org/users/6301399/items/C3APD3GB"],"itemData":{"id":622,"type":"book","abstract":"Church health is measured by more than just numbers, but declining membership is often a key symptom of a church in crisis. The pastor of a dying church doesn't need to be told it is dying; he needs to find the way forward--and he needs hope.Author and pastor Andrew Davis offers readers the lessons he's learned in his own journey of leading church transformation, including- keeping Christ's ownership of the church central- being humble- choosing your battles wisely- empowering godly men to join in leadership- making prayer a priority- focusing on the Word- and moreChurch decline is not inevitable. Revitalize gives pastors the spiritual support they long for and the practical advice they need to turn their churches around and position them for greater health in the future.","language":"English","number-of-pages":"226","publisher":"Baker Books","source":"Amazon","title":"Revitalize: Biblical Keys to Helping Your Church Come Alive Again","title-short":"Revitalize","URL":"Kindle","author":[{"family":"Davis","given":"Andrew M."}],"issued":{"date-parts":[["2017",4,4]]}},"locator":"1","label":"chapter"}],"schema":"https://github.com/citation-style-language/schema/raw/master/csl-citation.json"} </w:instrText>
      </w:r>
      <w:r>
        <w:fldChar w:fldCharType="separate"/>
      </w:r>
      <w:r w:rsidRPr="00087CAB">
        <w:rPr>
          <w:rFonts w:cs="Times New Roman"/>
        </w:rPr>
        <w:t xml:space="preserve">Davis, </w:t>
      </w:r>
      <w:r w:rsidRPr="00087CAB">
        <w:rPr>
          <w:rFonts w:cs="Times New Roman"/>
          <w:i/>
          <w:iCs/>
        </w:rPr>
        <w:t>Revitalize</w:t>
      </w:r>
      <w:r w:rsidRPr="00087CAB">
        <w:rPr>
          <w:rFonts w:cs="Times New Roman"/>
        </w:rPr>
        <w:t>, chap. 1.</w:t>
      </w:r>
      <w:r>
        <w:fldChar w:fldCharType="end"/>
      </w:r>
    </w:p>
  </w:footnote>
  <w:footnote w:id="357">
    <w:p w14:paraId="296ACAE9" w14:textId="11A50FD7" w:rsidR="00086E5D" w:rsidRDefault="00086E5D">
      <w:pPr>
        <w:pStyle w:val="FootnoteText"/>
      </w:pPr>
      <w:r>
        <w:rPr>
          <w:rStyle w:val="FootnoteReference"/>
        </w:rPr>
        <w:footnoteRef/>
      </w:r>
      <w:r>
        <w:t xml:space="preserve"> </w:t>
      </w:r>
      <w:r>
        <w:fldChar w:fldCharType="begin"/>
      </w:r>
      <w:r w:rsidR="00CA28A9">
        <w:instrText xml:space="preserve"> ADDIN ZOTERO_ITEM CSL_CITATION {"citationID":"sQgt8ryn","properties":{"formattedCitation":"McIntosh, {\\i{}There\\uc0\\u8217{}s Hope for Your Church}, 42.","plainCitation":"McIntosh, There’s Hope for Your Church, 42.","noteIndex":346},"citationItems":[{"id":417,"uris":["http://zotero.org/users/6301399/items/AV6JRN3C"],"itemData":{"id":417,"type":"book","abstract":"A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L."}],"issued":{"date-parts":[["2012",5,1]]}},"locator":"42","label":"page"}],"schema":"https://github.com/citation-style-language/schema/raw/master/csl-citation.json"} </w:instrText>
      </w:r>
      <w:r>
        <w:fldChar w:fldCharType="separate"/>
      </w:r>
      <w:r w:rsidRPr="00086E5D">
        <w:rPr>
          <w:rFonts w:cs="Times New Roman"/>
        </w:rPr>
        <w:t xml:space="preserve">McIntosh, </w:t>
      </w:r>
      <w:r w:rsidRPr="00086E5D">
        <w:rPr>
          <w:rFonts w:cs="Times New Roman"/>
          <w:i/>
          <w:iCs/>
        </w:rPr>
        <w:t>There’s Hope for Your Church</w:t>
      </w:r>
      <w:r w:rsidRPr="00086E5D">
        <w:rPr>
          <w:rFonts w:cs="Times New Roman"/>
        </w:rPr>
        <w:t>, 42.</w:t>
      </w:r>
      <w:r>
        <w:fldChar w:fldCharType="end"/>
      </w:r>
    </w:p>
  </w:footnote>
  <w:footnote w:id="358">
    <w:p w14:paraId="383241A3" w14:textId="4916F3CF" w:rsidR="00086E5D" w:rsidRDefault="00086E5D">
      <w:pPr>
        <w:pStyle w:val="FootnoteText"/>
      </w:pPr>
      <w:r>
        <w:rPr>
          <w:rStyle w:val="FootnoteReference"/>
        </w:rPr>
        <w:footnoteRef/>
      </w:r>
      <w:r>
        <w:t xml:space="preserve"> </w:t>
      </w:r>
      <w:r>
        <w:fldChar w:fldCharType="begin"/>
      </w:r>
      <w:r w:rsidR="00CA28A9">
        <w:instrText xml:space="preserve"> ADDIN ZOTERO_ITEM CSL_CITATION {"citationID":"4aYUtrFE","properties":{"formattedCitation":"McIntosh, {\\i{}There\\uc0\\u8217{}s Hope for Your Church}, 42.","plainCitation":"McIntosh, There’s Hope for Your Church, 42.","noteIndex":347},"citationItems":[{"id":417,"uris":["http://zotero.org/users/6301399/items/AV6JRN3C"],"itemData":{"id":417,"type":"book","abstract":"A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L."}],"issued":{"date-parts":[["2012",5,1]]}},"locator":"42","label":"page"}],"schema":"https://github.com/citation-style-language/schema/raw/master/csl-citation.json"} </w:instrText>
      </w:r>
      <w:r>
        <w:fldChar w:fldCharType="separate"/>
      </w:r>
      <w:r w:rsidRPr="00086E5D">
        <w:rPr>
          <w:rFonts w:cs="Times New Roman"/>
        </w:rPr>
        <w:t xml:space="preserve">McIntosh, </w:t>
      </w:r>
      <w:r w:rsidRPr="00086E5D">
        <w:rPr>
          <w:rFonts w:cs="Times New Roman"/>
          <w:i/>
          <w:iCs/>
        </w:rPr>
        <w:t>There’s Hope for Your Church</w:t>
      </w:r>
      <w:r w:rsidRPr="00086E5D">
        <w:rPr>
          <w:rFonts w:cs="Times New Roman"/>
        </w:rPr>
        <w:t>, 42.</w:t>
      </w:r>
      <w:r>
        <w:fldChar w:fldCharType="end"/>
      </w:r>
    </w:p>
  </w:footnote>
  <w:footnote w:id="359">
    <w:p w14:paraId="6F5F1CE8" w14:textId="71B9C9C7" w:rsidR="00086E5D" w:rsidRDefault="00086E5D">
      <w:pPr>
        <w:pStyle w:val="FootnoteText"/>
      </w:pPr>
      <w:r>
        <w:rPr>
          <w:rStyle w:val="FootnoteReference"/>
        </w:rPr>
        <w:footnoteRef/>
      </w:r>
      <w:r>
        <w:t xml:space="preserve"> </w:t>
      </w:r>
      <w:r>
        <w:fldChar w:fldCharType="begin"/>
      </w:r>
      <w:r w:rsidR="00CA28A9">
        <w:instrText xml:space="preserve"> ADDIN ZOTERO_ITEM CSL_CITATION {"citationID":"IuVCHrS0","properties":{"formattedCitation":"McIntosh, {\\i{}There\\uc0\\u8217{}s Hope for Your Church}, 43.","plainCitation":"McIntosh, There’s Hope for Your Church, 43.","noteIndex":348},"citationItems":[{"id":417,"uris":["http://zotero.org/users/6301399/items/AV6JRN3C"],"itemData":{"id":417,"type":"book","abstract":"A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L."}],"issued":{"date-parts":[["2012",5,1]]}},"locator":"43","label":"page"}],"schema":"https://github.com/citation-style-language/schema/raw/master/csl-citation.json"} </w:instrText>
      </w:r>
      <w:r>
        <w:fldChar w:fldCharType="separate"/>
      </w:r>
      <w:r w:rsidRPr="00086E5D">
        <w:rPr>
          <w:rFonts w:cs="Times New Roman"/>
        </w:rPr>
        <w:t xml:space="preserve">McIntosh, </w:t>
      </w:r>
      <w:r w:rsidRPr="00086E5D">
        <w:rPr>
          <w:rFonts w:cs="Times New Roman"/>
          <w:i/>
          <w:iCs/>
        </w:rPr>
        <w:t>There’s Hope for Your Church</w:t>
      </w:r>
      <w:r w:rsidRPr="00086E5D">
        <w:rPr>
          <w:rFonts w:cs="Times New Roman"/>
        </w:rPr>
        <w:t>, 43.</w:t>
      </w:r>
      <w:r>
        <w:fldChar w:fldCharType="end"/>
      </w:r>
    </w:p>
  </w:footnote>
  <w:footnote w:id="360">
    <w:p w14:paraId="36651CFB" w14:textId="24EB6DD8" w:rsidR="00622F77" w:rsidRDefault="00622F77">
      <w:pPr>
        <w:pStyle w:val="FootnoteText"/>
      </w:pPr>
      <w:r>
        <w:rPr>
          <w:rStyle w:val="FootnoteReference"/>
        </w:rPr>
        <w:footnoteRef/>
      </w:r>
      <w:r>
        <w:t xml:space="preserve"> </w:t>
      </w:r>
      <w:r>
        <w:fldChar w:fldCharType="begin"/>
      </w:r>
      <w:r w:rsidR="00CA28A9">
        <w:instrText xml:space="preserve"> ADDIN ZOTERO_ITEM CSL_CITATION {"citationID":"5eNbGr1C","properties":{"formattedCitation":"McIntosh, {\\i{}There\\uc0\\u8217{}s Hope for Your Church}, 43.","plainCitation":"McIntosh, There’s Hope for Your Church, 43.","noteIndex":349},"citationItems":[{"id":417,"uris":["http://zotero.org/users/6301399/items/AV6JRN3C"],"itemData":{"id":417,"type":"book","abstract":"A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L."}],"issued":{"date-parts":[["2012",5,1]]}},"locator":"43","label":"page"}],"schema":"https://github.com/citation-style-language/schema/raw/master/csl-citation.json"} </w:instrText>
      </w:r>
      <w:r>
        <w:fldChar w:fldCharType="separate"/>
      </w:r>
      <w:r w:rsidRPr="00622F77">
        <w:rPr>
          <w:rFonts w:cs="Times New Roman"/>
        </w:rPr>
        <w:t xml:space="preserve">McIntosh, </w:t>
      </w:r>
      <w:r w:rsidRPr="00622F77">
        <w:rPr>
          <w:rFonts w:cs="Times New Roman"/>
          <w:i/>
          <w:iCs/>
        </w:rPr>
        <w:t>There’s Hope for Your Church</w:t>
      </w:r>
      <w:r w:rsidRPr="00622F77">
        <w:rPr>
          <w:rFonts w:cs="Times New Roman"/>
        </w:rPr>
        <w:t>, 43.</w:t>
      </w:r>
      <w:r>
        <w:fldChar w:fldCharType="end"/>
      </w:r>
    </w:p>
  </w:footnote>
  <w:footnote w:id="361">
    <w:p w14:paraId="046F074A" w14:textId="02E6BDE1" w:rsidR="00AE5579" w:rsidRDefault="00AE5579">
      <w:pPr>
        <w:pStyle w:val="FootnoteText"/>
      </w:pPr>
      <w:r>
        <w:rPr>
          <w:rStyle w:val="FootnoteReference"/>
        </w:rPr>
        <w:footnoteRef/>
      </w:r>
      <w:r>
        <w:t xml:space="preserve"> </w:t>
      </w:r>
      <w:r>
        <w:fldChar w:fldCharType="begin"/>
      </w:r>
      <w:r w:rsidR="00CA28A9">
        <w:instrText xml:space="preserve"> ADDIN ZOTERO_ITEM CSL_CITATION {"citationID":"a1YgehJV","properties":{"formattedCitation":"McIntosh, {\\i{}There\\uc0\\u8217{}s Hope for Your Church}, 43.","plainCitation":"McIntosh, There’s Hope for Your Church, 43.","noteIndex":350},"citationItems":[{"id":417,"uris":["http://zotero.org/users/6301399/items/AV6JRN3C"],"itemData":{"id":417,"type":"book","abstract":"A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L."}],"issued":{"date-parts":[["2012",5,1]]}},"locator":"43","label":"page"}],"schema":"https://github.com/citation-style-language/schema/raw/master/csl-citation.json"} </w:instrText>
      </w:r>
      <w:r>
        <w:fldChar w:fldCharType="separate"/>
      </w:r>
      <w:r w:rsidRPr="00AE5579">
        <w:rPr>
          <w:rFonts w:cs="Times New Roman"/>
        </w:rPr>
        <w:t xml:space="preserve">McIntosh, </w:t>
      </w:r>
      <w:r w:rsidRPr="00AE5579">
        <w:rPr>
          <w:rFonts w:cs="Times New Roman"/>
          <w:i/>
          <w:iCs/>
        </w:rPr>
        <w:t>There’s Hope for Your Church</w:t>
      </w:r>
      <w:r w:rsidRPr="00AE5579">
        <w:rPr>
          <w:rFonts w:cs="Times New Roman"/>
        </w:rPr>
        <w:t>, 43.</w:t>
      </w:r>
      <w:r>
        <w:fldChar w:fldCharType="end"/>
      </w:r>
    </w:p>
  </w:footnote>
  <w:footnote w:id="362">
    <w:p w14:paraId="78A9BB01" w14:textId="74FE11ED" w:rsidR="00AE5579" w:rsidRDefault="00AE5579">
      <w:pPr>
        <w:pStyle w:val="FootnoteText"/>
      </w:pPr>
      <w:r>
        <w:rPr>
          <w:rStyle w:val="FootnoteReference"/>
        </w:rPr>
        <w:footnoteRef/>
      </w:r>
      <w:r>
        <w:t xml:space="preserve"> </w:t>
      </w:r>
      <w:r>
        <w:fldChar w:fldCharType="begin"/>
      </w:r>
      <w:r w:rsidR="00CA28A9">
        <w:instrText xml:space="preserve"> ADDIN ZOTERO_ITEM CSL_CITATION {"citationID":"e1CgsWA5","properties":{"formattedCitation":"McIntosh, {\\i{}There\\uc0\\u8217{}s Hope for Your Church}, 43.","plainCitation":"McIntosh, There’s Hope for Your Church, 43.","noteIndex":351},"citationItems":[{"id":417,"uris":["http://zotero.org/users/6301399/items/AV6JRN3C"],"itemData":{"id":417,"type":"book","abstract":"A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L."}],"issued":{"date-parts":[["2012",5,1]]}},"locator":"43","label":"page"}],"schema":"https://github.com/citation-style-language/schema/raw/master/csl-citation.json"} </w:instrText>
      </w:r>
      <w:r>
        <w:fldChar w:fldCharType="separate"/>
      </w:r>
      <w:r w:rsidR="001671D9" w:rsidRPr="001671D9">
        <w:rPr>
          <w:rFonts w:cs="Times New Roman"/>
        </w:rPr>
        <w:t xml:space="preserve">McIntosh, </w:t>
      </w:r>
      <w:r w:rsidR="001671D9" w:rsidRPr="001671D9">
        <w:rPr>
          <w:rFonts w:cs="Times New Roman"/>
          <w:i/>
          <w:iCs/>
        </w:rPr>
        <w:t>There’s Hope for Your Church</w:t>
      </w:r>
      <w:r w:rsidR="001671D9" w:rsidRPr="001671D9">
        <w:rPr>
          <w:rFonts w:cs="Times New Roman"/>
        </w:rPr>
        <w:t>, 43.</w:t>
      </w:r>
      <w:r>
        <w:fldChar w:fldCharType="end"/>
      </w:r>
    </w:p>
  </w:footnote>
  <w:footnote w:id="363">
    <w:p w14:paraId="1405628D" w14:textId="093C1220" w:rsidR="00AE2B68" w:rsidRDefault="00AE2B68">
      <w:pPr>
        <w:pStyle w:val="FootnoteText"/>
      </w:pPr>
      <w:r>
        <w:rPr>
          <w:rStyle w:val="FootnoteReference"/>
        </w:rPr>
        <w:footnoteRef/>
      </w:r>
      <w:r>
        <w:t xml:space="preserve"> </w:t>
      </w:r>
      <w:r>
        <w:fldChar w:fldCharType="begin"/>
      </w:r>
      <w:r w:rsidR="00CA28A9">
        <w:instrText xml:space="preserve"> ADDIN ZOTERO_ITEM CSL_CITATION {"citationID":"5mhXz6zs","properties":{"formattedCitation":"McIntosh, {\\i{}There\\uc0\\u8217{}s Hope for Your Church}, 43.","plainCitation":"McIntosh, There’s Hope for Your Church, 43.","noteIndex":352},"citationItems":[{"id":417,"uris":["http://zotero.org/users/6301399/items/AV6JRN3C"],"itemData":{"id":417,"type":"book","abstract":"A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L."}],"issued":{"date-parts":[["2012",5,1]]}},"locator":"43","label":"page"}],"schema":"https://github.com/citation-style-language/schema/raw/master/csl-citation.json"} </w:instrText>
      </w:r>
      <w:r>
        <w:fldChar w:fldCharType="separate"/>
      </w:r>
      <w:r w:rsidR="008B2CC8" w:rsidRPr="008B2CC8">
        <w:rPr>
          <w:rFonts w:cs="Times New Roman"/>
        </w:rPr>
        <w:t xml:space="preserve">McIntosh, </w:t>
      </w:r>
      <w:r w:rsidR="008B2CC8" w:rsidRPr="008B2CC8">
        <w:rPr>
          <w:rFonts w:cs="Times New Roman"/>
          <w:i/>
          <w:iCs/>
        </w:rPr>
        <w:t>There’s Hope for Your Church</w:t>
      </w:r>
      <w:r w:rsidR="008B2CC8" w:rsidRPr="008B2CC8">
        <w:rPr>
          <w:rFonts w:cs="Times New Roman"/>
        </w:rPr>
        <w:t>, 43.</w:t>
      </w:r>
      <w:r>
        <w:fldChar w:fldCharType="end"/>
      </w:r>
    </w:p>
  </w:footnote>
  <w:footnote w:id="364">
    <w:p w14:paraId="2A3D9D26" w14:textId="3247175F" w:rsidR="008B2CC8" w:rsidRDefault="008B2CC8">
      <w:pPr>
        <w:pStyle w:val="FootnoteText"/>
      </w:pPr>
      <w:r>
        <w:rPr>
          <w:rStyle w:val="FootnoteReference"/>
        </w:rPr>
        <w:footnoteRef/>
      </w:r>
      <w:r>
        <w:t xml:space="preserve"> </w:t>
      </w:r>
      <w:r>
        <w:fldChar w:fldCharType="begin"/>
      </w:r>
      <w:r w:rsidR="00CA28A9">
        <w:instrText xml:space="preserve"> ADDIN ZOTERO_ITEM CSL_CITATION {"citationID":"arDBc5Cn","properties":{"formattedCitation":"McIntosh, {\\i{}There\\uc0\\u8217{}s Hope for Your Church}, 44.","plainCitation":"McIntosh, There’s Hope for Your Church, 44.","noteIndex":353},"citationItems":[{"id":417,"uris":["http://zotero.org/users/6301399/items/AV6JRN3C"],"itemData":{"id":417,"type":"book","abstract":"A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L."}],"issued":{"date-parts":[["2012",5,1]]}},"locator":"44","label":"page"}],"schema":"https://github.com/citation-style-language/schema/raw/master/csl-citation.json"} </w:instrText>
      </w:r>
      <w:r>
        <w:fldChar w:fldCharType="separate"/>
      </w:r>
      <w:r w:rsidRPr="008B2CC8">
        <w:rPr>
          <w:rFonts w:cs="Times New Roman"/>
        </w:rPr>
        <w:t xml:space="preserve">McIntosh, </w:t>
      </w:r>
      <w:r w:rsidRPr="008B2CC8">
        <w:rPr>
          <w:rFonts w:cs="Times New Roman"/>
          <w:i/>
          <w:iCs/>
        </w:rPr>
        <w:t>There’s Hope for Your Church</w:t>
      </w:r>
      <w:r w:rsidRPr="008B2CC8">
        <w:rPr>
          <w:rFonts w:cs="Times New Roman"/>
        </w:rPr>
        <w:t>, 44.</w:t>
      </w:r>
      <w:r>
        <w:fldChar w:fldCharType="end"/>
      </w:r>
    </w:p>
  </w:footnote>
  <w:footnote w:id="365">
    <w:p w14:paraId="6962A88C" w14:textId="6B2BF2E4" w:rsidR="008B2CC8" w:rsidRDefault="008B2CC8">
      <w:pPr>
        <w:pStyle w:val="FootnoteText"/>
      </w:pPr>
      <w:r>
        <w:rPr>
          <w:rStyle w:val="FootnoteReference"/>
        </w:rPr>
        <w:footnoteRef/>
      </w:r>
      <w:r>
        <w:t xml:space="preserve"> </w:t>
      </w:r>
      <w:r>
        <w:fldChar w:fldCharType="begin"/>
      </w:r>
      <w:r w:rsidR="00CA28A9">
        <w:instrText xml:space="preserve"> ADDIN ZOTERO_ITEM CSL_CITATION {"citationID":"6RBZaH1S","properties":{"formattedCitation":"McIntosh, {\\i{}There\\uc0\\u8217{}s Hope for Your Church}, 44.","plainCitation":"McIntosh, There’s Hope for Your Church, 44.","noteIndex":354},"citationItems":[{"id":417,"uris":["http://zotero.org/users/6301399/items/AV6JRN3C"],"itemData":{"id":417,"type":"book","abstract":"A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L."}],"issued":{"date-parts":[["2012",5,1]]}},"locator":"44","label":"page"}],"schema":"https://github.com/citation-style-language/schema/raw/master/csl-citation.json"} </w:instrText>
      </w:r>
      <w:r>
        <w:fldChar w:fldCharType="separate"/>
      </w:r>
      <w:r w:rsidRPr="008B2CC8">
        <w:rPr>
          <w:rFonts w:cs="Times New Roman"/>
        </w:rPr>
        <w:t xml:space="preserve">McIntosh, </w:t>
      </w:r>
      <w:r w:rsidRPr="008B2CC8">
        <w:rPr>
          <w:rFonts w:cs="Times New Roman"/>
          <w:i/>
          <w:iCs/>
        </w:rPr>
        <w:t>There’s Hope for Your Church</w:t>
      </w:r>
      <w:r w:rsidRPr="008B2CC8">
        <w:rPr>
          <w:rFonts w:cs="Times New Roman"/>
        </w:rPr>
        <w:t>, 44.</w:t>
      </w:r>
      <w:r>
        <w:fldChar w:fldCharType="end"/>
      </w:r>
    </w:p>
  </w:footnote>
  <w:footnote w:id="366">
    <w:p w14:paraId="769F5C0B" w14:textId="79D4C6A8" w:rsidR="00311DBE" w:rsidRDefault="00311DBE">
      <w:pPr>
        <w:pStyle w:val="FootnoteText"/>
      </w:pPr>
      <w:r>
        <w:rPr>
          <w:rStyle w:val="FootnoteReference"/>
        </w:rPr>
        <w:footnoteRef/>
      </w:r>
      <w:r>
        <w:t xml:space="preserve"> </w:t>
      </w:r>
      <w:r>
        <w:fldChar w:fldCharType="begin"/>
      </w:r>
      <w:r w:rsidR="00CA28A9">
        <w:instrText xml:space="preserve"> ADDIN ZOTERO_ITEM CSL_CITATION {"citationID":"4D8qrANw","properties":{"formattedCitation":"McIntosh, {\\i{}There\\uc0\\u8217{}s Hope for Your Church}, 44.","plainCitation":"McIntosh, There’s Hope for Your Church, 44.","noteIndex":355},"citationItems":[{"id":417,"uris":["http://zotero.org/users/6301399/items/AV6JRN3C"],"itemData":{"id":417,"type":"book","abstract":"A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L."}],"issued":{"date-parts":[["2012",5,1]]}},"locator":"44","label":"page"}],"schema":"https://github.com/citation-style-language/schema/raw/master/csl-citation.json"} </w:instrText>
      </w:r>
      <w:r>
        <w:fldChar w:fldCharType="separate"/>
      </w:r>
      <w:r w:rsidRPr="00311DBE">
        <w:rPr>
          <w:rFonts w:cs="Times New Roman"/>
        </w:rPr>
        <w:t xml:space="preserve">McIntosh, </w:t>
      </w:r>
      <w:r w:rsidRPr="00311DBE">
        <w:rPr>
          <w:rFonts w:cs="Times New Roman"/>
          <w:i/>
          <w:iCs/>
        </w:rPr>
        <w:t>There’s Hope for Your Church</w:t>
      </w:r>
      <w:r w:rsidRPr="00311DBE">
        <w:rPr>
          <w:rFonts w:cs="Times New Roman"/>
        </w:rPr>
        <w:t>, 44.</w:t>
      </w:r>
      <w:r>
        <w:fldChar w:fldCharType="end"/>
      </w:r>
    </w:p>
  </w:footnote>
  <w:footnote w:id="367">
    <w:p w14:paraId="41ECE780" w14:textId="1B137B29" w:rsidR="00311DBE" w:rsidRDefault="00311DBE">
      <w:pPr>
        <w:pStyle w:val="FootnoteText"/>
      </w:pPr>
      <w:r>
        <w:rPr>
          <w:rStyle w:val="FootnoteReference"/>
        </w:rPr>
        <w:footnoteRef/>
      </w:r>
      <w:r>
        <w:t xml:space="preserve"> </w:t>
      </w:r>
      <w:r>
        <w:fldChar w:fldCharType="begin"/>
      </w:r>
      <w:r w:rsidR="00CA28A9">
        <w:instrText xml:space="preserve"> ADDIN ZOTERO_ITEM CSL_CITATION {"citationID":"t0dteotB","properties":{"formattedCitation":"McIntosh, {\\i{}There\\uc0\\u8217{}s Hope for Your Church}, 44.","plainCitation":"McIntosh, There’s Hope for Your Church, 44.","noteIndex":356},"citationItems":[{"id":417,"uris":["http://zotero.org/users/6301399/items/AV6JRN3C"],"itemData":{"id":417,"type":"book","abstract":"A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L."}],"issued":{"date-parts":[["2012",5,1]]}},"locator":"44","label":"page"}],"schema":"https://github.com/citation-style-language/schema/raw/master/csl-citation.json"} </w:instrText>
      </w:r>
      <w:r>
        <w:fldChar w:fldCharType="separate"/>
      </w:r>
      <w:r w:rsidRPr="00311DBE">
        <w:rPr>
          <w:rFonts w:cs="Times New Roman"/>
        </w:rPr>
        <w:t xml:space="preserve">McIntosh, </w:t>
      </w:r>
      <w:r w:rsidRPr="00311DBE">
        <w:rPr>
          <w:rFonts w:cs="Times New Roman"/>
          <w:i/>
          <w:iCs/>
        </w:rPr>
        <w:t>There’s Hope for Your Church</w:t>
      </w:r>
      <w:r w:rsidRPr="00311DBE">
        <w:rPr>
          <w:rFonts w:cs="Times New Roman"/>
        </w:rPr>
        <w:t>, 44.</w:t>
      </w:r>
      <w:r>
        <w:fldChar w:fldCharType="end"/>
      </w:r>
    </w:p>
  </w:footnote>
  <w:footnote w:id="368">
    <w:p w14:paraId="1627664D" w14:textId="18DBB122" w:rsidR="00552BC4" w:rsidRDefault="00552BC4">
      <w:pPr>
        <w:pStyle w:val="FootnoteText"/>
      </w:pPr>
      <w:r>
        <w:rPr>
          <w:rStyle w:val="FootnoteReference"/>
        </w:rPr>
        <w:footnoteRef/>
      </w:r>
      <w:r>
        <w:t xml:space="preserve"> </w:t>
      </w:r>
      <w:r>
        <w:fldChar w:fldCharType="begin"/>
      </w:r>
      <w:r w:rsidR="00CA28A9">
        <w:instrText xml:space="preserve"> ADDIN ZOTERO_ITEM CSL_CITATION {"citationID":"3EUULoN9","properties":{"formattedCitation":"McIntosh, {\\i{}There\\uc0\\u8217{}s Hope for Your Church}, 45.","plainCitation":"McIntosh, There’s Hope for Your Church, 45.","noteIndex":357},"citationItems":[{"id":417,"uris":["http://zotero.org/users/6301399/items/AV6JRN3C"],"itemData":{"id":417,"type":"book","abstract":"A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L."}],"issued":{"date-parts":[["2012",5,1]]}},"locator":"45","label":"page"}],"schema":"https://github.com/citation-style-language/schema/raw/master/csl-citation.json"} </w:instrText>
      </w:r>
      <w:r>
        <w:fldChar w:fldCharType="separate"/>
      </w:r>
      <w:r w:rsidRPr="00552BC4">
        <w:rPr>
          <w:rFonts w:cs="Times New Roman"/>
        </w:rPr>
        <w:t xml:space="preserve">McIntosh, </w:t>
      </w:r>
      <w:r w:rsidRPr="00552BC4">
        <w:rPr>
          <w:rFonts w:cs="Times New Roman"/>
          <w:i/>
          <w:iCs/>
        </w:rPr>
        <w:t>There’s Hope for Your Church</w:t>
      </w:r>
      <w:r w:rsidRPr="00552BC4">
        <w:rPr>
          <w:rFonts w:cs="Times New Roman"/>
        </w:rPr>
        <w:t>, 45.</w:t>
      </w:r>
      <w:r>
        <w:fldChar w:fldCharType="end"/>
      </w:r>
    </w:p>
  </w:footnote>
  <w:footnote w:id="369">
    <w:p w14:paraId="1BA89EA6" w14:textId="4B8B5901" w:rsidR="00552BC4" w:rsidRDefault="00552BC4">
      <w:pPr>
        <w:pStyle w:val="FootnoteText"/>
      </w:pPr>
      <w:r>
        <w:rPr>
          <w:rStyle w:val="FootnoteReference"/>
        </w:rPr>
        <w:footnoteRef/>
      </w:r>
      <w:r>
        <w:t xml:space="preserve"> </w:t>
      </w:r>
      <w:r>
        <w:fldChar w:fldCharType="begin"/>
      </w:r>
      <w:r w:rsidR="00CA28A9">
        <w:instrText xml:space="preserve"> ADDIN ZOTERO_ITEM CSL_CITATION {"citationID":"f50RUW28","properties":{"formattedCitation":"McIntosh, {\\i{}There\\uc0\\u8217{}s Hope for Your Church}, 45.","plainCitation":"McIntosh, There’s Hope for Your Church, 45.","noteIndex":358},"citationItems":[{"id":417,"uris":["http://zotero.org/users/6301399/items/AV6JRN3C"],"itemData":{"id":417,"type":"book","abstract":"A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L."}],"issued":{"date-parts":[["2012",5,1]]}},"locator":"45","label":"page"}],"schema":"https://github.com/citation-style-language/schema/raw/master/csl-citation.json"} </w:instrText>
      </w:r>
      <w:r>
        <w:fldChar w:fldCharType="separate"/>
      </w:r>
      <w:r w:rsidRPr="00552BC4">
        <w:rPr>
          <w:rFonts w:cs="Times New Roman"/>
        </w:rPr>
        <w:t xml:space="preserve">McIntosh, </w:t>
      </w:r>
      <w:r w:rsidRPr="00552BC4">
        <w:rPr>
          <w:rFonts w:cs="Times New Roman"/>
          <w:i/>
          <w:iCs/>
        </w:rPr>
        <w:t>There’s Hope for Your Church</w:t>
      </w:r>
      <w:r w:rsidRPr="00552BC4">
        <w:rPr>
          <w:rFonts w:cs="Times New Roman"/>
        </w:rPr>
        <w:t>, 45.</w:t>
      </w:r>
      <w:r>
        <w:fldChar w:fldCharType="end"/>
      </w:r>
    </w:p>
  </w:footnote>
  <w:footnote w:id="370">
    <w:p w14:paraId="347CDEAE" w14:textId="3BFA907D" w:rsidR="00D22662" w:rsidRDefault="00D22662">
      <w:pPr>
        <w:pStyle w:val="FootnoteText"/>
      </w:pPr>
      <w:r>
        <w:rPr>
          <w:rStyle w:val="FootnoteReference"/>
        </w:rPr>
        <w:footnoteRef/>
      </w:r>
      <w:r>
        <w:t xml:space="preserve"> </w:t>
      </w:r>
      <w:r>
        <w:fldChar w:fldCharType="begin"/>
      </w:r>
      <w:r w:rsidR="00CA28A9">
        <w:instrText xml:space="preserve"> ADDIN ZOTERO_ITEM CSL_CITATION {"citationID":"BsbFYhze","properties":{"formattedCitation":"McIntosh, {\\i{}There\\uc0\\u8217{}s Hope for Your Church}, 45.","plainCitation":"McIntosh, There’s Hope for Your Church, 45.","noteIndex":359},"citationItems":[{"id":417,"uris":["http://zotero.org/users/6301399/items/AV6JRN3C"],"itemData":{"id":417,"type":"book","abstract":"A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L."}],"issued":{"date-parts":[["2012",5,1]]}},"locator":"45","label":"page"}],"schema":"https://github.com/citation-style-language/schema/raw/master/csl-citation.json"} </w:instrText>
      </w:r>
      <w:r>
        <w:fldChar w:fldCharType="separate"/>
      </w:r>
      <w:r w:rsidRPr="00D22662">
        <w:rPr>
          <w:rFonts w:cs="Times New Roman"/>
        </w:rPr>
        <w:t xml:space="preserve">McIntosh, </w:t>
      </w:r>
      <w:r w:rsidRPr="00D22662">
        <w:rPr>
          <w:rFonts w:cs="Times New Roman"/>
          <w:i/>
          <w:iCs/>
        </w:rPr>
        <w:t>There’s Hope for Your Church</w:t>
      </w:r>
      <w:r w:rsidRPr="00D22662">
        <w:rPr>
          <w:rFonts w:cs="Times New Roman"/>
        </w:rPr>
        <w:t>, 45.</w:t>
      </w:r>
      <w:r>
        <w:fldChar w:fldCharType="end"/>
      </w:r>
    </w:p>
  </w:footnote>
  <w:footnote w:id="371">
    <w:p w14:paraId="1BCB059C" w14:textId="013210A2" w:rsidR="00DB20F5" w:rsidRDefault="00DB20F5">
      <w:pPr>
        <w:pStyle w:val="FootnoteText"/>
      </w:pPr>
      <w:r>
        <w:rPr>
          <w:rStyle w:val="FootnoteReference"/>
        </w:rPr>
        <w:footnoteRef/>
      </w:r>
      <w:r>
        <w:t xml:space="preserve"> </w:t>
      </w:r>
      <w:r>
        <w:fldChar w:fldCharType="begin"/>
      </w:r>
      <w:r w:rsidR="00CA28A9">
        <w:instrText xml:space="preserve"> ADDIN ZOTERO_ITEM CSL_CITATION {"citationID":"3NvAZ0wS","properties":{"formattedCitation":"McIntosh, {\\i{}There\\uc0\\u8217{}s Hope for Your Church}, 45.","plainCitation":"McIntosh, There’s Hope for Your Church, 45.","noteIndex":360},"citationItems":[{"id":417,"uris":["http://zotero.org/users/6301399/items/AV6JRN3C"],"itemData":{"id":417,"type":"book","abstract":"A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L."}],"issued":{"date-parts":[["2012",5,1]]}},"locator":"45","label":"page"}],"schema":"https://github.com/citation-style-language/schema/raw/master/csl-citation.json"} </w:instrText>
      </w:r>
      <w:r>
        <w:fldChar w:fldCharType="separate"/>
      </w:r>
      <w:r w:rsidRPr="00DB20F5">
        <w:rPr>
          <w:rFonts w:cs="Times New Roman"/>
        </w:rPr>
        <w:t xml:space="preserve">McIntosh, </w:t>
      </w:r>
      <w:r w:rsidRPr="00DB20F5">
        <w:rPr>
          <w:rFonts w:cs="Times New Roman"/>
          <w:i/>
          <w:iCs/>
        </w:rPr>
        <w:t>There’s Hope for Your Church</w:t>
      </w:r>
      <w:r w:rsidRPr="00DB20F5">
        <w:rPr>
          <w:rFonts w:cs="Times New Roman"/>
        </w:rPr>
        <w:t>, 45.</w:t>
      </w:r>
      <w:r>
        <w:fldChar w:fldCharType="end"/>
      </w:r>
    </w:p>
  </w:footnote>
  <w:footnote w:id="372">
    <w:p w14:paraId="6774E5CA" w14:textId="5F2CE54D" w:rsidR="00DB20F5" w:rsidRDefault="00DB20F5">
      <w:pPr>
        <w:pStyle w:val="FootnoteText"/>
      </w:pPr>
      <w:r>
        <w:rPr>
          <w:rStyle w:val="FootnoteReference"/>
        </w:rPr>
        <w:footnoteRef/>
      </w:r>
      <w:r>
        <w:t xml:space="preserve"> </w:t>
      </w:r>
      <w:r>
        <w:fldChar w:fldCharType="begin"/>
      </w:r>
      <w:r w:rsidR="00CA28A9">
        <w:instrText xml:space="preserve"> ADDIN ZOTERO_ITEM CSL_CITATION {"citationID":"de6DVJXN","properties":{"formattedCitation":"McIntosh, {\\i{}There\\uc0\\u8217{}s Hope for Your Church}, 45.","plainCitation":"McIntosh, There’s Hope for Your Church, 45.","noteIndex":361},"citationItems":[{"id":417,"uris":["http://zotero.org/users/6301399/items/AV6JRN3C"],"itemData":{"id":417,"type":"book","abstract":"A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L."}],"issued":{"date-parts":[["2012",5,1]]}},"locator":"45","label":"page"}],"schema":"https://github.com/citation-style-language/schema/raw/master/csl-citation.json"} </w:instrText>
      </w:r>
      <w:r>
        <w:fldChar w:fldCharType="separate"/>
      </w:r>
      <w:r w:rsidRPr="00DB20F5">
        <w:rPr>
          <w:rFonts w:cs="Times New Roman"/>
        </w:rPr>
        <w:t xml:space="preserve">McIntosh, </w:t>
      </w:r>
      <w:r w:rsidRPr="00DB20F5">
        <w:rPr>
          <w:rFonts w:cs="Times New Roman"/>
          <w:i/>
          <w:iCs/>
        </w:rPr>
        <w:t>There’s Hope for Your Church</w:t>
      </w:r>
      <w:r w:rsidRPr="00DB20F5">
        <w:rPr>
          <w:rFonts w:cs="Times New Roman"/>
        </w:rPr>
        <w:t>, 45.</w:t>
      </w:r>
      <w:r>
        <w:fldChar w:fldCharType="end"/>
      </w:r>
    </w:p>
  </w:footnote>
  <w:footnote w:id="373">
    <w:p w14:paraId="22CE7AC9" w14:textId="56F8ACB2" w:rsidR="0017274A" w:rsidRDefault="0017274A">
      <w:pPr>
        <w:pStyle w:val="FootnoteText"/>
      </w:pPr>
      <w:r>
        <w:rPr>
          <w:rStyle w:val="FootnoteReference"/>
        </w:rPr>
        <w:footnoteRef/>
      </w:r>
      <w:r>
        <w:t xml:space="preserve"> </w:t>
      </w:r>
      <w:r>
        <w:fldChar w:fldCharType="begin"/>
      </w:r>
      <w:r w:rsidR="00CA28A9">
        <w:instrText xml:space="preserve"> ADDIN ZOTERO_ITEM CSL_CITATION {"citationID":"3jqGWwfy","properties":{"formattedCitation":"McIntosh, {\\i{}There\\uc0\\u8217{}s Hope for Your Church}, 46.","plainCitation":"McIntosh, There’s Hope for Your Church, 46.","noteIndex":362},"citationItems":[{"id":417,"uris":["http://zotero.org/users/6301399/items/AV6JRN3C"],"itemData":{"id":417,"type":"book","abstract":"A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L."}],"issued":{"date-parts":[["2012",5,1]]}},"locator":"46","label":"page"}],"schema":"https://github.com/citation-style-language/schema/raw/master/csl-citation.json"} </w:instrText>
      </w:r>
      <w:r>
        <w:fldChar w:fldCharType="separate"/>
      </w:r>
      <w:r w:rsidRPr="0017274A">
        <w:rPr>
          <w:rFonts w:cs="Times New Roman"/>
        </w:rPr>
        <w:t xml:space="preserve">McIntosh, </w:t>
      </w:r>
      <w:r w:rsidRPr="0017274A">
        <w:rPr>
          <w:rFonts w:cs="Times New Roman"/>
          <w:i/>
          <w:iCs/>
        </w:rPr>
        <w:t>There’s Hope for Your Church</w:t>
      </w:r>
      <w:r w:rsidRPr="0017274A">
        <w:rPr>
          <w:rFonts w:cs="Times New Roman"/>
        </w:rPr>
        <w:t>, 46.</w:t>
      </w:r>
      <w:r>
        <w:fldChar w:fldCharType="end"/>
      </w:r>
    </w:p>
  </w:footnote>
  <w:footnote w:id="374">
    <w:p w14:paraId="27012218" w14:textId="44215980" w:rsidR="00240E64" w:rsidRDefault="00240E64">
      <w:pPr>
        <w:pStyle w:val="FootnoteText"/>
      </w:pPr>
      <w:r>
        <w:rPr>
          <w:rStyle w:val="FootnoteReference"/>
        </w:rPr>
        <w:footnoteRef/>
      </w:r>
      <w:r>
        <w:t xml:space="preserve"> </w:t>
      </w:r>
      <w:r>
        <w:fldChar w:fldCharType="begin"/>
      </w:r>
      <w:r w:rsidR="00CA28A9">
        <w:instrText xml:space="preserve"> ADDIN ZOTERO_ITEM CSL_CITATION {"citationID":"shYDWgrL","properties":{"formattedCitation":"McIntosh, {\\i{}There\\uc0\\u8217{}s Hope for Your Church}, 46.","plainCitation":"McIntosh, There’s Hope for Your Church, 46.","noteIndex":363},"citationItems":[{"id":417,"uris":["http://zotero.org/users/6301399/items/AV6JRN3C"],"itemData":{"id":417,"type":"book","abstract":"A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L."}],"issued":{"date-parts":[["2012",5,1]]}},"locator":"46","label":"page"}],"schema":"https://github.com/citation-style-language/schema/raw/master/csl-citation.json"} </w:instrText>
      </w:r>
      <w:r>
        <w:fldChar w:fldCharType="separate"/>
      </w:r>
      <w:r w:rsidRPr="00240E64">
        <w:rPr>
          <w:rFonts w:cs="Times New Roman"/>
        </w:rPr>
        <w:t xml:space="preserve">McIntosh, </w:t>
      </w:r>
      <w:r w:rsidRPr="00240E64">
        <w:rPr>
          <w:rFonts w:cs="Times New Roman"/>
          <w:i/>
          <w:iCs/>
        </w:rPr>
        <w:t>There’s Hope for Your Church</w:t>
      </w:r>
      <w:r w:rsidRPr="00240E64">
        <w:rPr>
          <w:rFonts w:cs="Times New Roman"/>
        </w:rPr>
        <w:t>, 46.</w:t>
      </w:r>
      <w:r>
        <w:fldChar w:fldCharType="end"/>
      </w:r>
    </w:p>
  </w:footnote>
  <w:footnote w:id="375">
    <w:p w14:paraId="2267F9DE" w14:textId="44AA4C08" w:rsidR="00171280" w:rsidRDefault="00171280" w:rsidP="00171280">
      <w:pPr>
        <w:pStyle w:val="FootnoteText"/>
      </w:pPr>
      <w:r>
        <w:rPr>
          <w:rStyle w:val="FootnoteReference"/>
        </w:rPr>
        <w:footnoteRef/>
      </w:r>
      <w:r>
        <w:t xml:space="preserve"> </w:t>
      </w:r>
      <w:r>
        <w:fldChar w:fldCharType="begin"/>
      </w:r>
      <w:r w:rsidR="00E86EA1">
        <w:instrText xml:space="preserve"> ADDIN ZOTERO_ITEM CSL_CITATION {"citationID":"9IDntYFc","properties":{"formattedCitation":"McIntosh, {\\i{}Taking Your Church to the Next Level}, 78.","plainCitation":"McIntosh, Taking Your Church to the Next Level, 78.","noteIndex":368},"citationItems":[{"id":419,"uris":["http://zotero.org/users/6301399/items/FXFBBFWU"],"itemData":{"id":419,"type":"book","abstract":"All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L."}],"issued":{"date-parts":[["2009",9,1]]}},"locator":"78","label":"page"}],"schema":"https://github.com/citation-style-language/schema/raw/master/csl-citation.json"} </w:instrText>
      </w:r>
      <w:r>
        <w:fldChar w:fldCharType="separate"/>
      </w:r>
      <w:r w:rsidRPr="00171280">
        <w:rPr>
          <w:rFonts w:cs="Times New Roman"/>
        </w:rPr>
        <w:t xml:space="preserve">McIntosh, </w:t>
      </w:r>
      <w:r w:rsidRPr="00171280">
        <w:rPr>
          <w:rFonts w:cs="Times New Roman"/>
          <w:i/>
          <w:iCs/>
        </w:rPr>
        <w:t>Taking Your Church to the Next Level</w:t>
      </w:r>
      <w:r w:rsidRPr="00171280">
        <w:rPr>
          <w:rFonts w:cs="Times New Roman"/>
        </w:rPr>
        <w:t>, 78.</w:t>
      </w:r>
      <w:r>
        <w:fldChar w:fldCharType="end"/>
      </w:r>
    </w:p>
  </w:footnote>
  <w:footnote w:id="376">
    <w:p w14:paraId="63EDA575" w14:textId="414712ED" w:rsidR="00171280" w:rsidRDefault="00171280">
      <w:pPr>
        <w:pStyle w:val="FootnoteText"/>
      </w:pPr>
      <w:r>
        <w:rPr>
          <w:rStyle w:val="FootnoteReference"/>
        </w:rPr>
        <w:footnoteRef/>
      </w:r>
      <w:r>
        <w:t xml:space="preserve"> </w:t>
      </w:r>
      <w:r>
        <w:fldChar w:fldCharType="begin"/>
      </w:r>
      <w:r w:rsidR="00E86EA1">
        <w:instrText xml:space="preserve"> ADDIN ZOTERO_ITEM CSL_CITATION {"citationID":"2ucQLq4z","properties":{"formattedCitation":"McIntosh, {\\i{}Taking Your Church to the Next Level}, 99.","plainCitation":"McIntosh, Taking Your Church to the Next Level, 99.","noteIndex":369},"citationItems":[{"id":419,"uris":["http://zotero.org/users/6301399/items/FXFBBFWU"],"itemData":{"id":419,"type":"book","abstract":"All local churches experience a predictable life cycle of growth and decline. But if a church is on a downward trend, how can it turn around? Taking Your Church to the Next Level explains the impact of age and size on churches and outlines the improvements that must be made at each point for a church to remain fruitful and faithful to its mission. McIntosh deftly describes the cycles of fruitfulness and the importance of continual improvement to diminish destructive forces that keep a congregation from its mission. Church leaders, pastors, and all who care about the church and desire to see it experience biblical growth will benefit from the sage wisdom offered in these pages.","edition":"Illustrated edition","event-place":"Grand Rapids, Mich","ISBN":"978-0-8010-9198-8","language":"English","number-of-pages":"222","publisher":"Baker Books","publisher-place":"Grand Rapids, Mich","source":"Amazon","title":"Taking Your Church to the Next Level: What Got You Here Won't Get You There","title-short":"Taking Your Church to the Next Level","author":[{"family":"McIntosh","given":"Gary L."}],"issued":{"date-parts":[["2009",9,1]]}},"locator":"99","label":"page"}],"schema":"https://github.com/citation-style-language/schema/raw/master/csl-citation.json"} </w:instrText>
      </w:r>
      <w:r>
        <w:fldChar w:fldCharType="separate"/>
      </w:r>
      <w:r w:rsidRPr="00171280">
        <w:rPr>
          <w:rFonts w:cs="Times New Roman"/>
        </w:rPr>
        <w:t xml:space="preserve">McIntosh, </w:t>
      </w:r>
      <w:r w:rsidRPr="00171280">
        <w:rPr>
          <w:rFonts w:cs="Times New Roman"/>
          <w:i/>
          <w:iCs/>
        </w:rPr>
        <w:t>Taking Your Church to the Next Level</w:t>
      </w:r>
      <w:r w:rsidRPr="00171280">
        <w:rPr>
          <w:rFonts w:cs="Times New Roman"/>
        </w:rPr>
        <w:t>, 99.</w:t>
      </w:r>
      <w:r>
        <w:fldChar w:fldCharType="end"/>
      </w:r>
    </w:p>
  </w:footnote>
  <w:footnote w:id="377">
    <w:p w14:paraId="1F4FEBB8" w14:textId="7790C763" w:rsidR="006B55ED" w:rsidRDefault="006B55ED">
      <w:pPr>
        <w:pStyle w:val="FootnoteText"/>
      </w:pPr>
      <w:r>
        <w:rPr>
          <w:rStyle w:val="FootnoteReference"/>
        </w:rPr>
        <w:footnoteRef/>
      </w:r>
      <w:r>
        <w:t xml:space="preserve"> </w:t>
      </w:r>
      <w:r>
        <w:fldChar w:fldCharType="begin"/>
      </w:r>
      <w:r w:rsidR="00E86EA1">
        <w:instrText xml:space="preserve"> ADDIN ZOTERO_ITEM CSL_CITATION {"citationID":"TSXmYXAl","properties":{"formattedCitation":"Ed Stetzer and Mike Dodson, {\\i{}Comeback Churches: How 300 Churches Turned Around and Yours Can, Too} (Nashville, Tenn: B&amp;H Books, 2007), 27.","plainCitation":"Ed Stetzer and Mike Dodson, Comeback Churches: How 300 Churches Turned Around and Yours Can, Too (Nashville, Tenn: B&amp;H Books, 2007), 27.","noteIndex":370},"citationItems":[{"id":599,"uris":["http://zotero.org/users/6301399/items/IBLFA4WW"],"itemData":{"id":599,"type":"book","abstract":"Research shows that over time, most churches plateau and then eventually decline. Typically, they start strong and experience periods of growth, then stagnate and lose members. Since 1991, the North American population has increased by 15 percent while the number of \"unchurched\" people has increased by 92 percent. Large church houses that were filled in the 1950s and `60s now hold a fraction of their capacity. To counter this trend, authors Ed Stetzer and Mike Dodson surveyed 300 churches from across ten different denominations that recently achieved healthy evangelistic growth after a significant season of decline. What they have discovered is an exciting method of congregation reinvigoration that is shared in the new book entitled Comeback Churches.Endorsements“As a successful pastor, church planter, researcher, and advisor to thousands of churches, Ed Stetzer speaks from a wealth of experience with all kinds of churches. Now, in one volume, your church can benefit from his wisdom. This book is a winner!” —Dr. Rick Warren, author of The Purpose-Driven Life and The Purpose-Driven Church “First and foremost, it is biblical. Second, it is well researched. And third, it is immensely practical and applicable . . . this book should be in the hands of hundreds of thousands of pastors, staff, and church leaders. Simply stated, it is just that good.” —Thom S. Rainer, author of Simple Church, president/CEO of Lifeway Christian Resources“Finally, a book of practical advice that is based on research. I have seen it both ways— endless research with little advice, or, much advice with little facts. This book strikes the balance with perfection.” —Elmer Towns, Dean of Liberty University“This is the most helpful, practical book on church revitalization I’ve read this century.” —Leonard Sweet, Drew Theological School, George Fox University“Comeback Churches is more than a pep talk. It’s rooted in the ‘right stuff’ to bring a congregation out of the dismal into the vital.” —Jack W. Hayford, President, International Foursquare Churches, Chancellor, The King’s College and Seminary“No one, to my knowledge, has done the hard research, presented the facts, and offered such sound advice as Ed Stetzer and Mike Dodson… Comeback Churches is the number-one book on turning around declining and plateauing church ministry. —Gary L. McIntosh, D.Min., Ph.D., Biola University“A refreshing book by authors who know how to make research exciting and instructional. Leaders and members of non-growing evangelical churches should read this book (it wouldn't hurt mainliners either)!” —Bill Easum, Easum, Bandy &amp; Associates","event-place":"Nashville, Tenn","ISBN":"978-0-8054-4536-7","language":"English","number-of-pages":"240","publisher":"B&amp;H Books","publisher-place":"Nashville, Tenn","source":"Amazon","title":"Comeback Churches: How 300 Churches Turned Around and Yours Can, Too","title-short":"Comeback Churches","author":[{"family":"Stetzer","given":"Ed"},{"family":"Dodson","given":"Mike"}],"issued":{"date-parts":[["2007",5,1]]}},"locator":"27","label":"page"}],"schema":"https://github.com/citation-style-language/schema/raw/master/csl-citation.json"} </w:instrText>
      </w:r>
      <w:r>
        <w:fldChar w:fldCharType="separate"/>
      </w:r>
      <w:r w:rsidRPr="006B55ED">
        <w:rPr>
          <w:rFonts w:cs="Times New Roman"/>
        </w:rPr>
        <w:t xml:space="preserve">Ed Stetzer and Mike Dodson, </w:t>
      </w:r>
      <w:r w:rsidRPr="006B55ED">
        <w:rPr>
          <w:rFonts w:cs="Times New Roman"/>
          <w:i/>
          <w:iCs/>
        </w:rPr>
        <w:t xml:space="preserve">Comeback Churches: How 300 Churches Turned Around and Yours Can, </w:t>
      </w:r>
      <w:proofErr w:type="gramStart"/>
      <w:r w:rsidRPr="006B55ED">
        <w:rPr>
          <w:rFonts w:cs="Times New Roman"/>
          <w:i/>
          <w:iCs/>
        </w:rPr>
        <w:t>Too</w:t>
      </w:r>
      <w:proofErr w:type="gramEnd"/>
      <w:r w:rsidRPr="006B55ED">
        <w:rPr>
          <w:rFonts w:cs="Times New Roman"/>
        </w:rPr>
        <w:t xml:space="preserve"> (Nashville, Tenn: B&amp;H Books, 2007), 27.</w:t>
      </w:r>
      <w:r>
        <w:fldChar w:fldCharType="end"/>
      </w:r>
    </w:p>
  </w:footnote>
  <w:footnote w:id="378">
    <w:p w14:paraId="3CE48AE0" w14:textId="77A3A103" w:rsidR="000F4B3D" w:rsidRDefault="000F4B3D" w:rsidP="000F4B3D">
      <w:pPr>
        <w:pStyle w:val="FootnoteText"/>
      </w:pPr>
      <w:r>
        <w:rPr>
          <w:rStyle w:val="FootnoteReference"/>
        </w:rPr>
        <w:footnoteRef/>
      </w:r>
      <w:r>
        <w:t xml:space="preserve"> </w:t>
      </w:r>
      <w:r>
        <w:fldChar w:fldCharType="begin"/>
      </w:r>
      <w:r w:rsidR="00E86EA1">
        <w:instrText xml:space="preserve"> ADDIN ZOTERO_ITEM CSL_CITATION {"citationID":"okmttniv","properties":{"formattedCitation":"Stetzer and Dodson, {\\i{}Comeback Churches}, 32.","plainCitation":"Stetzer and Dodson, Comeback Churches, 32.","noteIndex":371},"citationItems":[{"id":599,"uris":["http://zotero.org/users/6301399/items/IBLFA4WW"],"itemData":{"id":599,"type":"book","abstract":"Research shows that over time, most churches plateau and then eventually decline. Typically, they start strong and experience periods of growth, then stagnate and lose members. Since 1991, the North American population has increased by 15 percent while the number of \"unchurched\" people has increased by 92 percent. Large church houses that were filled in the 1950s and `60s now hold a fraction of their capacity. To counter this trend, authors Ed Stetzer and Mike Dodson surveyed 300 churches from across ten different denominations that recently achieved healthy evangelistic growth after a significant season of decline. What they have discovered is an exciting method of congregation reinvigoration that is shared in the new book entitled Comeback Churches.Endorsements“As a successful pastor, church planter, researcher, and advisor to thousands of churches, Ed Stetzer speaks from a wealth of experience with all kinds of churches. Now, in one volume, your church can benefit from his wisdom. This book is a winner!” —Dr. Rick Warren, author of The Purpose-Driven Life and The Purpose-Driven Church “First and foremost, it is biblical. Second, it is well researched. And third, it is immensely practical and applicable . . . this book should be in the hands of hundreds of thousands of pastors, staff, and church leaders. Simply stated, it is just that good.” —Thom S. Rainer, author of Simple Church, president/CEO of Lifeway Christian Resources“Finally, a book of practical advice that is based on research. I have seen it both ways— endless research with little advice, or, much advice with little facts. This book strikes the balance with perfection.” —Elmer Towns, Dean of Liberty University“This is the most helpful, practical book on church revitalization I’ve read this century.” —Leonard Sweet, Drew Theological School, George Fox University“Comeback Churches is more than a pep talk. It’s rooted in the ‘right stuff’ to bring a congregation out of the dismal into the vital.” —Jack W. Hayford, President, International Foursquare Churches, Chancellor, The King’s College and Seminary“No one, to my knowledge, has done the hard research, presented the facts, and offered such sound advice as Ed Stetzer and Mike Dodson… Comeback Churches is the number-one book on turning around declining and plateauing church ministry. —Gary L. McIntosh, D.Min., Ph.D., Biola University“A refreshing book by authors who know how to make research exciting and instructional. Leaders and members of non-growing evangelical churches should read this book (it wouldn't hurt mainliners either)!” —Bill Easum, Easum, Bandy &amp; Associates","event-place":"Nashville, Tenn","ISBN":"978-0-8054-4536-7","language":"English","number-of-pages":"240","publisher":"B&amp;H Books","publisher-place":"Nashville, Tenn","source":"Amazon","title":"Comeback Churches: How 300 Churches Turned Around and Yours Can, Too","title-short":"Comeback Churches","author":[{"family":"Stetzer","given":"Ed"},{"family":"Dodson","given":"Mike"}],"issued":{"date-parts":[["2007",5,1]]}},"locator":"32","label":"page"}],"schema":"https://github.com/citation-style-language/schema/raw/master/csl-citation.json"} </w:instrText>
      </w:r>
      <w:r>
        <w:fldChar w:fldCharType="separate"/>
      </w:r>
      <w:r w:rsidRPr="000F4B3D">
        <w:rPr>
          <w:rFonts w:cs="Times New Roman"/>
        </w:rPr>
        <w:t xml:space="preserve">Stetzer and Dodson, </w:t>
      </w:r>
      <w:r w:rsidRPr="000F4B3D">
        <w:rPr>
          <w:rFonts w:cs="Times New Roman"/>
          <w:i/>
          <w:iCs/>
        </w:rPr>
        <w:t>Comeback Churches</w:t>
      </w:r>
      <w:r w:rsidRPr="000F4B3D">
        <w:rPr>
          <w:rFonts w:cs="Times New Roman"/>
        </w:rPr>
        <w:t>, 32.</w:t>
      </w:r>
      <w:r>
        <w:fldChar w:fldCharType="end"/>
      </w:r>
    </w:p>
  </w:footnote>
  <w:footnote w:id="379">
    <w:p w14:paraId="70F0BB94" w14:textId="30AE2B35" w:rsidR="006B55ED" w:rsidRDefault="006B55ED">
      <w:pPr>
        <w:pStyle w:val="FootnoteText"/>
      </w:pPr>
      <w:r>
        <w:rPr>
          <w:rStyle w:val="FootnoteReference"/>
        </w:rPr>
        <w:footnoteRef/>
      </w:r>
      <w:r>
        <w:t xml:space="preserve"> </w:t>
      </w:r>
      <w:r>
        <w:fldChar w:fldCharType="begin"/>
      </w:r>
      <w:r w:rsidR="00E86EA1">
        <w:instrText xml:space="preserve"> ADDIN ZOTERO_ITEM CSL_CITATION {"citationID":"0xT6Yu7h","properties":{"formattedCitation":"Stetzer and Dodson, {\\i{}Comeback Churches}, 27\\uc0\\u8211{}28.","plainCitation":"Stetzer and Dodson, Comeback Churches, 27–28.","noteIndex":372},"citationItems":[{"id":599,"uris":["http://zotero.org/users/6301399/items/IBLFA4WW"],"itemData":{"id":599,"type":"book","abstract":"Research shows that over time, most churches plateau and then eventually decline. Typically, they start strong and experience periods of growth, then stagnate and lose members. Since 1991, the North American population has increased by 15 percent while the number of \"unchurched\" people has increased by 92 percent. Large church houses that were filled in the 1950s and `60s now hold a fraction of their capacity. To counter this trend, authors Ed Stetzer and Mike Dodson surveyed 300 churches from across ten different denominations that recently achieved healthy evangelistic growth after a significant season of decline. What they have discovered is an exciting method of congregation reinvigoration that is shared in the new book entitled Comeback Churches.Endorsements“As a successful pastor, church planter, researcher, and advisor to thousands of churches, Ed Stetzer speaks from a wealth of experience with all kinds of churches. Now, in one volume, your church can benefit from his wisdom. This book is a winner!” —Dr. Rick Warren, author of The Purpose-Driven Life and The Purpose-Driven Church “First and foremost, it is biblical. Second, it is well researched. And third, it is immensely practical and applicable . . . this book should be in the hands of hundreds of thousands of pastors, staff, and church leaders. Simply stated, it is just that good.” —Thom S. Rainer, author of Simple Church, president/CEO of Lifeway Christian Resources“Finally, a book of practical advice that is based on research. I have seen it both ways— endless research with little advice, or, much advice with little facts. This book strikes the balance with perfection.” —Elmer Towns, Dean of Liberty University“This is the most helpful, practical book on church revitalization I’ve read this century.” —Leonard Sweet, Drew Theological School, George Fox University“Comeback Churches is more than a pep talk. It’s rooted in the ‘right stuff’ to bring a congregation out of the dismal into the vital.” —Jack W. Hayford, President, International Foursquare Churches, Chancellor, The King’s College and Seminary“No one, to my knowledge, has done the hard research, presented the facts, and offered such sound advice as Ed Stetzer and Mike Dodson… Comeback Churches is the number-one book on turning around declining and plateauing church ministry. —Gary L. McIntosh, D.Min., Ph.D., Biola University“A refreshing book by authors who know how to make research exciting and instructional. Leaders and members of non-growing evangelical churches should read this book (it wouldn't hurt mainliners either)!” —Bill Easum, Easum, Bandy &amp; Associates","event-place":"Nashville, Tenn","ISBN":"978-0-8054-4536-7","language":"English","number-of-pages":"240","publisher":"B&amp;H Books","publisher-place":"Nashville, Tenn","source":"Amazon","title":"Comeback Churches: How 300 Churches Turned Around and Yours Can, Too","title-short":"Comeback Churches","author":[{"family":"Stetzer","given":"Ed"},{"family":"Dodson","given":"Mike"}],"issued":{"date-parts":[["2007",5,1]]}},"locator":"27-28","label":"page"}],"schema":"https://github.com/citation-style-language/schema/raw/master/csl-citation.json"} </w:instrText>
      </w:r>
      <w:r>
        <w:fldChar w:fldCharType="separate"/>
      </w:r>
      <w:r w:rsidRPr="006B55ED">
        <w:rPr>
          <w:rFonts w:cs="Times New Roman"/>
        </w:rPr>
        <w:t xml:space="preserve">Stetzer and Dodson, </w:t>
      </w:r>
      <w:r w:rsidRPr="006B55ED">
        <w:rPr>
          <w:rFonts w:cs="Times New Roman"/>
          <w:i/>
          <w:iCs/>
        </w:rPr>
        <w:t>Comeback Churches</w:t>
      </w:r>
      <w:r w:rsidRPr="006B55ED">
        <w:rPr>
          <w:rFonts w:cs="Times New Roman"/>
        </w:rPr>
        <w:t>, 27–28.</w:t>
      </w:r>
      <w:r>
        <w:fldChar w:fldCharType="end"/>
      </w:r>
    </w:p>
  </w:footnote>
  <w:footnote w:id="380">
    <w:p w14:paraId="2816CAAE" w14:textId="1B1AF2A1" w:rsidR="00600A7C" w:rsidRDefault="00600A7C">
      <w:pPr>
        <w:pStyle w:val="FootnoteText"/>
      </w:pPr>
      <w:r>
        <w:rPr>
          <w:rStyle w:val="FootnoteReference"/>
        </w:rPr>
        <w:footnoteRef/>
      </w:r>
      <w:r>
        <w:t xml:space="preserve"> </w:t>
      </w:r>
      <w:r>
        <w:fldChar w:fldCharType="begin"/>
      </w:r>
      <w:r w:rsidR="00E86EA1">
        <w:instrText xml:space="preserve"> ADDIN ZOTERO_ITEM CSL_CITATION {"citationID":"9tthWdpK","properties":{"formattedCitation":"Stetzer and Dodson, {\\i{}Comeback Churches}, 27\\uc0\\u8211{}28.","plainCitation":"Stetzer and Dodson, Comeback Churches, 27–28.","noteIndex":373},"citationItems":[{"id":599,"uris":["http://zotero.org/users/6301399/items/IBLFA4WW"],"itemData":{"id":599,"type":"book","abstract":"Research shows that over time, most churches plateau and then eventually decline. Typically, they start strong and experience periods of growth, then stagnate and lose members. Since 1991, the North American population has increased by 15 percent while the number of \"unchurched\" people has increased by 92 percent. Large church houses that were filled in the 1950s and `60s now hold a fraction of their capacity. To counter this trend, authors Ed Stetzer and Mike Dodson surveyed 300 churches from across ten different denominations that recently achieved healthy evangelistic growth after a significant season of decline. What they have discovered is an exciting method of congregation reinvigoration that is shared in the new book entitled Comeback Churches.Endorsements“As a successful pastor, church planter, researcher, and advisor to thousands of churches, Ed Stetzer speaks from a wealth of experience with all kinds of churches. Now, in one volume, your church can benefit from his wisdom. This book is a winner!” —Dr. Rick Warren, author of The Purpose-Driven Life and The Purpose-Driven Church “First and foremost, it is biblical. Second, it is well researched. And third, it is immensely practical and applicable . . . this book should be in the hands of hundreds of thousands of pastors, staff, and church leaders. Simply stated, it is just that good.” —Thom S. Rainer, author of Simple Church, president/CEO of Lifeway Christian Resources“Finally, a book of practical advice that is based on research. I have seen it both ways— endless research with little advice, or, much advice with little facts. This book strikes the balance with perfection.” —Elmer Towns, Dean of Liberty University“This is the most helpful, practical book on church revitalization I’ve read this century.” —Leonard Sweet, Drew Theological School, George Fox University“Comeback Churches is more than a pep talk. It’s rooted in the ‘right stuff’ to bring a congregation out of the dismal into the vital.” —Jack W. Hayford, President, International Foursquare Churches, Chancellor, The King’s College and Seminary“No one, to my knowledge, has done the hard research, presented the facts, and offered such sound advice as Ed Stetzer and Mike Dodson… Comeback Churches is the number-one book on turning around declining and plateauing church ministry. —Gary L. McIntosh, D.Min., Ph.D., Biola University“A refreshing book by authors who know how to make research exciting and instructional. Leaders and members of non-growing evangelical churches should read this book (it wouldn't hurt mainliners either)!” —Bill Easum, Easum, Bandy &amp; Associates","event-place":"Nashville, Tenn","ISBN":"978-0-8054-4536-7","language":"English","number-of-pages":"240","publisher":"B&amp;H Books","publisher-place":"Nashville, Tenn","source":"Amazon","title":"Comeback Churches: How 300 Churches Turned Around and Yours Can, Too","title-short":"Comeback Churches","author":[{"family":"Stetzer","given":"Ed"},{"family":"Dodson","given":"Mike"}],"issued":{"date-parts":[["2007",5,1]]}},"locator":"27-28","label":"page"}],"schema":"https://github.com/citation-style-language/schema/raw/master/csl-citation.json"} </w:instrText>
      </w:r>
      <w:r>
        <w:fldChar w:fldCharType="separate"/>
      </w:r>
      <w:r w:rsidRPr="00600A7C">
        <w:rPr>
          <w:rFonts w:cs="Times New Roman"/>
        </w:rPr>
        <w:t xml:space="preserve">Stetzer and Dodson, </w:t>
      </w:r>
      <w:r w:rsidRPr="00600A7C">
        <w:rPr>
          <w:rFonts w:cs="Times New Roman"/>
          <w:i/>
          <w:iCs/>
        </w:rPr>
        <w:t>Comeback Churches</w:t>
      </w:r>
      <w:r w:rsidRPr="00600A7C">
        <w:rPr>
          <w:rFonts w:cs="Times New Roman"/>
        </w:rPr>
        <w:t>, 27–28.</w:t>
      </w:r>
      <w:r>
        <w:fldChar w:fldCharType="end"/>
      </w:r>
    </w:p>
  </w:footnote>
  <w:footnote w:id="381">
    <w:p w14:paraId="308EBC8D" w14:textId="3E26EAE7" w:rsidR="00926719" w:rsidRDefault="00926719">
      <w:pPr>
        <w:pStyle w:val="FootnoteText"/>
      </w:pPr>
      <w:r>
        <w:rPr>
          <w:rStyle w:val="FootnoteReference"/>
        </w:rPr>
        <w:footnoteRef/>
      </w:r>
      <w:r>
        <w:t xml:space="preserve"> </w:t>
      </w:r>
      <w:r>
        <w:fldChar w:fldCharType="begin"/>
      </w:r>
      <w:r w:rsidR="00CA28A9">
        <w:instrText xml:space="preserve"> ADDIN ZOTERO_ITEM CSL_CITATION {"citationID":"lwsPsym8","properties":{"formattedCitation":"McIntosh, {\\i{}There\\uc0\\u8217{}s Hope for Your Church}, 24.","plainCitation":"McIntosh, There’s Hope for Your Church, 24.","noteIndex":370},"citationItems":[{"id":417,"uris":["http://zotero.org/users/6301399/items/AV6JRN3C"],"itemData":{"id":417,"type":"book","abstract":"A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L."}],"issued":{"date-parts":[["2012",5,1]]}},"locator":"24","label":"page"}],"schema":"https://github.com/citation-style-language/schema/raw/master/csl-citation.json"} </w:instrText>
      </w:r>
      <w:r>
        <w:fldChar w:fldCharType="separate"/>
      </w:r>
      <w:r w:rsidRPr="00926719">
        <w:rPr>
          <w:rFonts w:cs="Times New Roman"/>
        </w:rPr>
        <w:t xml:space="preserve">McIntosh, </w:t>
      </w:r>
      <w:r w:rsidRPr="00926719">
        <w:rPr>
          <w:rFonts w:cs="Times New Roman"/>
          <w:i/>
          <w:iCs/>
        </w:rPr>
        <w:t>There’s Hope for Your Church</w:t>
      </w:r>
      <w:r w:rsidRPr="00926719">
        <w:rPr>
          <w:rFonts w:cs="Times New Roman"/>
        </w:rPr>
        <w:t>, 24.</w:t>
      </w:r>
      <w:r>
        <w:fldChar w:fldCharType="end"/>
      </w:r>
    </w:p>
  </w:footnote>
  <w:footnote w:id="382">
    <w:p w14:paraId="741140D5" w14:textId="1CADEFBD" w:rsidR="00A54C60" w:rsidRDefault="00A54C60">
      <w:pPr>
        <w:pStyle w:val="FootnoteText"/>
      </w:pPr>
      <w:r>
        <w:rPr>
          <w:rStyle w:val="FootnoteReference"/>
        </w:rPr>
        <w:footnoteRef/>
      </w:r>
      <w:r>
        <w:t xml:space="preserve"> </w:t>
      </w:r>
      <w:r>
        <w:fldChar w:fldCharType="begin"/>
      </w:r>
      <w:r w:rsidR="00CA28A9">
        <w:instrText xml:space="preserve"> ADDIN ZOTERO_ITEM CSL_CITATION {"citationID":"J3LYkhUx","properties":{"formattedCitation":"McIntosh, {\\i{}There\\uc0\\u8217{}s Hope for Your Church}, 73.","plainCitation":"McIntosh, There’s Hope for Your Church, 73.","noteIndex":371},"citationItems":[{"id":417,"uris":["http://zotero.org/users/6301399/items/AV6JRN3C"],"itemData":{"id":417,"type":"book","abstract":"A startling 85% of churches in the US are plateaued or declining, a trend that has been building for the past fifty years. In the face of shrinking attendance and lagging spiritual growth, pastors and church leaders are understandably discouraged and demoralized. But the first step to turning things around is hope. Church health expert Gary McIntosh offers this hope by showing church leaders the first things they need to do to make a new start for their church.God can and does restore churches to new life, even as he restores individuals. The street-smart ideas and step-by-step instructions found in this book are ones that pastors and church leaders can put to use immediately in their churches to bring about solid growth and renewed hope for the future.","edition":"Illustrated edition","event-place":"Grand Rapids, MI","ISBN":"978-0-8010-1406-2","language":"English","number-of-pages":"206","publisher":"Baker Books","publisher-place":"Grand Rapids, MI","source":"Amazon","title":"There's Hope for Your Church: First Steps to Restoring Health and Growth","title-short":"There's Hope for Your Church","author":[{"family":"McIntosh","given":"Gary L."}],"issued":{"date-parts":[["2012",5,1]]}},"locator":"73","label":"page"}],"schema":"https://github.com/citation-style-language/schema/raw/master/csl-citation.json"} </w:instrText>
      </w:r>
      <w:r>
        <w:fldChar w:fldCharType="separate"/>
      </w:r>
      <w:r w:rsidRPr="00A54C60">
        <w:rPr>
          <w:rFonts w:cs="Times New Roman"/>
        </w:rPr>
        <w:t xml:space="preserve">McIntosh, </w:t>
      </w:r>
      <w:r w:rsidRPr="00A54C60">
        <w:rPr>
          <w:rFonts w:cs="Times New Roman"/>
          <w:i/>
          <w:iCs/>
        </w:rPr>
        <w:t>There’s Hope for Your Church</w:t>
      </w:r>
      <w:r w:rsidRPr="00A54C60">
        <w:rPr>
          <w:rFonts w:cs="Times New Roman"/>
        </w:rPr>
        <w:t>, 73.</w:t>
      </w:r>
      <w:r>
        <w:fldChar w:fldCharType="end"/>
      </w:r>
    </w:p>
  </w:footnote>
  <w:footnote w:id="383">
    <w:p w14:paraId="03A6E880" w14:textId="17AFF4A4" w:rsidR="003F55B0" w:rsidRDefault="003F55B0">
      <w:pPr>
        <w:pStyle w:val="FootnoteText"/>
      </w:pPr>
      <w:r>
        <w:rPr>
          <w:rStyle w:val="FootnoteReference"/>
        </w:rPr>
        <w:footnoteRef/>
      </w:r>
      <w:r>
        <w:t xml:space="preserve"> </w:t>
      </w:r>
      <w:r>
        <w:fldChar w:fldCharType="begin"/>
      </w:r>
      <w:r w:rsidR="00E86EA1">
        <w:instrText xml:space="preserve"> ADDIN ZOTERO_ITEM CSL_CITATION {"citationID":"konzPO35","properties":{"formattedCitation":"Stetzer and Rainer, {\\i{}Transformational Church}, 14.","plainCitation":"Stetzer and Rainer, Transformational Church, 14.","noteIndex":376},"citationItems":[{"id":455,"uris":["http://zotero.org/users/6301399/items/Q8LVVJCK"],"itemData":{"id":455,"type":"book","abstract":"How are we doing? The church, that is. And how are we doing it? Congregations have long measured success by \"bodies, budget, and buildings\"--a certain record of attendance, the offering plate, and square footage. But the scorecard can't stop there. When it does, the deeper emphasis on accountability, discipleship, and spiritual maturity is lost. Ignoring those details, we see fewer lives transformed, Christian influence wane, and churches thin out--a situation that is all too familiar across North America today.It is time to take heart and rework the scorecard.According to Ed Stetzer and Thom S. Rainer, the authors of Transformational Church, \"Too often we've highlighted the negative realities of the declining American church but missed the opportunity to magnify the God of hope and transformation.\"Based on the most comprehensive study of its kind, including a survey of more than 7,000 churches and hundreds of on-site interviews with pastors, Transformational Church takes us to the thriving congregations where truly changing lives is the norm.Stetzer and Rainer clearly confirm the importance of disciple making for all through active biblical engagement and prayerful dependence on God alongside of ever-increasing, intentional participation in mission and ministry activities. As the church engages these issues, the world will see the change:* More people following Christ* More believers growing in their faith* More churches making an impact on their communitiesThe transformation starts now.","event-place":"Nashville, Tenn","ISBN":"978-1-4336-6930-9","language":"English","number-of-pages":"256","publisher":"B&amp;H Books","publisher-place":"Nashville, Tenn","source":"Amazon","title":"Transformational Church: Creating a New Scorecard for Congregations","title-short":"Transformational Church","URL":"Kindle","author":[{"family":"Stetzer","given":"Ed"},{"family":"Rainer","given":"Thom S."}],"issued":{"date-parts":[["2010",6,1]]}},"locator":"14","label":"page"}],"schema":"https://github.com/citation-style-language/schema/raw/master/csl-citation.json"} </w:instrText>
      </w:r>
      <w:r>
        <w:fldChar w:fldCharType="separate"/>
      </w:r>
      <w:r w:rsidRPr="003F55B0">
        <w:rPr>
          <w:rFonts w:cs="Times New Roman"/>
        </w:rPr>
        <w:t xml:space="preserve">Stetzer and Rainer, </w:t>
      </w:r>
      <w:r w:rsidRPr="003F55B0">
        <w:rPr>
          <w:rFonts w:cs="Times New Roman"/>
          <w:i/>
          <w:iCs/>
        </w:rPr>
        <w:t>Transformational Church</w:t>
      </w:r>
      <w:r w:rsidRPr="003F55B0">
        <w:rPr>
          <w:rFonts w:cs="Times New Roman"/>
        </w:rPr>
        <w:t>, 14.</w:t>
      </w:r>
      <w:r>
        <w:fldChar w:fldCharType="end"/>
      </w:r>
    </w:p>
  </w:footnote>
  <w:footnote w:id="384">
    <w:p w14:paraId="21C07BE4" w14:textId="6F3D7975" w:rsidR="00B371A7" w:rsidRDefault="00B371A7" w:rsidP="00B371A7">
      <w:pPr>
        <w:pStyle w:val="FootnoteText"/>
      </w:pPr>
      <w:r>
        <w:rPr>
          <w:rStyle w:val="FootnoteReference"/>
        </w:rPr>
        <w:footnoteRef/>
      </w:r>
      <w:r>
        <w:t xml:space="preserve"> </w:t>
      </w:r>
      <w:r>
        <w:fldChar w:fldCharType="begin"/>
      </w:r>
      <w:r w:rsidR="00E86EA1">
        <w:instrText xml:space="preserve"> ADDIN ZOTERO_ITEM CSL_CITATION {"citationID":"zKsd8bDO","properties":{"formattedCitation":"Thom S. Rainer, {\\i{}Autopsy of a Deceased Church: 12 Ways to Keep Yours Alive}, First Edition. (Nashville, Tennessee: B&amp;H Books, 2014), chaps. 4\\uc0\\u8211{}11, Kindle.","plainCitation":"Thom S. Rainer, Autopsy of a Deceased Church: 12 Ways to Keep Yours Alive, First Edition. (Nashville, Tennessee: B&amp;H Books, 2014), chaps. 4–11, Kindle.","noteIndex":377},"citationItems":[{"id":459,"uris":["http://zotero.org/users/6301399/items/2ERRU3XN"],"itemData":{"id":459,"type":"book","abstract":"No one wants to see a church die. And yet, far too many churches are dying. For more than twenty-five years, Dr. Thom Rainer has helped churches grow, reverse the trends of decline, and has autopsied those that have died. From this experience, he has discovered twelve consistent themes among those churches that have died. Yet, it’s not gloom and doom because from those twelve themes, lessons on how to keep your church alive have emerged.Whether your church is vibrant or dying, whether you are a pastor or a church member, Autopsy of a Deceased Church will walk you through the radical paths necessary to keep your church alive to the glory of God and advancement of Christ’s Kingdom!","edition":"First Edition","event-place":"Nashville, Tennessee","ISBN":"978-1-4336-8392-3","language":"English","number-of-pages":"112","publisher":"B&amp;H Books","publisher-place":"Nashville, Tennessee","source":"Amazon","title":"Autopsy of a Deceased Church: 12 Ways to Keep Yours Alive","title-short":"Autopsy of a Deceased Church","URL":"Kindle","author":[{"family":"Rainer","given":"Thom S."}],"issued":{"date-parts":[["2014",5,1]]}},"locator":"4-11","label":"chapter"}],"schema":"https://github.com/citation-style-language/schema/raw/master/csl-citation.json"} </w:instrText>
      </w:r>
      <w:r>
        <w:fldChar w:fldCharType="separate"/>
      </w:r>
      <w:r w:rsidRPr="00BE422D">
        <w:rPr>
          <w:rFonts w:cs="Times New Roman"/>
        </w:rPr>
        <w:t xml:space="preserve">Thom S. Rainer, </w:t>
      </w:r>
      <w:r w:rsidRPr="00BE422D">
        <w:rPr>
          <w:rFonts w:cs="Times New Roman"/>
          <w:i/>
          <w:iCs/>
        </w:rPr>
        <w:t>Autopsy of a Deceased Church: 12 Ways to Keep Yours Alive</w:t>
      </w:r>
      <w:r w:rsidRPr="00BE422D">
        <w:rPr>
          <w:rFonts w:cs="Times New Roman"/>
        </w:rPr>
        <w:t>, First Edition. (Nashville, Tennessee: B&amp;H Books, 2014), chaps. 4–11, Kindle.</w:t>
      </w:r>
      <w:r>
        <w:fldChar w:fldCharType="end"/>
      </w:r>
    </w:p>
  </w:footnote>
  <w:footnote w:id="385">
    <w:p w14:paraId="705DA1D5" w14:textId="5479058B" w:rsidR="00B371A7" w:rsidRDefault="00B371A7" w:rsidP="00B371A7">
      <w:pPr>
        <w:pStyle w:val="FootnoteText"/>
      </w:pPr>
      <w:r>
        <w:rPr>
          <w:rStyle w:val="FootnoteReference"/>
        </w:rPr>
        <w:footnoteRef/>
      </w:r>
      <w:r>
        <w:t xml:space="preserve"> </w:t>
      </w:r>
      <w:r>
        <w:fldChar w:fldCharType="begin"/>
      </w:r>
      <w:r w:rsidR="00E86EA1">
        <w:instrText xml:space="preserve"> ADDIN ZOTERO_ITEM CSL_CITATION {"citationID":"BkLwdEXF","properties":{"formattedCitation":"Rainer, {\\i{}Autopsy of a Deceased Church}, chap. 4.","plainCitation":"Rainer, Autopsy of a Deceased Church, chap. 4.","noteIndex":378},"citationItems":[{"id":459,"uris":["http://zotero.org/users/6301399/items/2ERRU3XN"],"itemData":{"id":459,"type":"book","abstract":"No one wants to see a church die. And yet, far too many churches are dying. For more than twenty-five years, Dr. Thom Rainer has helped churches grow, reverse the trends of decline, and has autopsied those that have died. From this experience, he has discovered twelve consistent themes among those churches that have died. Yet, it’s not gloom and doom because from those twelve themes, lessons on how to keep your church alive have emerged.Whether your church is vibrant or dying, whether you are a pastor or a church member, Autopsy of a Deceased Church will walk you through the radical paths necessary to keep your church alive to the glory of God and advancement of Christ’s Kingdom!","edition":"First Edition","event-place":"Nashville, Tennessee","ISBN":"978-1-4336-8392-3","language":"English","number-of-pages":"112","publisher":"B&amp;H Books","publisher-place":"Nashville, Tennessee","source":"Amazon","title":"Autopsy of a Deceased Church: 12 Ways to Keep Yours Alive","title-short":"Autopsy of a Deceased Church","URL":"Kindle","author":[{"family":"Rainer","given":"Thom S."}],"issued":{"date-parts":[["2014",5,1]]}},"locator":"4","label":"chapter"}],"schema":"https://github.com/citation-style-language/schema/raw/master/csl-citation.json"} </w:instrText>
      </w:r>
      <w:r>
        <w:fldChar w:fldCharType="separate"/>
      </w:r>
      <w:r w:rsidRPr="00BE422D">
        <w:rPr>
          <w:rFonts w:cs="Times New Roman"/>
        </w:rPr>
        <w:t xml:space="preserve">Rainer, </w:t>
      </w:r>
      <w:r w:rsidRPr="00BE422D">
        <w:rPr>
          <w:rFonts w:cs="Times New Roman"/>
          <w:i/>
          <w:iCs/>
        </w:rPr>
        <w:t>Autopsy of a Deceased Church</w:t>
      </w:r>
      <w:r w:rsidRPr="00BE422D">
        <w:rPr>
          <w:rFonts w:cs="Times New Roman"/>
        </w:rPr>
        <w:t>, chap. 4.</w:t>
      </w:r>
      <w:r>
        <w:fldChar w:fldCharType="end"/>
      </w:r>
    </w:p>
  </w:footnote>
  <w:footnote w:id="386">
    <w:p w14:paraId="53165792" w14:textId="64525853" w:rsidR="00B371A7" w:rsidRDefault="00B371A7" w:rsidP="00B371A7">
      <w:pPr>
        <w:pStyle w:val="FootnoteText"/>
      </w:pPr>
      <w:r>
        <w:rPr>
          <w:rStyle w:val="FootnoteReference"/>
        </w:rPr>
        <w:footnoteRef/>
      </w:r>
      <w:r>
        <w:t xml:space="preserve"> </w:t>
      </w:r>
      <w:r>
        <w:fldChar w:fldCharType="begin"/>
      </w:r>
      <w:r w:rsidR="00E86EA1">
        <w:instrText xml:space="preserve"> ADDIN ZOTERO_ITEM CSL_CITATION {"citationID":"8XNHNqKa","properties":{"formattedCitation":"Rainer, {\\i{}Autopsy of a Deceased Church}, chaps. 12\\uc0\\u8211{}14.","plainCitation":"Rainer, Autopsy of a Deceased Church, chaps. 12–14.","noteIndex":379},"citationItems":[{"id":459,"uris":["http://zotero.org/users/6301399/items/2ERRU3XN"],"itemData":{"id":459,"type":"book","abstract":"No one wants to see a church die. And yet, far too many churches are dying. For more than twenty-five years, Dr. Thom Rainer has helped churches grow, reverse the trends of decline, and has autopsied those that have died. From this experience, he has discovered twelve consistent themes among those churches that have died. Yet, it’s not gloom and doom because from those twelve themes, lessons on how to keep your church alive have emerged.Whether your church is vibrant or dying, whether you are a pastor or a church member, Autopsy of a Deceased Church will walk you through the radical paths necessary to keep your church alive to the glory of God and advancement of Christ’s Kingdom!","edition":"First Edition","event-place":"Nashville, Tennessee","ISBN":"978-1-4336-8392-3","language":"English","number-of-pages":"112","publisher":"B&amp;H Books","publisher-place":"Nashville, Tennessee","source":"Amazon","title":"Autopsy of a Deceased Church: 12 Ways to Keep Yours Alive","title-short":"Autopsy of a Deceased Church","URL":"Kindle","author":[{"family":"Rainer","given":"Thom S."}],"issued":{"date-parts":[["2014",5,1]]}},"locator":"12-14","label":"chapter"}],"schema":"https://github.com/citation-style-language/schema/raw/master/csl-citation.json"} </w:instrText>
      </w:r>
      <w:r>
        <w:fldChar w:fldCharType="separate"/>
      </w:r>
      <w:r w:rsidRPr="00436FC8">
        <w:rPr>
          <w:rFonts w:cs="Times New Roman"/>
        </w:rPr>
        <w:t xml:space="preserve">Rainer, </w:t>
      </w:r>
      <w:r w:rsidRPr="00436FC8">
        <w:rPr>
          <w:rFonts w:cs="Times New Roman"/>
          <w:i/>
          <w:iCs/>
        </w:rPr>
        <w:t>Autopsy of a Deceased Church</w:t>
      </w:r>
      <w:r w:rsidRPr="00436FC8">
        <w:rPr>
          <w:rFonts w:cs="Times New Roman"/>
        </w:rPr>
        <w:t>, chaps. 12–14.</w:t>
      </w:r>
      <w:r>
        <w:fldChar w:fldCharType="end"/>
      </w:r>
    </w:p>
  </w:footnote>
  <w:footnote w:id="387">
    <w:p w14:paraId="1B2A6B29" w14:textId="1FDCCDD9" w:rsidR="00B371A7" w:rsidRDefault="00B371A7" w:rsidP="00B371A7">
      <w:pPr>
        <w:pStyle w:val="FootnoteText"/>
      </w:pPr>
      <w:r>
        <w:rPr>
          <w:rStyle w:val="FootnoteReference"/>
        </w:rPr>
        <w:footnoteRef/>
      </w:r>
      <w:r>
        <w:t xml:space="preserve"> </w:t>
      </w:r>
      <w:r>
        <w:fldChar w:fldCharType="begin"/>
      </w:r>
      <w:r w:rsidR="00E86EA1">
        <w:instrText xml:space="preserve"> ADDIN ZOTERO_ITEM CSL_CITATION {"citationID":"V3cXrMtU","properties":{"formattedCitation":"R. Albert Mohler JR, ed., {\\i{}A Guide to Church Revitalization} (SBTS Press, 2015), 42.","plainCitation":"R. Albert Mohler JR, ed., A Guide to Church Revitalization (SBTS Press, 2015), 42.","noteIndex":380},"citationItems":[{"id":593,"uris":["http://zotero.org/users/6301399/items/QIBP354R"],"itemData":{"id":593,"type":"book","abstract":"A Biblical guide to help existing churches begin to thrive and flourish for the glory of God.","ISBN":"978-0-9903495-3-2","language":"English","number-of-pages":"88","publisher":"SBTS Press","source":"Amazon","title":"A Guide to Church Revitalization","editor":[{"family":"JR","given":"R. Albert Mohler"}],"issued":{"date-parts":[["2015",6,26]]}},"locator":"42","label":"page"}],"schema":"https://github.com/citation-style-language/schema/raw/master/csl-citation.json"} </w:instrText>
      </w:r>
      <w:r>
        <w:fldChar w:fldCharType="separate"/>
      </w:r>
      <w:r w:rsidRPr="00AE5120">
        <w:rPr>
          <w:rFonts w:cs="Times New Roman"/>
        </w:rPr>
        <w:t xml:space="preserve">R. Albert Mohler JR, ed., </w:t>
      </w:r>
      <w:r w:rsidRPr="00AE5120">
        <w:rPr>
          <w:rFonts w:cs="Times New Roman"/>
          <w:i/>
          <w:iCs/>
        </w:rPr>
        <w:t>A Guide to Church Revitalization</w:t>
      </w:r>
      <w:r w:rsidRPr="00AE5120">
        <w:rPr>
          <w:rFonts w:cs="Times New Roman"/>
        </w:rPr>
        <w:t xml:space="preserve"> (SBTS Press, 2015), 42.</w:t>
      </w:r>
      <w:r>
        <w:fldChar w:fldCharType="end"/>
      </w:r>
    </w:p>
  </w:footnote>
  <w:footnote w:id="388">
    <w:p w14:paraId="455DC5AE" w14:textId="5E2DBBF6" w:rsidR="00B371A7" w:rsidRDefault="00B371A7" w:rsidP="00B371A7">
      <w:pPr>
        <w:pStyle w:val="FootnoteText"/>
      </w:pPr>
      <w:r>
        <w:rPr>
          <w:rStyle w:val="FootnoteReference"/>
        </w:rPr>
        <w:footnoteRef/>
      </w:r>
      <w:r>
        <w:t xml:space="preserve"> </w:t>
      </w:r>
      <w:r>
        <w:fldChar w:fldCharType="begin"/>
      </w:r>
      <w:r w:rsidR="00E86EA1">
        <w:instrText xml:space="preserve"> ADDIN ZOTERO_ITEM CSL_CITATION {"citationID":"m42OgR80","properties":{"formattedCitation":"JR, {\\i{}A Guide to Church Revitalization}, 43\\uc0\\u8211{}44.","plainCitation":"JR, A Guide to Church Revitalization, 43–44.","noteIndex":381},"citationItems":[{"id":593,"uris":["http://zotero.org/users/6301399/items/QIBP354R"],"itemData":{"id":593,"type":"book","abstract":"A Biblical guide to help existing churches begin to thrive and flourish for the glory of God.","ISBN":"978-0-9903495-3-2","language":"English","number-of-pages":"88","publisher":"SBTS Press","source":"Amazon","title":"A Guide to Church Revitalization","editor":[{"family":"JR","given":"R. Albert Mohler"}],"issued":{"date-parts":[["2015",6,26]]}},"locator":"43-44","label":"page"}],"schema":"https://github.com/citation-style-language/schema/raw/master/csl-citation.json"} </w:instrText>
      </w:r>
      <w:r>
        <w:fldChar w:fldCharType="separate"/>
      </w:r>
      <w:r w:rsidRPr="00CF3C27">
        <w:rPr>
          <w:rFonts w:cs="Times New Roman"/>
        </w:rPr>
        <w:t xml:space="preserve">JR, </w:t>
      </w:r>
      <w:r w:rsidRPr="00CF3C27">
        <w:rPr>
          <w:rFonts w:cs="Times New Roman"/>
          <w:i/>
          <w:iCs/>
        </w:rPr>
        <w:t>A Guide to Church Revitalization</w:t>
      </w:r>
      <w:r w:rsidRPr="00CF3C27">
        <w:rPr>
          <w:rFonts w:cs="Times New Roman"/>
        </w:rPr>
        <w:t>, 43–44.</w:t>
      </w:r>
      <w:r>
        <w:fldChar w:fldCharType="end"/>
      </w:r>
    </w:p>
  </w:footnote>
  <w:footnote w:id="389">
    <w:p w14:paraId="093F5D68" w14:textId="6BF04599" w:rsidR="001B7B8E" w:rsidRDefault="001B7B8E">
      <w:pPr>
        <w:pStyle w:val="FootnoteText"/>
      </w:pPr>
      <w:r>
        <w:rPr>
          <w:rStyle w:val="FootnoteReference"/>
        </w:rPr>
        <w:footnoteRef/>
      </w:r>
      <w:r>
        <w:t xml:space="preserve"> </w:t>
      </w:r>
      <w:r>
        <w:fldChar w:fldCharType="begin"/>
      </w:r>
      <w:r w:rsidR="00E86EA1">
        <w:instrText xml:space="preserve"> ADDIN ZOTERO_ITEM CSL_CITATION {"citationID":"FF80zUNY","properties":{"formattedCitation":"Davis, {\\i{}Revitalize}, chap. 1.","plainCitation":"Davis, Revitalize, chap. 1.","noteIndex":382},"citationItems":[{"id":622,"uris":["http://zotero.org/users/6301399/items/C3APD3GB"],"itemData":{"id":622,"type":"book","abstract":"Church health is measured by more than just numbers, but declining membership is often a key symptom of a church in crisis. The pastor of a dying church doesn't need to be told it is dying; he needs to find the way forward--and he needs hope.Author and pastor Andrew Davis offers readers the lessons he's learned in his own journey of leading church transformation, including- keeping Christ's ownership of the church central- being humble- choosing your battles wisely- empowering godly men to join in leadership- making prayer a priority- focusing on the Word- and moreChurch decline is not inevitable. Revitalize gives pastors the spiritual support they long for and the practical advice they need to turn their churches around and position them for greater health in the future.","language":"English","number-of-pages":"226","publisher":"Baker Books","source":"Amazon","title":"Revitalize: Biblical Keys to Helping Your Church Come Alive Again","title-short":"Revitalize","URL":"Kindle","author":[{"family":"Davis","given":"Andrew M."}],"issued":{"date-parts":[["2017",4,4]]}},"locator":"1","label":"chapter"}],"schema":"https://github.com/citation-style-language/schema/raw/master/csl-citation.json"} </w:instrText>
      </w:r>
      <w:r>
        <w:fldChar w:fldCharType="separate"/>
      </w:r>
      <w:r w:rsidRPr="001B7B8E">
        <w:rPr>
          <w:rFonts w:cs="Times New Roman"/>
        </w:rPr>
        <w:t xml:space="preserve">Davis, </w:t>
      </w:r>
      <w:r w:rsidRPr="001B7B8E">
        <w:rPr>
          <w:rFonts w:cs="Times New Roman"/>
          <w:i/>
          <w:iCs/>
        </w:rPr>
        <w:t>Revitalize</w:t>
      </w:r>
      <w:r w:rsidRPr="001B7B8E">
        <w:rPr>
          <w:rFonts w:cs="Times New Roman"/>
        </w:rPr>
        <w:t>, chap. 1.</w:t>
      </w:r>
      <w:r>
        <w:fldChar w:fldCharType="end"/>
      </w:r>
    </w:p>
  </w:footnote>
  <w:footnote w:id="390">
    <w:p w14:paraId="7E87C148" w14:textId="77F2BF5A" w:rsidR="00A1070F" w:rsidRDefault="00A1070F">
      <w:pPr>
        <w:pStyle w:val="FootnoteText"/>
      </w:pPr>
      <w:r>
        <w:rPr>
          <w:rStyle w:val="FootnoteReference"/>
        </w:rPr>
        <w:footnoteRef/>
      </w:r>
      <w:r>
        <w:t xml:space="preserve"> </w:t>
      </w:r>
      <w:r>
        <w:fldChar w:fldCharType="begin"/>
      </w:r>
      <w:r w:rsidR="00CA28A9">
        <w:instrText xml:space="preserve"> ADDIN ZOTERO_ITEM CSL_CITATION {"citationID":"Zb1ekxsu","properties":{"formattedCitation":"Mark L. Merrill, \\uc0\\u8220{}Revitalization of Assemblies of God Churches in Stagnation or Decline\\uc0\\u8221{} (DMin diss., George Fox University, 2017), 123.","plainCitation":"Mark L. Merrill, “Revitalization of Assemblies of God Churches in Stagnation or Decline” (DMin diss., George Fox University, 2017), 123.","noteIndex":379},"citationItems":[{"id":549,"uris":["http://zotero.org/users/6301399/items/BQE5GB32"],"itemData":{"id":549,"type":"thesis","genre":"DMin diss.","publisher":"George Fox University","title":"Revitalization of Assemblies of God Churches in Stagnation or Decline","author":[{"family":"Merrill","given":"Mark L."}],"issued":{"date-parts":[["2017"]]}},"locator":"123","label":"page"}],"schema":"https://github.com/citation-style-language/schema/raw/master/csl-citation.json"} </w:instrText>
      </w:r>
      <w:r>
        <w:fldChar w:fldCharType="separate"/>
      </w:r>
      <w:r w:rsidRPr="00A1070F">
        <w:rPr>
          <w:rFonts w:cs="Times New Roman"/>
        </w:rPr>
        <w:t>Mark L. Merrill, “Revitalization of Assemblies of God Churches in Stagnation or Decline” (DMin diss., George Fox University, 2017), 123.</w:t>
      </w:r>
      <w:r>
        <w:fldChar w:fldCharType="end"/>
      </w:r>
    </w:p>
  </w:footnote>
  <w:footnote w:id="391">
    <w:p w14:paraId="3DF3C946" w14:textId="3F713971" w:rsidR="003C0F69" w:rsidRDefault="003C0F69" w:rsidP="003C0F69">
      <w:pPr>
        <w:pStyle w:val="FootnoteText"/>
      </w:pPr>
      <w:r w:rsidRPr="006E34F4">
        <w:rPr>
          <w:rStyle w:val="FootnoteReference"/>
        </w:rPr>
        <w:footnoteRef/>
      </w:r>
      <w:r>
        <w:t xml:space="preserve"> </w:t>
      </w:r>
      <w:r>
        <w:fldChar w:fldCharType="begin"/>
      </w:r>
      <w:r w:rsidR="00E86EA1">
        <w:instrText xml:space="preserve"> ADDIN ZOTERO_ITEM CSL_CITATION {"citationID":"s2NYD1PL","properties":{"formattedCitation":"Yeonjeong Kim, \\uc0\\u8220{}Christian Identity Development of Adolescents in a Hindu Religio-Cultural Dominant Context\\uc0\\u8221{} (Asbury Theological Seminary, 2015), 50\\uc0\\u8211{}51.","plainCitation":"Yeonjeong Kim, “Christian Identity Development of Adolescents in a Hindu Religio-Cultural Dominant Context” (Asbury Theological Seminary, 2015), 50–51.","noteIndex":384},"citationItems":[{"id":283,"uris":["http://zotero.org/users/6301399/items/HMLUQHY5",["http://zotero.org/users/6301399/items/HMLUQHY5"]],"itemData":{"id":283,"type":"thesis","event-place":"Kathamndu","number-of-pages":"275","publisher":"Asbury Theological Seminary","publisher-place":"Kathamndu","title":"Christian Identity Development of Adolescents in a Hindu Religio-Cultural Dominant Context","title-short":"KY: Wilmore","author":[{"family":"Kim","given":"Yeonjeong"}],"issued":{"date-parts":[["2015",5,22]]}},"locator":"50-51"}],"schema":"https://github.com/citation-style-language/schema/raw/master/csl-citation.json"} </w:instrText>
      </w:r>
      <w:r>
        <w:fldChar w:fldCharType="separate"/>
      </w:r>
      <w:proofErr w:type="spellStart"/>
      <w:r w:rsidR="00050C04" w:rsidRPr="00050C04">
        <w:rPr>
          <w:rFonts w:cs="Times New Roman"/>
        </w:rPr>
        <w:t>Yeonjeong</w:t>
      </w:r>
      <w:proofErr w:type="spellEnd"/>
      <w:r w:rsidR="00050C04" w:rsidRPr="00050C04">
        <w:rPr>
          <w:rFonts w:cs="Times New Roman"/>
        </w:rPr>
        <w:t xml:space="preserve"> Kim, “Christian Identity Development of Adolescents in a Hindu Religio-Cultural Dominant Context” (Asbury Theological Seminary, 2015), 50–51.</w:t>
      </w:r>
      <w:r>
        <w:fldChar w:fldCharType="end"/>
      </w:r>
    </w:p>
  </w:footnote>
  <w:footnote w:id="392">
    <w:p w14:paraId="4C7D54B3" w14:textId="053B23CE" w:rsidR="003C0F69" w:rsidRDefault="003C0F69" w:rsidP="003C0F69">
      <w:pPr>
        <w:pStyle w:val="FootnoteText"/>
      </w:pPr>
      <w:r w:rsidRPr="006E34F4">
        <w:rPr>
          <w:rStyle w:val="FootnoteReference"/>
        </w:rPr>
        <w:footnoteRef/>
      </w:r>
      <w:r>
        <w:t xml:space="preserve"> </w:t>
      </w:r>
      <w:r>
        <w:fldChar w:fldCharType="begin"/>
      </w:r>
      <w:r w:rsidR="00E86EA1">
        <w:instrText xml:space="preserve"> ADDIN ZOTERO_ITEM CSL_CITATION {"citationID":"Hi9dDDMn","properties":{"formattedCitation":"Kim, \\uc0\\u8220{}KY: Wilmore,\\uc0\\u8221{} 67.","plainCitation":"Kim, “KY: Wilmore,” 67.","noteIndex":385},"citationItems":[{"id":283,"uris":["http://zotero.org/users/6301399/items/HMLUQHY5",["http://zotero.org/users/6301399/items/HMLUQHY5"]],"itemData":{"id":283,"type":"thesis","event-place":"Kathamndu","number-of-pages":"275","publisher":"Asbury Theological Seminary","publisher-place":"Kathamndu","title":"Christian Identity Development of Adolescents in a Hindu Religio-Cultural Dominant Context","title-short":"KY: Wilmore","author":[{"family":"Kim","given":"Yeonjeong"}],"issued":{"date-parts":[["2015",5,22]]}},"locator":"67"}],"schema":"https://github.com/citation-style-language/schema/raw/master/csl-citation.json"} </w:instrText>
      </w:r>
      <w:r>
        <w:fldChar w:fldCharType="separate"/>
      </w:r>
      <w:r w:rsidRPr="008B529A">
        <w:t>Kim, “KY: Wilmore,” 67.</w:t>
      </w:r>
      <w:r>
        <w:fldChar w:fldCharType="end"/>
      </w:r>
    </w:p>
  </w:footnote>
  <w:footnote w:id="393">
    <w:p w14:paraId="0867C738" w14:textId="23C6FB1D"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{"citationID":"KaQqaB9Q","properties":{"formattedCitation":"Tessa Feller and Alan Mercel-Sanca, {\\i{}Nepal - Culture Smart! The Essential Guide to Customs &amp; Culture.} (Chicago: Kuperard, 2021), 52, accessed January 23, 2022, http://public.eblib.com/choice/PublicFullRecord.aspx?p=6416278.","plainCitation":"Tessa Feller and Alan Mercel-Sanca, Nepal - Culture Smart! The Essential Guide to Customs &amp; Culture. (Chicago: Kuperard, 2021), 52, accessed January 23, 2022, http://public.eblib.com/choice/PublicFullRecord.aspx?p=6416278.","noteIndex":386},"citationItems":[{"id":225,"uris":["http://zotero.org/users/6301399/items/DFAB8N57",["http://zotero.org/users/6301399/items/DFAB8N57"]],"itemData":{"id":225,"type":"book","event-place":"Chicago","ISBN":"978-1-78702-873-9","language":"English","note":"OCLC: 1228036846","publisher":"Kuperard","publisher-place":"Chicago","source":"Open WorldCat","title":"Nepal - Culture Smart! The Essential Guide to Customs &amp; Culture.","URL":"http://public.eblib.com/choice/PublicFullRecord.aspx?p=6416278","author":[{"family":"Feller","given":"Tessa"},{"family":"Mercel-Sanca","given":"Alan"}],"accessed":{"date-parts":[["2022",1,23]]},"issued":{"date-parts":[["2021"]]}},"locator":"52"}],"schema":"https://github.com/citation-style-language/schema/raw/master/csl-citation.json"} </w:instrText>
      </w:r>
      <w:r>
        <w:fldChar w:fldCharType="separate"/>
      </w:r>
      <w:r w:rsidRPr="009A0602">
        <w:t xml:space="preserve">Tessa Feller and Alan Mercel-Sanca, </w:t>
      </w:r>
      <w:r w:rsidRPr="009A0602">
        <w:rPr>
          <w:i/>
          <w:iCs/>
        </w:rPr>
        <w:t>Nepal - Culture Smart! The Essential Guide to Customs &amp; Culture.</w:t>
      </w:r>
      <w:r w:rsidRPr="009A0602">
        <w:t xml:space="preserve"> (Chicago: Kuperard, 2021), 52, accessed January 23, 2022, http://public.eblib.com/choice/PublicFullRecord.aspx?p=6416278.</w:t>
      </w:r>
      <w:r>
        <w:fldChar w:fldCharType="end"/>
      </w:r>
    </w:p>
  </w:footnote>
  <w:footnote w:id="394">
    <w:p w14:paraId="10526765" w14:textId="2278E583"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{"citationID":"18UjhqPH","properties":{"formattedCitation":"Feller and Mercel-Sanca, {\\i{}Nepal - Culture Smart! The Essential Guide to Customs &amp; Culture.}, 52.","plainCitation":"Feller and Mercel-Sanca, Nepal - Culture Smart! The Essential Guide to Customs &amp; Culture., 52.","noteIndex":387},"citationItems":[{"id":225,"uris":["http://zotero.org/users/6301399/items/DFAB8N57",["http://zotero.org/users/6301399/items/DFAB8N57"]],"itemData":{"id":225,"type":"book","event-place":"Chicago","ISBN":"978-1-78702-873-9","language":"English","note":"OCLC: 1228036846","publisher":"Kuperard","publisher-place":"Chicago","source":"Open WorldCat","title":"Nepal - Culture Smart! The Essential Guide to Customs &amp; Culture.","URL":"http://public.eblib.com/choice/PublicFullRecord.aspx?p=6416278","author":[{"family":"Feller","given":"Tessa"},{"family":"Mercel-Sanca","given":"Alan"}],"accessed":{"date-parts":[["2022",1,23]]},"issued":{"date-parts":[["2021"]]}},"locator":"52"}],"schema":"https://github.com/citation-style-language/schema/raw/master/csl-citation.json"} </w:instrText>
      </w:r>
      <w:r>
        <w:fldChar w:fldCharType="separate"/>
      </w:r>
      <w:r w:rsidRPr="009A0602">
        <w:t xml:space="preserve">Feller and </w:t>
      </w:r>
      <w:proofErr w:type="spellStart"/>
      <w:r w:rsidRPr="009A0602">
        <w:t>Mercel-Sanca</w:t>
      </w:r>
      <w:proofErr w:type="spellEnd"/>
      <w:r w:rsidRPr="009A0602">
        <w:t xml:space="preserve">, </w:t>
      </w:r>
      <w:r w:rsidRPr="009A0602">
        <w:rPr>
          <w:i/>
          <w:iCs/>
        </w:rPr>
        <w:t>Nepal - Culture Smart! The Essential Guide to Customs &amp; Culture.</w:t>
      </w:r>
      <w:r w:rsidRPr="009A0602">
        <w:t>, 52.</w:t>
      </w:r>
      <w:r>
        <w:fldChar w:fldCharType="end"/>
      </w:r>
    </w:p>
  </w:footnote>
  <w:footnote w:id="395">
    <w:p w14:paraId="44553C12" w14:textId="3DE389BD"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{"citationID":"r3ElcyHb","properties":{"formattedCitation":"John Sanday, {\\i{}The Kathmandu Valley: Jewel of the Kingdom of Nepal}, 2nd edition. (Lincolnwood, IL: Passport Books, 1994), 34.","plainCitation":"John Sanday, The Kathmandu Valley: Jewel of the Kingdom of Nepal, 2nd edition. (Lincolnwood, IL: Passport Books, 1994), 34.","noteIndex":388},"citationItems":[{"id":286,"uris":["http://zotero.org/users/6301399/items/CJZGS73A",["http://zotero.org/users/6301399/items/CJZGS73A"]],"itemData":{"id":286,"type":"book","edition":"2nd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Valley","author":[{"family":"Sanday","given":"John"}],"issued":{"date-parts":[["1994",11,1]]}},"locator":"34"}],"schema":"https://github.com/citation-style-language/schema/raw/master/csl-citation.json"} </w:instrText>
      </w:r>
      <w:r>
        <w:fldChar w:fldCharType="separate"/>
      </w:r>
      <w:r w:rsidRPr="00B25AF3">
        <w:t xml:space="preserve">John </w:t>
      </w:r>
      <w:proofErr w:type="spellStart"/>
      <w:r w:rsidRPr="00B25AF3">
        <w:t>Sanday</w:t>
      </w:r>
      <w:proofErr w:type="spellEnd"/>
      <w:r w:rsidRPr="00B25AF3">
        <w:t xml:space="preserve">, </w:t>
      </w:r>
      <w:r w:rsidRPr="00B25AF3">
        <w:rPr>
          <w:i/>
          <w:iCs/>
        </w:rPr>
        <w:t>The Kathmandu Valley: Jewel of the Kingdom of Nepal</w:t>
      </w:r>
      <w:r w:rsidRPr="00B25AF3">
        <w:t>, 2nd edition. (Lincolnwood, IL: Passport Books, 1994), 34.</w:t>
      </w:r>
      <w:r>
        <w:fldChar w:fldCharType="end"/>
      </w:r>
    </w:p>
  </w:footnote>
  <w:footnote w:id="396">
    <w:p w14:paraId="14EE6917" w14:textId="563EFAD4"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{"citationID":"Z6etPKR7","properties":{"formattedCitation":"Sanday, {\\i{}The Kathmandu Valley}, 34.","plainCitation":"Sanday, The Kathmandu Valley, 34.","noteIndex":389},"citationItems":[{"id":286,"uris":["http://zotero.org/users/6301399/items/CJZGS73A",["http://zotero.org/users/6301399/items/CJZGS73A"]],"itemData":{"id":286,"type":"book","edition":"2nd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Valley","author":[{"family":"Sanday","given":"John"}],"issued":{"date-parts":[["1994",11,1]]}},"locator":"34"}],"schema":"https://github.com/citation-style-language/schema/raw/master/csl-citation.json"} </w:instrText>
      </w:r>
      <w:r>
        <w:fldChar w:fldCharType="separate"/>
      </w:r>
      <w:proofErr w:type="spellStart"/>
      <w:r w:rsidRPr="00F96C68">
        <w:t>Sanday</w:t>
      </w:r>
      <w:proofErr w:type="spellEnd"/>
      <w:r w:rsidRPr="00F96C68">
        <w:t xml:space="preserve">, </w:t>
      </w:r>
      <w:r w:rsidRPr="00F96C68">
        <w:rPr>
          <w:i/>
          <w:iCs/>
        </w:rPr>
        <w:t>The Kathmandu Valley</w:t>
      </w:r>
      <w:r w:rsidRPr="00F96C68">
        <w:t>, 34.</w:t>
      </w:r>
      <w:r>
        <w:fldChar w:fldCharType="end"/>
      </w:r>
    </w:p>
  </w:footnote>
  <w:footnote w:id="397">
    <w:p w14:paraId="19425613" w14:textId="5052CFF8"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{"citationID":"N4EUTmiO","properties":{"formattedCitation":"Sanday, {\\i{}The Kathmandu Valley}, 38.","plainCitation":"Sanday, The Kathmandu Valley, 38.","noteIndex":390},"citationItems":[{"id":286,"uris":["http://zotero.org/users/6301399/items/CJZGS73A",["http://zotero.org/users/6301399/items/CJZGS73A"]],"itemData":{"id":286,"type":"book","edition":"2nd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Valley","author":[{"family":"Sanday","given":"John"}],"issued":{"date-parts":[["1994",11,1]]}},"locator":"38"}],"schema":"https://github.com/citation-style-language/schema/raw/master/csl-citation.json"} </w:instrText>
      </w:r>
      <w:r>
        <w:fldChar w:fldCharType="separate"/>
      </w:r>
      <w:proofErr w:type="spellStart"/>
      <w:r w:rsidRPr="00F54C96">
        <w:t>Sanday</w:t>
      </w:r>
      <w:proofErr w:type="spellEnd"/>
      <w:r w:rsidRPr="00F54C96">
        <w:t xml:space="preserve">, </w:t>
      </w:r>
      <w:r w:rsidRPr="00F54C96">
        <w:rPr>
          <w:i/>
          <w:iCs/>
        </w:rPr>
        <w:t>The Kathmandu Valley</w:t>
      </w:r>
      <w:r w:rsidRPr="00F54C96">
        <w:t>, 38.</w:t>
      </w:r>
      <w:r>
        <w:fldChar w:fldCharType="end"/>
      </w:r>
    </w:p>
  </w:footnote>
  <w:footnote w:id="398">
    <w:p w14:paraId="20ECCBA7" w14:textId="396D5F7E"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{"citationID":"qMjG6ZSw","properties":{"formattedCitation":"Sanday, {\\i{}The Kathmandu Valley}, 38.","plainCitation":"Sanday, The Kathmandu Valley, 38.","noteIndex":391},"citationItems":[{"id":286,"uris":["http://zotero.org/users/6301399/items/CJZGS73A",["http://zotero.org/users/6301399/items/CJZGS73A"]],"itemData":{"id":286,"type":"book","edition":"2nd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Valley","author":[{"family":"Sanday","given":"John"}],"issued":{"date-parts":[["1994",11,1]]}},"locator":"38"}],"schema":"https://github.com/citation-style-language/schema/raw/master/csl-citation.json"} </w:instrText>
      </w:r>
      <w:r>
        <w:fldChar w:fldCharType="separate"/>
      </w:r>
      <w:proofErr w:type="spellStart"/>
      <w:r w:rsidRPr="00FE1AB5">
        <w:t>Sanday</w:t>
      </w:r>
      <w:proofErr w:type="spellEnd"/>
      <w:r w:rsidRPr="00FE1AB5">
        <w:t xml:space="preserve">, </w:t>
      </w:r>
      <w:r w:rsidRPr="00FE1AB5">
        <w:rPr>
          <w:i/>
          <w:iCs/>
        </w:rPr>
        <w:t>The Kathmandu Valley</w:t>
      </w:r>
      <w:r w:rsidRPr="00FE1AB5">
        <w:t>, 38.</w:t>
      </w:r>
      <w:r>
        <w:fldChar w:fldCharType="end"/>
      </w:r>
    </w:p>
  </w:footnote>
  <w:footnote w:id="399">
    <w:p w14:paraId="374D9AB6" w14:textId="64AE759D"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{"citationID":"t7Q5zW1f","properties":{"formattedCitation":"Sanday, {\\i{}The Kathmandu Valley}, 39.","plainCitation":"Sanday, The Kathmandu Valley, 39.","noteIndex":392},"citationItems":[{"id":286,"uris":["http://zotero.org/users/6301399/items/CJZGS73A",["http://zotero.org/users/6301399/items/CJZGS73A"]],"itemData":{"id":286,"type":"book","edition":"2nd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Valley","author":[{"family":"Sanday","given":"John"}],"issued":{"date-parts":[["1994",11,1]]}},"locator":"39"}],"schema":"https://github.com/citation-style-language/schema/raw/master/csl-citation.json"} </w:instrText>
      </w:r>
      <w:r>
        <w:fldChar w:fldCharType="separate"/>
      </w:r>
      <w:proofErr w:type="spellStart"/>
      <w:r w:rsidRPr="00982BEF">
        <w:t>Sanday</w:t>
      </w:r>
      <w:proofErr w:type="spellEnd"/>
      <w:r w:rsidRPr="00982BEF">
        <w:t xml:space="preserve">, </w:t>
      </w:r>
      <w:r w:rsidRPr="00982BEF">
        <w:rPr>
          <w:i/>
          <w:iCs/>
        </w:rPr>
        <w:t>The Kathmandu Valley</w:t>
      </w:r>
      <w:r w:rsidRPr="00982BEF">
        <w:t>, 39.</w:t>
      </w:r>
      <w:r>
        <w:fldChar w:fldCharType="end"/>
      </w:r>
    </w:p>
  </w:footnote>
  <w:footnote w:id="400">
    <w:p w14:paraId="3735182D" w14:textId="5C40BE48"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{"citationID":"2vXo1zDz","properties":{"formattedCitation":"Sanday, {\\i{}The Kathmandu Valley}, 39.","plainCitation":"Sanday, The Kathmandu Valley, 39.","noteIndex":393},"citationItems":[{"id":286,"uris":["http://zotero.org/users/6301399/items/CJZGS73A",["http://zotero.org/users/6301399/items/CJZGS73A"]],"itemData":{"id":286,"type":"book","edition":"2nd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Valley","author":[{"family":"Sanday","given":"John"}],"issued":{"date-parts":[["1994",11,1]]}},"locator":"39"}],"schema":"https://github.com/citation-style-language/schema/raw/master/csl-citation.json"} </w:instrText>
      </w:r>
      <w:r>
        <w:fldChar w:fldCharType="separate"/>
      </w:r>
      <w:proofErr w:type="spellStart"/>
      <w:r w:rsidRPr="00982BEF">
        <w:t>Sanday</w:t>
      </w:r>
      <w:proofErr w:type="spellEnd"/>
      <w:r w:rsidRPr="00982BEF">
        <w:t xml:space="preserve">, </w:t>
      </w:r>
      <w:r w:rsidRPr="00982BEF">
        <w:rPr>
          <w:i/>
          <w:iCs/>
        </w:rPr>
        <w:t>The Kathmandu Valley</w:t>
      </w:r>
      <w:r w:rsidRPr="00982BEF">
        <w:t>, 39.</w:t>
      </w:r>
      <w:r>
        <w:fldChar w:fldCharType="end"/>
      </w:r>
    </w:p>
  </w:footnote>
  <w:footnote w:id="401">
    <w:p w14:paraId="0AED4AF2" w14:textId="59D12BE8"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{"citationID":"RGbkC7mn","properties":{"formattedCitation":"Sanday, {\\i{}The Kathmandu Valley}, 39.","plainCitation":"Sanday, The Kathmandu Valley, 39.","noteIndex":394},"citationItems":[{"id":286,"uris":["http://zotero.org/users/6301399/items/CJZGS73A",["http://zotero.org/users/6301399/items/CJZGS73A"]],"itemData":{"id":286,"type":"book","edition":"2nd edition","event-place":"Lincolnwood, IL","ISBN":"978-0-8442-9953-2","language":"English","publisher":"Passport Books","publisher-place":"Lincolnwood, IL","source":"Amazon","title":"The Kathmandu Valley: Jewel of the Kingdom of Nepal","title-short":"The Kathmandu Valley","author":[{"family":"Sanday","given":"John"}],"issued":{"date-parts":[["1994",11,1]]}},"locator":"39"}],"schema":"https://github.com/citation-style-language/schema/raw/master/csl-citation.json"} </w:instrText>
      </w:r>
      <w:r>
        <w:fldChar w:fldCharType="separate"/>
      </w:r>
      <w:proofErr w:type="spellStart"/>
      <w:r w:rsidRPr="00982BEF">
        <w:t>Sanday</w:t>
      </w:r>
      <w:proofErr w:type="spellEnd"/>
      <w:r w:rsidRPr="00982BEF">
        <w:t xml:space="preserve">, </w:t>
      </w:r>
      <w:r w:rsidRPr="00982BEF">
        <w:rPr>
          <w:i/>
          <w:iCs/>
        </w:rPr>
        <w:t>The Kathmandu Valley</w:t>
      </w:r>
      <w:r w:rsidRPr="00982BEF">
        <w:t>, 39.</w:t>
      </w:r>
      <w:r>
        <w:fldChar w:fldCharType="end"/>
      </w:r>
    </w:p>
  </w:footnote>
  <w:footnote w:id="402">
    <w:p w14:paraId="4C60DC29" w14:textId="59CD58F3" w:rsidR="00E437EA" w:rsidRDefault="00E437EA" w:rsidP="00E437EA">
      <w:pPr>
        <w:pStyle w:val="FootnoteText"/>
      </w:pPr>
      <w:r w:rsidRPr="006E34F4">
        <w:rPr>
          <w:rStyle w:val="FootnoteReference"/>
        </w:rPr>
        <w:footnoteRef/>
      </w:r>
      <w:r>
        <w:t xml:space="preserve"> </w:t>
      </w:r>
      <w:r>
        <w:fldChar w:fldCharType="begin"/>
      </w:r>
      <w:r w:rsidR="00E86EA1">
        <w:instrText xml:space="preserve"> ADDIN ZOTERO_ITEM CSL_CITATION {"citationID":"JbqHnh4x","properties":{"formattedCitation":"Feller and Mercel-Sanca, {\\i{}Nepal - Culture Smart! The Essential Guide to Customs &amp; Culture.}, 55.","plainCitation":"Feller and Mercel-Sanca, Nepal - Culture Smart! The Essential Guide to Customs &amp; Culture., 55.","noteIndex":395},"citationItems":[{"id":225,"uris":["http://zotero.org/users/6301399/items/DFAB8N57",["http://zotero.org/users/6301399/items/DFAB8N57"]],"itemData":{"id":225,"type":"book","event-place":"Chicago","ISBN":"978-1-78702-873-9","language":"English","note":"OCLC: 1228036846","publisher":"Kuperard","publisher-place":"Chicago","source":"Open WorldCat","title":"Nepal - Culture Smart! The Essential Guide to Customs &amp; Culture.","URL":"http://public.eblib.com/choice/PublicFullRecord.aspx?p=6416278","author":[{"family":"Feller","given":"Tessa"},{"family":"Mercel-Sanca","given":"Alan"}],"accessed":{"date-parts":[["2022",1,23]]},"issued":{"date-parts":[["2021"]]}},"locator":"55"}],"schema":"https://github.com/citation-style-language/schema/raw/master/csl-citation.json"} </w:instrText>
      </w:r>
      <w:r>
        <w:fldChar w:fldCharType="separate"/>
      </w:r>
      <w:r w:rsidRPr="001E2F5E">
        <w:t xml:space="preserve">Feller and </w:t>
      </w:r>
      <w:proofErr w:type="spellStart"/>
      <w:r w:rsidRPr="001E2F5E">
        <w:t>Mercel-Sanca</w:t>
      </w:r>
      <w:proofErr w:type="spellEnd"/>
      <w:r w:rsidRPr="001E2F5E">
        <w:t xml:space="preserve">, </w:t>
      </w:r>
      <w:r w:rsidRPr="001E2F5E">
        <w:rPr>
          <w:i/>
          <w:iCs/>
        </w:rPr>
        <w:t>Nepal - Culture Smart! The Essential Guide to Customs &amp; Culture.</w:t>
      </w:r>
      <w:r w:rsidRPr="001E2F5E">
        <w:t>, 55.</w:t>
      </w:r>
      <w:r>
        <w:fldChar w:fldCharType="end"/>
      </w:r>
    </w:p>
  </w:footnote>
  <w:footnote w:id="403">
    <w:p w14:paraId="04768689" w14:textId="37690255" w:rsidR="008C3D12" w:rsidRDefault="008C3D12" w:rsidP="008C3D12">
      <w:pPr>
        <w:pStyle w:val="FootnoteText"/>
      </w:pPr>
      <w:r w:rsidRPr="006E34F4">
        <w:rPr>
          <w:rStyle w:val="FootnoteReference"/>
        </w:rPr>
        <w:footnoteRef/>
      </w:r>
      <w:r>
        <w:t xml:space="preserve"> </w:t>
      </w:r>
      <w:r>
        <w:fldChar w:fldCharType="begin"/>
      </w:r>
      <w:r w:rsidR="00CA28A9">
        <w:instrText xml:space="preserve"> ADDIN ZOTERO_ITEM CSL_CITATION {"citationID":"yMVCQv5A","properties":{"formattedCitation":"James Spiegel and Steven Cowan, {\\i{}The Love of Wisdom: A Christian Introduction to Philosophy}, Illustrated edition. (B&amp;H Academic, 2009), 16.","plainCitation":"James Spiegel and Steven Cowan, The Love of Wisdom: A Christian Introduction to Philosophy, Illustrated edition. (B&amp;H Academic, 2009), 16.","noteIndex":392},"citationItems":[{"id":280,"uris":["http://zotero.org/users/6301399/items/LPVBAHSM",["http://zotero.org/users/6301399/items/LPVBAHSM"]],"itemData":{"id":280,"type":"book","edition":"Illustrated edition","language":"English","number-of-pages":"483","publisher":"B&amp;H Academic","source":"Amazon","title":"The Love of Wisdom: A Christian Introduction to Philosophy","title-short":"The Love of Wisdom","author":[{"family":"Spiegel","given":"James"},{"family":"Cowan","given":"Steven"}],"issued":{"date-parts":[["2009",4,1]]}},"locator":"16"}],"schema":"https://github.com/citation-style-language/schema/raw/master/csl-citation.json"} </w:instrText>
      </w:r>
      <w:r>
        <w:fldChar w:fldCharType="separate"/>
      </w:r>
      <w:r w:rsidRPr="005C71C9">
        <w:t xml:space="preserve">James Spiegel and Steven Cowan, </w:t>
      </w:r>
      <w:r w:rsidRPr="005C71C9">
        <w:rPr>
          <w:i/>
          <w:iCs/>
        </w:rPr>
        <w:t>The Love of Wisdom: A Christian Introduction to Philosophy</w:t>
      </w:r>
      <w:r w:rsidRPr="005C71C9">
        <w:t>, Illustrated edition. (B&amp;H Academic, 2009), 16.</w:t>
      </w:r>
      <w:r>
        <w:fldChar w:fldCharType="end"/>
      </w:r>
    </w:p>
  </w:footnote>
  <w:footnote w:id="404">
    <w:p w14:paraId="5213F05D" w14:textId="074EBC6A"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{"citationID":"knDMs0Yh","properties":{"formattedCitation":"Tawa J. Anderson, W. Michael Clark, and David K. Naugle, {\\i{}An Introduction to Christian Worldview: Pursuing God\\uc0\\u8217{}s Perspective in a Pluralistic World} (Downers Grove, IL: IVP, 2017), 26.","plainCitation":"Tawa J. Anderson, W. Michael Clark, and David K. Naugle, An Introduction to Christian Worldview: Pursuing God’s Perspective in a Pluralistic World (Downers Grove, IL: IVP, 2017), 26.","noteIndex":397},"citationItems":[{"id":232,"uris":["http://zotero.org/users/6301399/items/E8E5BCKY",["http://zotero.org/users/6301399/items/E8E5BCKY"]],"itemData":{"id":232,"type":"book","event-place":"Downers Grove, IL","ISBN":"978-0-8308-5123-2","language":"English","number-of-pages":"384","publisher":"IVP","publisher-place":"Downers Grove, IL","source":"Amazon","title":"An Introduction to Christian Worldview: Pursuing God's Perspective in a Pluralistic World","title-short":"An Introduction to Christian Worldview","author":[{"family":"Anderson","given":"Tawa J."},{"family":"Clark","given":"W. Michael"},{"family":"Naugle","given":"David K."}],"issued":{"date-parts":[["2017",10,10]]}},"locator":"26"}],"schema":"https://github.com/citation-style-language/schema/raw/master/csl-citation.json"} </w:instrText>
      </w:r>
      <w:r>
        <w:fldChar w:fldCharType="separate"/>
      </w:r>
      <w:r w:rsidRPr="00B25AF3">
        <w:t xml:space="preserve">Tawa J. Anderson, W. Michael Clark, and David K. Naugle, </w:t>
      </w:r>
      <w:r w:rsidRPr="00B25AF3">
        <w:rPr>
          <w:i/>
          <w:iCs/>
        </w:rPr>
        <w:t>An Introduction to Christian Worldview: Pursuing God’s Perspective in a Pluralistic World</w:t>
      </w:r>
      <w:r w:rsidRPr="00B25AF3">
        <w:t xml:space="preserve"> (Downers Grove, IL: IVP, 2017), 26.</w:t>
      </w:r>
      <w:r>
        <w:fldChar w:fldCharType="end"/>
      </w:r>
    </w:p>
  </w:footnote>
  <w:footnote w:id="405">
    <w:p w14:paraId="61F8FB45" w14:textId="54E34341"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{"citationID":"HJYGIKoe","properties":{"formattedCitation":"Anderson, Clark, and Naugle, {\\i{}An Introduction to Christian Worldview}, 12.","plainCitation":"Anderson, Clark, and Naugle, An Introduction to Christian Worldview, 12.","noteIndex":398},"citationItems":[{"id":232,"uris":["http://zotero.org/users/6301399/items/E8E5BCKY",["http://zotero.org/users/6301399/items/E8E5BCKY"]],"itemData":{"id":232,"type":"book","event-place":"Downers Grove, IL","ISBN":"978-0-8308-5123-2","language":"English","number-of-pages":"384","publisher":"IVP","publisher-place":"Downers Grove, IL","source":"Amazon","title":"An Introduction to Christian Worldview: Pursuing God's Perspective in a Pluralistic World","title-short":"An Introduction to Christian Worldview","author":[{"family":"Anderson","given":"Tawa J."},{"family":"Clark","given":"W. Michael"},{"family":"Naugle","given":"David K."}],"issued":{"date-parts":[["2017",10,10]]}},"locator":"12"}],"schema":"https://github.com/citation-style-language/schema/raw/master/csl-citation.json"} </w:instrText>
      </w:r>
      <w:r>
        <w:fldChar w:fldCharType="separate"/>
      </w:r>
      <w:r w:rsidRPr="003F3734">
        <w:t xml:space="preserve">Anderson, Clark, and Naugle, </w:t>
      </w:r>
      <w:r w:rsidRPr="003F3734">
        <w:rPr>
          <w:i/>
          <w:iCs/>
        </w:rPr>
        <w:t>An Introduction to Christian Worldview</w:t>
      </w:r>
      <w:r w:rsidRPr="003F3734">
        <w:t>, 12.</w:t>
      </w:r>
      <w:r>
        <w:fldChar w:fldCharType="end"/>
      </w:r>
    </w:p>
  </w:footnote>
  <w:footnote w:id="406">
    <w:p w14:paraId="43B124B9" w14:textId="445C4722" w:rsidR="00945290" w:rsidRDefault="00945290" w:rsidP="00945290">
      <w:pPr>
        <w:pStyle w:val="FootnoteText"/>
      </w:pPr>
      <w:r w:rsidRPr="006E34F4">
        <w:rPr>
          <w:rStyle w:val="FootnoteReference"/>
        </w:rPr>
        <w:footnoteRef/>
      </w:r>
      <w:r>
        <w:t xml:space="preserve"> </w:t>
      </w:r>
      <w:r>
        <w:fldChar w:fldCharType="begin"/>
      </w:r>
      <w:r w:rsidR="00E86EA1">
        <w:instrText xml:space="preserve"> ADDIN ZOTERO_ITEM CSL_CITATION {"citationID":"lA25P8R2","properties":{"formattedCitation":"Paul G. Hiebert, {\\i{}Transforming Worldviews: An Anthropological Understanding of How People Change}, Illustrated edition. (Grand Rapids, MI: Baker, 2008), 321.","plainCitation":"Paul G. Hiebert, Transforming Worldviews: An Anthropological Understanding of How People Change, Illustrated edition. (Grand Rapids, MI: Baker, 2008), 321.","noteIndex":399},"citationItems":[{"id":243,"uris":["http://zotero.org/users/6301399/items/YR8C8LEU",["http://zotero.org/users/6301399/items/YR8C8LEU"]],"itemData":{"id":243,"type":"book","edition":"Illustrated edition","event-place":"Grand Rapids, MI","ISBN":"978-0-8010-2705-5","language":"English","number-of-pages":"368","publisher":"Baker","publisher-place":"Grand Rapids, MI","source":"Amazon","title":"Transforming Worldviews: An Anthropological Understanding of How People Change","title-short":"Transforming Worldviews","author":[{"family":"Hiebert","given":"Paul G."}],"issued":{"date-parts":[["2008",5,1]]}},"locator":"321"}],"schema":"https://github.com/citation-style-language/schema/raw/master/csl-citation.json"} </w:instrText>
      </w:r>
      <w:r>
        <w:fldChar w:fldCharType="separate"/>
      </w:r>
      <w:r w:rsidRPr="00B25AF3">
        <w:t xml:space="preserve">Paul G. Hiebert, </w:t>
      </w:r>
      <w:r w:rsidRPr="00B25AF3">
        <w:rPr>
          <w:i/>
          <w:iCs/>
        </w:rPr>
        <w:t>Transforming Worldviews: An Anthropological Understanding of How People Change</w:t>
      </w:r>
      <w:r w:rsidRPr="00B25AF3">
        <w:t>, Illustrated edition. (Grand Rapids, MI: Baker, 2008), 321.</w:t>
      </w:r>
      <w:r>
        <w:fldChar w:fldCharType="end"/>
      </w:r>
    </w:p>
  </w:footnote>
  <w:footnote w:id="407">
    <w:p w14:paraId="7DDAA5D8" w14:textId="1B927FCA" w:rsidR="00945290" w:rsidRDefault="00945290" w:rsidP="00945290">
      <w:pPr>
        <w:pStyle w:val="FootnoteText"/>
      </w:pPr>
      <w:r w:rsidRPr="006E34F4">
        <w:rPr>
          <w:rStyle w:val="FootnoteReference"/>
        </w:rPr>
        <w:footnoteRef/>
      </w:r>
      <w:r>
        <w:t xml:space="preserve"> </w:t>
      </w:r>
      <w:r>
        <w:fldChar w:fldCharType="begin"/>
      </w:r>
      <w:r w:rsidR="00E86EA1">
        <w:instrText xml:space="preserve"> ADDIN ZOTERO_ITEM CSL_CITATION {"citationID":"LSoCNB1M","properties":{"formattedCitation":"Hiebert, {\\i{}Transforming Worldviews}, 322.","plainCitation":"Hiebert, Transforming Worldviews, 322.","noteIndex":400},"citationItems":[{"id":243,"uris":["http://zotero.org/users/6301399/items/YR8C8LEU",["http://zotero.org/users/6301399/items/YR8C8LEU"]],"itemData":{"id":243,"type":"book","edition":"Illustrated edition","event-place":"Grand Rapids, MI","ISBN":"978-0-8010-2705-5","language":"English","number-of-pages":"368","publisher":"Baker","publisher-place":"Grand Rapids, MI","source":"Amazon","title":"Transforming Worldviews: An Anthropological Understanding of How People Change","title-short":"Transforming Worldviews","author":[{"family":"Hiebert","given":"Paul G."}],"issued":{"date-parts":[["2008",5,1]]}},"locator":"322"}],"schema":"https://github.com/citation-style-language/schema/raw/master/csl-citation.json"} </w:instrText>
      </w:r>
      <w:r>
        <w:fldChar w:fldCharType="separate"/>
      </w:r>
      <w:r w:rsidRPr="00785402">
        <w:t xml:space="preserve">Hiebert, </w:t>
      </w:r>
      <w:r w:rsidRPr="00785402">
        <w:rPr>
          <w:i/>
          <w:iCs/>
        </w:rPr>
        <w:t>Transforming Worldviews</w:t>
      </w:r>
      <w:r w:rsidRPr="00785402">
        <w:t>, 322.</w:t>
      </w:r>
      <w:r>
        <w:fldChar w:fldCharType="end"/>
      </w:r>
    </w:p>
  </w:footnote>
  <w:footnote w:id="408">
    <w:p w14:paraId="5F64F233" w14:textId="2871B83B" w:rsidR="00945290" w:rsidRDefault="00945290" w:rsidP="00945290">
      <w:pPr>
        <w:pStyle w:val="FootnoteText"/>
      </w:pPr>
      <w:r w:rsidRPr="006E34F4">
        <w:rPr>
          <w:rStyle w:val="FootnoteReference"/>
        </w:rPr>
        <w:footnoteRef/>
      </w:r>
      <w:r>
        <w:t xml:space="preserve"> </w:t>
      </w:r>
      <w:r>
        <w:fldChar w:fldCharType="begin"/>
      </w:r>
      <w:r w:rsidR="00CA28A9">
        <w:instrText xml:space="preserve"> ADDIN ZOTERO_ITEM CSL_CITATION {"citationID":"9UD9I3bi","properties":{"formattedCitation":"J. P. Moreland and William Lane Craig, {\\i{}Philosophical Foundations for a Christian Worldview}, 0002 edition. (IVP, 2017), 34.","plainCitation":"J. P. Moreland and William Lane Craig, Philosophical Foundations for a Christian Worldview, 0002 edition. (IVP, 2017), 34.","noteIndex":397},"citationItems":[{"id":266,"uris":["http://zotero.org/users/6301399/items/4ZUJ4TUK",["http://zotero.org/users/6301399/items/4ZUJ4TUK"]],"itemData":{"id":266,"type":"book","edition":"0002 edition","language":"English","number-of-pages":"1496","publisher":"IVP","source":"Amazon","title":"Philosophical Foundations for a Christian Worldview","author":[{"family":"Moreland","given":"J. P."},{"family":"Craig","given":"William Lane"}],"issued":{"date-parts":[["2017",10,10]]}},"locator":"34"}],"schema":"https://github.com/citation-style-language/schema/raw/master/csl-citation.json"} </w:instrText>
      </w:r>
      <w:r>
        <w:fldChar w:fldCharType="separate"/>
      </w:r>
      <w:r w:rsidRPr="00B25AF3">
        <w:t xml:space="preserve">J. P. Moreland and William Lane Craig, </w:t>
      </w:r>
      <w:r w:rsidRPr="00B25AF3">
        <w:rPr>
          <w:i/>
          <w:iCs/>
        </w:rPr>
        <w:t>Philosophical Foundations for a Christian Worldview</w:t>
      </w:r>
      <w:r w:rsidRPr="00B25AF3">
        <w:t>, 0002 edition. (IVP, 2017), 34.</w:t>
      </w:r>
      <w:r>
        <w:fldChar w:fldCharType="end"/>
      </w:r>
    </w:p>
  </w:footnote>
  <w:footnote w:id="409">
    <w:p w14:paraId="27CC7DF4" w14:textId="22D587A9"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{"citationID":"eceLrugA","properties":{"formattedCitation":"Douglas R Groothuis, {\\i{}Christian Apologetics: A Comprehensive Case for Biblical Faith} (Downers Grove, IL: IVP, 2011), 24.","plainCitation":"Douglas R Groothuis, Christian Apologetics: A Comprehensive Case for Biblical Faith (Downers Grove, IL: IVP, 2011), 24.","noteIndex":402},"citationItems":[{"id":282,"uris":["http://zotero.org/users/6301399/items/6FA72I5Y",["http://zotero.org/users/6301399/items/6FA72I5Y"]],"itemData":{"id":282,"type":"book","abstract":"\"For millennia the Christian worldview has offered answers to our most profound and challenging questions, What gives life meaning? Is there hope? In this systematic text, Douglas Groothuis skillfully employs a cumulative case for the Christian faith, allowing several lines of argumentation and evidence to converge. This work masterfully addresses what matters most\"--Provided by publisher","event-place":"Downers Grove, IL","ISBN":"978-0-8308-3935-3","language":"English","note":"OCLC: 703207296","publisher":"IVP","publisher-place":"Downers Grove, IL","source":"Open WorldCat","title":"Christian apologetics: a comprehensive case for biblical faith","title-short":"Christian apologetics","author":[{"family":"Groothuis","given":"Douglas R"}],"issued":{"date-parts":[["2011"]]}},"locator":"24"}],"schema":"https://github.com/citation-style-language/schema/raw/master/csl-citation.json"} </w:instrText>
      </w:r>
      <w:r>
        <w:fldChar w:fldCharType="separate"/>
      </w:r>
      <w:r w:rsidRPr="00B25AF3">
        <w:t xml:space="preserve">Douglas R </w:t>
      </w:r>
      <w:proofErr w:type="spellStart"/>
      <w:r w:rsidRPr="00B25AF3">
        <w:t>Groothuis</w:t>
      </w:r>
      <w:proofErr w:type="spellEnd"/>
      <w:r w:rsidRPr="00B25AF3">
        <w:t xml:space="preserve">, </w:t>
      </w:r>
      <w:r w:rsidRPr="00B25AF3">
        <w:rPr>
          <w:i/>
          <w:iCs/>
        </w:rPr>
        <w:t>Christian Apologetics: A Comprehensive Case for Biblical Faith</w:t>
      </w:r>
      <w:r w:rsidRPr="00B25AF3">
        <w:t xml:space="preserve"> (Downers Grove, IL: IVP, 2011), 24.</w:t>
      </w:r>
      <w:r>
        <w:fldChar w:fldCharType="end"/>
      </w:r>
    </w:p>
  </w:footnote>
  <w:footnote w:id="410">
    <w:p w14:paraId="6B08C517" w14:textId="59274B3A"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{"citationID":"DJuyJF8S","properties":{"formattedCitation":"Groothuis, {\\i{}Christian Apologetics}, 24.","plainCitation":"Groothuis, Christian Apologetics, 24.","noteIndex":403},"citationItems":[{"id":282,"uris":["http://zotero.org/users/6301399/items/6FA72I5Y",["http://zotero.org/users/6301399/items/6FA72I5Y"]],"itemData":{"id":282,"type":"book","abstract":"\"For millennia the Christian worldview has offered answers to our most profound and challenging questions, What gives life meaning? Is there hope? In this systematic text, Douglas Groothuis skillfully employs a cumulative case for the Christian faith, allowing several lines of argumentation and evidence to converge. This work masterfully addresses what matters most\"--Provided by publisher","event-place":"Downers Grove, IL","ISBN":"978-0-8308-3935-3","language":"English","note":"OCLC: 703207296","publisher":"IVP","publisher-place":"Downers Grove, IL","source":"Open WorldCat","title":"Christian apologetics: a comprehensive case for biblical faith","title-short":"Christian apologetics","author":[{"family":"Groothuis","given":"Douglas R"}],"issued":{"date-parts":[["2011"]]}},"locator":"24"}],"schema":"https://github.com/citation-style-language/schema/raw/master/csl-citation.json"} </w:instrText>
      </w:r>
      <w:r>
        <w:fldChar w:fldCharType="separate"/>
      </w:r>
      <w:proofErr w:type="spellStart"/>
      <w:r w:rsidRPr="00624625">
        <w:t>Groothuis</w:t>
      </w:r>
      <w:proofErr w:type="spellEnd"/>
      <w:r w:rsidRPr="00624625">
        <w:t xml:space="preserve">, </w:t>
      </w:r>
      <w:r w:rsidRPr="00624625">
        <w:rPr>
          <w:i/>
          <w:iCs/>
        </w:rPr>
        <w:t>Christian Apologetics</w:t>
      </w:r>
      <w:r w:rsidRPr="00624625">
        <w:t>, 24.</w:t>
      </w:r>
      <w:r>
        <w:fldChar w:fldCharType="end"/>
      </w:r>
    </w:p>
  </w:footnote>
  <w:footnote w:id="411">
    <w:p w14:paraId="4A7E0030" w14:textId="1542CCB0"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{"citationID":"qhDfx2An","properties":{"formattedCitation":"Groothuis, {\\i{}Christian Apologetics}, 21.","plainCitation":"Groothuis, Christian Apologetics, 21.","noteIndex":404},"citationItems":[{"id":282,"uris":["http://zotero.org/users/6301399/items/6FA72I5Y",["http://zotero.org/users/6301399/items/6FA72I5Y"]],"itemData":{"id":282,"type":"book","abstract":"\"For millennia the Christian worldview has offered answers to our most profound and challenging questions, What gives life meaning? Is there hope? In this systematic text, Douglas Groothuis skillfully employs a cumulative case for the Christian faith, allowing several lines of argumentation and evidence to converge. This work masterfully addresses what matters most\"--Provided by publisher","event-place":"Downers Grove, IL","ISBN":"978-0-8308-3935-3","language":"English","note":"OCLC: 703207296","publisher":"IVP","publisher-place":"Downers Grove, IL","source":"Open WorldCat","title":"Christian apologetics: a comprehensive case for biblical faith","title-short":"Christian apologetics","author":[{"family":"Groothuis","given":"Douglas R"}],"issued":{"date-parts":[["2011"]]}},"locator":"21"}],"schema":"https://github.com/citation-style-language/schema/raw/master/csl-citation.json"} </w:instrText>
      </w:r>
      <w:r>
        <w:fldChar w:fldCharType="separate"/>
      </w:r>
      <w:proofErr w:type="spellStart"/>
      <w:r w:rsidRPr="009160E5">
        <w:t>Groothuis</w:t>
      </w:r>
      <w:proofErr w:type="spellEnd"/>
      <w:r w:rsidRPr="009160E5">
        <w:t xml:space="preserve">, </w:t>
      </w:r>
      <w:r w:rsidRPr="009160E5">
        <w:rPr>
          <w:i/>
          <w:iCs/>
        </w:rPr>
        <w:t>Christian Apologetics</w:t>
      </w:r>
      <w:r w:rsidRPr="009160E5">
        <w:t>, 21.</w:t>
      </w:r>
      <w:r>
        <w:fldChar w:fldCharType="end"/>
      </w:r>
    </w:p>
  </w:footnote>
  <w:footnote w:id="412">
    <w:p w14:paraId="5ED9FC97" w14:textId="56C087F7"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{"citationID":"uIrWOy1M","properties":{"formattedCitation":"Groothuis, {\\i{}Christian Apologetics}, 22.","plainCitation":"Groothuis, Christian Apologetics, 22.","noteIndex":405},"citationItems":[{"id":282,"uris":["http://zotero.org/users/6301399/items/6FA72I5Y",["http://zotero.org/users/6301399/items/6FA72I5Y"]],"itemData":{"id":282,"type":"book","abstract":"\"For millennia the Christian worldview has offered answers to our most profound and challenging questions, What gives life meaning? Is there hope? In this systematic text, Douglas Groothuis skillfully employs a cumulative case for the Christian faith, allowing several lines of argumentation and evidence to converge. This work masterfully addresses what matters most\"--Provided by publisher","event-place":"Downers Grove, IL","ISBN":"978-0-8308-3935-3","language":"English","note":"OCLC: 703207296","publisher":"IVP","publisher-place":"Downers Grove, IL","source":"Open WorldCat","title":"Christian apologetics: a comprehensive case for biblical faith","title-short":"Christian apologetics","author":[{"family":"Groothuis","given":"Douglas R"}],"issued":{"date-parts":[["2011"]]}},"locator":"22"}],"schema":"https://github.com/citation-style-language/schema/raw/master/csl-citation.json"} </w:instrText>
      </w:r>
      <w:r>
        <w:fldChar w:fldCharType="separate"/>
      </w:r>
      <w:proofErr w:type="spellStart"/>
      <w:r w:rsidRPr="009160E5">
        <w:t>Groothuis</w:t>
      </w:r>
      <w:proofErr w:type="spellEnd"/>
      <w:r w:rsidRPr="009160E5">
        <w:t xml:space="preserve">, </w:t>
      </w:r>
      <w:r w:rsidRPr="009160E5">
        <w:rPr>
          <w:i/>
          <w:iCs/>
        </w:rPr>
        <w:t>Christian Apologetics</w:t>
      </w:r>
      <w:r w:rsidRPr="009160E5">
        <w:t>, 22.</w:t>
      </w:r>
      <w:r>
        <w:fldChar w:fldCharType="end"/>
      </w:r>
    </w:p>
  </w:footnote>
  <w:footnote w:id="413">
    <w:p w14:paraId="6BBC0DCF" w14:textId="22D6C493" w:rsidR="008C3D12" w:rsidRDefault="008C3D12" w:rsidP="008C3D12">
      <w:pPr>
        <w:pStyle w:val="FootnoteText"/>
      </w:pPr>
      <w:r w:rsidRPr="006E34F4">
        <w:rPr>
          <w:rStyle w:val="FootnoteReference"/>
        </w:rPr>
        <w:footnoteRef/>
      </w:r>
      <w:r>
        <w:t xml:space="preserve"> </w:t>
      </w:r>
      <w:r>
        <w:fldChar w:fldCharType="begin"/>
      </w:r>
      <w:r w:rsidR="00CA28A9">
        <w:instrText xml:space="preserve"> ADDIN ZOTERO_ITEM CSL_CITATION {"citationID":"rCu59eBC","properties":{"formattedCitation":"William Lane Craig, {\\i{}Reasonable Faith: Christian Truth and Apologetics}, 3rd ed. (Wheaton, Ill: Crossway, 2008), 19.","plainCitation":"William Lane Craig, Reasonable Faith: Christian Truth and Apologetics, 3rd ed. (Wheaton, Ill: Crossway, 2008), 19.","noteIndex":402},"citationItems":[{"id":217,"uris":["http://zotero.org/users/6301399/items/9BJBBMP3",["http://zotero.org/users/6301399/items/9BJBBMP3"]],"itemData":{"id":217,"type":"book","call-number":"BT1103 .C74 2008","edition":"3rd ed","event-place":"Wheaton, Ill","ISBN":"978-1-4335-0115-9","note":"OCLC: ocn185095476","number-of-pages":"415","publisher":"Crossway","publisher-place":"Wheaton, Ill","source":"Library of Congress ISBN","title":"Reasonable faith: Christian truth and apologetics","title-short":"Reasonable faith","author":[{"family":"Craig","given":"William Lane"}],"issued":{"date-parts":[["2008"]]}},"locator":"19"}],"schema":"https://github.com/citation-style-language/schema/raw/master/csl-citation.json"} </w:instrText>
      </w:r>
      <w:r>
        <w:fldChar w:fldCharType="separate"/>
      </w:r>
      <w:r w:rsidRPr="00B25AF3">
        <w:t xml:space="preserve">William Lane Craig, </w:t>
      </w:r>
      <w:r w:rsidRPr="00B25AF3">
        <w:rPr>
          <w:i/>
          <w:iCs/>
        </w:rPr>
        <w:t>Reasonable Faith: Christian Truth and Apologetics</w:t>
      </w:r>
      <w:r w:rsidRPr="00B25AF3">
        <w:t>, 3rd ed. (Wheaton, Ill: Crossway, 2008), 19.</w:t>
      </w:r>
      <w:r>
        <w:fldChar w:fldCharType="end"/>
      </w:r>
    </w:p>
  </w:footnote>
  <w:footnote w:id="414">
    <w:p w14:paraId="286AC00D" w14:textId="75760E11" w:rsidR="008C3D12" w:rsidRDefault="008C3D12" w:rsidP="008C3D12">
      <w:pPr>
        <w:pStyle w:val="FootnoteText"/>
      </w:pPr>
      <w:r w:rsidRPr="006E34F4">
        <w:rPr>
          <w:rStyle w:val="FootnoteReference"/>
        </w:rPr>
        <w:footnoteRef/>
      </w:r>
      <w:r>
        <w:t xml:space="preserve"> </w:t>
      </w:r>
      <w:r>
        <w:fldChar w:fldCharType="begin"/>
      </w:r>
      <w:r w:rsidR="00CA28A9">
        <w:instrText xml:space="preserve"> ADDIN ZOTERO_ITEM CSL_CITATION {"citationID":"znMlWhO1","properties":{"formattedCitation":"Francis J. Beckwith, William Lane Craig, and J. P. Moreland, eds., {\\i{}To Everyone an Answer: A Case for the Christian Worldview} (IVP, 2004), 33.","plainCitation":"Francis J. Beckwith, William Lane Craig, and J. P. Moreland, eds., To Everyone an Answer: A Case for the Christian Worldview (IVP, 2004), 33.","noteIndex":403},"citationItems":[{"id":261,"uris":["http://zotero.org/users/6301399/items/57YB2LZH",["http://zotero.org/users/6301399/items/57YB2LZH"]],"itemData":{"id":261,"type":"book","language":"English","number-of-pages":"383","publisher":"IVP","source":"Amazon","title":"To Everyone an Answer: A Case for the Christian Worldview","title-short":"To Everyone an Answer","editor":[{"family":"Beckwith","given":"Francis J."},{"family":"Craig","given":"William Lane"},{"family":"Moreland","given":"J. P."}],"issued":{"date-parts":[["2004",9,16]]}},"locator":"33"}],"schema":"https://github.com/citation-style-language/schema/raw/master/csl-citation.json"} </w:instrText>
      </w:r>
      <w:r>
        <w:fldChar w:fldCharType="separate"/>
      </w:r>
      <w:r w:rsidRPr="00B25AF3">
        <w:t xml:space="preserve">Francis J. Beckwith, William Lane Craig, and J. P. Moreland, eds., </w:t>
      </w:r>
      <w:r w:rsidRPr="00B25AF3">
        <w:rPr>
          <w:i/>
          <w:iCs/>
        </w:rPr>
        <w:t>To Everyone an Answer: A Case for the Christian Worldview</w:t>
      </w:r>
      <w:r w:rsidRPr="00B25AF3">
        <w:t xml:space="preserve"> (IVP, 2004), 33.</w:t>
      </w:r>
      <w:r>
        <w:fldChar w:fldCharType="end"/>
      </w:r>
    </w:p>
  </w:footnote>
  <w:footnote w:id="415">
    <w:p w14:paraId="22568452" w14:textId="1E8A7B44"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{"citationID":"h207I95O","properties":{"formattedCitation":"Bernard van den Toren, {\\i{}Christian Apologetics Religious Witness as Cross-Cultural Dialogue} (London: T &amp; T Clark, 2011), 2.","plainCitation":"Bernard van den Toren, Christian Apologetics Religious Witness as Cross-Cultural Dialogue (London: T &amp; T Clark, 2011), 2.","noteIndex":408},"citationItems":[{"id":234,"uris":["http://zotero.org/users/6301399/items/KTBKIBSC",["http://zotero.org/users/6301399/items/KTBKIBSC"]],"itemData":{"id":234,"type":"book","event-place":"London","ISBN":"978-0-567-19337-7","language":"English","note":"OCLC: 1245476108","publisher":"T &amp; T Clark","publisher-place":"London","source":"Open WorldCat","title":"Christian apologetics religious witness as cross-cultural dialogue","author":[{"family":"Toren","given":"Bernard","dropping-particle":"van den"}],"issued":{"date-parts":[["2011"]]}},"locator":"2"}],"schema":"https://github.com/citation-style-language/schema/raw/master/csl-citation.json"} </w:instrText>
      </w:r>
      <w:r>
        <w:fldChar w:fldCharType="separate"/>
      </w:r>
      <w:r w:rsidRPr="00530558">
        <w:t xml:space="preserve">Bernard van den </w:t>
      </w:r>
      <w:proofErr w:type="spellStart"/>
      <w:r w:rsidRPr="00530558">
        <w:t>Toren</w:t>
      </w:r>
      <w:proofErr w:type="spellEnd"/>
      <w:r w:rsidRPr="00530558">
        <w:t xml:space="preserve">, </w:t>
      </w:r>
      <w:r w:rsidRPr="00530558">
        <w:rPr>
          <w:i/>
          <w:iCs/>
        </w:rPr>
        <w:t>Christian Apologetics Religious Witness as Cross-Cultural Dialogue</w:t>
      </w:r>
      <w:r w:rsidRPr="00530558">
        <w:t xml:space="preserve"> (London: T &amp; T Clark, 2011), 2.</w:t>
      </w:r>
      <w:r>
        <w:fldChar w:fldCharType="end"/>
      </w:r>
    </w:p>
  </w:footnote>
  <w:footnote w:id="416">
    <w:p w14:paraId="6C1F1035" w14:textId="2741BF5A"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{"citationID":"NhdTpKwG","properties":{"formattedCitation":"Toren, {\\i{}Christian Apologetics Religious Witness as Cross-Cultural Dialogue}, 2.","plainCitation":"Toren, Christian Apologetics Religious Witness as Cross-Cultural Dialogue, 2.","noteIndex":409},"citationItems":[{"id":234,"uris":["http://zotero.org/users/6301399/items/KTBKIBSC",["http://zotero.org/users/6301399/items/KTBKIBSC"]],"itemData":{"id":234,"type":"book","event-place":"London","ISBN":"978-0-567-19337-7","language":"English","note":"OCLC: 1245476108","publisher":"T &amp; T Clark","publisher-place":"London","source":"Open WorldCat","title":"Christian apologetics religious witness as cross-cultural dialogue","author":[{"family":"Toren","given":"Bernard","dropping-particle":"van den"}],"issued":{"date-parts":[["2011"]]}},"locator":"2"}],"schema":"https://github.com/citation-style-language/schema/raw/master/csl-citation.json"} </w:instrText>
      </w:r>
      <w:r>
        <w:fldChar w:fldCharType="separate"/>
      </w:r>
      <w:proofErr w:type="spellStart"/>
      <w:r w:rsidRPr="00530558">
        <w:t>Toren</w:t>
      </w:r>
      <w:proofErr w:type="spellEnd"/>
      <w:r w:rsidRPr="00530558">
        <w:t xml:space="preserve">, </w:t>
      </w:r>
      <w:r w:rsidRPr="00530558">
        <w:rPr>
          <w:i/>
          <w:iCs/>
        </w:rPr>
        <w:t>Christian Apologetics Religious Witness as Cross-Cultural Dialogue</w:t>
      </w:r>
      <w:r w:rsidRPr="00530558">
        <w:t>, 2.</w:t>
      </w:r>
      <w:r>
        <w:fldChar w:fldCharType="end"/>
      </w:r>
    </w:p>
  </w:footnote>
  <w:footnote w:id="417">
    <w:p w14:paraId="7EBDB9F6" w14:textId="0F151929"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{"citationID":"vaH9eLlE","properties":{"formattedCitation":"Charles H. Kraft, {\\i{}Christianity in Culture: A Study in Dynamic Biblical Theologizing in Cross-Cultural Perspective: A Study in Biblical Theologizing in Cross Cultural Perspective}, 25th Annv edition. (ORBIS, 2013), 139\\uc0\\u8211{}40.","plainCitation":"Charles H. Kraft, Christianity in Culture: A Study in Dynamic Biblical Theologizing in Cross-Cultural Perspective: A Study in Biblical Theologizing in Cross Cultural Perspective, 25th Annv edition. (ORBIS, 2013), 139–40.","noteIndex":410},"citationItems":[{"id":237,"uris":["http://zotero.org/users/6301399/items/KE38YLQH",["http://zotero.org/users/6301399/items/KE38YLQH"]],"itemData":{"id":237,"type":"book","edition":"25th Annv edition","language":"English","number-of-pages":"378","publisher":"ORBIS","source":"Amazon","title":"Christianity in Culture: A Study in Dynamic Biblical Theologizing in Cross-Cultural Perspective: A Study in Biblical Theologizing in Cross Cultural Perspective","title-short":"Christianity in Culture","author":[{"family":"Kraft","given":"Charles H."}],"issued":{"date-parts":[["2013",5,1]]}},"locator":"139-40"}],"schema":"https://github.com/citation-style-language/schema/raw/master/csl-citation.json"} </w:instrText>
      </w:r>
      <w:r>
        <w:fldChar w:fldCharType="separate"/>
      </w:r>
      <w:r w:rsidRPr="00C66365">
        <w:t xml:space="preserve">Charles H. Kraft, </w:t>
      </w:r>
      <w:r w:rsidRPr="00C66365">
        <w:rPr>
          <w:i/>
          <w:iCs/>
        </w:rPr>
        <w:t>Christianity in Culture: A Study in Dynamic Biblical Theologizing in Cross-Cultural Perspective: A Study in Biblical Theologizing in Cross Cultural Perspective</w:t>
      </w:r>
      <w:r w:rsidRPr="00C66365">
        <w:t>, 25th Annv edition. (ORBIS, 2013), 139–40.</w:t>
      </w:r>
      <w:r>
        <w:fldChar w:fldCharType="end"/>
      </w:r>
    </w:p>
  </w:footnote>
  <w:footnote w:id="418">
    <w:p w14:paraId="4F94042F" w14:textId="630D5A6D"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{"citationID":"LQf4Ml1c","properties":{"formattedCitation":"Kraft, {\\i{}Christianity in Culture}, 142.","plainCitation":"Kraft, Christianity in Culture, 142.","noteIndex":411},"citationItems":[{"id":237,"uris":["http://zotero.org/users/6301399/items/KE38YLQH",["http://zotero.org/users/6301399/items/KE38YLQH"]],"itemData":{"id":237,"type":"book","edition":"25th Annv edition","language":"English","number-of-pages":"378","publisher":"ORBIS","source":"Amazon","title":"Christianity in Culture: A Study in Dynamic Biblical Theologizing in Cross-Cultural Perspective: A Study in Biblical Theologizing in Cross Cultural Perspective","title-short":"Christianity in Culture","author":[{"family":"Kraft","given":"Charles H."}],"issued":{"date-parts":[["2013",5,1]]}},"locator":"142"}],"schema":"https://github.com/citation-style-language/schema/raw/master/csl-citation.json"} </w:instrText>
      </w:r>
      <w:r>
        <w:fldChar w:fldCharType="separate"/>
      </w:r>
      <w:r w:rsidRPr="00C66365">
        <w:t xml:space="preserve">Kraft, </w:t>
      </w:r>
      <w:r w:rsidRPr="00C66365">
        <w:rPr>
          <w:i/>
          <w:iCs/>
        </w:rPr>
        <w:t>Christianity in Culture</w:t>
      </w:r>
      <w:r w:rsidRPr="00C66365">
        <w:t>, 142.</w:t>
      </w:r>
      <w:r>
        <w:fldChar w:fldCharType="end"/>
      </w:r>
    </w:p>
  </w:footnote>
  <w:footnote w:id="419">
    <w:p w14:paraId="7C71559D" w14:textId="3F261097"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{"citationID":"Opy94YQV","properties":{"formattedCitation":"Kraft, {\\i{}Christianity in Culture}, 152.","plainCitation":"Kraft, Christianity in Culture, 152.","noteIndex":412},"citationItems":[{"id":237,"uris":["http://zotero.org/users/6301399/items/KE38YLQH",["http://zotero.org/users/6301399/items/KE38YLQH"]],"itemData":{"id":237,"type":"book","edition":"25th Annv edition","language":"English","number-of-pages":"378","publisher":"ORBIS","source":"Amazon","title":"Christianity in Culture: A Study in Dynamic Biblical Theologizing in Cross-Cultural Perspective: A Study in Biblical Theologizing in Cross Cultural Perspective","title-short":"Christianity in Culture","author":[{"family":"Kraft","given":"Charles H."}],"issued":{"date-parts":[["2013",5,1]]}},"locator":"152"}],"schema":"https://github.com/citation-style-language/schema/raw/master/csl-citation.json"} </w:instrText>
      </w:r>
      <w:r>
        <w:fldChar w:fldCharType="separate"/>
      </w:r>
      <w:r w:rsidRPr="00770F2F">
        <w:t xml:space="preserve">Kraft, </w:t>
      </w:r>
      <w:r w:rsidRPr="00770F2F">
        <w:rPr>
          <w:i/>
          <w:iCs/>
        </w:rPr>
        <w:t>Christianity in Culture</w:t>
      </w:r>
      <w:r w:rsidRPr="00770F2F">
        <w:t>, 152.</w:t>
      </w:r>
      <w:r>
        <w:fldChar w:fldCharType="end"/>
      </w:r>
    </w:p>
  </w:footnote>
  <w:footnote w:id="420">
    <w:p w14:paraId="687FE73D" w14:textId="46C1CCCC" w:rsidR="00945290" w:rsidRDefault="00945290" w:rsidP="00945290">
      <w:pPr>
        <w:pStyle w:val="FootnoteText"/>
      </w:pPr>
      <w:r w:rsidRPr="006E34F4">
        <w:rPr>
          <w:rStyle w:val="FootnoteReference"/>
        </w:rPr>
        <w:footnoteRef/>
      </w:r>
      <w:r>
        <w:t xml:space="preserve"> </w:t>
      </w:r>
      <w:r>
        <w:fldChar w:fldCharType="begin"/>
      </w:r>
      <w:r w:rsidR="00E86EA1">
        <w:instrText xml:space="preserve"> ADDIN ZOTERO_ITEM CSL_CITATION {"citationID":"L0FKMgdC","properties":{"formattedCitation":"A. Scott Moreau, {\\i{}Contextualizing the Faith: A Holistic Approach} (Grand Rapids, MI: Baker, 2018), 17.","plainCitation":"A. Scott Moreau, Contextualizing the Faith: A Holistic Approach (Grand Rapids, MI: Baker, 2018), 17.","noteIndex":413},"citationItems":[{"id":247,"uris":["http://zotero.org/users/6301399/items/AHX3KWVN",["http://zotero.org/users/6301399/items/AHX3KWVN"]],"itemData":{"id":247,"type":"book","event-place":"Grand Rapids, MI","ISBN":"978-1-5409-6000-9","language":"English","number-of-pages":"272","publisher":"Baker","publisher-place":"Grand Rapids, MI","source":"Amazon","title":"Contextualizing the Faith: A Holistic Approach","title-short":"Contextualizing the Faith","author":[{"family":"Moreau","given":"A. Scott"}],"issued":{"date-parts":[["2018",11,6]]}},"locator":"17"}],"schema":"https://github.com/citation-style-language/schema/raw/master/csl-citation.json"} </w:instrText>
      </w:r>
      <w:r>
        <w:fldChar w:fldCharType="separate"/>
      </w:r>
      <w:r w:rsidRPr="00B25AF3">
        <w:t xml:space="preserve">A. Scott Moreau, </w:t>
      </w:r>
      <w:r w:rsidRPr="00B25AF3">
        <w:rPr>
          <w:i/>
          <w:iCs/>
        </w:rPr>
        <w:t>Contextualizing the Faith: A Holistic Approach</w:t>
      </w:r>
      <w:r w:rsidRPr="00B25AF3">
        <w:t xml:space="preserve"> (Grand Rapids, MI: Baker, 2018), 17.</w:t>
      </w:r>
      <w:r>
        <w:fldChar w:fldCharType="end"/>
      </w:r>
    </w:p>
  </w:footnote>
  <w:footnote w:id="421">
    <w:p w14:paraId="0DD70626" w14:textId="33C48235" w:rsidR="00945290" w:rsidRDefault="00945290" w:rsidP="00945290">
      <w:pPr>
        <w:pStyle w:val="FootnoteText"/>
      </w:pPr>
      <w:r w:rsidRPr="006E34F4">
        <w:rPr>
          <w:rStyle w:val="FootnoteReference"/>
        </w:rPr>
        <w:footnoteRef/>
      </w:r>
      <w:r>
        <w:t xml:space="preserve"> </w:t>
      </w:r>
      <w:r>
        <w:fldChar w:fldCharType="begin"/>
      </w:r>
      <w:r w:rsidR="00E86EA1">
        <w:instrText xml:space="preserve"> ADDIN ZOTERO_ITEM CSL_CITATION {"citationID":"myOQOxKY","properties":{"formattedCitation":"Moreau, {\\i{}Contextualizing the Faith}, 19.","plainCitation":"Moreau, Contextualizing the Faith, 19.","noteIndex":414},"citationItems":[{"id":247,"uris":["http://zotero.org/users/6301399/items/AHX3KWVN",["http://zotero.org/users/6301399/items/AHX3KWVN"]],"itemData":{"id":247,"type":"book","event-place":"Grand Rapids, MI","ISBN":"978-1-5409-6000-9","language":"English","number-of-pages":"272","publisher":"Baker","publisher-place":"Grand Rapids, MI","source":"Amazon","title":"Contextualizing the Faith: A Holistic Approach","title-short":"Contextualizing the Faith","author":[{"family":"Moreau","given":"A. Scott"}],"issued":{"date-parts":[["2018",11,6]]}},"locator":"19"}],"schema":"https://github.com/citation-style-language/schema/raw/master/csl-citation.json"} </w:instrText>
      </w:r>
      <w:r>
        <w:fldChar w:fldCharType="separate"/>
      </w:r>
      <w:r w:rsidRPr="000328B3">
        <w:t xml:space="preserve">Moreau, </w:t>
      </w:r>
      <w:r w:rsidRPr="000328B3">
        <w:rPr>
          <w:i/>
          <w:iCs/>
        </w:rPr>
        <w:t>Contextualizing the Faith</w:t>
      </w:r>
      <w:r w:rsidRPr="000328B3">
        <w:t>, 19.</w:t>
      </w:r>
      <w:r>
        <w:fldChar w:fldCharType="end"/>
      </w:r>
    </w:p>
  </w:footnote>
  <w:footnote w:id="422">
    <w:p w14:paraId="0D13A45E" w14:textId="7E933EE8" w:rsidR="00945290" w:rsidRDefault="00945290" w:rsidP="00945290">
      <w:pPr>
        <w:pStyle w:val="FootnoteText"/>
      </w:pPr>
      <w:r w:rsidRPr="006E34F4">
        <w:rPr>
          <w:rStyle w:val="FootnoteReference"/>
        </w:rPr>
        <w:footnoteRef/>
      </w:r>
      <w:r>
        <w:t xml:space="preserve"> </w:t>
      </w:r>
      <w:r>
        <w:fldChar w:fldCharType="begin"/>
      </w:r>
      <w:r w:rsidR="00E86EA1">
        <w:instrText xml:space="preserve"> ADDIN ZOTERO_ITEM CSL_CITATION {"citationID":"neeUbY0p","properties":{"formattedCitation":"Moreau, {\\i{}Contextualizing the Faith}, 251.","plainCitation":"Moreau, Contextualizing the Faith, 251.","noteIndex":415},"citationItems":[{"id":247,"uris":["http://zotero.org/users/6301399/items/AHX3KWVN",["http://zotero.org/users/6301399/items/AHX3KWVN"]],"itemData":{"id":247,"type":"book","event-place":"Grand Rapids, MI","ISBN":"978-1-5409-6000-9","language":"English","number-of-pages":"272","publisher":"Baker","publisher-place":"Grand Rapids, MI","source":"Amazon","title":"Contextualizing the Faith: A Holistic Approach","title-short":"Contextualizing the Faith","author":[{"family":"Moreau","given":"A. Scott"}],"issued":{"date-parts":[["2018",11,6]]}},"locator":"251"}],"schema":"https://github.com/citation-style-language/schema/raw/master/csl-citation.json"} </w:instrText>
      </w:r>
      <w:r>
        <w:fldChar w:fldCharType="separate"/>
      </w:r>
      <w:r w:rsidRPr="00A01CAE">
        <w:t xml:space="preserve">Moreau, </w:t>
      </w:r>
      <w:r w:rsidRPr="00A01CAE">
        <w:rPr>
          <w:i/>
          <w:iCs/>
        </w:rPr>
        <w:t>Contextualizing the Faith</w:t>
      </w:r>
      <w:r w:rsidRPr="00A01CAE">
        <w:t>, 251.</w:t>
      </w:r>
      <w:r>
        <w:fldChar w:fldCharType="end"/>
      </w:r>
    </w:p>
  </w:footnote>
  <w:footnote w:id="423">
    <w:p w14:paraId="22EE605F" w14:textId="0D4DFDF4"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{"citationID":"mwJiRZwH","properties":{"formattedCitation":"Winfried Corduan, {\\i{}Neighboring Faiths: A Christian Introduction to World Religions}, 0002 edition. (IVP, 2013), 19.","plainCitation":"Winfried Corduan, Neighboring Faiths: A Christian Introduction to World Religions, 0002 edition. (IVP, 2013), 19.","noteIndex":416},"citationItems":[{"id":255,"uris":["http://zotero.org/users/6301399/items/UCAHFBNV",["http://zotero.org/users/6301399/items/UCAHFBNV"]],"itemData":{"id":255,"type":"book","edition":"0002 edition","language":"English","number-of-pages":"497","publisher":"IVP","source":"Amazon","title":"Neighboring Faiths: A Christian Introduction to World Religions","title-short":"Neighboring Faiths","author":[{"family":"Corduan","given":"Winfried"}],"issued":{"date-parts":[["2013",2,4]]}},"locator":"19"}],"schema":"https://github.com/citation-style-language/schema/raw/master/csl-citation.json"} </w:instrText>
      </w:r>
      <w:r>
        <w:fldChar w:fldCharType="separate"/>
      </w:r>
      <w:r w:rsidRPr="00B25AF3">
        <w:t xml:space="preserve">Winfried </w:t>
      </w:r>
      <w:proofErr w:type="spellStart"/>
      <w:r w:rsidRPr="00B25AF3">
        <w:t>Corduan</w:t>
      </w:r>
      <w:proofErr w:type="spellEnd"/>
      <w:r w:rsidRPr="00B25AF3">
        <w:t xml:space="preserve">, </w:t>
      </w:r>
      <w:r w:rsidRPr="00B25AF3">
        <w:rPr>
          <w:i/>
          <w:iCs/>
        </w:rPr>
        <w:t>Neighboring Faiths: A Christian Introduction to World Religions</w:t>
      </w:r>
      <w:r w:rsidRPr="00B25AF3">
        <w:t>, 0002 edition. (IVP, 2013), 19.</w:t>
      </w:r>
      <w:r>
        <w:fldChar w:fldCharType="end"/>
      </w:r>
    </w:p>
  </w:footnote>
  <w:footnote w:id="424">
    <w:p w14:paraId="2DF3EB90" w14:textId="0CDE1BA8" w:rsidR="008C3D12" w:rsidRDefault="008C3D12" w:rsidP="008C3D12">
      <w:pPr>
        <w:pStyle w:val="FootnoteText"/>
      </w:pPr>
      <w:r w:rsidRPr="006E34F4">
        <w:rPr>
          <w:rStyle w:val="FootnoteReference"/>
        </w:rPr>
        <w:footnoteRef/>
      </w:r>
      <w:r>
        <w:t xml:space="preserve"> </w:t>
      </w:r>
      <w:r>
        <w:fldChar w:fldCharType="begin"/>
      </w:r>
      <w:r w:rsidR="00E86EA1">
        <w:instrText xml:space="preserve"> ADDIN ZOTERO_ITEM CSL_CITATION {"citationID":"izhAaQOi","properties":{"formattedCitation":"Corduan, {\\i{}Neighboring Faiths}, 22.","plainCitation":"Corduan, Neighboring Faiths, 22.","noteIndex":417},"citationItems":[{"id":255,"uris":["http://zotero.org/users/6301399/items/UCAHFBNV",["http://zotero.org/users/6301399/items/UCAHFBNV"]],"itemData":{"id":255,"type":"book","edition":"0002 edition","language":"English","number-of-pages":"497","publisher":"IVP","source":"Amazon","title":"Neighboring Faiths: A Christian Introduction to World Religions","title-short":"Neighboring Faiths","author":[{"family":"Corduan","given":"Winfried"}],"issued":{"date-parts":[["2013",2,4]]}},"locator":"22"}],"schema":"https://github.com/citation-style-language/schema/raw/master/csl-citation.json"} </w:instrText>
      </w:r>
      <w:r>
        <w:fldChar w:fldCharType="separate"/>
      </w:r>
      <w:proofErr w:type="spellStart"/>
      <w:r w:rsidRPr="002156F9">
        <w:t>Corduan</w:t>
      </w:r>
      <w:proofErr w:type="spellEnd"/>
      <w:r w:rsidRPr="002156F9">
        <w:t xml:space="preserve">, </w:t>
      </w:r>
      <w:r w:rsidRPr="002156F9">
        <w:rPr>
          <w:i/>
          <w:iCs/>
        </w:rPr>
        <w:t>Neighboring Faiths</w:t>
      </w:r>
      <w:r w:rsidRPr="002156F9">
        <w:t>, 22.</w:t>
      </w:r>
      <w:r>
        <w:fldChar w:fldCharType="end"/>
      </w:r>
    </w:p>
  </w:footnote>
  <w:footnote w:id="425">
    <w:p w14:paraId="094B34AA" w14:textId="695154FB"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{"citationID":"Vr92n5Zd","properties":{"formattedCitation":"Global Diaspora Network et al., {\\i{}Scattered to Gather: Embracing the Global Trend of Diaspora}, n.d., 14.","plainCitation":"Global Diaspora Network et al., Scattered to Gather: Embracing the Global Trend of Diaspora, n.d., 14.","noteIndex":418},"citationItems":[{"id":341,"uris":["http://zotero.org/users/6301399/items/CVYVVEA2"],"itemData":{"id":341,"type":"book","language":"English","number-of-pages":"44","source":"Amazon","title":"Scattered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V."}]},"locator":"14","label":"page"}],"schema":"https://github.com/citation-style-language/schema/raw/master/csl-citation.json"} </w:instrText>
      </w:r>
      <w:r w:rsidRPr="008047A5">
        <w:rPr>
          <w:rFonts w:cs="Times New Roman"/>
        </w:rPr>
        <w:fldChar w:fldCharType="separate"/>
      </w:r>
      <w:r w:rsidRPr="008047A5">
        <w:rPr>
          <w:rFonts w:cs="Times New Roman"/>
        </w:rPr>
        <w:t xml:space="preserve">Global Diaspora Network et al., </w:t>
      </w:r>
      <w:r w:rsidRPr="008047A5">
        <w:rPr>
          <w:rFonts w:cs="Times New Roman"/>
          <w:i/>
          <w:iCs/>
        </w:rPr>
        <w:t>Scattered to Gather: Embracing the Global Trend of Diaspora</w:t>
      </w:r>
      <w:r w:rsidRPr="008047A5">
        <w:rPr>
          <w:rFonts w:cs="Times New Roman"/>
        </w:rPr>
        <w:t>, n.d., 14.</w:t>
      </w:r>
      <w:r w:rsidRPr="008047A5">
        <w:rPr>
          <w:rFonts w:cs="Times New Roman"/>
        </w:rPr>
        <w:fldChar w:fldCharType="end"/>
      </w:r>
    </w:p>
  </w:footnote>
  <w:footnote w:id="426">
    <w:p w14:paraId="253025FE" w14:textId="4F021E35"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{"citationID":"i1EDCSoQ","properties":{"formattedCitation":"Network et al., {\\i{}Scattered to Gather}, 15.","plainCitation":"Network et al., Scattered to Gather, 15.","noteIndex":419},"citationItems":[{"id":341,"uris":["http://zotero.org/users/6301399/items/CVYVVEA2"],"itemData":{"id":341,"type":"book","language":"English","number-of-pages":"44","source":"Amazon","title":"Scattered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V."}]},"locator":"15","label":"page"}],"schema":"https://github.com/citation-style-language/schema/raw/master/csl-citation.json"}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15.</w:t>
      </w:r>
      <w:r w:rsidRPr="008047A5">
        <w:rPr>
          <w:rFonts w:cs="Times New Roman"/>
        </w:rPr>
        <w:fldChar w:fldCharType="end"/>
      </w:r>
    </w:p>
  </w:footnote>
  <w:footnote w:id="427">
    <w:p w14:paraId="432E38A5" w14:textId="40CF8E53"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{"citationID":"UsPYaIfE","properties":{"formattedCitation":"Network et al., {\\i{}Scattered to Gather}, 17.","plainCitation":"Network et al., Scattered to Gather, 17.","noteIndex":420},"citationItems":[{"id":341,"uris":["http://zotero.org/users/6301399/items/CVYVVEA2"],"itemData":{"id":341,"type":"book","language":"English","number-of-pages":"44","source":"Amazon","title":"Scattered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V."}]},"locator":"17","label":"page"}],"schema":"https://github.com/citation-style-language/schema/raw/master/csl-citation.json"}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17.</w:t>
      </w:r>
      <w:r w:rsidRPr="008047A5">
        <w:rPr>
          <w:rFonts w:cs="Times New Roman"/>
        </w:rPr>
        <w:fldChar w:fldCharType="end"/>
      </w:r>
    </w:p>
  </w:footnote>
  <w:footnote w:id="428">
    <w:p w14:paraId="5F3FF4B2" w14:textId="4F2C7DDF"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{"citationID":"xYE3deQt","properties":{"formattedCitation":"Network et al., {\\i{}Scattered to Gather}, 18.","plainCitation":"Network et al., Scattered to Gather, 18.","noteIndex":421},"citationItems":[{"id":341,"uris":["http://zotero.org/users/6301399/items/CVYVVEA2"],"itemData":{"id":341,"type":"book","language":"English","number-of-pages":"44","source":"Amazon","title":"Scattered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V."}]},"locator":"18","label":"page"}],"schema":"https://github.com/citation-style-language/schema/raw/master/csl-citation.json"}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18.</w:t>
      </w:r>
      <w:r w:rsidRPr="008047A5">
        <w:rPr>
          <w:rFonts w:cs="Times New Roman"/>
        </w:rPr>
        <w:fldChar w:fldCharType="end"/>
      </w:r>
    </w:p>
  </w:footnote>
  <w:footnote w:id="429">
    <w:p w14:paraId="339B39F0" w14:textId="597859DA"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{"citationID":"Os32YfQL","properties":{"formattedCitation":"Network et al., {\\i{}Scattered to Gather}, 21.","plainCitation":"Network et al., Scattered to Gather, 21.","noteIndex":422},"citationItems":[{"id":341,"uris":["http://zotero.org/users/6301399/items/CVYVVEA2"],"itemData":{"id":341,"type":"book","language":"English","number-of-pages":"44","source":"Amazon","title":"Scattered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V."}]},"locator":"21","label":"page"}],"schema":"https://github.com/citation-style-language/schema/raw/master/csl-citation.json"}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21.</w:t>
      </w:r>
      <w:r w:rsidRPr="008047A5">
        <w:rPr>
          <w:rFonts w:cs="Times New Roman"/>
        </w:rPr>
        <w:fldChar w:fldCharType="end"/>
      </w:r>
    </w:p>
  </w:footnote>
  <w:footnote w:id="430">
    <w:p w14:paraId="650A8DE4" w14:textId="35D52C38" w:rsidR="008047A5" w:rsidRDefault="008047A5" w:rsidP="008047A5">
      <w:pPr>
        <w:pStyle w:val="FootnoteText"/>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{"citationID":"3wUdAqb0","properties":{"formattedCitation":"Network et al., {\\i{}Scattered to Gather}, 22.","plainCitation":"Network et al., Scattered to Gather, 22.","noteIndex":423},"citationItems":[{"id":341,"uris":["http://zotero.org/users/6301399/items/CVYVVEA2"],"itemData":{"id":341,"type":"book","language":"English","number-of-pages":"44","source":"Amazon","title":"Scattered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V."}]},"locator":"22","label":"page"}],"schema":"https://github.com/citation-style-language/schema/raw/master/csl-citation.json"}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22.</w:t>
      </w:r>
      <w:r w:rsidRPr="008047A5">
        <w:rPr>
          <w:rFonts w:cs="Times New Roman"/>
        </w:rPr>
        <w:fldChar w:fldCharType="end"/>
      </w:r>
    </w:p>
  </w:footnote>
  <w:footnote w:id="431">
    <w:p w14:paraId="60F25EA2" w14:textId="2A6830BD"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{"citationID":"RbI5galL","properties":{"formattedCitation":"Network et al., {\\i{}Scattered to Gather}, 22.","plainCitation":"Network et al., Scattered to Gather, 22.","noteIndex":424},"citationItems":[{"id":341,"uris":["http://zotero.org/users/6301399/items/CVYVVEA2"],"itemData":{"id":341,"type":"book","language":"English","number-of-pages":"44","source":"Amazon","title":"Scattered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V."}]},"locator":"22","label":"page"}],"schema":"https://github.com/citation-style-language/schema/raw/master/csl-citation.json"}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22.</w:t>
      </w:r>
      <w:r w:rsidRPr="008047A5">
        <w:rPr>
          <w:rFonts w:cs="Times New Roman"/>
        </w:rPr>
        <w:fldChar w:fldCharType="end"/>
      </w:r>
    </w:p>
  </w:footnote>
  <w:footnote w:id="432">
    <w:p w14:paraId="4D2561E4" w14:textId="09121720"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{"citationID":"CeE0gMvs","properties":{"formattedCitation":"Network et al., {\\i{}Scattered to Gather}, 26.","plainCitation":"Network et al., Scattered to Gather, 26.","noteIndex":425},"citationItems":[{"id":341,"uris":["http://zotero.org/users/6301399/items/CVYVVEA2"],"itemData":{"id":341,"type":"book","language":"English","number-of-pages":"44","source":"Amazon","title":"Scattered to Gather: Embracing the Global Trend of Diaspora","title-short":"Scattered to Gather","author":[{"family":"Network","given":"Global Diaspora"},{"family":"Medeiros","given":"Elias"},{"family":"Paek","given":"Greg Woon Young"},{"family":"Schmidt","given":"Vergil"},{"family":"Tira","given":"Sadiri Joy"},{"family":"Wan","given":"Enoch"},{"family":"Yamamori","given":"Tetsunao"},{"family":"Thomas","given":"T. V."}]},"locator":"26","label":"page"}],"schema":"https://github.com/citation-style-language/schema/raw/master/csl-citation.json"} </w:instrText>
      </w:r>
      <w:r w:rsidRPr="008047A5">
        <w:rPr>
          <w:rFonts w:cs="Times New Roman"/>
        </w:rPr>
        <w:fldChar w:fldCharType="separate"/>
      </w:r>
      <w:r w:rsidRPr="008047A5">
        <w:rPr>
          <w:rFonts w:cs="Times New Roman"/>
        </w:rPr>
        <w:t xml:space="preserve">Network et al., </w:t>
      </w:r>
      <w:r w:rsidRPr="008047A5">
        <w:rPr>
          <w:rFonts w:cs="Times New Roman"/>
          <w:i/>
          <w:iCs/>
        </w:rPr>
        <w:t>Scattered to Gather</w:t>
      </w:r>
      <w:r w:rsidRPr="008047A5">
        <w:rPr>
          <w:rFonts w:cs="Times New Roman"/>
        </w:rPr>
        <w:t>, 26.</w:t>
      </w:r>
      <w:r w:rsidRPr="008047A5">
        <w:rPr>
          <w:rFonts w:cs="Times New Roman"/>
        </w:rPr>
        <w:fldChar w:fldCharType="end"/>
      </w:r>
    </w:p>
  </w:footnote>
  <w:footnote w:id="433">
    <w:p w14:paraId="2E293707" w14:textId="77A3C041"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{"citationID":"CjrhFGNA","properties":{"formattedCitation":"Jehu J. Hanciles and Philip Jenkins, {\\i{}Migration and the Making of Global Christianity} (Grand Rapids, Michigan: Eerdmans, 2021), 13.","plainCitation":"Jehu J. Hanciles and Philip Jenkins, Migration and the Making of Global Christianity (Grand Rapids, Michigan: Eerdmans, 2021), 13.","noteIndex":426},"citationItems":[{"id":308,"uris":["http://zotero.org/users/6301399/items/L3SJFIND"],"itemData":{"id":308,"type":"book","event-place":"Grand Rapids, Michigan","ISBN":"978-0-8028-7562-4","language":"English","number-of-pages":"464","publisher":"Eerdmans","publisher-place":"Grand Rapids, Michigan","source":"Amazon","title":"Migration and the Making of Global Christianity","author":[{"family":"Hanciles","given":"Jehu J."},{"family":"Jenkins","given":"Philip"}],"issued":{"date-parts":[["2021",3,16]]}},"locator":"13","label":"page"}],"schema":"https://github.com/citation-style-language/schema/raw/master/csl-citation.json"} </w:instrText>
      </w:r>
      <w:r w:rsidRPr="008047A5">
        <w:rPr>
          <w:rFonts w:cs="Times New Roman"/>
        </w:rPr>
        <w:fldChar w:fldCharType="separate"/>
      </w:r>
      <w:r w:rsidRPr="008047A5">
        <w:rPr>
          <w:rFonts w:cs="Times New Roman"/>
        </w:rPr>
        <w:t xml:space="preserve">Jehu J. Hanciles and Philip Jenkins, </w:t>
      </w:r>
      <w:proofErr w:type="gramStart"/>
      <w:r w:rsidRPr="008047A5">
        <w:rPr>
          <w:rFonts w:cs="Times New Roman"/>
          <w:i/>
          <w:iCs/>
        </w:rPr>
        <w:t>Migration</w:t>
      </w:r>
      <w:proofErr w:type="gramEnd"/>
      <w:r w:rsidRPr="008047A5">
        <w:rPr>
          <w:rFonts w:cs="Times New Roman"/>
          <w:i/>
          <w:iCs/>
        </w:rPr>
        <w:t xml:space="preserve"> and the Making of Global Christianity</w:t>
      </w:r>
      <w:r w:rsidRPr="008047A5">
        <w:rPr>
          <w:rFonts w:cs="Times New Roman"/>
        </w:rPr>
        <w:t xml:space="preserve"> (Grand Rapids, Michigan: Eerdmans, 2021), 13.</w:t>
      </w:r>
      <w:r w:rsidRPr="008047A5">
        <w:rPr>
          <w:rFonts w:cs="Times New Roman"/>
        </w:rPr>
        <w:fldChar w:fldCharType="end"/>
      </w:r>
    </w:p>
  </w:footnote>
  <w:footnote w:id="434">
    <w:p w14:paraId="7E30E127" w14:textId="276ED16F"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{"citationID":"Mm834iK9","properties":{"formattedCitation":"Hanciles and Jenkins, {\\i{}Migration and the Making of Global Christianity}, 29.","plainCitation":"Hanciles and Jenkins, Migration and the Making of Global Christianity, 29.","noteIndex":427},"citationItems":[{"id":308,"uris":["http://zotero.org/users/6301399/items/L3SJFIND"],"itemData":{"id":308,"type":"book","event-place":"Grand Rapids, Michigan","ISBN":"978-0-8028-7562-4","language":"English","number-of-pages":"464","publisher":"Eerdmans","publisher-place":"Grand Rapids, Michigan","source":"Amazon","title":"Migration and the Making of Global Christianity","author":[{"family":"Hanciles","given":"Jehu J."},{"family":"Jenkins","given":"Philip"}],"issued":{"date-parts":[["2021",3,16]]}},"locator":"29","label":"page"}],"schema":"https://github.com/citation-style-language/schema/raw/master/csl-citation.json"} </w:instrText>
      </w:r>
      <w:r w:rsidRPr="008047A5">
        <w:rPr>
          <w:rFonts w:cs="Times New Roman"/>
        </w:rPr>
        <w:fldChar w:fldCharType="separate"/>
      </w:r>
      <w:proofErr w:type="spellStart"/>
      <w:r w:rsidRPr="008047A5">
        <w:rPr>
          <w:rFonts w:cs="Times New Roman"/>
        </w:rPr>
        <w:t>Hanciles</w:t>
      </w:r>
      <w:proofErr w:type="spellEnd"/>
      <w:r w:rsidRPr="008047A5">
        <w:rPr>
          <w:rFonts w:cs="Times New Roman"/>
        </w:rPr>
        <w:t xml:space="preserve"> and Jenkins, </w:t>
      </w:r>
      <w:proofErr w:type="gramStart"/>
      <w:r w:rsidRPr="008047A5">
        <w:rPr>
          <w:rFonts w:cs="Times New Roman"/>
          <w:i/>
          <w:iCs/>
        </w:rPr>
        <w:t>Migration</w:t>
      </w:r>
      <w:proofErr w:type="gramEnd"/>
      <w:r w:rsidRPr="008047A5">
        <w:rPr>
          <w:rFonts w:cs="Times New Roman"/>
          <w:i/>
          <w:iCs/>
        </w:rPr>
        <w:t xml:space="preserve"> and the Making of Global Christianity</w:t>
      </w:r>
      <w:r w:rsidRPr="008047A5">
        <w:rPr>
          <w:rFonts w:cs="Times New Roman"/>
        </w:rPr>
        <w:t>, 29.</w:t>
      </w:r>
      <w:r w:rsidRPr="008047A5">
        <w:rPr>
          <w:rFonts w:cs="Times New Roman"/>
        </w:rPr>
        <w:fldChar w:fldCharType="end"/>
      </w:r>
    </w:p>
  </w:footnote>
  <w:footnote w:id="435">
    <w:p w14:paraId="343A9EAA" w14:textId="153B992C" w:rsidR="008047A5" w:rsidRDefault="008047A5" w:rsidP="008047A5">
      <w:pPr>
        <w:pStyle w:val="FootnoteText"/>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{"citationID":"fDXuCdjk","properties":{"formattedCitation":"Hanciles and Jenkins, {\\i{}Migration and the Making of Global Christianity}, 82\\uc0\\u8211{}88.","plainCitation":"Hanciles and Jenkins, Migration and the Making of Global Christianity, 82–88.","noteIndex":428},"citationItems":[{"id":308,"uris":["http://zotero.org/users/6301399/items/L3SJFIND"],"itemData":{"id":308,"type":"book","event-place":"Grand Rapids, Michigan","ISBN":"978-0-8028-7562-4","language":"English","number-of-pages":"464","publisher":"Eerdmans","publisher-place":"Grand Rapids, Michigan","source":"Amazon","title":"Migration and the Making of Global Christianity","author":[{"family":"Hanciles","given":"Jehu J."},{"family":"Jenkins","given":"Philip"}],"issued":{"date-parts":[["2021",3,16]]}},"locator":"82-88","label":"page"}],"schema":"https://github.com/citation-style-language/schema/raw/master/csl-citation.json"} </w:instrText>
      </w:r>
      <w:r w:rsidRPr="008047A5">
        <w:rPr>
          <w:rFonts w:cs="Times New Roman"/>
        </w:rPr>
        <w:fldChar w:fldCharType="separate"/>
      </w:r>
      <w:proofErr w:type="spellStart"/>
      <w:r w:rsidRPr="008047A5">
        <w:rPr>
          <w:rFonts w:cs="Times New Roman"/>
        </w:rPr>
        <w:t>Hanciles</w:t>
      </w:r>
      <w:proofErr w:type="spellEnd"/>
      <w:r w:rsidRPr="008047A5">
        <w:rPr>
          <w:rFonts w:cs="Times New Roman"/>
        </w:rPr>
        <w:t xml:space="preserve"> and Jenkins, </w:t>
      </w:r>
      <w:proofErr w:type="gramStart"/>
      <w:r w:rsidRPr="008047A5">
        <w:rPr>
          <w:rFonts w:cs="Times New Roman"/>
          <w:i/>
          <w:iCs/>
        </w:rPr>
        <w:t>Migration</w:t>
      </w:r>
      <w:proofErr w:type="gramEnd"/>
      <w:r w:rsidRPr="008047A5">
        <w:rPr>
          <w:rFonts w:cs="Times New Roman"/>
          <w:i/>
          <w:iCs/>
        </w:rPr>
        <w:t xml:space="preserve"> and the Making of Global Christianity</w:t>
      </w:r>
      <w:r w:rsidRPr="008047A5">
        <w:rPr>
          <w:rFonts w:cs="Times New Roman"/>
        </w:rPr>
        <w:t>, 82–88.</w:t>
      </w:r>
      <w:r w:rsidRPr="008047A5">
        <w:rPr>
          <w:rFonts w:cs="Times New Roman"/>
        </w:rPr>
        <w:fldChar w:fldCharType="end"/>
      </w:r>
    </w:p>
  </w:footnote>
  <w:footnote w:id="436">
    <w:p w14:paraId="47E59F39" w14:textId="5AC2EC51"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{"citationID":"LPjhndzN","properties":{"formattedCitation":"Hanciles and Jenkins, {\\i{}Migration and the Making of Global Christianity}, 42.","plainCitation":"Hanciles and Jenkins, Migration and the Making of Global Christianity, 42.","noteIndex":429},"citationItems":[{"id":308,"uris":["http://zotero.org/users/6301399/items/L3SJFIND"],"itemData":{"id":308,"type":"book","event-place":"Grand Rapids, Michigan","ISBN":"978-0-8028-7562-4","language":"English","number-of-pages":"464","publisher":"Eerdmans","publisher-place":"Grand Rapids, Michigan","source":"Amazon","title":"Migration and the Making of Global Christianity","author":[{"family":"Hanciles","given":"Jehu J."},{"family":"Jenkins","given":"Philip"}],"issued":{"date-parts":[["2021",3,16]]}},"locator":"42","label":"page"}],"schema":"https://github.com/citation-style-language/schema/raw/master/csl-citation.json"} </w:instrText>
      </w:r>
      <w:r w:rsidRPr="008047A5">
        <w:rPr>
          <w:rFonts w:cs="Times New Roman"/>
        </w:rPr>
        <w:fldChar w:fldCharType="separate"/>
      </w:r>
      <w:proofErr w:type="spellStart"/>
      <w:r w:rsidRPr="008047A5">
        <w:rPr>
          <w:rFonts w:cs="Times New Roman"/>
        </w:rPr>
        <w:t>Hanciles</w:t>
      </w:r>
      <w:proofErr w:type="spellEnd"/>
      <w:r w:rsidRPr="008047A5">
        <w:rPr>
          <w:rFonts w:cs="Times New Roman"/>
        </w:rPr>
        <w:t xml:space="preserve"> and Jenkins, </w:t>
      </w:r>
      <w:proofErr w:type="gramStart"/>
      <w:r w:rsidRPr="008047A5">
        <w:rPr>
          <w:rFonts w:cs="Times New Roman"/>
          <w:i/>
          <w:iCs/>
        </w:rPr>
        <w:t>Migration</w:t>
      </w:r>
      <w:proofErr w:type="gramEnd"/>
      <w:r w:rsidRPr="008047A5">
        <w:rPr>
          <w:rFonts w:cs="Times New Roman"/>
          <w:i/>
          <w:iCs/>
        </w:rPr>
        <w:t xml:space="preserve"> and the Making of Global Christianity</w:t>
      </w:r>
      <w:r w:rsidRPr="008047A5">
        <w:rPr>
          <w:rFonts w:cs="Times New Roman"/>
        </w:rPr>
        <w:t>, 42.</w:t>
      </w:r>
      <w:r w:rsidRPr="008047A5">
        <w:rPr>
          <w:rFonts w:cs="Times New Roman"/>
        </w:rPr>
        <w:fldChar w:fldCharType="end"/>
      </w:r>
    </w:p>
  </w:footnote>
  <w:footnote w:id="437">
    <w:p w14:paraId="4F1A21C7" w14:textId="24BD5BAE" w:rsidR="008047A5" w:rsidRDefault="008047A5" w:rsidP="008047A5">
      <w:pPr>
        <w:pStyle w:val="FootnoteText"/>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E86EA1">
        <w:rPr>
          <w:rFonts w:cs="Times New Roman"/>
        </w:rPr>
        <w:instrText xml:space="preserve"> ADDIN ZOTERO_ITEM CSL_CITATION {"citationID":"cfPOCJ2p","properties":{"formattedCitation":"Hanciles and Jenkins, {\\i{}Migration and the Making of Global Christianity}, 126.","plainCitation":"Hanciles and Jenkins, Migration and the Making of Global Christianity, 126.","noteIndex":430},"citationItems":[{"id":308,"uris":["http://zotero.org/users/6301399/items/L3SJFIND"],"itemData":{"id":308,"type":"book","event-place":"Grand Rapids, Michigan","ISBN":"978-0-8028-7562-4","language":"English","number-of-pages":"464","publisher":"Eerdmans","publisher-place":"Grand Rapids, Michigan","source":"Amazon","title":"Migration and the Making of Global Christianity","author":[{"family":"Hanciles","given":"Jehu J."},{"family":"Jenkins","given":"Philip"}],"issued":{"date-parts":[["2021",3,16]]}},"locator":"126","label":"page"}],"schema":"https://github.com/citation-style-language/schema/raw/master/csl-citation.json"} </w:instrText>
      </w:r>
      <w:r w:rsidRPr="008047A5">
        <w:rPr>
          <w:rFonts w:cs="Times New Roman"/>
        </w:rPr>
        <w:fldChar w:fldCharType="separate"/>
      </w:r>
      <w:proofErr w:type="spellStart"/>
      <w:r w:rsidRPr="008047A5">
        <w:rPr>
          <w:rFonts w:cs="Times New Roman"/>
        </w:rPr>
        <w:t>Hanciles</w:t>
      </w:r>
      <w:proofErr w:type="spellEnd"/>
      <w:r w:rsidRPr="008047A5">
        <w:rPr>
          <w:rFonts w:cs="Times New Roman"/>
        </w:rPr>
        <w:t xml:space="preserve"> and Jenkins, </w:t>
      </w:r>
      <w:proofErr w:type="gramStart"/>
      <w:r w:rsidRPr="008047A5">
        <w:rPr>
          <w:rFonts w:cs="Times New Roman"/>
          <w:i/>
          <w:iCs/>
        </w:rPr>
        <w:t>Migration</w:t>
      </w:r>
      <w:proofErr w:type="gramEnd"/>
      <w:r w:rsidRPr="008047A5">
        <w:rPr>
          <w:rFonts w:cs="Times New Roman"/>
          <w:i/>
          <w:iCs/>
        </w:rPr>
        <w:t xml:space="preserve"> and the Making of Global Christianity</w:t>
      </w:r>
      <w:r w:rsidRPr="008047A5">
        <w:rPr>
          <w:rFonts w:cs="Times New Roman"/>
        </w:rPr>
        <w:t>, 126.</w:t>
      </w:r>
      <w:r w:rsidRPr="008047A5">
        <w:rPr>
          <w:rFonts w:cs="Times New Roman"/>
        </w:rPr>
        <w:fldChar w:fldCharType="end"/>
      </w:r>
    </w:p>
  </w:footnote>
  <w:footnote w:id="438">
    <w:p w14:paraId="388EA17D" w14:textId="73BE9FC6" w:rsidR="008047A5" w:rsidRPr="008047A5" w:rsidRDefault="008047A5" w:rsidP="008047A5">
      <w:pPr>
        <w:pStyle w:val="FootnoteText"/>
        <w:rPr>
          <w:rFonts w:cs="Times New Roman"/>
        </w:rPr>
      </w:pPr>
      <w:r w:rsidRPr="008047A5">
        <w:rPr>
          <w:rStyle w:val="FootnoteReference"/>
          <w:rFonts w:cs="Times New Roman"/>
        </w:rPr>
        <w:footnoteRef/>
      </w:r>
      <w:r w:rsidRPr="008047A5">
        <w:rPr>
          <w:rFonts w:cs="Times New Roman"/>
        </w:rPr>
        <w:t xml:space="preserve"> </w:t>
      </w:r>
      <w:r w:rsidRPr="008047A5">
        <w:rPr>
          <w:rFonts w:cs="Times New Roman"/>
        </w:rPr>
        <w:fldChar w:fldCharType="begin"/>
      </w:r>
      <w:r w:rsidR="00CA28A9">
        <w:rPr>
          <w:rFonts w:cs="Times New Roman"/>
        </w:rPr>
        <w:instrText xml:space="preserve"> ADDIN ZOTERO_ITEM CSL_CITATION {"citationID":"bPDQDsWf","properties":{"formattedCitation":"Sadiri Joy Tira and Darrell Jackson, \\uc0\\u8220{}Responding to the Phenomenon of Migration Early Proponents of Diaspora Missiology and the Lausanne Movement,\\uc0\\u8221{} in {\\i{}Scattered and Gathered: A Global Compendium of Diaspora Missiology}, ed. Sadiri Joy Tira and Tetsunao Yamamori, Revised and updated. (Carlisle: Langham Global Library, 2020), Loc 3460.","plainCitation":"Sadiri Joy Tira and Darrell Jackson, “Responding to the Phenomenon of Migration Early Proponents of Diaspora Missiology and the Lausanne Movement,” in Scattered and Gathered: A Global Compendium of Diaspora Missiology, ed. Sadiri Joy Tira and Tetsunao Yamamori, Revised and updated. (Carlisle: Langham Global Library, 2020), Loc 3460.","noteIndex":427},"citationItems":[{"id":336,"uris":["http://zotero.org/users/6301399/items/HD6X2YAR"],"itemData":{"id":336,"type":"chapter","container-title":"Scattered and Gathered: a global compendium of diaspora missiology","edition":"Revised and updated","event-place":"Carlisle","ISBN":"978-1-78368-817-3","language":"eng","publisher":"Langham Global Library","publisher-place":"Carlisle","source":"K10plus ISBN","title":"Responding to the Phenomenon of Migration Early Proponents of Diaspora Missiology and the Lausanne Movement","editor":[{"family":"Tira","given":"Sadiri Joy"},{"family":"Yamamori","given":"Tetsunao"}],"author":[{"family":"Tira","given":"Sadiri Joy"},{"family":"Jackson","given":"Darrell"}],"issued":{"date-parts":[["2020"]]}},"locator":"Loc 3460","label":"page"}],"schema":"https://github.com/citation-style-language/schema/raw/master/csl-citation.json"} </w:instrText>
      </w:r>
      <w:r w:rsidRPr="008047A5">
        <w:rPr>
          <w:rFonts w:cs="Times New Roman"/>
        </w:rPr>
        <w:fldChar w:fldCharType="separate"/>
      </w:r>
      <w:proofErr w:type="spellStart"/>
      <w:r w:rsidRPr="008047A5">
        <w:rPr>
          <w:rFonts w:cs="Times New Roman"/>
        </w:rPr>
        <w:t>Sadiri</w:t>
      </w:r>
      <w:proofErr w:type="spellEnd"/>
      <w:r w:rsidRPr="008047A5">
        <w:rPr>
          <w:rFonts w:cs="Times New Roman"/>
        </w:rPr>
        <w:t xml:space="preserve"> Joy </w:t>
      </w:r>
      <w:proofErr w:type="spellStart"/>
      <w:r w:rsidRPr="008047A5">
        <w:rPr>
          <w:rFonts w:cs="Times New Roman"/>
        </w:rPr>
        <w:t>Tira</w:t>
      </w:r>
      <w:proofErr w:type="spellEnd"/>
      <w:r w:rsidRPr="008047A5">
        <w:rPr>
          <w:rFonts w:cs="Times New Roman"/>
        </w:rPr>
        <w:t xml:space="preserve"> and Darrell Jackson, “Responding to the Phenomenon of Migration Early Proponents of Diaspora Missiology and the Lausanne Movement,” in </w:t>
      </w:r>
      <w:r w:rsidRPr="008047A5">
        <w:rPr>
          <w:rFonts w:cs="Times New Roman"/>
          <w:i/>
          <w:iCs/>
        </w:rPr>
        <w:t>Scattered and Gathered: A Global Compendium of Diaspora Missiology</w:t>
      </w:r>
      <w:r w:rsidRPr="008047A5">
        <w:rPr>
          <w:rFonts w:cs="Times New Roman"/>
        </w:rPr>
        <w:t>, ed. Sadiri Joy Tira and Tetsunao Yamamori, Revised and updated. (Carlisle: Langham Global Library, 2020), Loc 3460.</w:t>
      </w:r>
      <w:r w:rsidRPr="008047A5">
        <w:rPr>
          <w:rFonts w:cs="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644953"/>
      <w:docPartObj>
        <w:docPartGallery w:val="Page Numbers (Top of Page)"/>
        <w:docPartUnique/>
      </w:docPartObj>
    </w:sdtPr>
    <w:sdtContent>
      <w:p w14:paraId="27C07FC2" w14:textId="445429DA" w:rsidR="00F86B48" w:rsidRDefault="00F86B48" w:rsidP="00EF6BD3">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6CCE7" w14:textId="77777777" w:rsidR="00F86B48" w:rsidRDefault="00F86B48" w:rsidP="00726DC6">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398" w14:textId="3562EC8D" w:rsidR="00F86B48" w:rsidRDefault="00F86B48" w:rsidP="00EF6BD3">
    <w:pPr>
      <w:pStyle w:val="Header"/>
      <w:framePr w:wrap="none" w:vAnchor="text" w:hAnchor="margin" w:xAlign="outside" w:y="1"/>
      <w:rPr>
        <w:rStyle w:val="PageNumber"/>
      </w:rPr>
    </w:pPr>
  </w:p>
  <w:p w14:paraId="6B5E2E3C" w14:textId="77777777" w:rsidR="00F86B48" w:rsidRDefault="00F86B48" w:rsidP="00E32A9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0620"/>
      <w:docPartObj>
        <w:docPartGallery w:val="Page Numbers (Top of Page)"/>
        <w:docPartUnique/>
      </w:docPartObj>
    </w:sdtPr>
    <w:sdtContent>
      <w:p w14:paraId="131EAB1A" w14:textId="77777777" w:rsidR="00F86B48" w:rsidRDefault="00F86B48" w:rsidP="00EF6BD3">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sdtContent>
  </w:sdt>
  <w:p w14:paraId="1A96D213" w14:textId="77777777" w:rsidR="00F86B48" w:rsidRDefault="00F86B48" w:rsidP="00726DC6">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C2"/>
    <w:multiLevelType w:val="hybridMultilevel"/>
    <w:tmpl w:val="5284E786"/>
    <w:lvl w:ilvl="0" w:tplc="42FC2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232B"/>
    <w:multiLevelType w:val="hybridMultilevel"/>
    <w:tmpl w:val="9D9E2C12"/>
    <w:lvl w:ilvl="0" w:tplc="B5DE8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37752"/>
    <w:multiLevelType w:val="hybridMultilevel"/>
    <w:tmpl w:val="A1AA814A"/>
    <w:lvl w:ilvl="0" w:tplc="9992066E">
      <w:start w:val="1"/>
      <w:numFmt w:val="lowerLetter"/>
      <w:lvlText w:val="%1."/>
      <w:lvlJc w:val="left"/>
      <w:pPr>
        <w:ind w:left="1080" w:hanging="360"/>
      </w:pPr>
      <w:rPr>
        <w:rFonts w:hint="default"/>
      </w:rPr>
    </w:lvl>
    <w:lvl w:ilvl="1" w:tplc="9D1820C8" w:tentative="1">
      <w:start w:val="1"/>
      <w:numFmt w:val="lowerLetter"/>
      <w:lvlText w:val="%2."/>
      <w:lvlJc w:val="left"/>
      <w:pPr>
        <w:ind w:left="1800" w:hanging="360"/>
      </w:pPr>
    </w:lvl>
    <w:lvl w:ilvl="2" w:tplc="E59070C0" w:tentative="1">
      <w:start w:val="1"/>
      <w:numFmt w:val="lowerRoman"/>
      <w:lvlText w:val="%3."/>
      <w:lvlJc w:val="right"/>
      <w:pPr>
        <w:ind w:left="2520" w:hanging="180"/>
      </w:pPr>
    </w:lvl>
    <w:lvl w:ilvl="3" w:tplc="F244C820" w:tentative="1">
      <w:start w:val="1"/>
      <w:numFmt w:val="decimal"/>
      <w:lvlText w:val="%4."/>
      <w:lvlJc w:val="left"/>
      <w:pPr>
        <w:ind w:left="3240" w:hanging="360"/>
      </w:pPr>
    </w:lvl>
    <w:lvl w:ilvl="4" w:tplc="0C2428DA" w:tentative="1">
      <w:start w:val="1"/>
      <w:numFmt w:val="lowerLetter"/>
      <w:lvlText w:val="%5."/>
      <w:lvlJc w:val="left"/>
      <w:pPr>
        <w:ind w:left="3960" w:hanging="360"/>
      </w:pPr>
    </w:lvl>
    <w:lvl w:ilvl="5" w:tplc="99D03198" w:tentative="1">
      <w:start w:val="1"/>
      <w:numFmt w:val="lowerRoman"/>
      <w:lvlText w:val="%6."/>
      <w:lvlJc w:val="right"/>
      <w:pPr>
        <w:ind w:left="4680" w:hanging="180"/>
      </w:pPr>
    </w:lvl>
    <w:lvl w:ilvl="6" w:tplc="1F30C8EA" w:tentative="1">
      <w:start w:val="1"/>
      <w:numFmt w:val="decimal"/>
      <w:lvlText w:val="%7."/>
      <w:lvlJc w:val="left"/>
      <w:pPr>
        <w:ind w:left="5400" w:hanging="360"/>
      </w:pPr>
    </w:lvl>
    <w:lvl w:ilvl="7" w:tplc="5DC26458" w:tentative="1">
      <w:start w:val="1"/>
      <w:numFmt w:val="lowerLetter"/>
      <w:lvlText w:val="%8."/>
      <w:lvlJc w:val="left"/>
      <w:pPr>
        <w:ind w:left="6120" w:hanging="360"/>
      </w:pPr>
    </w:lvl>
    <w:lvl w:ilvl="8" w:tplc="18608486" w:tentative="1">
      <w:start w:val="1"/>
      <w:numFmt w:val="lowerRoman"/>
      <w:lvlText w:val="%9."/>
      <w:lvlJc w:val="right"/>
      <w:pPr>
        <w:ind w:left="6840" w:hanging="180"/>
      </w:pPr>
    </w:lvl>
  </w:abstractNum>
  <w:abstractNum w:abstractNumId="3" w15:restartNumberingAfterBreak="0">
    <w:nsid w:val="07726245"/>
    <w:multiLevelType w:val="hybridMultilevel"/>
    <w:tmpl w:val="6CC08854"/>
    <w:lvl w:ilvl="0" w:tplc="04090019">
      <w:start w:val="1"/>
      <w:numFmt w:val="lowerLetter"/>
      <w:lvlText w:val="%1."/>
      <w:lvlJc w:val="left"/>
      <w:pPr>
        <w:ind w:left="1080" w:hanging="360"/>
      </w:pPr>
      <w:rPr>
        <w:rFonts w:hint="default"/>
      </w:rPr>
    </w:lvl>
    <w:lvl w:ilvl="1" w:tplc="7D2C7094" w:tentative="1">
      <w:start w:val="1"/>
      <w:numFmt w:val="lowerLetter"/>
      <w:lvlText w:val="%2."/>
      <w:lvlJc w:val="left"/>
      <w:pPr>
        <w:ind w:left="1800" w:hanging="360"/>
      </w:pPr>
    </w:lvl>
    <w:lvl w:ilvl="2" w:tplc="35EC0E28" w:tentative="1">
      <w:start w:val="1"/>
      <w:numFmt w:val="lowerRoman"/>
      <w:lvlText w:val="%3."/>
      <w:lvlJc w:val="right"/>
      <w:pPr>
        <w:ind w:left="2520" w:hanging="180"/>
      </w:pPr>
    </w:lvl>
    <w:lvl w:ilvl="3" w:tplc="8AAC5B8A" w:tentative="1">
      <w:start w:val="1"/>
      <w:numFmt w:val="decimal"/>
      <w:lvlText w:val="%4."/>
      <w:lvlJc w:val="left"/>
      <w:pPr>
        <w:ind w:left="3240" w:hanging="360"/>
      </w:pPr>
    </w:lvl>
    <w:lvl w:ilvl="4" w:tplc="4A28388A" w:tentative="1">
      <w:start w:val="1"/>
      <w:numFmt w:val="lowerLetter"/>
      <w:lvlText w:val="%5."/>
      <w:lvlJc w:val="left"/>
      <w:pPr>
        <w:ind w:left="3960" w:hanging="360"/>
      </w:pPr>
    </w:lvl>
    <w:lvl w:ilvl="5" w:tplc="8CE0DB68" w:tentative="1">
      <w:start w:val="1"/>
      <w:numFmt w:val="lowerRoman"/>
      <w:lvlText w:val="%6."/>
      <w:lvlJc w:val="right"/>
      <w:pPr>
        <w:ind w:left="4680" w:hanging="180"/>
      </w:pPr>
    </w:lvl>
    <w:lvl w:ilvl="6" w:tplc="A80EA216" w:tentative="1">
      <w:start w:val="1"/>
      <w:numFmt w:val="decimal"/>
      <w:lvlText w:val="%7."/>
      <w:lvlJc w:val="left"/>
      <w:pPr>
        <w:ind w:left="5400" w:hanging="360"/>
      </w:pPr>
    </w:lvl>
    <w:lvl w:ilvl="7" w:tplc="8FA089C0" w:tentative="1">
      <w:start w:val="1"/>
      <w:numFmt w:val="lowerLetter"/>
      <w:lvlText w:val="%8."/>
      <w:lvlJc w:val="left"/>
      <w:pPr>
        <w:ind w:left="6120" w:hanging="360"/>
      </w:pPr>
    </w:lvl>
    <w:lvl w:ilvl="8" w:tplc="2200D846" w:tentative="1">
      <w:start w:val="1"/>
      <w:numFmt w:val="lowerRoman"/>
      <w:lvlText w:val="%9."/>
      <w:lvlJc w:val="right"/>
      <w:pPr>
        <w:ind w:left="6840" w:hanging="180"/>
      </w:pPr>
    </w:lvl>
  </w:abstractNum>
  <w:abstractNum w:abstractNumId="4" w15:restartNumberingAfterBreak="0">
    <w:nsid w:val="07D651FB"/>
    <w:multiLevelType w:val="hybridMultilevel"/>
    <w:tmpl w:val="A2449284"/>
    <w:lvl w:ilvl="0" w:tplc="04090019">
      <w:start w:val="1"/>
      <w:numFmt w:val="lowerLetter"/>
      <w:lvlText w:val="%1."/>
      <w:lvlJc w:val="left"/>
      <w:pPr>
        <w:ind w:left="1080" w:hanging="360"/>
      </w:pPr>
      <w:rPr>
        <w:rFonts w:hint="default"/>
      </w:rPr>
    </w:lvl>
    <w:lvl w:ilvl="1" w:tplc="537AFDD0" w:tentative="1">
      <w:start w:val="1"/>
      <w:numFmt w:val="lowerLetter"/>
      <w:lvlText w:val="%2."/>
      <w:lvlJc w:val="left"/>
      <w:pPr>
        <w:ind w:left="1800" w:hanging="360"/>
      </w:pPr>
    </w:lvl>
    <w:lvl w:ilvl="2" w:tplc="DDAA63E0" w:tentative="1">
      <w:start w:val="1"/>
      <w:numFmt w:val="lowerRoman"/>
      <w:lvlText w:val="%3."/>
      <w:lvlJc w:val="right"/>
      <w:pPr>
        <w:ind w:left="2520" w:hanging="180"/>
      </w:pPr>
    </w:lvl>
    <w:lvl w:ilvl="3" w:tplc="E5129164" w:tentative="1">
      <w:start w:val="1"/>
      <w:numFmt w:val="decimal"/>
      <w:lvlText w:val="%4."/>
      <w:lvlJc w:val="left"/>
      <w:pPr>
        <w:ind w:left="3240" w:hanging="360"/>
      </w:pPr>
    </w:lvl>
    <w:lvl w:ilvl="4" w:tplc="52AAA71E" w:tentative="1">
      <w:start w:val="1"/>
      <w:numFmt w:val="lowerLetter"/>
      <w:lvlText w:val="%5."/>
      <w:lvlJc w:val="left"/>
      <w:pPr>
        <w:ind w:left="3960" w:hanging="360"/>
      </w:pPr>
    </w:lvl>
    <w:lvl w:ilvl="5" w:tplc="92ECE2FC" w:tentative="1">
      <w:start w:val="1"/>
      <w:numFmt w:val="lowerRoman"/>
      <w:lvlText w:val="%6."/>
      <w:lvlJc w:val="right"/>
      <w:pPr>
        <w:ind w:left="4680" w:hanging="180"/>
      </w:pPr>
    </w:lvl>
    <w:lvl w:ilvl="6" w:tplc="75104430" w:tentative="1">
      <w:start w:val="1"/>
      <w:numFmt w:val="decimal"/>
      <w:lvlText w:val="%7."/>
      <w:lvlJc w:val="left"/>
      <w:pPr>
        <w:ind w:left="5400" w:hanging="360"/>
      </w:pPr>
    </w:lvl>
    <w:lvl w:ilvl="7" w:tplc="3218479A" w:tentative="1">
      <w:start w:val="1"/>
      <w:numFmt w:val="lowerLetter"/>
      <w:lvlText w:val="%8."/>
      <w:lvlJc w:val="left"/>
      <w:pPr>
        <w:ind w:left="6120" w:hanging="360"/>
      </w:pPr>
    </w:lvl>
    <w:lvl w:ilvl="8" w:tplc="63123976" w:tentative="1">
      <w:start w:val="1"/>
      <w:numFmt w:val="lowerRoman"/>
      <w:lvlText w:val="%9."/>
      <w:lvlJc w:val="right"/>
      <w:pPr>
        <w:ind w:left="6840" w:hanging="180"/>
      </w:pPr>
    </w:lvl>
  </w:abstractNum>
  <w:abstractNum w:abstractNumId="5" w15:restartNumberingAfterBreak="0">
    <w:nsid w:val="07EE7544"/>
    <w:multiLevelType w:val="hybridMultilevel"/>
    <w:tmpl w:val="0D06F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355ECB"/>
    <w:multiLevelType w:val="hybridMultilevel"/>
    <w:tmpl w:val="D6B46EE0"/>
    <w:lvl w:ilvl="0" w:tplc="04090019">
      <w:start w:val="1"/>
      <w:numFmt w:val="lowerLetter"/>
      <w:lvlText w:val="%1."/>
      <w:lvlJc w:val="left"/>
      <w:pPr>
        <w:ind w:left="1080" w:hanging="360"/>
      </w:pPr>
      <w:rPr>
        <w:rFonts w:hint="default"/>
        <w:i w:val="0"/>
        <w:iCs/>
      </w:rPr>
    </w:lvl>
    <w:lvl w:ilvl="1" w:tplc="7CF65D3E">
      <w:start w:val="1"/>
      <w:numFmt w:val="lowerLetter"/>
      <w:lvlText w:val="%2."/>
      <w:lvlJc w:val="left"/>
      <w:pPr>
        <w:ind w:left="1800" w:hanging="360"/>
      </w:pPr>
    </w:lvl>
    <w:lvl w:ilvl="2" w:tplc="74C07224">
      <w:start w:val="1"/>
      <w:numFmt w:val="lowerRoman"/>
      <w:lvlText w:val="%3."/>
      <w:lvlJc w:val="right"/>
      <w:pPr>
        <w:ind w:left="2520" w:hanging="180"/>
      </w:pPr>
    </w:lvl>
    <w:lvl w:ilvl="3" w:tplc="666A7E34" w:tentative="1">
      <w:start w:val="1"/>
      <w:numFmt w:val="decimal"/>
      <w:lvlText w:val="%4."/>
      <w:lvlJc w:val="left"/>
      <w:pPr>
        <w:ind w:left="3240" w:hanging="360"/>
      </w:pPr>
    </w:lvl>
    <w:lvl w:ilvl="4" w:tplc="F9360F54">
      <w:start w:val="1"/>
      <w:numFmt w:val="lowerLetter"/>
      <w:lvlText w:val="%5."/>
      <w:lvlJc w:val="left"/>
      <w:pPr>
        <w:ind w:left="3960" w:hanging="360"/>
      </w:pPr>
    </w:lvl>
    <w:lvl w:ilvl="5" w:tplc="74AA41F2" w:tentative="1">
      <w:start w:val="1"/>
      <w:numFmt w:val="lowerRoman"/>
      <w:lvlText w:val="%6."/>
      <w:lvlJc w:val="right"/>
      <w:pPr>
        <w:ind w:left="4680" w:hanging="180"/>
      </w:pPr>
    </w:lvl>
    <w:lvl w:ilvl="6" w:tplc="47342482" w:tentative="1">
      <w:start w:val="1"/>
      <w:numFmt w:val="decimal"/>
      <w:lvlText w:val="%7."/>
      <w:lvlJc w:val="left"/>
      <w:pPr>
        <w:ind w:left="5400" w:hanging="360"/>
      </w:pPr>
    </w:lvl>
    <w:lvl w:ilvl="7" w:tplc="E6807624" w:tentative="1">
      <w:start w:val="1"/>
      <w:numFmt w:val="lowerLetter"/>
      <w:lvlText w:val="%8."/>
      <w:lvlJc w:val="left"/>
      <w:pPr>
        <w:ind w:left="6120" w:hanging="360"/>
      </w:pPr>
    </w:lvl>
    <w:lvl w:ilvl="8" w:tplc="A57E61BE" w:tentative="1">
      <w:start w:val="1"/>
      <w:numFmt w:val="lowerRoman"/>
      <w:lvlText w:val="%9."/>
      <w:lvlJc w:val="right"/>
      <w:pPr>
        <w:ind w:left="6840" w:hanging="180"/>
      </w:pPr>
    </w:lvl>
  </w:abstractNum>
  <w:abstractNum w:abstractNumId="7" w15:restartNumberingAfterBreak="0">
    <w:nsid w:val="09FF3241"/>
    <w:multiLevelType w:val="hybridMultilevel"/>
    <w:tmpl w:val="38A8103A"/>
    <w:lvl w:ilvl="0" w:tplc="9992066E">
      <w:start w:val="1"/>
      <w:numFmt w:val="lowerLetter"/>
      <w:lvlText w:val="%1."/>
      <w:lvlJc w:val="left"/>
      <w:pPr>
        <w:ind w:left="1080" w:hanging="360"/>
      </w:pPr>
      <w:rPr>
        <w:rFonts w:hint="default"/>
      </w:rPr>
    </w:lvl>
    <w:lvl w:ilvl="1" w:tplc="0338B628" w:tentative="1">
      <w:start w:val="1"/>
      <w:numFmt w:val="lowerLetter"/>
      <w:lvlText w:val="%2."/>
      <w:lvlJc w:val="left"/>
      <w:pPr>
        <w:ind w:left="1800" w:hanging="360"/>
      </w:pPr>
    </w:lvl>
    <w:lvl w:ilvl="2" w:tplc="AE101768" w:tentative="1">
      <w:start w:val="1"/>
      <w:numFmt w:val="lowerRoman"/>
      <w:lvlText w:val="%3."/>
      <w:lvlJc w:val="right"/>
      <w:pPr>
        <w:ind w:left="2520" w:hanging="180"/>
      </w:pPr>
    </w:lvl>
    <w:lvl w:ilvl="3" w:tplc="75385E5C" w:tentative="1">
      <w:start w:val="1"/>
      <w:numFmt w:val="decimal"/>
      <w:lvlText w:val="%4."/>
      <w:lvlJc w:val="left"/>
      <w:pPr>
        <w:ind w:left="3240" w:hanging="360"/>
      </w:pPr>
    </w:lvl>
    <w:lvl w:ilvl="4" w:tplc="6CACA11A" w:tentative="1">
      <w:start w:val="1"/>
      <w:numFmt w:val="lowerLetter"/>
      <w:lvlText w:val="%5."/>
      <w:lvlJc w:val="left"/>
      <w:pPr>
        <w:ind w:left="3960" w:hanging="360"/>
      </w:pPr>
    </w:lvl>
    <w:lvl w:ilvl="5" w:tplc="D1E01122" w:tentative="1">
      <w:start w:val="1"/>
      <w:numFmt w:val="lowerRoman"/>
      <w:lvlText w:val="%6."/>
      <w:lvlJc w:val="right"/>
      <w:pPr>
        <w:ind w:left="4680" w:hanging="180"/>
      </w:pPr>
    </w:lvl>
    <w:lvl w:ilvl="6" w:tplc="CBFC2B78" w:tentative="1">
      <w:start w:val="1"/>
      <w:numFmt w:val="decimal"/>
      <w:lvlText w:val="%7."/>
      <w:lvlJc w:val="left"/>
      <w:pPr>
        <w:ind w:left="5400" w:hanging="360"/>
      </w:pPr>
    </w:lvl>
    <w:lvl w:ilvl="7" w:tplc="24B6B816" w:tentative="1">
      <w:start w:val="1"/>
      <w:numFmt w:val="lowerLetter"/>
      <w:lvlText w:val="%8."/>
      <w:lvlJc w:val="left"/>
      <w:pPr>
        <w:ind w:left="6120" w:hanging="360"/>
      </w:pPr>
    </w:lvl>
    <w:lvl w:ilvl="8" w:tplc="92A8C076" w:tentative="1">
      <w:start w:val="1"/>
      <w:numFmt w:val="lowerRoman"/>
      <w:lvlText w:val="%9."/>
      <w:lvlJc w:val="right"/>
      <w:pPr>
        <w:ind w:left="6840" w:hanging="180"/>
      </w:pPr>
    </w:lvl>
  </w:abstractNum>
  <w:abstractNum w:abstractNumId="8" w15:restartNumberingAfterBreak="0">
    <w:nsid w:val="0A650027"/>
    <w:multiLevelType w:val="hybridMultilevel"/>
    <w:tmpl w:val="25582C92"/>
    <w:lvl w:ilvl="0" w:tplc="9992066E">
      <w:start w:val="1"/>
      <w:numFmt w:val="lowerLetter"/>
      <w:lvlText w:val="%1."/>
      <w:lvlJc w:val="left"/>
      <w:pPr>
        <w:ind w:left="1080" w:hanging="360"/>
      </w:pPr>
      <w:rPr>
        <w:rFonts w:hint="default"/>
      </w:rPr>
    </w:lvl>
    <w:lvl w:ilvl="1" w:tplc="537AFDD0" w:tentative="1">
      <w:start w:val="1"/>
      <w:numFmt w:val="lowerLetter"/>
      <w:lvlText w:val="%2."/>
      <w:lvlJc w:val="left"/>
      <w:pPr>
        <w:ind w:left="1800" w:hanging="360"/>
      </w:pPr>
    </w:lvl>
    <w:lvl w:ilvl="2" w:tplc="DDAA63E0" w:tentative="1">
      <w:start w:val="1"/>
      <w:numFmt w:val="lowerRoman"/>
      <w:lvlText w:val="%3."/>
      <w:lvlJc w:val="right"/>
      <w:pPr>
        <w:ind w:left="2520" w:hanging="180"/>
      </w:pPr>
    </w:lvl>
    <w:lvl w:ilvl="3" w:tplc="E5129164" w:tentative="1">
      <w:start w:val="1"/>
      <w:numFmt w:val="decimal"/>
      <w:lvlText w:val="%4."/>
      <w:lvlJc w:val="left"/>
      <w:pPr>
        <w:ind w:left="3240" w:hanging="360"/>
      </w:pPr>
    </w:lvl>
    <w:lvl w:ilvl="4" w:tplc="52AAA71E" w:tentative="1">
      <w:start w:val="1"/>
      <w:numFmt w:val="lowerLetter"/>
      <w:lvlText w:val="%5."/>
      <w:lvlJc w:val="left"/>
      <w:pPr>
        <w:ind w:left="3960" w:hanging="360"/>
      </w:pPr>
    </w:lvl>
    <w:lvl w:ilvl="5" w:tplc="92ECE2FC" w:tentative="1">
      <w:start w:val="1"/>
      <w:numFmt w:val="lowerRoman"/>
      <w:lvlText w:val="%6."/>
      <w:lvlJc w:val="right"/>
      <w:pPr>
        <w:ind w:left="4680" w:hanging="180"/>
      </w:pPr>
    </w:lvl>
    <w:lvl w:ilvl="6" w:tplc="75104430" w:tentative="1">
      <w:start w:val="1"/>
      <w:numFmt w:val="decimal"/>
      <w:lvlText w:val="%7."/>
      <w:lvlJc w:val="left"/>
      <w:pPr>
        <w:ind w:left="5400" w:hanging="360"/>
      </w:pPr>
    </w:lvl>
    <w:lvl w:ilvl="7" w:tplc="3218479A" w:tentative="1">
      <w:start w:val="1"/>
      <w:numFmt w:val="lowerLetter"/>
      <w:lvlText w:val="%8."/>
      <w:lvlJc w:val="left"/>
      <w:pPr>
        <w:ind w:left="6120" w:hanging="360"/>
      </w:pPr>
    </w:lvl>
    <w:lvl w:ilvl="8" w:tplc="63123976" w:tentative="1">
      <w:start w:val="1"/>
      <w:numFmt w:val="lowerRoman"/>
      <w:lvlText w:val="%9."/>
      <w:lvlJc w:val="right"/>
      <w:pPr>
        <w:ind w:left="6840" w:hanging="180"/>
      </w:pPr>
    </w:lvl>
  </w:abstractNum>
  <w:abstractNum w:abstractNumId="9" w15:restartNumberingAfterBreak="0">
    <w:nsid w:val="0EAD2E05"/>
    <w:multiLevelType w:val="hybridMultilevel"/>
    <w:tmpl w:val="C61C930A"/>
    <w:lvl w:ilvl="0" w:tplc="3B56D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B116E4"/>
    <w:multiLevelType w:val="hybridMultilevel"/>
    <w:tmpl w:val="E0B870CE"/>
    <w:lvl w:ilvl="0" w:tplc="76F63818">
      <w:start w:val="1"/>
      <w:numFmt w:val="lowerLetter"/>
      <w:lvlText w:val="%1."/>
      <w:lvlJc w:val="left"/>
      <w:pPr>
        <w:ind w:left="1080" w:hanging="360"/>
      </w:pPr>
      <w:rPr>
        <w:rFonts w:hint="default"/>
      </w:rPr>
    </w:lvl>
    <w:lvl w:ilvl="1" w:tplc="47F4AE1C">
      <w:start w:val="1"/>
      <w:numFmt w:val="lowerLetter"/>
      <w:lvlText w:val="%2."/>
      <w:lvlJc w:val="left"/>
      <w:pPr>
        <w:ind w:left="1800" w:hanging="360"/>
      </w:pPr>
    </w:lvl>
    <w:lvl w:ilvl="2" w:tplc="F6C22F62" w:tentative="1">
      <w:start w:val="1"/>
      <w:numFmt w:val="lowerRoman"/>
      <w:lvlText w:val="%3."/>
      <w:lvlJc w:val="right"/>
      <w:pPr>
        <w:ind w:left="2520" w:hanging="180"/>
      </w:pPr>
    </w:lvl>
    <w:lvl w:ilvl="3" w:tplc="351CC424" w:tentative="1">
      <w:start w:val="1"/>
      <w:numFmt w:val="decimal"/>
      <w:lvlText w:val="%4."/>
      <w:lvlJc w:val="left"/>
      <w:pPr>
        <w:ind w:left="3240" w:hanging="360"/>
      </w:pPr>
    </w:lvl>
    <w:lvl w:ilvl="4" w:tplc="2488016C" w:tentative="1">
      <w:start w:val="1"/>
      <w:numFmt w:val="lowerLetter"/>
      <w:lvlText w:val="%5."/>
      <w:lvlJc w:val="left"/>
      <w:pPr>
        <w:ind w:left="3960" w:hanging="360"/>
      </w:pPr>
    </w:lvl>
    <w:lvl w:ilvl="5" w:tplc="E36C26FC" w:tentative="1">
      <w:start w:val="1"/>
      <w:numFmt w:val="lowerRoman"/>
      <w:lvlText w:val="%6."/>
      <w:lvlJc w:val="right"/>
      <w:pPr>
        <w:ind w:left="4680" w:hanging="180"/>
      </w:pPr>
    </w:lvl>
    <w:lvl w:ilvl="6" w:tplc="E1FC4122" w:tentative="1">
      <w:start w:val="1"/>
      <w:numFmt w:val="decimal"/>
      <w:lvlText w:val="%7."/>
      <w:lvlJc w:val="left"/>
      <w:pPr>
        <w:ind w:left="5400" w:hanging="360"/>
      </w:pPr>
    </w:lvl>
    <w:lvl w:ilvl="7" w:tplc="1EA629F4" w:tentative="1">
      <w:start w:val="1"/>
      <w:numFmt w:val="lowerLetter"/>
      <w:lvlText w:val="%8."/>
      <w:lvlJc w:val="left"/>
      <w:pPr>
        <w:ind w:left="6120" w:hanging="360"/>
      </w:pPr>
    </w:lvl>
    <w:lvl w:ilvl="8" w:tplc="0344B4C0" w:tentative="1">
      <w:start w:val="1"/>
      <w:numFmt w:val="lowerRoman"/>
      <w:lvlText w:val="%9."/>
      <w:lvlJc w:val="right"/>
      <w:pPr>
        <w:ind w:left="6840" w:hanging="180"/>
      </w:pPr>
    </w:lvl>
  </w:abstractNum>
  <w:abstractNum w:abstractNumId="11" w15:restartNumberingAfterBreak="0">
    <w:nsid w:val="131D6E7A"/>
    <w:multiLevelType w:val="hybridMultilevel"/>
    <w:tmpl w:val="0D6AE900"/>
    <w:lvl w:ilvl="0" w:tplc="9992066E">
      <w:start w:val="1"/>
      <w:numFmt w:val="lowerLetter"/>
      <w:lvlText w:val="%1."/>
      <w:lvlJc w:val="left"/>
      <w:pPr>
        <w:ind w:left="1080" w:hanging="360"/>
      </w:pPr>
      <w:rPr>
        <w:rFonts w:hint="default"/>
        <w:i w:val="0"/>
        <w:iCs/>
      </w:rPr>
    </w:lvl>
    <w:lvl w:ilvl="1" w:tplc="7CF65D3E">
      <w:start w:val="1"/>
      <w:numFmt w:val="lowerLetter"/>
      <w:lvlText w:val="%2."/>
      <w:lvlJc w:val="left"/>
      <w:pPr>
        <w:ind w:left="1800" w:hanging="360"/>
      </w:pPr>
    </w:lvl>
    <w:lvl w:ilvl="2" w:tplc="74C07224">
      <w:start w:val="1"/>
      <w:numFmt w:val="lowerRoman"/>
      <w:lvlText w:val="%3."/>
      <w:lvlJc w:val="right"/>
      <w:pPr>
        <w:ind w:left="2520" w:hanging="180"/>
      </w:pPr>
    </w:lvl>
    <w:lvl w:ilvl="3" w:tplc="666A7E34" w:tentative="1">
      <w:start w:val="1"/>
      <w:numFmt w:val="decimal"/>
      <w:lvlText w:val="%4."/>
      <w:lvlJc w:val="left"/>
      <w:pPr>
        <w:ind w:left="3240" w:hanging="360"/>
      </w:pPr>
    </w:lvl>
    <w:lvl w:ilvl="4" w:tplc="F9360F54">
      <w:start w:val="1"/>
      <w:numFmt w:val="lowerLetter"/>
      <w:lvlText w:val="%5."/>
      <w:lvlJc w:val="left"/>
      <w:pPr>
        <w:ind w:left="3960" w:hanging="360"/>
      </w:pPr>
    </w:lvl>
    <w:lvl w:ilvl="5" w:tplc="74AA41F2" w:tentative="1">
      <w:start w:val="1"/>
      <w:numFmt w:val="lowerRoman"/>
      <w:lvlText w:val="%6."/>
      <w:lvlJc w:val="right"/>
      <w:pPr>
        <w:ind w:left="4680" w:hanging="180"/>
      </w:pPr>
    </w:lvl>
    <w:lvl w:ilvl="6" w:tplc="47342482" w:tentative="1">
      <w:start w:val="1"/>
      <w:numFmt w:val="decimal"/>
      <w:lvlText w:val="%7."/>
      <w:lvlJc w:val="left"/>
      <w:pPr>
        <w:ind w:left="5400" w:hanging="360"/>
      </w:pPr>
    </w:lvl>
    <w:lvl w:ilvl="7" w:tplc="E6807624" w:tentative="1">
      <w:start w:val="1"/>
      <w:numFmt w:val="lowerLetter"/>
      <w:lvlText w:val="%8."/>
      <w:lvlJc w:val="left"/>
      <w:pPr>
        <w:ind w:left="6120" w:hanging="360"/>
      </w:pPr>
    </w:lvl>
    <w:lvl w:ilvl="8" w:tplc="A57E61BE" w:tentative="1">
      <w:start w:val="1"/>
      <w:numFmt w:val="lowerRoman"/>
      <w:lvlText w:val="%9."/>
      <w:lvlJc w:val="right"/>
      <w:pPr>
        <w:ind w:left="6840" w:hanging="180"/>
      </w:pPr>
    </w:lvl>
  </w:abstractNum>
  <w:abstractNum w:abstractNumId="12" w15:restartNumberingAfterBreak="0">
    <w:nsid w:val="165F7A90"/>
    <w:multiLevelType w:val="hybridMultilevel"/>
    <w:tmpl w:val="61B2574A"/>
    <w:lvl w:ilvl="0" w:tplc="9992066E">
      <w:start w:val="1"/>
      <w:numFmt w:val="lowerLetter"/>
      <w:lvlText w:val="%1."/>
      <w:lvlJc w:val="left"/>
      <w:pPr>
        <w:ind w:left="1080" w:hanging="360"/>
      </w:pPr>
      <w:rPr>
        <w:rFonts w:hint="default"/>
      </w:rPr>
    </w:lvl>
    <w:lvl w:ilvl="1" w:tplc="24287CAA">
      <w:start w:val="1"/>
      <w:numFmt w:val="lowerLetter"/>
      <w:lvlText w:val="%2."/>
      <w:lvlJc w:val="left"/>
      <w:pPr>
        <w:ind w:left="1800" w:hanging="360"/>
      </w:pPr>
    </w:lvl>
    <w:lvl w:ilvl="2" w:tplc="EA9C19D6" w:tentative="1">
      <w:start w:val="1"/>
      <w:numFmt w:val="lowerRoman"/>
      <w:lvlText w:val="%3."/>
      <w:lvlJc w:val="right"/>
      <w:pPr>
        <w:ind w:left="2520" w:hanging="180"/>
      </w:pPr>
    </w:lvl>
    <w:lvl w:ilvl="3" w:tplc="6E60CA82" w:tentative="1">
      <w:start w:val="1"/>
      <w:numFmt w:val="decimal"/>
      <w:lvlText w:val="%4."/>
      <w:lvlJc w:val="left"/>
      <w:pPr>
        <w:ind w:left="3240" w:hanging="360"/>
      </w:pPr>
    </w:lvl>
    <w:lvl w:ilvl="4" w:tplc="9126D40C" w:tentative="1">
      <w:start w:val="1"/>
      <w:numFmt w:val="lowerLetter"/>
      <w:lvlText w:val="%5."/>
      <w:lvlJc w:val="left"/>
      <w:pPr>
        <w:ind w:left="3960" w:hanging="360"/>
      </w:pPr>
    </w:lvl>
    <w:lvl w:ilvl="5" w:tplc="69427A3C" w:tentative="1">
      <w:start w:val="1"/>
      <w:numFmt w:val="lowerRoman"/>
      <w:lvlText w:val="%6."/>
      <w:lvlJc w:val="right"/>
      <w:pPr>
        <w:ind w:left="4680" w:hanging="180"/>
      </w:pPr>
    </w:lvl>
    <w:lvl w:ilvl="6" w:tplc="ED1868B0" w:tentative="1">
      <w:start w:val="1"/>
      <w:numFmt w:val="decimal"/>
      <w:lvlText w:val="%7."/>
      <w:lvlJc w:val="left"/>
      <w:pPr>
        <w:ind w:left="5400" w:hanging="360"/>
      </w:pPr>
    </w:lvl>
    <w:lvl w:ilvl="7" w:tplc="9AC639F8" w:tentative="1">
      <w:start w:val="1"/>
      <w:numFmt w:val="lowerLetter"/>
      <w:lvlText w:val="%8."/>
      <w:lvlJc w:val="left"/>
      <w:pPr>
        <w:ind w:left="6120" w:hanging="360"/>
      </w:pPr>
    </w:lvl>
    <w:lvl w:ilvl="8" w:tplc="5CB2B5C0" w:tentative="1">
      <w:start w:val="1"/>
      <w:numFmt w:val="lowerRoman"/>
      <w:lvlText w:val="%9."/>
      <w:lvlJc w:val="right"/>
      <w:pPr>
        <w:ind w:left="6840" w:hanging="180"/>
      </w:pPr>
    </w:lvl>
  </w:abstractNum>
  <w:abstractNum w:abstractNumId="13" w15:restartNumberingAfterBreak="0">
    <w:nsid w:val="16A4386F"/>
    <w:multiLevelType w:val="hybridMultilevel"/>
    <w:tmpl w:val="7CB826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814FDE"/>
    <w:multiLevelType w:val="hybridMultilevel"/>
    <w:tmpl w:val="8F345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E748E1"/>
    <w:multiLevelType w:val="hybridMultilevel"/>
    <w:tmpl w:val="6A94310E"/>
    <w:lvl w:ilvl="0" w:tplc="D0C6D19E">
      <w:start w:val="1"/>
      <w:numFmt w:val="lowerLetter"/>
      <w:lvlText w:val="%1."/>
      <w:lvlJc w:val="left"/>
      <w:pPr>
        <w:ind w:left="1080" w:hanging="360"/>
      </w:pPr>
      <w:rPr>
        <w:rFonts w:hint="default"/>
      </w:rPr>
    </w:lvl>
    <w:lvl w:ilvl="1" w:tplc="24287CAA">
      <w:start w:val="1"/>
      <w:numFmt w:val="lowerLetter"/>
      <w:lvlText w:val="%2."/>
      <w:lvlJc w:val="left"/>
      <w:pPr>
        <w:ind w:left="1800" w:hanging="360"/>
      </w:pPr>
    </w:lvl>
    <w:lvl w:ilvl="2" w:tplc="EA9C19D6" w:tentative="1">
      <w:start w:val="1"/>
      <w:numFmt w:val="lowerRoman"/>
      <w:lvlText w:val="%3."/>
      <w:lvlJc w:val="right"/>
      <w:pPr>
        <w:ind w:left="2520" w:hanging="180"/>
      </w:pPr>
    </w:lvl>
    <w:lvl w:ilvl="3" w:tplc="6E60CA82" w:tentative="1">
      <w:start w:val="1"/>
      <w:numFmt w:val="decimal"/>
      <w:lvlText w:val="%4."/>
      <w:lvlJc w:val="left"/>
      <w:pPr>
        <w:ind w:left="3240" w:hanging="360"/>
      </w:pPr>
    </w:lvl>
    <w:lvl w:ilvl="4" w:tplc="9126D40C" w:tentative="1">
      <w:start w:val="1"/>
      <w:numFmt w:val="lowerLetter"/>
      <w:lvlText w:val="%5."/>
      <w:lvlJc w:val="left"/>
      <w:pPr>
        <w:ind w:left="3960" w:hanging="360"/>
      </w:pPr>
    </w:lvl>
    <w:lvl w:ilvl="5" w:tplc="69427A3C" w:tentative="1">
      <w:start w:val="1"/>
      <w:numFmt w:val="lowerRoman"/>
      <w:lvlText w:val="%6."/>
      <w:lvlJc w:val="right"/>
      <w:pPr>
        <w:ind w:left="4680" w:hanging="180"/>
      </w:pPr>
    </w:lvl>
    <w:lvl w:ilvl="6" w:tplc="ED1868B0" w:tentative="1">
      <w:start w:val="1"/>
      <w:numFmt w:val="decimal"/>
      <w:lvlText w:val="%7."/>
      <w:lvlJc w:val="left"/>
      <w:pPr>
        <w:ind w:left="5400" w:hanging="360"/>
      </w:pPr>
    </w:lvl>
    <w:lvl w:ilvl="7" w:tplc="9AC639F8" w:tentative="1">
      <w:start w:val="1"/>
      <w:numFmt w:val="lowerLetter"/>
      <w:lvlText w:val="%8."/>
      <w:lvlJc w:val="left"/>
      <w:pPr>
        <w:ind w:left="6120" w:hanging="360"/>
      </w:pPr>
    </w:lvl>
    <w:lvl w:ilvl="8" w:tplc="5CB2B5C0" w:tentative="1">
      <w:start w:val="1"/>
      <w:numFmt w:val="lowerRoman"/>
      <w:lvlText w:val="%9."/>
      <w:lvlJc w:val="right"/>
      <w:pPr>
        <w:ind w:left="6840" w:hanging="180"/>
      </w:pPr>
    </w:lvl>
  </w:abstractNum>
  <w:abstractNum w:abstractNumId="16" w15:restartNumberingAfterBreak="0">
    <w:nsid w:val="25323917"/>
    <w:multiLevelType w:val="hybridMultilevel"/>
    <w:tmpl w:val="3F04CF76"/>
    <w:lvl w:ilvl="0" w:tplc="64267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A67125"/>
    <w:multiLevelType w:val="hybridMultilevel"/>
    <w:tmpl w:val="CB74CC38"/>
    <w:lvl w:ilvl="0" w:tplc="04090019">
      <w:start w:val="1"/>
      <w:numFmt w:val="lowerLetter"/>
      <w:lvlText w:val="%1."/>
      <w:lvlJc w:val="left"/>
      <w:pPr>
        <w:ind w:left="1080" w:hanging="360"/>
      </w:pPr>
      <w:rPr>
        <w:rFonts w:hint="default"/>
        <w:i w:val="0"/>
        <w:iCs/>
      </w:rPr>
    </w:lvl>
    <w:lvl w:ilvl="1" w:tplc="7CF65D3E">
      <w:start w:val="1"/>
      <w:numFmt w:val="lowerLetter"/>
      <w:lvlText w:val="%2."/>
      <w:lvlJc w:val="left"/>
      <w:pPr>
        <w:ind w:left="1800" w:hanging="360"/>
      </w:pPr>
    </w:lvl>
    <w:lvl w:ilvl="2" w:tplc="74C07224">
      <w:start w:val="1"/>
      <w:numFmt w:val="lowerRoman"/>
      <w:lvlText w:val="%3."/>
      <w:lvlJc w:val="right"/>
      <w:pPr>
        <w:ind w:left="2520" w:hanging="180"/>
      </w:pPr>
    </w:lvl>
    <w:lvl w:ilvl="3" w:tplc="666A7E34" w:tentative="1">
      <w:start w:val="1"/>
      <w:numFmt w:val="decimal"/>
      <w:lvlText w:val="%4."/>
      <w:lvlJc w:val="left"/>
      <w:pPr>
        <w:ind w:left="3240" w:hanging="360"/>
      </w:pPr>
    </w:lvl>
    <w:lvl w:ilvl="4" w:tplc="F9360F54">
      <w:start w:val="1"/>
      <w:numFmt w:val="lowerLetter"/>
      <w:lvlText w:val="%5."/>
      <w:lvlJc w:val="left"/>
      <w:pPr>
        <w:ind w:left="3960" w:hanging="360"/>
      </w:pPr>
    </w:lvl>
    <w:lvl w:ilvl="5" w:tplc="74AA41F2" w:tentative="1">
      <w:start w:val="1"/>
      <w:numFmt w:val="lowerRoman"/>
      <w:lvlText w:val="%6."/>
      <w:lvlJc w:val="right"/>
      <w:pPr>
        <w:ind w:left="4680" w:hanging="180"/>
      </w:pPr>
    </w:lvl>
    <w:lvl w:ilvl="6" w:tplc="47342482" w:tentative="1">
      <w:start w:val="1"/>
      <w:numFmt w:val="decimal"/>
      <w:lvlText w:val="%7."/>
      <w:lvlJc w:val="left"/>
      <w:pPr>
        <w:ind w:left="5400" w:hanging="360"/>
      </w:pPr>
    </w:lvl>
    <w:lvl w:ilvl="7" w:tplc="E6807624" w:tentative="1">
      <w:start w:val="1"/>
      <w:numFmt w:val="lowerLetter"/>
      <w:lvlText w:val="%8."/>
      <w:lvlJc w:val="left"/>
      <w:pPr>
        <w:ind w:left="6120" w:hanging="360"/>
      </w:pPr>
    </w:lvl>
    <w:lvl w:ilvl="8" w:tplc="A57E61BE" w:tentative="1">
      <w:start w:val="1"/>
      <w:numFmt w:val="lowerRoman"/>
      <w:lvlText w:val="%9."/>
      <w:lvlJc w:val="right"/>
      <w:pPr>
        <w:ind w:left="6840" w:hanging="180"/>
      </w:pPr>
    </w:lvl>
  </w:abstractNum>
  <w:abstractNum w:abstractNumId="18" w15:restartNumberingAfterBreak="0">
    <w:nsid w:val="2A344EF9"/>
    <w:multiLevelType w:val="hybridMultilevel"/>
    <w:tmpl w:val="C330987E"/>
    <w:lvl w:ilvl="0" w:tplc="8DFA360A">
      <w:start w:val="1"/>
      <w:numFmt w:val="lowerLetter"/>
      <w:lvlText w:val="%1."/>
      <w:lvlJc w:val="left"/>
      <w:pPr>
        <w:ind w:left="1080" w:hanging="360"/>
      </w:pPr>
      <w:rPr>
        <w:rFonts w:hint="default"/>
      </w:rPr>
    </w:lvl>
    <w:lvl w:ilvl="1" w:tplc="89C27280">
      <w:start w:val="1"/>
      <w:numFmt w:val="lowerLetter"/>
      <w:lvlText w:val="%2."/>
      <w:lvlJc w:val="left"/>
      <w:pPr>
        <w:ind w:left="1800" w:hanging="360"/>
      </w:pPr>
    </w:lvl>
    <w:lvl w:ilvl="2" w:tplc="0510A4EE" w:tentative="1">
      <w:start w:val="1"/>
      <w:numFmt w:val="lowerRoman"/>
      <w:lvlText w:val="%3."/>
      <w:lvlJc w:val="right"/>
      <w:pPr>
        <w:ind w:left="2520" w:hanging="180"/>
      </w:pPr>
    </w:lvl>
    <w:lvl w:ilvl="3" w:tplc="B308D55A" w:tentative="1">
      <w:start w:val="1"/>
      <w:numFmt w:val="decimal"/>
      <w:lvlText w:val="%4."/>
      <w:lvlJc w:val="left"/>
      <w:pPr>
        <w:ind w:left="3240" w:hanging="360"/>
      </w:pPr>
    </w:lvl>
    <w:lvl w:ilvl="4" w:tplc="860C14B0" w:tentative="1">
      <w:start w:val="1"/>
      <w:numFmt w:val="lowerLetter"/>
      <w:lvlText w:val="%5."/>
      <w:lvlJc w:val="left"/>
      <w:pPr>
        <w:ind w:left="3960" w:hanging="360"/>
      </w:pPr>
    </w:lvl>
    <w:lvl w:ilvl="5" w:tplc="F8EC3206" w:tentative="1">
      <w:start w:val="1"/>
      <w:numFmt w:val="lowerRoman"/>
      <w:lvlText w:val="%6."/>
      <w:lvlJc w:val="right"/>
      <w:pPr>
        <w:ind w:left="4680" w:hanging="180"/>
      </w:pPr>
    </w:lvl>
    <w:lvl w:ilvl="6" w:tplc="6B7833A8" w:tentative="1">
      <w:start w:val="1"/>
      <w:numFmt w:val="decimal"/>
      <w:lvlText w:val="%7."/>
      <w:lvlJc w:val="left"/>
      <w:pPr>
        <w:ind w:left="5400" w:hanging="360"/>
      </w:pPr>
    </w:lvl>
    <w:lvl w:ilvl="7" w:tplc="174AEC7C" w:tentative="1">
      <w:start w:val="1"/>
      <w:numFmt w:val="lowerLetter"/>
      <w:lvlText w:val="%8."/>
      <w:lvlJc w:val="left"/>
      <w:pPr>
        <w:ind w:left="6120" w:hanging="360"/>
      </w:pPr>
    </w:lvl>
    <w:lvl w:ilvl="8" w:tplc="D926128A" w:tentative="1">
      <w:start w:val="1"/>
      <w:numFmt w:val="lowerRoman"/>
      <w:lvlText w:val="%9."/>
      <w:lvlJc w:val="right"/>
      <w:pPr>
        <w:ind w:left="6840" w:hanging="180"/>
      </w:pPr>
    </w:lvl>
  </w:abstractNum>
  <w:abstractNum w:abstractNumId="19" w15:restartNumberingAfterBreak="0">
    <w:nsid w:val="2AE95ABC"/>
    <w:multiLevelType w:val="hybridMultilevel"/>
    <w:tmpl w:val="476C85C0"/>
    <w:lvl w:ilvl="0" w:tplc="ED822A92">
      <w:start w:val="1"/>
      <w:numFmt w:val="decimal"/>
      <w:lvlText w:val="%1."/>
      <w:lvlJc w:val="left"/>
      <w:pPr>
        <w:ind w:left="720" w:hanging="360"/>
      </w:pPr>
      <w:rPr>
        <w:rFonts w:hint="default"/>
      </w:rPr>
    </w:lvl>
    <w:lvl w:ilvl="1" w:tplc="9312A7BC" w:tentative="1">
      <w:start w:val="1"/>
      <w:numFmt w:val="lowerLetter"/>
      <w:lvlText w:val="%2."/>
      <w:lvlJc w:val="left"/>
      <w:pPr>
        <w:ind w:left="1440" w:hanging="360"/>
      </w:pPr>
    </w:lvl>
    <w:lvl w:ilvl="2" w:tplc="509605E2" w:tentative="1">
      <w:start w:val="1"/>
      <w:numFmt w:val="lowerRoman"/>
      <w:lvlText w:val="%3."/>
      <w:lvlJc w:val="right"/>
      <w:pPr>
        <w:ind w:left="2160" w:hanging="180"/>
      </w:pPr>
    </w:lvl>
    <w:lvl w:ilvl="3" w:tplc="1E503410" w:tentative="1">
      <w:start w:val="1"/>
      <w:numFmt w:val="decimal"/>
      <w:lvlText w:val="%4."/>
      <w:lvlJc w:val="left"/>
      <w:pPr>
        <w:ind w:left="2880" w:hanging="360"/>
      </w:pPr>
    </w:lvl>
    <w:lvl w:ilvl="4" w:tplc="CB3E8EBC" w:tentative="1">
      <w:start w:val="1"/>
      <w:numFmt w:val="lowerLetter"/>
      <w:lvlText w:val="%5."/>
      <w:lvlJc w:val="left"/>
      <w:pPr>
        <w:ind w:left="3600" w:hanging="360"/>
      </w:pPr>
    </w:lvl>
    <w:lvl w:ilvl="5" w:tplc="517EB90A" w:tentative="1">
      <w:start w:val="1"/>
      <w:numFmt w:val="lowerRoman"/>
      <w:lvlText w:val="%6."/>
      <w:lvlJc w:val="right"/>
      <w:pPr>
        <w:ind w:left="4320" w:hanging="180"/>
      </w:pPr>
    </w:lvl>
    <w:lvl w:ilvl="6" w:tplc="4F84075C" w:tentative="1">
      <w:start w:val="1"/>
      <w:numFmt w:val="decimal"/>
      <w:lvlText w:val="%7."/>
      <w:lvlJc w:val="left"/>
      <w:pPr>
        <w:ind w:left="5040" w:hanging="360"/>
      </w:pPr>
    </w:lvl>
    <w:lvl w:ilvl="7" w:tplc="9A6232AC" w:tentative="1">
      <w:start w:val="1"/>
      <w:numFmt w:val="lowerLetter"/>
      <w:lvlText w:val="%8."/>
      <w:lvlJc w:val="left"/>
      <w:pPr>
        <w:ind w:left="5760" w:hanging="360"/>
      </w:pPr>
    </w:lvl>
    <w:lvl w:ilvl="8" w:tplc="46E08D76" w:tentative="1">
      <w:start w:val="1"/>
      <w:numFmt w:val="lowerRoman"/>
      <w:lvlText w:val="%9."/>
      <w:lvlJc w:val="right"/>
      <w:pPr>
        <w:ind w:left="6480" w:hanging="180"/>
      </w:pPr>
    </w:lvl>
  </w:abstractNum>
  <w:abstractNum w:abstractNumId="20" w15:restartNumberingAfterBreak="0">
    <w:nsid w:val="2DCB01FE"/>
    <w:multiLevelType w:val="hybridMultilevel"/>
    <w:tmpl w:val="B55A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967662"/>
    <w:multiLevelType w:val="hybridMultilevel"/>
    <w:tmpl w:val="937EF540"/>
    <w:lvl w:ilvl="0" w:tplc="5F1E5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691E0B"/>
    <w:multiLevelType w:val="hybridMultilevel"/>
    <w:tmpl w:val="2848B7E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5E4095"/>
    <w:multiLevelType w:val="hybridMultilevel"/>
    <w:tmpl w:val="B852D028"/>
    <w:lvl w:ilvl="0" w:tplc="9992066E">
      <w:start w:val="1"/>
      <w:numFmt w:val="lowerLetter"/>
      <w:lvlText w:val="%1."/>
      <w:lvlJc w:val="left"/>
      <w:pPr>
        <w:ind w:left="1080" w:hanging="360"/>
      </w:pPr>
      <w:rPr>
        <w:rFonts w:hint="default"/>
      </w:rPr>
    </w:lvl>
    <w:lvl w:ilvl="1" w:tplc="7D2C7094" w:tentative="1">
      <w:start w:val="1"/>
      <w:numFmt w:val="lowerLetter"/>
      <w:lvlText w:val="%2."/>
      <w:lvlJc w:val="left"/>
      <w:pPr>
        <w:ind w:left="1800" w:hanging="360"/>
      </w:pPr>
    </w:lvl>
    <w:lvl w:ilvl="2" w:tplc="35EC0E28" w:tentative="1">
      <w:start w:val="1"/>
      <w:numFmt w:val="lowerRoman"/>
      <w:lvlText w:val="%3."/>
      <w:lvlJc w:val="right"/>
      <w:pPr>
        <w:ind w:left="2520" w:hanging="180"/>
      </w:pPr>
    </w:lvl>
    <w:lvl w:ilvl="3" w:tplc="8AAC5B8A" w:tentative="1">
      <w:start w:val="1"/>
      <w:numFmt w:val="decimal"/>
      <w:lvlText w:val="%4."/>
      <w:lvlJc w:val="left"/>
      <w:pPr>
        <w:ind w:left="3240" w:hanging="360"/>
      </w:pPr>
    </w:lvl>
    <w:lvl w:ilvl="4" w:tplc="4A28388A" w:tentative="1">
      <w:start w:val="1"/>
      <w:numFmt w:val="lowerLetter"/>
      <w:lvlText w:val="%5."/>
      <w:lvlJc w:val="left"/>
      <w:pPr>
        <w:ind w:left="3960" w:hanging="360"/>
      </w:pPr>
    </w:lvl>
    <w:lvl w:ilvl="5" w:tplc="8CE0DB68" w:tentative="1">
      <w:start w:val="1"/>
      <w:numFmt w:val="lowerRoman"/>
      <w:lvlText w:val="%6."/>
      <w:lvlJc w:val="right"/>
      <w:pPr>
        <w:ind w:left="4680" w:hanging="180"/>
      </w:pPr>
    </w:lvl>
    <w:lvl w:ilvl="6" w:tplc="A80EA216" w:tentative="1">
      <w:start w:val="1"/>
      <w:numFmt w:val="decimal"/>
      <w:lvlText w:val="%7."/>
      <w:lvlJc w:val="left"/>
      <w:pPr>
        <w:ind w:left="5400" w:hanging="360"/>
      </w:pPr>
    </w:lvl>
    <w:lvl w:ilvl="7" w:tplc="8FA089C0" w:tentative="1">
      <w:start w:val="1"/>
      <w:numFmt w:val="lowerLetter"/>
      <w:lvlText w:val="%8."/>
      <w:lvlJc w:val="left"/>
      <w:pPr>
        <w:ind w:left="6120" w:hanging="360"/>
      </w:pPr>
    </w:lvl>
    <w:lvl w:ilvl="8" w:tplc="2200D846" w:tentative="1">
      <w:start w:val="1"/>
      <w:numFmt w:val="lowerRoman"/>
      <w:lvlText w:val="%9."/>
      <w:lvlJc w:val="right"/>
      <w:pPr>
        <w:ind w:left="6840" w:hanging="180"/>
      </w:pPr>
    </w:lvl>
  </w:abstractNum>
  <w:abstractNum w:abstractNumId="24" w15:restartNumberingAfterBreak="0">
    <w:nsid w:val="306B47EE"/>
    <w:multiLevelType w:val="hybridMultilevel"/>
    <w:tmpl w:val="7F14B5FC"/>
    <w:lvl w:ilvl="0" w:tplc="9992066E">
      <w:start w:val="1"/>
      <w:numFmt w:val="lowerLetter"/>
      <w:lvlText w:val="%1."/>
      <w:lvlJc w:val="left"/>
      <w:pPr>
        <w:ind w:left="1080" w:hanging="360"/>
      </w:pPr>
      <w:rPr>
        <w:rFonts w:hint="default"/>
      </w:rPr>
    </w:lvl>
    <w:lvl w:ilvl="1" w:tplc="E0B885DA" w:tentative="1">
      <w:start w:val="1"/>
      <w:numFmt w:val="lowerLetter"/>
      <w:lvlText w:val="%2."/>
      <w:lvlJc w:val="left"/>
      <w:pPr>
        <w:ind w:left="1800" w:hanging="360"/>
      </w:pPr>
    </w:lvl>
    <w:lvl w:ilvl="2" w:tplc="744634F6" w:tentative="1">
      <w:start w:val="1"/>
      <w:numFmt w:val="lowerRoman"/>
      <w:lvlText w:val="%3."/>
      <w:lvlJc w:val="right"/>
      <w:pPr>
        <w:ind w:left="2520" w:hanging="180"/>
      </w:pPr>
    </w:lvl>
    <w:lvl w:ilvl="3" w:tplc="42B21F52" w:tentative="1">
      <w:start w:val="1"/>
      <w:numFmt w:val="decimal"/>
      <w:lvlText w:val="%4."/>
      <w:lvlJc w:val="left"/>
      <w:pPr>
        <w:ind w:left="3240" w:hanging="360"/>
      </w:pPr>
    </w:lvl>
    <w:lvl w:ilvl="4" w:tplc="FCF026D4" w:tentative="1">
      <w:start w:val="1"/>
      <w:numFmt w:val="lowerLetter"/>
      <w:lvlText w:val="%5."/>
      <w:lvlJc w:val="left"/>
      <w:pPr>
        <w:ind w:left="3960" w:hanging="360"/>
      </w:pPr>
    </w:lvl>
    <w:lvl w:ilvl="5" w:tplc="161A3294" w:tentative="1">
      <w:start w:val="1"/>
      <w:numFmt w:val="lowerRoman"/>
      <w:lvlText w:val="%6."/>
      <w:lvlJc w:val="right"/>
      <w:pPr>
        <w:ind w:left="4680" w:hanging="180"/>
      </w:pPr>
    </w:lvl>
    <w:lvl w:ilvl="6" w:tplc="BB44D2A8" w:tentative="1">
      <w:start w:val="1"/>
      <w:numFmt w:val="decimal"/>
      <w:lvlText w:val="%7."/>
      <w:lvlJc w:val="left"/>
      <w:pPr>
        <w:ind w:left="5400" w:hanging="360"/>
      </w:pPr>
    </w:lvl>
    <w:lvl w:ilvl="7" w:tplc="1084D756" w:tentative="1">
      <w:start w:val="1"/>
      <w:numFmt w:val="lowerLetter"/>
      <w:lvlText w:val="%8."/>
      <w:lvlJc w:val="left"/>
      <w:pPr>
        <w:ind w:left="6120" w:hanging="360"/>
      </w:pPr>
    </w:lvl>
    <w:lvl w:ilvl="8" w:tplc="8268528C" w:tentative="1">
      <w:start w:val="1"/>
      <w:numFmt w:val="lowerRoman"/>
      <w:lvlText w:val="%9."/>
      <w:lvlJc w:val="right"/>
      <w:pPr>
        <w:ind w:left="6840" w:hanging="180"/>
      </w:pPr>
    </w:lvl>
  </w:abstractNum>
  <w:abstractNum w:abstractNumId="25" w15:restartNumberingAfterBreak="0">
    <w:nsid w:val="30EA422F"/>
    <w:multiLevelType w:val="multilevel"/>
    <w:tmpl w:val="86480726"/>
    <w:numStyleLink w:val="Style1"/>
  </w:abstractNum>
  <w:abstractNum w:abstractNumId="26" w15:restartNumberingAfterBreak="0">
    <w:nsid w:val="357164E6"/>
    <w:multiLevelType w:val="hybridMultilevel"/>
    <w:tmpl w:val="5204CB96"/>
    <w:lvl w:ilvl="0" w:tplc="04090019">
      <w:start w:val="1"/>
      <w:numFmt w:val="lowerLetter"/>
      <w:lvlText w:val="%1."/>
      <w:lvlJc w:val="left"/>
      <w:pPr>
        <w:ind w:left="1080" w:hanging="360"/>
      </w:pPr>
      <w:rPr>
        <w:rFonts w:hint="default"/>
      </w:rPr>
    </w:lvl>
    <w:lvl w:ilvl="1" w:tplc="47F4AE1C">
      <w:start w:val="1"/>
      <w:numFmt w:val="lowerLetter"/>
      <w:lvlText w:val="%2."/>
      <w:lvlJc w:val="left"/>
      <w:pPr>
        <w:ind w:left="1800" w:hanging="360"/>
      </w:pPr>
    </w:lvl>
    <w:lvl w:ilvl="2" w:tplc="F6C22F62" w:tentative="1">
      <w:start w:val="1"/>
      <w:numFmt w:val="lowerRoman"/>
      <w:lvlText w:val="%3."/>
      <w:lvlJc w:val="right"/>
      <w:pPr>
        <w:ind w:left="2520" w:hanging="180"/>
      </w:pPr>
    </w:lvl>
    <w:lvl w:ilvl="3" w:tplc="351CC424" w:tentative="1">
      <w:start w:val="1"/>
      <w:numFmt w:val="decimal"/>
      <w:lvlText w:val="%4."/>
      <w:lvlJc w:val="left"/>
      <w:pPr>
        <w:ind w:left="3240" w:hanging="360"/>
      </w:pPr>
    </w:lvl>
    <w:lvl w:ilvl="4" w:tplc="2488016C" w:tentative="1">
      <w:start w:val="1"/>
      <w:numFmt w:val="lowerLetter"/>
      <w:lvlText w:val="%5."/>
      <w:lvlJc w:val="left"/>
      <w:pPr>
        <w:ind w:left="3960" w:hanging="360"/>
      </w:pPr>
    </w:lvl>
    <w:lvl w:ilvl="5" w:tplc="E36C26FC" w:tentative="1">
      <w:start w:val="1"/>
      <w:numFmt w:val="lowerRoman"/>
      <w:lvlText w:val="%6."/>
      <w:lvlJc w:val="right"/>
      <w:pPr>
        <w:ind w:left="4680" w:hanging="180"/>
      </w:pPr>
    </w:lvl>
    <w:lvl w:ilvl="6" w:tplc="E1FC4122" w:tentative="1">
      <w:start w:val="1"/>
      <w:numFmt w:val="decimal"/>
      <w:lvlText w:val="%7."/>
      <w:lvlJc w:val="left"/>
      <w:pPr>
        <w:ind w:left="5400" w:hanging="360"/>
      </w:pPr>
    </w:lvl>
    <w:lvl w:ilvl="7" w:tplc="1EA629F4" w:tentative="1">
      <w:start w:val="1"/>
      <w:numFmt w:val="lowerLetter"/>
      <w:lvlText w:val="%8."/>
      <w:lvlJc w:val="left"/>
      <w:pPr>
        <w:ind w:left="6120" w:hanging="360"/>
      </w:pPr>
    </w:lvl>
    <w:lvl w:ilvl="8" w:tplc="0344B4C0" w:tentative="1">
      <w:start w:val="1"/>
      <w:numFmt w:val="lowerRoman"/>
      <w:lvlText w:val="%9."/>
      <w:lvlJc w:val="right"/>
      <w:pPr>
        <w:ind w:left="6840" w:hanging="180"/>
      </w:pPr>
    </w:lvl>
  </w:abstractNum>
  <w:abstractNum w:abstractNumId="27" w15:restartNumberingAfterBreak="0">
    <w:nsid w:val="35F95504"/>
    <w:multiLevelType w:val="hybridMultilevel"/>
    <w:tmpl w:val="66847592"/>
    <w:lvl w:ilvl="0" w:tplc="0409000F">
      <w:start w:val="1"/>
      <w:numFmt w:val="decimal"/>
      <w:lvlText w:val="%1."/>
      <w:lvlJc w:val="left"/>
      <w:pPr>
        <w:ind w:left="720" w:hanging="360"/>
      </w:pPr>
      <w:rPr>
        <w:rFonts w:hint="default"/>
      </w:rPr>
    </w:lvl>
    <w:lvl w:ilvl="1" w:tplc="1726593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7E4BB5"/>
    <w:multiLevelType w:val="hybridMultilevel"/>
    <w:tmpl w:val="E200D988"/>
    <w:lvl w:ilvl="0" w:tplc="86FE5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294C61"/>
    <w:multiLevelType w:val="hybridMultilevel"/>
    <w:tmpl w:val="B76AE78A"/>
    <w:lvl w:ilvl="0" w:tplc="04090019">
      <w:start w:val="1"/>
      <w:numFmt w:val="lowerLetter"/>
      <w:lvlText w:val="%1."/>
      <w:lvlJc w:val="left"/>
      <w:pPr>
        <w:ind w:left="1080" w:hanging="360"/>
      </w:pPr>
      <w:rPr>
        <w:rFonts w:hint="default"/>
      </w:rPr>
    </w:lvl>
    <w:lvl w:ilvl="1" w:tplc="D69CD0BC" w:tentative="1">
      <w:start w:val="1"/>
      <w:numFmt w:val="lowerLetter"/>
      <w:lvlText w:val="%2."/>
      <w:lvlJc w:val="left"/>
      <w:pPr>
        <w:ind w:left="1800" w:hanging="360"/>
      </w:pPr>
    </w:lvl>
    <w:lvl w:ilvl="2" w:tplc="5BB20EAA" w:tentative="1">
      <w:start w:val="1"/>
      <w:numFmt w:val="lowerRoman"/>
      <w:lvlText w:val="%3."/>
      <w:lvlJc w:val="right"/>
      <w:pPr>
        <w:ind w:left="2520" w:hanging="180"/>
      </w:pPr>
    </w:lvl>
    <w:lvl w:ilvl="3" w:tplc="1268A722" w:tentative="1">
      <w:start w:val="1"/>
      <w:numFmt w:val="decimal"/>
      <w:lvlText w:val="%4."/>
      <w:lvlJc w:val="left"/>
      <w:pPr>
        <w:ind w:left="3240" w:hanging="360"/>
      </w:pPr>
    </w:lvl>
    <w:lvl w:ilvl="4" w:tplc="580AD4C2" w:tentative="1">
      <w:start w:val="1"/>
      <w:numFmt w:val="lowerLetter"/>
      <w:lvlText w:val="%5."/>
      <w:lvlJc w:val="left"/>
      <w:pPr>
        <w:ind w:left="3960" w:hanging="360"/>
      </w:pPr>
    </w:lvl>
    <w:lvl w:ilvl="5" w:tplc="C80E72F8" w:tentative="1">
      <w:start w:val="1"/>
      <w:numFmt w:val="lowerRoman"/>
      <w:lvlText w:val="%6."/>
      <w:lvlJc w:val="right"/>
      <w:pPr>
        <w:ind w:left="4680" w:hanging="180"/>
      </w:pPr>
    </w:lvl>
    <w:lvl w:ilvl="6" w:tplc="019C1F9E" w:tentative="1">
      <w:start w:val="1"/>
      <w:numFmt w:val="decimal"/>
      <w:lvlText w:val="%7."/>
      <w:lvlJc w:val="left"/>
      <w:pPr>
        <w:ind w:left="5400" w:hanging="360"/>
      </w:pPr>
    </w:lvl>
    <w:lvl w:ilvl="7" w:tplc="31609C3E" w:tentative="1">
      <w:start w:val="1"/>
      <w:numFmt w:val="lowerLetter"/>
      <w:lvlText w:val="%8."/>
      <w:lvlJc w:val="left"/>
      <w:pPr>
        <w:ind w:left="6120" w:hanging="360"/>
      </w:pPr>
    </w:lvl>
    <w:lvl w:ilvl="8" w:tplc="A77CB174" w:tentative="1">
      <w:start w:val="1"/>
      <w:numFmt w:val="lowerRoman"/>
      <w:lvlText w:val="%9."/>
      <w:lvlJc w:val="right"/>
      <w:pPr>
        <w:ind w:left="6840" w:hanging="180"/>
      </w:pPr>
    </w:lvl>
  </w:abstractNum>
  <w:abstractNum w:abstractNumId="30" w15:restartNumberingAfterBreak="0">
    <w:nsid w:val="3954087A"/>
    <w:multiLevelType w:val="hybridMultilevel"/>
    <w:tmpl w:val="BBE02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D1474B8"/>
    <w:multiLevelType w:val="hybridMultilevel"/>
    <w:tmpl w:val="EEF82396"/>
    <w:lvl w:ilvl="0" w:tplc="04090019">
      <w:start w:val="1"/>
      <w:numFmt w:val="lowerLetter"/>
      <w:lvlText w:val="%1."/>
      <w:lvlJc w:val="left"/>
      <w:pPr>
        <w:ind w:left="1080" w:hanging="360"/>
      </w:pPr>
      <w:rPr>
        <w:rFonts w:hint="default"/>
      </w:rPr>
    </w:lvl>
    <w:lvl w:ilvl="1" w:tplc="24287CAA">
      <w:start w:val="1"/>
      <w:numFmt w:val="lowerLetter"/>
      <w:lvlText w:val="%2."/>
      <w:lvlJc w:val="left"/>
      <w:pPr>
        <w:ind w:left="1800" w:hanging="360"/>
      </w:pPr>
    </w:lvl>
    <w:lvl w:ilvl="2" w:tplc="EA9C19D6" w:tentative="1">
      <w:start w:val="1"/>
      <w:numFmt w:val="lowerRoman"/>
      <w:lvlText w:val="%3."/>
      <w:lvlJc w:val="right"/>
      <w:pPr>
        <w:ind w:left="2520" w:hanging="180"/>
      </w:pPr>
    </w:lvl>
    <w:lvl w:ilvl="3" w:tplc="6E60CA82" w:tentative="1">
      <w:start w:val="1"/>
      <w:numFmt w:val="decimal"/>
      <w:lvlText w:val="%4."/>
      <w:lvlJc w:val="left"/>
      <w:pPr>
        <w:ind w:left="3240" w:hanging="360"/>
      </w:pPr>
    </w:lvl>
    <w:lvl w:ilvl="4" w:tplc="9126D40C" w:tentative="1">
      <w:start w:val="1"/>
      <w:numFmt w:val="lowerLetter"/>
      <w:lvlText w:val="%5."/>
      <w:lvlJc w:val="left"/>
      <w:pPr>
        <w:ind w:left="3960" w:hanging="360"/>
      </w:pPr>
    </w:lvl>
    <w:lvl w:ilvl="5" w:tplc="69427A3C" w:tentative="1">
      <w:start w:val="1"/>
      <w:numFmt w:val="lowerRoman"/>
      <w:lvlText w:val="%6."/>
      <w:lvlJc w:val="right"/>
      <w:pPr>
        <w:ind w:left="4680" w:hanging="180"/>
      </w:pPr>
    </w:lvl>
    <w:lvl w:ilvl="6" w:tplc="ED1868B0" w:tentative="1">
      <w:start w:val="1"/>
      <w:numFmt w:val="decimal"/>
      <w:lvlText w:val="%7."/>
      <w:lvlJc w:val="left"/>
      <w:pPr>
        <w:ind w:left="5400" w:hanging="360"/>
      </w:pPr>
    </w:lvl>
    <w:lvl w:ilvl="7" w:tplc="9AC639F8" w:tentative="1">
      <w:start w:val="1"/>
      <w:numFmt w:val="lowerLetter"/>
      <w:lvlText w:val="%8."/>
      <w:lvlJc w:val="left"/>
      <w:pPr>
        <w:ind w:left="6120" w:hanging="360"/>
      </w:pPr>
    </w:lvl>
    <w:lvl w:ilvl="8" w:tplc="5CB2B5C0" w:tentative="1">
      <w:start w:val="1"/>
      <w:numFmt w:val="lowerRoman"/>
      <w:lvlText w:val="%9."/>
      <w:lvlJc w:val="right"/>
      <w:pPr>
        <w:ind w:left="6840" w:hanging="180"/>
      </w:pPr>
    </w:lvl>
  </w:abstractNum>
  <w:abstractNum w:abstractNumId="32" w15:restartNumberingAfterBreak="0">
    <w:nsid w:val="3ED943CC"/>
    <w:multiLevelType w:val="multilevel"/>
    <w:tmpl w:val="3962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7E0249"/>
    <w:multiLevelType w:val="hybridMultilevel"/>
    <w:tmpl w:val="B300A8E6"/>
    <w:lvl w:ilvl="0" w:tplc="9992066E">
      <w:start w:val="1"/>
      <w:numFmt w:val="lowerLetter"/>
      <w:lvlText w:val="%1."/>
      <w:lvlJc w:val="left"/>
      <w:pPr>
        <w:ind w:left="1080" w:hanging="360"/>
      </w:pPr>
      <w:rPr>
        <w:rFonts w:hint="default"/>
      </w:rPr>
    </w:lvl>
    <w:lvl w:ilvl="1" w:tplc="89C27280">
      <w:start w:val="1"/>
      <w:numFmt w:val="lowerLetter"/>
      <w:lvlText w:val="%2."/>
      <w:lvlJc w:val="left"/>
      <w:pPr>
        <w:ind w:left="1800" w:hanging="360"/>
      </w:pPr>
    </w:lvl>
    <w:lvl w:ilvl="2" w:tplc="0510A4EE" w:tentative="1">
      <w:start w:val="1"/>
      <w:numFmt w:val="lowerRoman"/>
      <w:lvlText w:val="%3."/>
      <w:lvlJc w:val="right"/>
      <w:pPr>
        <w:ind w:left="2520" w:hanging="180"/>
      </w:pPr>
    </w:lvl>
    <w:lvl w:ilvl="3" w:tplc="B308D55A" w:tentative="1">
      <w:start w:val="1"/>
      <w:numFmt w:val="decimal"/>
      <w:lvlText w:val="%4."/>
      <w:lvlJc w:val="left"/>
      <w:pPr>
        <w:ind w:left="3240" w:hanging="360"/>
      </w:pPr>
    </w:lvl>
    <w:lvl w:ilvl="4" w:tplc="860C14B0" w:tentative="1">
      <w:start w:val="1"/>
      <w:numFmt w:val="lowerLetter"/>
      <w:lvlText w:val="%5."/>
      <w:lvlJc w:val="left"/>
      <w:pPr>
        <w:ind w:left="3960" w:hanging="360"/>
      </w:pPr>
    </w:lvl>
    <w:lvl w:ilvl="5" w:tplc="F8EC3206" w:tentative="1">
      <w:start w:val="1"/>
      <w:numFmt w:val="lowerRoman"/>
      <w:lvlText w:val="%6."/>
      <w:lvlJc w:val="right"/>
      <w:pPr>
        <w:ind w:left="4680" w:hanging="180"/>
      </w:pPr>
    </w:lvl>
    <w:lvl w:ilvl="6" w:tplc="6B7833A8" w:tentative="1">
      <w:start w:val="1"/>
      <w:numFmt w:val="decimal"/>
      <w:lvlText w:val="%7."/>
      <w:lvlJc w:val="left"/>
      <w:pPr>
        <w:ind w:left="5400" w:hanging="360"/>
      </w:pPr>
    </w:lvl>
    <w:lvl w:ilvl="7" w:tplc="174AEC7C" w:tentative="1">
      <w:start w:val="1"/>
      <w:numFmt w:val="lowerLetter"/>
      <w:lvlText w:val="%8."/>
      <w:lvlJc w:val="left"/>
      <w:pPr>
        <w:ind w:left="6120" w:hanging="360"/>
      </w:pPr>
    </w:lvl>
    <w:lvl w:ilvl="8" w:tplc="D926128A" w:tentative="1">
      <w:start w:val="1"/>
      <w:numFmt w:val="lowerRoman"/>
      <w:lvlText w:val="%9."/>
      <w:lvlJc w:val="right"/>
      <w:pPr>
        <w:ind w:left="6840" w:hanging="180"/>
      </w:pPr>
    </w:lvl>
  </w:abstractNum>
  <w:abstractNum w:abstractNumId="34" w15:restartNumberingAfterBreak="0">
    <w:nsid w:val="40680FC3"/>
    <w:multiLevelType w:val="hybridMultilevel"/>
    <w:tmpl w:val="A948DD2E"/>
    <w:lvl w:ilvl="0" w:tplc="04090019">
      <w:start w:val="1"/>
      <w:numFmt w:val="lowerLetter"/>
      <w:lvlText w:val="%1."/>
      <w:lvlJc w:val="left"/>
      <w:pPr>
        <w:ind w:left="1080" w:hanging="360"/>
      </w:pPr>
      <w:rPr>
        <w:rFonts w:hint="default"/>
      </w:rPr>
    </w:lvl>
    <w:lvl w:ilvl="1" w:tplc="89C27280">
      <w:start w:val="1"/>
      <w:numFmt w:val="lowerLetter"/>
      <w:lvlText w:val="%2."/>
      <w:lvlJc w:val="left"/>
      <w:pPr>
        <w:ind w:left="1800" w:hanging="360"/>
      </w:pPr>
    </w:lvl>
    <w:lvl w:ilvl="2" w:tplc="0510A4EE" w:tentative="1">
      <w:start w:val="1"/>
      <w:numFmt w:val="lowerRoman"/>
      <w:lvlText w:val="%3."/>
      <w:lvlJc w:val="right"/>
      <w:pPr>
        <w:ind w:left="2520" w:hanging="180"/>
      </w:pPr>
    </w:lvl>
    <w:lvl w:ilvl="3" w:tplc="B308D55A" w:tentative="1">
      <w:start w:val="1"/>
      <w:numFmt w:val="decimal"/>
      <w:lvlText w:val="%4."/>
      <w:lvlJc w:val="left"/>
      <w:pPr>
        <w:ind w:left="3240" w:hanging="360"/>
      </w:pPr>
    </w:lvl>
    <w:lvl w:ilvl="4" w:tplc="860C14B0" w:tentative="1">
      <w:start w:val="1"/>
      <w:numFmt w:val="lowerLetter"/>
      <w:lvlText w:val="%5."/>
      <w:lvlJc w:val="left"/>
      <w:pPr>
        <w:ind w:left="3960" w:hanging="360"/>
      </w:pPr>
    </w:lvl>
    <w:lvl w:ilvl="5" w:tplc="F8EC3206" w:tentative="1">
      <w:start w:val="1"/>
      <w:numFmt w:val="lowerRoman"/>
      <w:lvlText w:val="%6."/>
      <w:lvlJc w:val="right"/>
      <w:pPr>
        <w:ind w:left="4680" w:hanging="180"/>
      </w:pPr>
    </w:lvl>
    <w:lvl w:ilvl="6" w:tplc="6B7833A8" w:tentative="1">
      <w:start w:val="1"/>
      <w:numFmt w:val="decimal"/>
      <w:lvlText w:val="%7."/>
      <w:lvlJc w:val="left"/>
      <w:pPr>
        <w:ind w:left="5400" w:hanging="360"/>
      </w:pPr>
    </w:lvl>
    <w:lvl w:ilvl="7" w:tplc="174AEC7C" w:tentative="1">
      <w:start w:val="1"/>
      <w:numFmt w:val="lowerLetter"/>
      <w:lvlText w:val="%8."/>
      <w:lvlJc w:val="left"/>
      <w:pPr>
        <w:ind w:left="6120" w:hanging="360"/>
      </w:pPr>
    </w:lvl>
    <w:lvl w:ilvl="8" w:tplc="D926128A" w:tentative="1">
      <w:start w:val="1"/>
      <w:numFmt w:val="lowerRoman"/>
      <w:lvlText w:val="%9."/>
      <w:lvlJc w:val="right"/>
      <w:pPr>
        <w:ind w:left="6840" w:hanging="180"/>
      </w:pPr>
    </w:lvl>
  </w:abstractNum>
  <w:abstractNum w:abstractNumId="35" w15:restartNumberingAfterBreak="0">
    <w:nsid w:val="47670870"/>
    <w:multiLevelType w:val="hybridMultilevel"/>
    <w:tmpl w:val="D67258DE"/>
    <w:lvl w:ilvl="0" w:tplc="04090019">
      <w:start w:val="1"/>
      <w:numFmt w:val="lowerLetter"/>
      <w:lvlText w:val="%1."/>
      <w:lvlJc w:val="left"/>
      <w:pPr>
        <w:ind w:left="1080" w:hanging="360"/>
      </w:pPr>
      <w:rPr>
        <w:rFonts w:hint="default"/>
      </w:rPr>
    </w:lvl>
    <w:lvl w:ilvl="1" w:tplc="1DEA017C" w:tentative="1">
      <w:start w:val="1"/>
      <w:numFmt w:val="lowerLetter"/>
      <w:lvlText w:val="%2."/>
      <w:lvlJc w:val="left"/>
      <w:pPr>
        <w:ind w:left="1800" w:hanging="360"/>
      </w:pPr>
    </w:lvl>
    <w:lvl w:ilvl="2" w:tplc="355C6FB6" w:tentative="1">
      <w:start w:val="1"/>
      <w:numFmt w:val="lowerRoman"/>
      <w:lvlText w:val="%3."/>
      <w:lvlJc w:val="right"/>
      <w:pPr>
        <w:ind w:left="2520" w:hanging="180"/>
      </w:pPr>
    </w:lvl>
    <w:lvl w:ilvl="3" w:tplc="0090104E" w:tentative="1">
      <w:start w:val="1"/>
      <w:numFmt w:val="decimal"/>
      <w:lvlText w:val="%4."/>
      <w:lvlJc w:val="left"/>
      <w:pPr>
        <w:ind w:left="3240" w:hanging="360"/>
      </w:pPr>
    </w:lvl>
    <w:lvl w:ilvl="4" w:tplc="DA3E3360" w:tentative="1">
      <w:start w:val="1"/>
      <w:numFmt w:val="lowerLetter"/>
      <w:lvlText w:val="%5."/>
      <w:lvlJc w:val="left"/>
      <w:pPr>
        <w:ind w:left="3960" w:hanging="360"/>
      </w:pPr>
    </w:lvl>
    <w:lvl w:ilvl="5" w:tplc="35EE59BC" w:tentative="1">
      <w:start w:val="1"/>
      <w:numFmt w:val="lowerRoman"/>
      <w:lvlText w:val="%6."/>
      <w:lvlJc w:val="right"/>
      <w:pPr>
        <w:ind w:left="4680" w:hanging="180"/>
      </w:pPr>
    </w:lvl>
    <w:lvl w:ilvl="6" w:tplc="08224ACE" w:tentative="1">
      <w:start w:val="1"/>
      <w:numFmt w:val="decimal"/>
      <w:lvlText w:val="%7."/>
      <w:lvlJc w:val="left"/>
      <w:pPr>
        <w:ind w:left="5400" w:hanging="360"/>
      </w:pPr>
    </w:lvl>
    <w:lvl w:ilvl="7" w:tplc="547C6F08" w:tentative="1">
      <w:start w:val="1"/>
      <w:numFmt w:val="lowerLetter"/>
      <w:lvlText w:val="%8."/>
      <w:lvlJc w:val="left"/>
      <w:pPr>
        <w:ind w:left="6120" w:hanging="360"/>
      </w:pPr>
    </w:lvl>
    <w:lvl w:ilvl="8" w:tplc="0EAE9FD8" w:tentative="1">
      <w:start w:val="1"/>
      <w:numFmt w:val="lowerRoman"/>
      <w:lvlText w:val="%9."/>
      <w:lvlJc w:val="right"/>
      <w:pPr>
        <w:ind w:left="6840" w:hanging="180"/>
      </w:pPr>
    </w:lvl>
  </w:abstractNum>
  <w:abstractNum w:abstractNumId="36" w15:restartNumberingAfterBreak="0">
    <w:nsid w:val="492436F0"/>
    <w:multiLevelType w:val="hybridMultilevel"/>
    <w:tmpl w:val="A8DC9B26"/>
    <w:lvl w:ilvl="0" w:tplc="9992066E">
      <w:start w:val="1"/>
      <w:numFmt w:val="lowerLetter"/>
      <w:lvlText w:val="%1."/>
      <w:lvlJc w:val="left"/>
      <w:pPr>
        <w:ind w:left="1080" w:hanging="360"/>
      </w:pPr>
      <w:rPr>
        <w:rFonts w:hint="default"/>
        <w:i w:val="0"/>
        <w:iCs/>
      </w:rPr>
    </w:lvl>
    <w:lvl w:ilvl="1" w:tplc="7CF65D3E">
      <w:start w:val="1"/>
      <w:numFmt w:val="lowerLetter"/>
      <w:lvlText w:val="%2."/>
      <w:lvlJc w:val="left"/>
      <w:pPr>
        <w:ind w:left="1800" w:hanging="360"/>
      </w:pPr>
    </w:lvl>
    <w:lvl w:ilvl="2" w:tplc="74C07224">
      <w:start w:val="1"/>
      <w:numFmt w:val="lowerRoman"/>
      <w:lvlText w:val="%3."/>
      <w:lvlJc w:val="right"/>
      <w:pPr>
        <w:ind w:left="2520" w:hanging="180"/>
      </w:pPr>
    </w:lvl>
    <w:lvl w:ilvl="3" w:tplc="666A7E34" w:tentative="1">
      <w:start w:val="1"/>
      <w:numFmt w:val="decimal"/>
      <w:lvlText w:val="%4."/>
      <w:lvlJc w:val="left"/>
      <w:pPr>
        <w:ind w:left="3240" w:hanging="360"/>
      </w:pPr>
    </w:lvl>
    <w:lvl w:ilvl="4" w:tplc="F9360F54">
      <w:start w:val="1"/>
      <w:numFmt w:val="lowerLetter"/>
      <w:lvlText w:val="%5."/>
      <w:lvlJc w:val="left"/>
      <w:pPr>
        <w:ind w:left="3960" w:hanging="360"/>
      </w:pPr>
    </w:lvl>
    <w:lvl w:ilvl="5" w:tplc="74AA41F2" w:tentative="1">
      <w:start w:val="1"/>
      <w:numFmt w:val="lowerRoman"/>
      <w:lvlText w:val="%6."/>
      <w:lvlJc w:val="right"/>
      <w:pPr>
        <w:ind w:left="4680" w:hanging="180"/>
      </w:pPr>
    </w:lvl>
    <w:lvl w:ilvl="6" w:tplc="47342482" w:tentative="1">
      <w:start w:val="1"/>
      <w:numFmt w:val="decimal"/>
      <w:lvlText w:val="%7."/>
      <w:lvlJc w:val="left"/>
      <w:pPr>
        <w:ind w:left="5400" w:hanging="360"/>
      </w:pPr>
    </w:lvl>
    <w:lvl w:ilvl="7" w:tplc="E6807624" w:tentative="1">
      <w:start w:val="1"/>
      <w:numFmt w:val="lowerLetter"/>
      <w:lvlText w:val="%8."/>
      <w:lvlJc w:val="left"/>
      <w:pPr>
        <w:ind w:left="6120" w:hanging="360"/>
      </w:pPr>
    </w:lvl>
    <w:lvl w:ilvl="8" w:tplc="A57E61BE" w:tentative="1">
      <w:start w:val="1"/>
      <w:numFmt w:val="lowerRoman"/>
      <w:lvlText w:val="%9."/>
      <w:lvlJc w:val="right"/>
      <w:pPr>
        <w:ind w:left="6840" w:hanging="180"/>
      </w:pPr>
    </w:lvl>
  </w:abstractNum>
  <w:abstractNum w:abstractNumId="37" w15:restartNumberingAfterBreak="0">
    <w:nsid w:val="497254E6"/>
    <w:multiLevelType w:val="hybridMultilevel"/>
    <w:tmpl w:val="92EC102E"/>
    <w:lvl w:ilvl="0" w:tplc="04090019">
      <w:start w:val="1"/>
      <w:numFmt w:val="lowerLetter"/>
      <w:lvlText w:val="%1."/>
      <w:lvlJc w:val="left"/>
      <w:pPr>
        <w:ind w:left="1080" w:hanging="360"/>
      </w:pPr>
      <w:rPr>
        <w:rFonts w:hint="default"/>
      </w:rPr>
    </w:lvl>
    <w:lvl w:ilvl="1" w:tplc="9D1820C8" w:tentative="1">
      <w:start w:val="1"/>
      <w:numFmt w:val="lowerLetter"/>
      <w:lvlText w:val="%2."/>
      <w:lvlJc w:val="left"/>
      <w:pPr>
        <w:ind w:left="1800" w:hanging="360"/>
      </w:pPr>
    </w:lvl>
    <w:lvl w:ilvl="2" w:tplc="E59070C0" w:tentative="1">
      <w:start w:val="1"/>
      <w:numFmt w:val="lowerRoman"/>
      <w:lvlText w:val="%3."/>
      <w:lvlJc w:val="right"/>
      <w:pPr>
        <w:ind w:left="2520" w:hanging="180"/>
      </w:pPr>
    </w:lvl>
    <w:lvl w:ilvl="3" w:tplc="F244C820" w:tentative="1">
      <w:start w:val="1"/>
      <w:numFmt w:val="decimal"/>
      <w:lvlText w:val="%4."/>
      <w:lvlJc w:val="left"/>
      <w:pPr>
        <w:ind w:left="3240" w:hanging="360"/>
      </w:pPr>
    </w:lvl>
    <w:lvl w:ilvl="4" w:tplc="0C2428DA" w:tentative="1">
      <w:start w:val="1"/>
      <w:numFmt w:val="lowerLetter"/>
      <w:lvlText w:val="%5."/>
      <w:lvlJc w:val="left"/>
      <w:pPr>
        <w:ind w:left="3960" w:hanging="360"/>
      </w:pPr>
    </w:lvl>
    <w:lvl w:ilvl="5" w:tplc="99D03198" w:tentative="1">
      <w:start w:val="1"/>
      <w:numFmt w:val="lowerRoman"/>
      <w:lvlText w:val="%6."/>
      <w:lvlJc w:val="right"/>
      <w:pPr>
        <w:ind w:left="4680" w:hanging="180"/>
      </w:pPr>
    </w:lvl>
    <w:lvl w:ilvl="6" w:tplc="1F30C8EA" w:tentative="1">
      <w:start w:val="1"/>
      <w:numFmt w:val="decimal"/>
      <w:lvlText w:val="%7."/>
      <w:lvlJc w:val="left"/>
      <w:pPr>
        <w:ind w:left="5400" w:hanging="360"/>
      </w:pPr>
    </w:lvl>
    <w:lvl w:ilvl="7" w:tplc="5DC26458" w:tentative="1">
      <w:start w:val="1"/>
      <w:numFmt w:val="lowerLetter"/>
      <w:lvlText w:val="%8."/>
      <w:lvlJc w:val="left"/>
      <w:pPr>
        <w:ind w:left="6120" w:hanging="360"/>
      </w:pPr>
    </w:lvl>
    <w:lvl w:ilvl="8" w:tplc="18608486" w:tentative="1">
      <w:start w:val="1"/>
      <w:numFmt w:val="lowerRoman"/>
      <w:lvlText w:val="%9."/>
      <w:lvlJc w:val="right"/>
      <w:pPr>
        <w:ind w:left="6840" w:hanging="180"/>
      </w:pPr>
    </w:lvl>
  </w:abstractNum>
  <w:abstractNum w:abstractNumId="38" w15:restartNumberingAfterBreak="0">
    <w:nsid w:val="499235A4"/>
    <w:multiLevelType w:val="hybridMultilevel"/>
    <w:tmpl w:val="2FCAB3C8"/>
    <w:lvl w:ilvl="0" w:tplc="04090019">
      <w:start w:val="1"/>
      <w:numFmt w:val="lowerLetter"/>
      <w:lvlText w:val="%1."/>
      <w:lvlJc w:val="left"/>
      <w:pPr>
        <w:ind w:left="1080" w:hanging="360"/>
      </w:pPr>
      <w:rPr>
        <w:rFonts w:hint="default"/>
      </w:rPr>
    </w:lvl>
    <w:lvl w:ilvl="1" w:tplc="6B0E56F6" w:tentative="1">
      <w:start w:val="1"/>
      <w:numFmt w:val="lowerLetter"/>
      <w:lvlText w:val="%2."/>
      <w:lvlJc w:val="left"/>
      <w:pPr>
        <w:ind w:left="1800" w:hanging="360"/>
      </w:pPr>
    </w:lvl>
    <w:lvl w:ilvl="2" w:tplc="7A0EC606" w:tentative="1">
      <w:start w:val="1"/>
      <w:numFmt w:val="lowerRoman"/>
      <w:lvlText w:val="%3."/>
      <w:lvlJc w:val="right"/>
      <w:pPr>
        <w:ind w:left="2520" w:hanging="180"/>
      </w:pPr>
    </w:lvl>
    <w:lvl w:ilvl="3" w:tplc="860E5DE4" w:tentative="1">
      <w:start w:val="1"/>
      <w:numFmt w:val="decimal"/>
      <w:lvlText w:val="%4."/>
      <w:lvlJc w:val="left"/>
      <w:pPr>
        <w:ind w:left="3240" w:hanging="360"/>
      </w:pPr>
    </w:lvl>
    <w:lvl w:ilvl="4" w:tplc="5964A80A" w:tentative="1">
      <w:start w:val="1"/>
      <w:numFmt w:val="lowerLetter"/>
      <w:lvlText w:val="%5."/>
      <w:lvlJc w:val="left"/>
      <w:pPr>
        <w:ind w:left="3960" w:hanging="360"/>
      </w:pPr>
    </w:lvl>
    <w:lvl w:ilvl="5" w:tplc="23F86490" w:tentative="1">
      <w:start w:val="1"/>
      <w:numFmt w:val="lowerRoman"/>
      <w:lvlText w:val="%6."/>
      <w:lvlJc w:val="right"/>
      <w:pPr>
        <w:ind w:left="4680" w:hanging="180"/>
      </w:pPr>
    </w:lvl>
    <w:lvl w:ilvl="6" w:tplc="748A4CCC" w:tentative="1">
      <w:start w:val="1"/>
      <w:numFmt w:val="decimal"/>
      <w:lvlText w:val="%7."/>
      <w:lvlJc w:val="left"/>
      <w:pPr>
        <w:ind w:left="5400" w:hanging="360"/>
      </w:pPr>
    </w:lvl>
    <w:lvl w:ilvl="7" w:tplc="B688FC8C" w:tentative="1">
      <w:start w:val="1"/>
      <w:numFmt w:val="lowerLetter"/>
      <w:lvlText w:val="%8."/>
      <w:lvlJc w:val="left"/>
      <w:pPr>
        <w:ind w:left="6120" w:hanging="360"/>
      </w:pPr>
    </w:lvl>
    <w:lvl w:ilvl="8" w:tplc="22C4437A" w:tentative="1">
      <w:start w:val="1"/>
      <w:numFmt w:val="lowerRoman"/>
      <w:lvlText w:val="%9."/>
      <w:lvlJc w:val="right"/>
      <w:pPr>
        <w:ind w:left="6840" w:hanging="180"/>
      </w:pPr>
    </w:lvl>
  </w:abstractNum>
  <w:abstractNum w:abstractNumId="39" w15:restartNumberingAfterBreak="0">
    <w:nsid w:val="4AAF632E"/>
    <w:multiLevelType w:val="multilevel"/>
    <w:tmpl w:val="3454FDA8"/>
    <w:styleLink w:val="Styl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C0823C9"/>
    <w:multiLevelType w:val="multilevel"/>
    <w:tmpl w:val="3454FDA8"/>
    <w:numStyleLink w:val="Style3"/>
  </w:abstractNum>
  <w:abstractNum w:abstractNumId="41" w15:restartNumberingAfterBreak="0">
    <w:nsid w:val="4E100406"/>
    <w:multiLevelType w:val="multilevel"/>
    <w:tmpl w:val="86480726"/>
    <w:styleLink w:val="Style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4EF023BA"/>
    <w:multiLevelType w:val="hybridMultilevel"/>
    <w:tmpl w:val="AA0AD4C0"/>
    <w:lvl w:ilvl="0" w:tplc="04090019">
      <w:start w:val="1"/>
      <w:numFmt w:val="lowerLetter"/>
      <w:lvlText w:val="%1."/>
      <w:lvlJc w:val="left"/>
      <w:pPr>
        <w:ind w:left="1080" w:hanging="360"/>
      </w:pPr>
      <w:rPr>
        <w:rFonts w:hint="default"/>
      </w:rPr>
    </w:lvl>
    <w:lvl w:ilvl="1" w:tplc="5AB67B22" w:tentative="1">
      <w:start w:val="1"/>
      <w:numFmt w:val="lowerLetter"/>
      <w:lvlText w:val="%2."/>
      <w:lvlJc w:val="left"/>
      <w:pPr>
        <w:ind w:left="1800" w:hanging="360"/>
      </w:pPr>
    </w:lvl>
    <w:lvl w:ilvl="2" w:tplc="513E0E8A" w:tentative="1">
      <w:start w:val="1"/>
      <w:numFmt w:val="lowerRoman"/>
      <w:lvlText w:val="%3."/>
      <w:lvlJc w:val="right"/>
      <w:pPr>
        <w:ind w:left="2520" w:hanging="180"/>
      </w:pPr>
    </w:lvl>
    <w:lvl w:ilvl="3" w:tplc="39583D96" w:tentative="1">
      <w:start w:val="1"/>
      <w:numFmt w:val="decimal"/>
      <w:lvlText w:val="%4."/>
      <w:lvlJc w:val="left"/>
      <w:pPr>
        <w:ind w:left="3240" w:hanging="360"/>
      </w:pPr>
    </w:lvl>
    <w:lvl w:ilvl="4" w:tplc="EC7AA330" w:tentative="1">
      <w:start w:val="1"/>
      <w:numFmt w:val="lowerLetter"/>
      <w:lvlText w:val="%5."/>
      <w:lvlJc w:val="left"/>
      <w:pPr>
        <w:ind w:left="3960" w:hanging="360"/>
      </w:pPr>
    </w:lvl>
    <w:lvl w:ilvl="5" w:tplc="0062F43E" w:tentative="1">
      <w:start w:val="1"/>
      <w:numFmt w:val="lowerRoman"/>
      <w:lvlText w:val="%6."/>
      <w:lvlJc w:val="right"/>
      <w:pPr>
        <w:ind w:left="4680" w:hanging="180"/>
      </w:pPr>
    </w:lvl>
    <w:lvl w:ilvl="6" w:tplc="9196BA5E" w:tentative="1">
      <w:start w:val="1"/>
      <w:numFmt w:val="decimal"/>
      <w:lvlText w:val="%7."/>
      <w:lvlJc w:val="left"/>
      <w:pPr>
        <w:ind w:left="5400" w:hanging="360"/>
      </w:pPr>
    </w:lvl>
    <w:lvl w:ilvl="7" w:tplc="47C836B4" w:tentative="1">
      <w:start w:val="1"/>
      <w:numFmt w:val="lowerLetter"/>
      <w:lvlText w:val="%8."/>
      <w:lvlJc w:val="left"/>
      <w:pPr>
        <w:ind w:left="6120" w:hanging="360"/>
      </w:pPr>
    </w:lvl>
    <w:lvl w:ilvl="8" w:tplc="1066583A" w:tentative="1">
      <w:start w:val="1"/>
      <w:numFmt w:val="lowerRoman"/>
      <w:lvlText w:val="%9."/>
      <w:lvlJc w:val="right"/>
      <w:pPr>
        <w:ind w:left="6840" w:hanging="180"/>
      </w:pPr>
    </w:lvl>
  </w:abstractNum>
  <w:abstractNum w:abstractNumId="43" w15:restartNumberingAfterBreak="0">
    <w:nsid w:val="51E16851"/>
    <w:multiLevelType w:val="hybridMultilevel"/>
    <w:tmpl w:val="5CB8511A"/>
    <w:lvl w:ilvl="0" w:tplc="04090019">
      <w:start w:val="1"/>
      <w:numFmt w:val="lowerLetter"/>
      <w:lvlText w:val="%1."/>
      <w:lvlJc w:val="left"/>
      <w:pPr>
        <w:ind w:left="1080" w:hanging="360"/>
      </w:pPr>
      <w:rPr>
        <w:rFonts w:hint="default"/>
      </w:rPr>
    </w:lvl>
    <w:lvl w:ilvl="1" w:tplc="8B7C91B8" w:tentative="1">
      <w:start w:val="1"/>
      <w:numFmt w:val="lowerLetter"/>
      <w:lvlText w:val="%2."/>
      <w:lvlJc w:val="left"/>
      <w:pPr>
        <w:ind w:left="1800" w:hanging="360"/>
      </w:pPr>
    </w:lvl>
    <w:lvl w:ilvl="2" w:tplc="DC508FB2" w:tentative="1">
      <w:start w:val="1"/>
      <w:numFmt w:val="lowerRoman"/>
      <w:lvlText w:val="%3."/>
      <w:lvlJc w:val="right"/>
      <w:pPr>
        <w:ind w:left="2520" w:hanging="180"/>
      </w:pPr>
    </w:lvl>
    <w:lvl w:ilvl="3" w:tplc="21B2FFDE" w:tentative="1">
      <w:start w:val="1"/>
      <w:numFmt w:val="decimal"/>
      <w:lvlText w:val="%4."/>
      <w:lvlJc w:val="left"/>
      <w:pPr>
        <w:ind w:left="3240" w:hanging="360"/>
      </w:pPr>
    </w:lvl>
    <w:lvl w:ilvl="4" w:tplc="79345AEE" w:tentative="1">
      <w:start w:val="1"/>
      <w:numFmt w:val="lowerLetter"/>
      <w:lvlText w:val="%5."/>
      <w:lvlJc w:val="left"/>
      <w:pPr>
        <w:ind w:left="3960" w:hanging="360"/>
      </w:pPr>
    </w:lvl>
    <w:lvl w:ilvl="5" w:tplc="D3180008" w:tentative="1">
      <w:start w:val="1"/>
      <w:numFmt w:val="lowerRoman"/>
      <w:lvlText w:val="%6."/>
      <w:lvlJc w:val="right"/>
      <w:pPr>
        <w:ind w:left="4680" w:hanging="180"/>
      </w:pPr>
    </w:lvl>
    <w:lvl w:ilvl="6" w:tplc="AE9E5042" w:tentative="1">
      <w:start w:val="1"/>
      <w:numFmt w:val="decimal"/>
      <w:lvlText w:val="%7."/>
      <w:lvlJc w:val="left"/>
      <w:pPr>
        <w:ind w:left="5400" w:hanging="360"/>
      </w:pPr>
    </w:lvl>
    <w:lvl w:ilvl="7" w:tplc="5B0096D2" w:tentative="1">
      <w:start w:val="1"/>
      <w:numFmt w:val="lowerLetter"/>
      <w:lvlText w:val="%8."/>
      <w:lvlJc w:val="left"/>
      <w:pPr>
        <w:ind w:left="6120" w:hanging="360"/>
      </w:pPr>
    </w:lvl>
    <w:lvl w:ilvl="8" w:tplc="8026B038" w:tentative="1">
      <w:start w:val="1"/>
      <w:numFmt w:val="lowerRoman"/>
      <w:lvlText w:val="%9."/>
      <w:lvlJc w:val="right"/>
      <w:pPr>
        <w:ind w:left="6840" w:hanging="180"/>
      </w:pPr>
    </w:lvl>
  </w:abstractNum>
  <w:abstractNum w:abstractNumId="44" w15:restartNumberingAfterBreak="0">
    <w:nsid w:val="528E5F72"/>
    <w:multiLevelType w:val="hybridMultilevel"/>
    <w:tmpl w:val="DCD6BF08"/>
    <w:lvl w:ilvl="0" w:tplc="04090019">
      <w:start w:val="1"/>
      <w:numFmt w:val="lowerLetter"/>
      <w:lvlText w:val="%1."/>
      <w:lvlJc w:val="left"/>
      <w:pPr>
        <w:ind w:left="1080" w:hanging="360"/>
      </w:pPr>
      <w:rPr>
        <w:rFonts w:hint="default"/>
      </w:rPr>
    </w:lvl>
    <w:lvl w:ilvl="1" w:tplc="880E2000" w:tentative="1">
      <w:start w:val="1"/>
      <w:numFmt w:val="lowerLetter"/>
      <w:lvlText w:val="%2."/>
      <w:lvlJc w:val="left"/>
      <w:pPr>
        <w:ind w:left="1800" w:hanging="360"/>
      </w:pPr>
    </w:lvl>
    <w:lvl w:ilvl="2" w:tplc="F2F064D8" w:tentative="1">
      <w:start w:val="1"/>
      <w:numFmt w:val="lowerRoman"/>
      <w:lvlText w:val="%3."/>
      <w:lvlJc w:val="right"/>
      <w:pPr>
        <w:ind w:left="2520" w:hanging="180"/>
      </w:pPr>
    </w:lvl>
    <w:lvl w:ilvl="3" w:tplc="295AE0B2" w:tentative="1">
      <w:start w:val="1"/>
      <w:numFmt w:val="decimal"/>
      <w:lvlText w:val="%4."/>
      <w:lvlJc w:val="left"/>
      <w:pPr>
        <w:ind w:left="3240" w:hanging="360"/>
      </w:pPr>
    </w:lvl>
    <w:lvl w:ilvl="4" w:tplc="A42CB16E" w:tentative="1">
      <w:start w:val="1"/>
      <w:numFmt w:val="lowerLetter"/>
      <w:lvlText w:val="%5."/>
      <w:lvlJc w:val="left"/>
      <w:pPr>
        <w:ind w:left="3960" w:hanging="360"/>
      </w:pPr>
    </w:lvl>
    <w:lvl w:ilvl="5" w:tplc="54E09632" w:tentative="1">
      <w:start w:val="1"/>
      <w:numFmt w:val="lowerRoman"/>
      <w:lvlText w:val="%6."/>
      <w:lvlJc w:val="right"/>
      <w:pPr>
        <w:ind w:left="4680" w:hanging="180"/>
      </w:pPr>
    </w:lvl>
    <w:lvl w:ilvl="6" w:tplc="69D6C866" w:tentative="1">
      <w:start w:val="1"/>
      <w:numFmt w:val="decimal"/>
      <w:lvlText w:val="%7."/>
      <w:lvlJc w:val="left"/>
      <w:pPr>
        <w:ind w:left="5400" w:hanging="360"/>
      </w:pPr>
    </w:lvl>
    <w:lvl w:ilvl="7" w:tplc="945C20E6" w:tentative="1">
      <w:start w:val="1"/>
      <w:numFmt w:val="lowerLetter"/>
      <w:lvlText w:val="%8."/>
      <w:lvlJc w:val="left"/>
      <w:pPr>
        <w:ind w:left="6120" w:hanging="360"/>
      </w:pPr>
    </w:lvl>
    <w:lvl w:ilvl="8" w:tplc="5B10F4F4" w:tentative="1">
      <w:start w:val="1"/>
      <w:numFmt w:val="lowerRoman"/>
      <w:lvlText w:val="%9."/>
      <w:lvlJc w:val="right"/>
      <w:pPr>
        <w:ind w:left="6840" w:hanging="180"/>
      </w:pPr>
    </w:lvl>
  </w:abstractNum>
  <w:abstractNum w:abstractNumId="45" w15:restartNumberingAfterBreak="0">
    <w:nsid w:val="52967D2D"/>
    <w:multiLevelType w:val="hybridMultilevel"/>
    <w:tmpl w:val="F18898D4"/>
    <w:lvl w:ilvl="0" w:tplc="9992066E">
      <w:start w:val="1"/>
      <w:numFmt w:val="lowerLetter"/>
      <w:lvlText w:val="%1."/>
      <w:lvlJc w:val="left"/>
      <w:pPr>
        <w:ind w:left="1080" w:hanging="360"/>
      </w:pPr>
      <w:rPr>
        <w:rFonts w:hint="default"/>
      </w:rPr>
    </w:lvl>
    <w:lvl w:ilvl="1" w:tplc="880E2000" w:tentative="1">
      <w:start w:val="1"/>
      <w:numFmt w:val="lowerLetter"/>
      <w:lvlText w:val="%2."/>
      <w:lvlJc w:val="left"/>
      <w:pPr>
        <w:ind w:left="1800" w:hanging="360"/>
      </w:pPr>
    </w:lvl>
    <w:lvl w:ilvl="2" w:tplc="F2F064D8" w:tentative="1">
      <w:start w:val="1"/>
      <w:numFmt w:val="lowerRoman"/>
      <w:lvlText w:val="%3."/>
      <w:lvlJc w:val="right"/>
      <w:pPr>
        <w:ind w:left="2520" w:hanging="180"/>
      </w:pPr>
    </w:lvl>
    <w:lvl w:ilvl="3" w:tplc="295AE0B2" w:tentative="1">
      <w:start w:val="1"/>
      <w:numFmt w:val="decimal"/>
      <w:lvlText w:val="%4."/>
      <w:lvlJc w:val="left"/>
      <w:pPr>
        <w:ind w:left="3240" w:hanging="360"/>
      </w:pPr>
    </w:lvl>
    <w:lvl w:ilvl="4" w:tplc="A42CB16E" w:tentative="1">
      <w:start w:val="1"/>
      <w:numFmt w:val="lowerLetter"/>
      <w:lvlText w:val="%5."/>
      <w:lvlJc w:val="left"/>
      <w:pPr>
        <w:ind w:left="3960" w:hanging="360"/>
      </w:pPr>
    </w:lvl>
    <w:lvl w:ilvl="5" w:tplc="54E09632" w:tentative="1">
      <w:start w:val="1"/>
      <w:numFmt w:val="lowerRoman"/>
      <w:lvlText w:val="%6."/>
      <w:lvlJc w:val="right"/>
      <w:pPr>
        <w:ind w:left="4680" w:hanging="180"/>
      </w:pPr>
    </w:lvl>
    <w:lvl w:ilvl="6" w:tplc="69D6C866" w:tentative="1">
      <w:start w:val="1"/>
      <w:numFmt w:val="decimal"/>
      <w:lvlText w:val="%7."/>
      <w:lvlJc w:val="left"/>
      <w:pPr>
        <w:ind w:left="5400" w:hanging="360"/>
      </w:pPr>
    </w:lvl>
    <w:lvl w:ilvl="7" w:tplc="945C20E6" w:tentative="1">
      <w:start w:val="1"/>
      <w:numFmt w:val="lowerLetter"/>
      <w:lvlText w:val="%8."/>
      <w:lvlJc w:val="left"/>
      <w:pPr>
        <w:ind w:left="6120" w:hanging="360"/>
      </w:pPr>
    </w:lvl>
    <w:lvl w:ilvl="8" w:tplc="5B10F4F4" w:tentative="1">
      <w:start w:val="1"/>
      <w:numFmt w:val="lowerRoman"/>
      <w:lvlText w:val="%9."/>
      <w:lvlJc w:val="right"/>
      <w:pPr>
        <w:ind w:left="6840" w:hanging="180"/>
      </w:pPr>
    </w:lvl>
  </w:abstractNum>
  <w:abstractNum w:abstractNumId="46" w15:restartNumberingAfterBreak="0">
    <w:nsid w:val="53E677D7"/>
    <w:multiLevelType w:val="hybridMultilevel"/>
    <w:tmpl w:val="8FC26856"/>
    <w:lvl w:ilvl="0" w:tplc="9992066E">
      <w:start w:val="1"/>
      <w:numFmt w:val="lowerLetter"/>
      <w:lvlText w:val="%1."/>
      <w:lvlJc w:val="left"/>
      <w:pPr>
        <w:ind w:left="1080" w:hanging="360"/>
      </w:pPr>
      <w:rPr>
        <w:rFonts w:hint="default"/>
      </w:rPr>
    </w:lvl>
    <w:lvl w:ilvl="1" w:tplc="6B0E56F6" w:tentative="1">
      <w:start w:val="1"/>
      <w:numFmt w:val="lowerLetter"/>
      <w:lvlText w:val="%2."/>
      <w:lvlJc w:val="left"/>
      <w:pPr>
        <w:ind w:left="1800" w:hanging="360"/>
      </w:pPr>
    </w:lvl>
    <w:lvl w:ilvl="2" w:tplc="7A0EC606" w:tentative="1">
      <w:start w:val="1"/>
      <w:numFmt w:val="lowerRoman"/>
      <w:lvlText w:val="%3."/>
      <w:lvlJc w:val="right"/>
      <w:pPr>
        <w:ind w:left="2520" w:hanging="180"/>
      </w:pPr>
    </w:lvl>
    <w:lvl w:ilvl="3" w:tplc="860E5DE4" w:tentative="1">
      <w:start w:val="1"/>
      <w:numFmt w:val="decimal"/>
      <w:lvlText w:val="%4."/>
      <w:lvlJc w:val="left"/>
      <w:pPr>
        <w:ind w:left="3240" w:hanging="360"/>
      </w:pPr>
    </w:lvl>
    <w:lvl w:ilvl="4" w:tplc="5964A80A" w:tentative="1">
      <w:start w:val="1"/>
      <w:numFmt w:val="lowerLetter"/>
      <w:lvlText w:val="%5."/>
      <w:lvlJc w:val="left"/>
      <w:pPr>
        <w:ind w:left="3960" w:hanging="360"/>
      </w:pPr>
    </w:lvl>
    <w:lvl w:ilvl="5" w:tplc="23F86490" w:tentative="1">
      <w:start w:val="1"/>
      <w:numFmt w:val="lowerRoman"/>
      <w:lvlText w:val="%6."/>
      <w:lvlJc w:val="right"/>
      <w:pPr>
        <w:ind w:left="4680" w:hanging="180"/>
      </w:pPr>
    </w:lvl>
    <w:lvl w:ilvl="6" w:tplc="748A4CCC" w:tentative="1">
      <w:start w:val="1"/>
      <w:numFmt w:val="decimal"/>
      <w:lvlText w:val="%7."/>
      <w:lvlJc w:val="left"/>
      <w:pPr>
        <w:ind w:left="5400" w:hanging="360"/>
      </w:pPr>
    </w:lvl>
    <w:lvl w:ilvl="7" w:tplc="B688FC8C" w:tentative="1">
      <w:start w:val="1"/>
      <w:numFmt w:val="lowerLetter"/>
      <w:lvlText w:val="%8."/>
      <w:lvlJc w:val="left"/>
      <w:pPr>
        <w:ind w:left="6120" w:hanging="360"/>
      </w:pPr>
    </w:lvl>
    <w:lvl w:ilvl="8" w:tplc="22C4437A" w:tentative="1">
      <w:start w:val="1"/>
      <w:numFmt w:val="lowerRoman"/>
      <w:lvlText w:val="%9."/>
      <w:lvlJc w:val="right"/>
      <w:pPr>
        <w:ind w:left="6840" w:hanging="180"/>
      </w:pPr>
    </w:lvl>
  </w:abstractNum>
  <w:abstractNum w:abstractNumId="47" w15:restartNumberingAfterBreak="0">
    <w:nsid w:val="56166481"/>
    <w:multiLevelType w:val="hybridMultilevel"/>
    <w:tmpl w:val="02724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670431C"/>
    <w:multiLevelType w:val="hybridMultilevel"/>
    <w:tmpl w:val="A8204F58"/>
    <w:lvl w:ilvl="0" w:tplc="9992066E">
      <w:start w:val="1"/>
      <w:numFmt w:val="lowerLetter"/>
      <w:lvlText w:val="%1."/>
      <w:lvlJc w:val="left"/>
      <w:pPr>
        <w:ind w:left="1080" w:hanging="360"/>
      </w:pPr>
      <w:rPr>
        <w:rFonts w:hint="default"/>
      </w:rPr>
    </w:lvl>
    <w:lvl w:ilvl="1" w:tplc="2A568740" w:tentative="1">
      <w:start w:val="1"/>
      <w:numFmt w:val="lowerLetter"/>
      <w:lvlText w:val="%2."/>
      <w:lvlJc w:val="left"/>
      <w:pPr>
        <w:ind w:left="1800" w:hanging="360"/>
      </w:pPr>
    </w:lvl>
    <w:lvl w:ilvl="2" w:tplc="30C69776" w:tentative="1">
      <w:start w:val="1"/>
      <w:numFmt w:val="lowerRoman"/>
      <w:lvlText w:val="%3."/>
      <w:lvlJc w:val="right"/>
      <w:pPr>
        <w:ind w:left="2520" w:hanging="180"/>
      </w:pPr>
    </w:lvl>
    <w:lvl w:ilvl="3" w:tplc="F86CF40C" w:tentative="1">
      <w:start w:val="1"/>
      <w:numFmt w:val="decimal"/>
      <w:lvlText w:val="%4."/>
      <w:lvlJc w:val="left"/>
      <w:pPr>
        <w:ind w:left="3240" w:hanging="360"/>
      </w:pPr>
    </w:lvl>
    <w:lvl w:ilvl="4" w:tplc="FEB275CC" w:tentative="1">
      <w:start w:val="1"/>
      <w:numFmt w:val="lowerLetter"/>
      <w:lvlText w:val="%5."/>
      <w:lvlJc w:val="left"/>
      <w:pPr>
        <w:ind w:left="3960" w:hanging="360"/>
      </w:pPr>
    </w:lvl>
    <w:lvl w:ilvl="5" w:tplc="6EBCA1AC" w:tentative="1">
      <w:start w:val="1"/>
      <w:numFmt w:val="lowerRoman"/>
      <w:lvlText w:val="%6."/>
      <w:lvlJc w:val="right"/>
      <w:pPr>
        <w:ind w:left="4680" w:hanging="180"/>
      </w:pPr>
    </w:lvl>
    <w:lvl w:ilvl="6" w:tplc="C6FC5206" w:tentative="1">
      <w:start w:val="1"/>
      <w:numFmt w:val="decimal"/>
      <w:lvlText w:val="%7."/>
      <w:lvlJc w:val="left"/>
      <w:pPr>
        <w:ind w:left="5400" w:hanging="360"/>
      </w:pPr>
    </w:lvl>
    <w:lvl w:ilvl="7" w:tplc="0F441FE4" w:tentative="1">
      <w:start w:val="1"/>
      <w:numFmt w:val="lowerLetter"/>
      <w:lvlText w:val="%8."/>
      <w:lvlJc w:val="left"/>
      <w:pPr>
        <w:ind w:left="6120" w:hanging="360"/>
      </w:pPr>
    </w:lvl>
    <w:lvl w:ilvl="8" w:tplc="EDF09FF6" w:tentative="1">
      <w:start w:val="1"/>
      <w:numFmt w:val="lowerRoman"/>
      <w:lvlText w:val="%9."/>
      <w:lvlJc w:val="right"/>
      <w:pPr>
        <w:ind w:left="6840" w:hanging="180"/>
      </w:pPr>
    </w:lvl>
  </w:abstractNum>
  <w:abstractNum w:abstractNumId="49" w15:restartNumberingAfterBreak="0">
    <w:nsid w:val="5C3478E3"/>
    <w:multiLevelType w:val="hybridMultilevel"/>
    <w:tmpl w:val="D9B800E0"/>
    <w:lvl w:ilvl="0" w:tplc="8F52E3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50209A"/>
    <w:multiLevelType w:val="hybridMultilevel"/>
    <w:tmpl w:val="CB484834"/>
    <w:lvl w:ilvl="0" w:tplc="04090019">
      <w:start w:val="1"/>
      <w:numFmt w:val="lowerLetter"/>
      <w:lvlText w:val="%1."/>
      <w:lvlJc w:val="left"/>
      <w:pPr>
        <w:ind w:left="1080" w:hanging="360"/>
      </w:pPr>
      <w:rPr>
        <w:rFonts w:hint="default"/>
      </w:rPr>
    </w:lvl>
    <w:lvl w:ilvl="1" w:tplc="5AB67B22" w:tentative="1">
      <w:start w:val="1"/>
      <w:numFmt w:val="lowerLetter"/>
      <w:lvlText w:val="%2."/>
      <w:lvlJc w:val="left"/>
      <w:pPr>
        <w:ind w:left="1800" w:hanging="360"/>
      </w:pPr>
    </w:lvl>
    <w:lvl w:ilvl="2" w:tplc="513E0E8A" w:tentative="1">
      <w:start w:val="1"/>
      <w:numFmt w:val="lowerRoman"/>
      <w:lvlText w:val="%3."/>
      <w:lvlJc w:val="right"/>
      <w:pPr>
        <w:ind w:left="2520" w:hanging="180"/>
      </w:pPr>
    </w:lvl>
    <w:lvl w:ilvl="3" w:tplc="39583D96" w:tentative="1">
      <w:start w:val="1"/>
      <w:numFmt w:val="decimal"/>
      <w:lvlText w:val="%4."/>
      <w:lvlJc w:val="left"/>
      <w:pPr>
        <w:ind w:left="3240" w:hanging="360"/>
      </w:pPr>
    </w:lvl>
    <w:lvl w:ilvl="4" w:tplc="EC7AA330" w:tentative="1">
      <w:start w:val="1"/>
      <w:numFmt w:val="lowerLetter"/>
      <w:lvlText w:val="%5."/>
      <w:lvlJc w:val="left"/>
      <w:pPr>
        <w:ind w:left="3960" w:hanging="360"/>
      </w:pPr>
    </w:lvl>
    <w:lvl w:ilvl="5" w:tplc="0062F43E" w:tentative="1">
      <w:start w:val="1"/>
      <w:numFmt w:val="lowerRoman"/>
      <w:lvlText w:val="%6."/>
      <w:lvlJc w:val="right"/>
      <w:pPr>
        <w:ind w:left="4680" w:hanging="180"/>
      </w:pPr>
    </w:lvl>
    <w:lvl w:ilvl="6" w:tplc="9196BA5E" w:tentative="1">
      <w:start w:val="1"/>
      <w:numFmt w:val="decimal"/>
      <w:lvlText w:val="%7."/>
      <w:lvlJc w:val="left"/>
      <w:pPr>
        <w:ind w:left="5400" w:hanging="360"/>
      </w:pPr>
    </w:lvl>
    <w:lvl w:ilvl="7" w:tplc="47C836B4" w:tentative="1">
      <w:start w:val="1"/>
      <w:numFmt w:val="lowerLetter"/>
      <w:lvlText w:val="%8."/>
      <w:lvlJc w:val="left"/>
      <w:pPr>
        <w:ind w:left="6120" w:hanging="360"/>
      </w:pPr>
    </w:lvl>
    <w:lvl w:ilvl="8" w:tplc="1066583A" w:tentative="1">
      <w:start w:val="1"/>
      <w:numFmt w:val="lowerRoman"/>
      <w:lvlText w:val="%9."/>
      <w:lvlJc w:val="right"/>
      <w:pPr>
        <w:ind w:left="6840" w:hanging="180"/>
      </w:pPr>
    </w:lvl>
  </w:abstractNum>
  <w:abstractNum w:abstractNumId="51" w15:restartNumberingAfterBreak="0">
    <w:nsid w:val="5C8532F0"/>
    <w:multiLevelType w:val="multilevel"/>
    <w:tmpl w:val="CF4C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BE620A"/>
    <w:multiLevelType w:val="hybridMultilevel"/>
    <w:tmpl w:val="71A0AA1E"/>
    <w:lvl w:ilvl="0" w:tplc="5150C076">
      <w:start w:val="1"/>
      <w:numFmt w:val="decimal"/>
      <w:lvlText w:val="%1."/>
      <w:lvlJc w:val="left"/>
      <w:pPr>
        <w:ind w:left="1080" w:hanging="360"/>
      </w:pPr>
      <w:rPr>
        <w:rFonts w:hint="default"/>
      </w:rPr>
    </w:lvl>
    <w:lvl w:ilvl="1" w:tplc="E5349DA2" w:tentative="1">
      <w:start w:val="1"/>
      <w:numFmt w:val="lowerLetter"/>
      <w:lvlText w:val="%2."/>
      <w:lvlJc w:val="left"/>
      <w:pPr>
        <w:ind w:left="1800" w:hanging="360"/>
      </w:pPr>
    </w:lvl>
    <w:lvl w:ilvl="2" w:tplc="E0B293F4" w:tentative="1">
      <w:start w:val="1"/>
      <w:numFmt w:val="lowerRoman"/>
      <w:lvlText w:val="%3."/>
      <w:lvlJc w:val="right"/>
      <w:pPr>
        <w:ind w:left="2520" w:hanging="180"/>
      </w:pPr>
    </w:lvl>
    <w:lvl w:ilvl="3" w:tplc="8232180E" w:tentative="1">
      <w:start w:val="1"/>
      <w:numFmt w:val="decimal"/>
      <w:lvlText w:val="%4."/>
      <w:lvlJc w:val="left"/>
      <w:pPr>
        <w:ind w:left="3240" w:hanging="360"/>
      </w:pPr>
    </w:lvl>
    <w:lvl w:ilvl="4" w:tplc="13BA04DE" w:tentative="1">
      <w:start w:val="1"/>
      <w:numFmt w:val="lowerLetter"/>
      <w:lvlText w:val="%5."/>
      <w:lvlJc w:val="left"/>
      <w:pPr>
        <w:ind w:left="3960" w:hanging="360"/>
      </w:pPr>
    </w:lvl>
    <w:lvl w:ilvl="5" w:tplc="11BC9980" w:tentative="1">
      <w:start w:val="1"/>
      <w:numFmt w:val="lowerRoman"/>
      <w:lvlText w:val="%6."/>
      <w:lvlJc w:val="right"/>
      <w:pPr>
        <w:ind w:left="4680" w:hanging="180"/>
      </w:pPr>
    </w:lvl>
    <w:lvl w:ilvl="6" w:tplc="635A08AE" w:tentative="1">
      <w:start w:val="1"/>
      <w:numFmt w:val="decimal"/>
      <w:lvlText w:val="%7."/>
      <w:lvlJc w:val="left"/>
      <w:pPr>
        <w:ind w:left="5400" w:hanging="360"/>
      </w:pPr>
    </w:lvl>
    <w:lvl w:ilvl="7" w:tplc="51A21D8E" w:tentative="1">
      <w:start w:val="1"/>
      <w:numFmt w:val="lowerLetter"/>
      <w:lvlText w:val="%8."/>
      <w:lvlJc w:val="left"/>
      <w:pPr>
        <w:ind w:left="6120" w:hanging="360"/>
      </w:pPr>
    </w:lvl>
    <w:lvl w:ilvl="8" w:tplc="375AFFCC" w:tentative="1">
      <w:start w:val="1"/>
      <w:numFmt w:val="lowerRoman"/>
      <w:lvlText w:val="%9."/>
      <w:lvlJc w:val="right"/>
      <w:pPr>
        <w:ind w:left="6840" w:hanging="180"/>
      </w:pPr>
    </w:lvl>
  </w:abstractNum>
  <w:abstractNum w:abstractNumId="53" w15:restartNumberingAfterBreak="0">
    <w:nsid w:val="5EC90AC8"/>
    <w:multiLevelType w:val="multilevel"/>
    <w:tmpl w:val="D394670A"/>
    <w:numStyleLink w:val="Style2"/>
  </w:abstractNum>
  <w:abstractNum w:abstractNumId="54" w15:restartNumberingAfterBreak="0">
    <w:nsid w:val="5FDD648A"/>
    <w:multiLevelType w:val="hybridMultilevel"/>
    <w:tmpl w:val="6826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5B62E2"/>
    <w:multiLevelType w:val="hybridMultilevel"/>
    <w:tmpl w:val="71CCF7D6"/>
    <w:lvl w:ilvl="0" w:tplc="04090019">
      <w:start w:val="1"/>
      <w:numFmt w:val="lowerLetter"/>
      <w:lvlText w:val="%1."/>
      <w:lvlJc w:val="left"/>
      <w:pPr>
        <w:ind w:left="1080" w:hanging="360"/>
      </w:pPr>
      <w:rPr>
        <w:rFonts w:hint="default"/>
      </w:rPr>
    </w:lvl>
    <w:lvl w:ilvl="1" w:tplc="D69CD0BC" w:tentative="1">
      <w:start w:val="1"/>
      <w:numFmt w:val="lowerLetter"/>
      <w:lvlText w:val="%2."/>
      <w:lvlJc w:val="left"/>
      <w:pPr>
        <w:ind w:left="1800" w:hanging="360"/>
      </w:pPr>
    </w:lvl>
    <w:lvl w:ilvl="2" w:tplc="5BB20EAA" w:tentative="1">
      <w:start w:val="1"/>
      <w:numFmt w:val="lowerRoman"/>
      <w:lvlText w:val="%3."/>
      <w:lvlJc w:val="right"/>
      <w:pPr>
        <w:ind w:left="2520" w:hanging="180"/>
      </w:pPr>
    </w:lvl>
    <w:lvl w:ilvl="3" w:tplc="1268A722" w:tentative="1">
      <w:start w:val="1"/>
      <w:numFmt w:val="decimal"/>
      <w:lvlText w:val="%4."/>
      <w:lvlJc w:val="left"/>
      <w:pPr>
        <w:ind w:left="3240" w:hanging="360"/>
      </w:pPr>
    </w:lvl>
    <w:lvl w:ilvl="4" w:tplc="580AD4C2" w:tentative="1">
      <w:start w:val="1"/>
      <w:numFmt w:val="lowerLetter"/>
      <w:lvlText w:val="%5."/>
      <w:lvlJc w:val="left"/>
      <w:pPr>
        <w:ind w:left="3960" w:hanging="360"/>
      </w:pPr>
    </w:lvl>
    <w:lvl w:ilvl="5" w:tplc="C80E72F8" w:tentative="1">
      <w:start w:val="1"/>
      <w:numFmt w:val="lowerRoman"/>
      <w:lvlText w:val="%6."/>
      <w:lvlJc w:val="right"/>
      <w:pPr>
        <w:ind w:left="4680" w:hanging="180"/>
      </w:pPr>
    </w:lvl>
    <w:lvl w:ilvl="6" w:tplc="019C1F9E" w:tentative="1">
      <w:start w:val="1"/>
      <w:numFmt w:val="decimal"/>
      <w:lvlText w:val="%7."/>
      <w:lvlJc w:val="left"/>
      <w:pPr>
        <w:ind w:left="5400" w:hanging="360"/>
      </w:pPr>
    </w:lvl>
    <w:lvl w:ilvl="7" w:tplc="31609C3E" w:tentative="1">
      <w:start w:val="1"/>
      <w:numFmt w:val="lowerLetter"/>
      <w:lvlText w:val="%8."/>
      <w:lvlJc w:val="left"/>
      <w:pPr>
        <w:ind w:left="6120" w:hanging="360"/>
      </w:pPr>
    </w:lvl>
    <w:lvl w:ilvl="8" w:tplc="A77CB174" w:tentative="1">
      <w:start w:val="1"/>
      <w:numFmt w:val="lowerRoman"/>
      <w:lvlText w:val="%9."/>
      <w:lvlJc w:val="right"/>
      <w:pPr>
        <w:ind w:left="6840" w:hanging="180"/>
      </w:pPr>
    </w:lvl>
  </w:abstractNum>
  <w:abstractNum w:abstractNumId="56" w15:restartNumberingAfterBreak="0">
    <w:nsid w:val="649331A3"/>
    <w:multiLevelType w:val="hybridMultilevel"/>
    <w:tmpl w:val="07EC41E4"/>
    <w:lvl w:ilvl="0" w:tplc="04090019">
      <w:start w:val="1"/>
      <w:numFmt w:val="lowerLetter"/>
      <w:lvlText w:val="%1."/>
      <w:lvlJc w:val="left"/>
      <w:pPr>
        <w:ind w:left="1080" w:hanging="360"/>
      </w:pPr>
      <w:rPr>
        <w:rFonts w:hint="default"/>
      </w:rPr>
    </w:lvl>
    <w:lvl w:ilvl="1" w:tplc="0338B628" w:tentative="1">
      <w:start w:val="1"/>
      <w:numFmt w:val="lowerLetter"/>
      <w:lvlText w:val="%2."/>
      <w:lvlJc w:val="left"/>
      <w:pPr>
        <w:ind w:left="1800" w:hanging="360"/>
      </w:pPr>
    </w:lvl>
    <w:lvl w:ilvl="2" w:tplc="AE101768" w:tentative="1">
      <w:start w:val="1"/>
      <w:numFmt w:val="lowerRoman"/>
      <w:lvlText w:val="%3."/>
      <w:lvlJc w:val="right"/>
      <w:pPr>
        <w:ind w:left="2520" w:hanging="180"/>
      </w:pPr>
    </w:lvl>
    <w:lvl w:ilvl="3" w:tplc="75385E5C" w:tentative="1">
      <w:start w:val="1"/>
      <w:numFmt w:val="decimal"/>
      <w:lvlText w:val="%4."/>
      <w:lvlJc w:val="left"/>
      <w:pPr>
        <w:ind w:left="3240" w:hanging="360"/>
      </w:pPr>
    </w:lvl>
    <w:lvl w:ilvl="4" w:tplc="6CACA11A" w:tentative="1">
      <w:start w:val="1"/>
      <w:numFmt w:val="lowerLetter"/>
      <w:lvlText w:val="%5."/>
      <w:lvlJc w:val="left"/>
      <w:pPr>
        <w:ind w:left="3960" w:hanging="360"/>
      </w:pPr>
    </w:lvl>
    <w:lvl w:ilvl="5" w:tplc="D1E01122" w:tentative="1">
      <w:start w:val="1"/>
      <w:numFmt w:val="lowerRoman"/>
      <w:lvlText w:val="%6."/>
      <w:lvlJc w:val="right"/>
      <w:pPr>
        <w:ind w:left="4680" w:hanging="180"/>
      </w:pPr>
    </w:lvl>
    <w:lvl w:ilvl="6" w:tplc="CBFC2B78" w:tentative="1">
      <w:start w:val="1"/>
      <w:numFmt w:val="decimal"/>
      <w:lvlText w:val="%7."/>
      <w:lvlJc w:val="left"/>
      <w:pPr>
        <w:ind w:left="5400" w:hanging="360"/>
      </w:pPr>
    </w:lvl>
    <w:lvl w:ilvl="7" w:tplc="24B6B816" w:tentative="1">
      <w:start w:val="1"/>
      <w:numFmt w:val="lowerLetter"/>
      <w:lvlText w:val="%8."/>
      <w:lvlJc w:val="left"/>
      <w:pPr>
        <w:ind w:left="6120" w:hanging="360"/>
      </w:pPr>
    </w:lvl>
    <w:lvl w:ilvl="8" w:tplc="92A8C076" w:tentative="1">
      <w:start w:val="1"/>
      <w:numFmt w:val="lowerRoman"/>
      <w:lvlText w:val="%9."/>
      <w:lvlJc w:val="right"/>
      <w:pPr>
        <w:ind w:left="6840" w:hanging="180"/>
      </w:pPr>
    </w:lvl>
  </w:abstractNum>
  <w:abstractNum w:abstractNumId="57" w15:restartNumberingAfterBreak="0">
    <w:nsid w:val="67935116"/>
    <w:multiLevelType w:val="hybridMultilevel"/>
    <w:tmpl w:val="DE96AD32"/>
    <w:lvl w:ilvl="0" w:tplc="04090019">
      <w:start w:val="1"/>
      <w:numFmt w:val="lowerLetter"/>
      <w:lvlText w:val="%1."/>
      <w:lvlJc w:val="left"/>
      <w:pPr>
        <w:ind w:left="1080" w:hanging="360"/>
      </w:pPr>
      <w:rPr>
        <w:rFonts w:hint="default"/>
      </w:rPr>
    </w:lvl>
    <w:lvl w:ilvl="1" w:tplc="47F4AE1C">
      <w:start w:val="1"/>
      <w:numFmt w:val="lowerLetter"/>
      <w:lvlText w:val="%2."/>
      <w:lvlJc w:val="left"/>
      <w:pPr>
        <w:ind w:left="1800" w:hanging="360"/>
      </w:pPr>
    </w:lvl>
    <w:lvl w:ilvl="2" w:tplc="F6C22F62" w:tentative="1">
      <w:start w:val="1"/>
      <w:numFmt w:val="lowerRoman"/>
      <w:lvlText w:val="%3."/>
      <w:lvlJc w:val="right"/>
      <w:pPr>
        <w:ind w:left="2520" w:hanging="180"/>
      </w:pPr>
    </w:lvl>
    <w:lvl w:ilvl="3" w:tplc="351CC424" w:tentative="1">
      <w:start w:val="1"/>
      <w:numFmt w:val="decimal"/>
      <w:lvlText w:val="%4."/>
      <w:lvlJc w:val="left"/>
      <w:pPr>
        <w:ind w:left="3240" w:hanging="360"/>
      </w:pPr>
    </w:lvl>
    <w:lvl w:ilvl="4" w:tplc="2488016C" w:tentative="1">
      <w:start w:val="1"/>
      <w:numFmt w:val="lowerLetter"/>
      <w:lvlText w:val="%5."/>
      <w:lvlJc w:val="left"/>
      <w:pPr>
        <w:ind w:left="3960" w:hanging="360"/>
      </w:pPr>
    </w:lvl>
    <w:lvl w:ilvl="5" w:tplc="E36C26FC" w:tentative="1">
      <w:start w:val="1"/>
      <w:numFmt w:val="lowerRoman"/>
      <w:lvlText w:val="%6."/>
      <w:lvlJc w:val="right"/>
      <w:pPr>
        <w:ind w:left="4680" w:hanging="180"/>
      </w:pPr>
    </w:lvl>
    <w:lvl w:ilvl="6" w:tplc="E1FC4122" w:tentative="1">
      <w:start w:val="1"/>
      <w:numFmt w:val="decimal"/>
      <w:lvlText w:val="%7."/>
      <w:lvlJc w:val="left"/>
      <w:pPr>
        <w:ind w:left="5400" w:hanging="360"/>
      </w:pPr>
    </w:lvl>
    <w:lvl w:ilvl="7" w:tplc="1EA629F4" w:tentative="1">
      <w:start w:val="1"/>
      <w:numFmt w:val="lowerLetter"/>
      <w:lvlText w:val="%8."/>
      <w:lvlJc w:val="left"/>
      <w:pPr>
        <w:ind w:left="6120" w:hanging="360"/>
      </w:pPr>
    </w:lvl>
    <w:lvl w:ilvl="8" w:tplc="0344B4C0" w:tentative="1">
      <w:start w:val="1"/>
      <w:numFmt w:val="lowerRoman"/>
      <w:lvlText w:val="%9."/>
      <w:lvlJc w:val="right"/>
      <w:pPr>
        <w:ind w:left="6840" w:hanging="180"/>
      </w:pPr>
    </w:lvl>
  </w:abstractNum>
  <w:abstractNum w:abstractNumId="58" w15:restartNumberingAfterBreak="0">
    <w:nsid w:val="68B23FAA"/>
    <w:multiLevelType w:val="hybridMultilevel"/>
    <w:tmpl w:val="F8FA310A"/>
    <w:lvl w:ilvl="0" w:tplc="243A3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A8E0915"/>
    <w:multiLevelType w:val="multilevel"/>
    <w:tmpl w:val="D394670A"/>
    <w:styleLink w:val="Style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15:restartNumberingAfterBreak="0">
    <w:nsid w:val="6B061C79"/>
    <w:multiLevelType w:val="hybridMultilevel"/>
    <w:tmpl w:val="B6EC2C1C"/>
    <w:lvl w:ilvl="0" w:tplc="07161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B9C1621"/>
    <w:multiLevelType w:val="hybridMultilevel"/>
    <w:tmpl w:val="4EA20522"/>
    <w:lvl w:ilvl="0" w:tplc="0409000F">
      <w:start w:val="1"/>
      <w:numFmt w:val="decimal"/>
      <w:lvlText w:val="%1."/>
      <w:lvlJc w:val="left"/>
      <w:pPr>
        <w:ind w:left="720" w:hanging="360"/>
      </w:pPr>
      <w:rPr>
        <w:rFonts w:hint="default"/>
      </w:rPr>
    </w:lvl>
    <w:lvl w:ilvl="1" w:tplc="999206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2A64F0"/>
    <w:multiLevelType w:val="hybridMultilevel"/>
    <w:tmpl w:val="37C26E64"/>
    <w:lvl w:ilvl="0" w:tplc="9992066E">
      <w:start w:val="1"/>
      <w:numFmt w:val="lowerLetter"/>
      <w:lvlText w:val="%1."/>
      <w:lvlJc w:val="left"/>
      <w:pPr>
        <w:ind w:left="1080" w:hanging="360"/>
      </w:pPr>
      <w:rPr>
        <w:rFonts w:hint="default"/>
      </w:rPr>
    </w:lvl>
    <w:lvl w:ilvl="1" w:tplc="8B7C91B8" w:tentative="1">
      <w:start w:val="1"/>
      <w:numFmt w:val="lowerLetter"/>
      <w:lvlText w:val="%2."/>
      <w:lvlJc w:val="left"/>
      <w:pPr>
        <w:ind w:left="1800" w:hanging="360"/>
      </w:pPr>
    </w:lvl>
    <w:lvl w:ilvl="2" w:tplc="DC508FB2" w:tentative="1">
      <w:start w:val="1"/>
      <w:numFmt w:val="lowerRoman"/>
      <w:lvlText w:val="%3."/>
      <w:lvlJc w:val="right"/>
      <w:pPr>
        <w:ind w:left="2520" w:hanging="180"/>
      </w:pPr>
    </w:lvl>
    <w:lvl w:ilvl="3" w:tplc="21B2FFDE" w:tentative="1">
      <w:start w:val="1"/>
      <w:numFmt w:val="decimal"/>
      <w:lvlText w:val="%4."/>
      <w:lvlJc w:val="left"/>
      <w:pPr>
        <w:ind w:left="3240" w:hanging="360"/>
      </w:pPr>
    </w:lvl>
    <w:lvl w:ilvl="4" w:tplc="79345AEE" w:tentative="1">
      <w:start w:val="1"/>
      <w:numFmt w:val="lowerLetter"/>
      <w:lvlText w:val="%5."/>
      <w:lvlJc w:val="left"/>
      <w:pPr>
        <w:ind w:left="3960" w:hanging="360"/>
      </w:pPr>
    </w:lvl>
    <w:lvl w:ilvl="5" w:tplc="D3180008" w:tentative="1">
      <w:start w:val="1"/>
      <w:numFmt w:val="lowerRoman"/>
      <w:lvlText w:val="%6."/>
      <w:lvlJc w:val="right"/>
      <w:pPr>
        <w:ind w:left="4680" w:hanging="180"/>
      </w:pPr>
    </w:lvl>
    <w:lvl w:ilvl="6" w:tplc="AE9E5042" w:tentative="1">
      <w:start w:val="1"/>
      <w:numFmt w:val="decimal"/>
      <w:lvlText w:val="%7."/>
      <w:lvlJc w:val="left"/>
      <w:pPr>
        <w:ind w:left="5400" w:hanging="360"/>
      </w:pPr>
    </w:lvl>
    <w:lvl w:ilvl="7" w:tplc="5B0096D2" w:tentative="1">
      <w:start w:val="1"/>
      <w:numFmt w:val="lowerLetter"/>
      <w:lvlText w:val="%8."/>
      <w:lvlJc w:val="left"/>
      <w:pPr>
        <w:ind w:left="6120" w:hanging="360"/>
      </w:pPr>
    </w:lvl>
    <w:lvl w:ilvl="8" w:tplc="8026B038" w:tentative="1">
      <w:start w:val="1"/>
      <w:numFmt w:val="lowerRoman"/>
      <w:lvlText w:val="%9."/>
      <w:lvlJc w:val="right"/>
      <w:pPr>
        <w:ind w:left="6840" w:hanging="180"/>
      </w:pPr>
    </w:lvl>
  </w:abstractNum>
  <w:abstractNum w:abstractNumId="63" w15:restartNumberingAfterBreak="0">
    <w:nsid w:val="70BC3174"/>
    <w:multiLevelType w:val="hybridMultilevel"/>
    <w:tmpl w:val="E1A89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2794D92"/>
    <w:multiLevelType w:val="hybridMultilevel"/>
    <w:tmpl w:val="1736BEEA"/>
    <w:lvl w:ilvl="0" w:tplc="88E2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A137C7E"/>
    <w:multiLevelType w:val="hybridMultilevel"/>
    <w:tmpl w:val="7F72C85E"/>
    <w:lvl w:ilvl="0" w:tplc="04090019">
      <w:start w:val="1"/>
      <w:numFmt w:val="lowerLetter"/>
      <w:lvlText w:val="%1."/>
      <w:lvlJc w:val="left"/>
      <w:pPr>
        <w:ind w:left="1080" w:hanging="360"/>
      </w:pPr>
      <w:rPr>
        <w:rFonts w:hint="default"/>
      </w:rPr>
    </w:lvl>
    <w:lvl w:ilvl="1" w:tplc="E0B885DA" w:tentative="1">
      <w:start w:val="1"/>
      <w:numFmt w:val="lowerLetter"/>
      <w:lvlText w:val="%2."/>
      <w:lvlJc w:val="left"/>
      <w:pPr>
        <w:ind w:left="1800" w:hanging="360"/>
      </w:pPr>
    </w:lvl>
    <w:lvl w:ilvl="2" w:tplc="744634F6" w:tentative="1">
      <w:start w:val="1"/>
      <w:numFmt w:val="lowerRoman"/>
      <w:lvlText w:val="%3."/>
      <w:lvlJc w:val="right"/>
      <w:pPr>
        <w:ind w:left="2520" w:hanging="180"/>
      </w:pPr>
    </w:lvl>
    <w:lvl w:ilvl="3" w:tplc="42B21F52" w:tentative="1">
      <w:start w:val="1"/>
      <w:numFmt w:val="decimal"/>
      <w:lvlText w:val="%4."/>
      <w:lvlJc w:val="left"/>
      <w:pPr>
        <w:ind w:left="3240" w:hanging="360"/>
      </w:pPr>
    </w:lvl>
    <w:lvl w:ilvl="4" w:tplc="FCF026D4" w:tentative="1">
      <w:start w:val="1"/>
      <w:numFmt w:val="lowerLetter"/>
      <w:lvlText w:val="%5."/>
      <w:lvlJc w:val="left"/>
      <w:pPr>
        <w:ind w:left="3960" w:hanging="360"/>
      </w:pPr>
    </w:lvl>
    <w:lvl w:ilvl="5" w:tplc="161A3294" w:tentative="1">
      <w:start w:val="1"/>
      <w:numFmt w:val="lowerRoman"/>
      <w:lvlText w:val="%6."/>
      <w:lvlJc w:val="right"/>
      <w:pPr>
        <w:ind w:left="4680" w:hanging="180"/>
      </w:pPr>
    </w:lvl>
    <w:lvl w:ilvl="6" w:tplc="BB44D2A8" w:tentative="1">
      <w:start w:val="1"/>
      <w:numFmt w:val="decimal"/>
      <w:lvlText w:val="%7."/>
      <w:lvlJc w:val="left"/>
      <w:pPr>
        <w:ind w:left="5400" w:hanging="360"/>
      </w:pPr>
    </w:lvl>
    <w:lvl w:ilvl="7" w:tplc="1084D756" w:tentative="1">
      <w:start w:val="1"/>
      <w:numFmt w:val="lowerLetter"/>
      <w:lvlText w:val="%8."/>
      <w:lvlJc w:val="left"/>
      <w:pPr>
        <w:ind w:left="6120" w:hanging="360"/>
      </w:pPr>
    </w:lvl>
    <w:lvl w:ilvl="8" w:tplc="8268528C" w:tentative="1">
      <w:start w:val="1"/>
      <w:numFmt w:val="lowerRoman"/>
      <w:lvlText w:val="%9."/>
      <w:lvlJc w:val="right"/>
      <w:pPr>
        <w:ind w:left="6840" w:hanging="180"/>
      </w:pPr>
    </w:lvl>
  </w:abstractNum>
  <w:abstractNum w:abstractNumId="66" w15:restartNumberingAfterBreak="0">
    <w:nsid w:val="7BEB306E"/>
    <w:multiLevelType w:val="hybridMultilevel"/>
    <w:tmpl w:val="56824416"/>
    <w:lvl w:ilvl="0" w:tplc="04090019">
      <w:start w:val="1"/>
      <w:numFmt w:val="lowerLetter"/>
      <w:lvlText w:val="%1."/>
      <w:lvlJc w:val="left"/>
      <w:pPr>
        <w:ind w:left="1080" w:hanging="360"/>
      </w:pPr>
      <w:rPr>
        <w:rFonts w:hint="default"/>
      </w:rPr>
    </w:lvl>
    <w:lvl w:ilvl="1" w:tplc="2A568740" w:tentative="1">
      <w:start w:val="1"/>
      <w:numFmt w:val="lowerLetter"/>
      <w:lvlText w:val="%2."/>
      <w:lvlJc w:val="left"/>
      <w:pPr>
        <w:ind w:left="1800" w:hanging="360"/>
      </w:pPr>
    </w:lvl>
    <w:lvl w:ilvl="2" w:tplc="30C69776" w:tentative="1">
      <w:start w:val="1"/>
      <w:numFmt w:val="lowerRoman"/>
      <w:lvlText w:val="%3."/>
      <w:lvlJc w:val="right"/>
      <w:pPr>
        <w:ind w:left="2520" w:hanging="180"/>
      </w:pPr>
    </w:lvl>
    <w:lvl w:ilvl="3" w:tplc="F86CF40C" w:tentative="1">
      <w:start w:val="1"/>
      <w:numFmt w:val="decimal"/>
      <w:lvlText w:val="%4."/>
      <w:lvlJc w:val="left"/>
      <w:pPr>
        <w:ind w:left="3240" w:hanging="360"/>
      </w:pPr>
    </w:lvl>
    <w:lvl w:ilvl="4" w:tplc="FEB275CC" w:tentative="1">
      <w:start w:val="1"/>
      <w:numFmt w:val="lowerLetter"/>
      <w:lvlText w:val="%5."/>
      <w:lvlJc w:val="left"/>
      <w:pPr>
        <w:ind w:left="3960" w:hanging="360"/>
      </w:pPr>
    </w:lvl>
    <w:lvl w:ilvl="5" w:tplc="6EBCA1AC" w:tentative="1">
      <w:start w:val="1"/>
      <w:numFmt w:val="lowerRoman"/>
      <w:lvlText w:val="%6."/>
      <w:lvlJc w:val="right"/>
      <w:pPr>
        <w:ind w:left="4680" w:hanging="180"/>
      </w:pPr>
    </w:lvl>
    <w:lvl w:ilvl="6" w:tplc="C6FC5206" w:tentative="1">
      <w:start w:val="1"/>
      <w:numFmt w:val="decimal"/>
      <w:lvlText w:val="%7."/>
      <w:lvlJc w:val="left"/>
      <w:pPr>
        <w:ind w:left="5400" w:hanging="360"/>
      </w:pPr>
    </w:lvl>
    <w:lvl w:ilvl="7" w:tplc="0F441FE4" w:tentative="1">
      <w:start w:val="1"/>
      <w:numFmt w:val="lowerLetter"/>
      <w:lvlText w:val="%8."/>
      <w:lvlJc w:val="left"/>
      <w:pPr>
        <w:ind w:left="6120" w:hanging="360"/>
      </w:pPr>
    </w:lvl>
    <w:lvl w:ilvl="8" w:tplc="EDF09FF6" w:tentative="1">
      <w:start w:val="1"/>
      <w:numFmt w:val="lowerRoman"/>
      <w:lvlText w:val="%9."/>
      <w:lvlJc w:val="right"/>
      <w:pPr>
        <w:ind w:left="6840" w:hanging="180"/>
      </w:pPr>
    </w:lvl>
  </w:abstractNum>
  <w:abstractNum w:abstractNumId="67" w15:restartNumberingAfterBreak="0">
    <w:nsid w:val="7FD30C23"/>
    <w:multiLevelType w:val="hybridMultilevel"/>
    <w:tmpl w:val="8B3AA0CC"/>
    <w:lvl w:ilvl="0" w:tplc="294EE9BA">
      <w:start w:val="1"/>
      <w:numFmt w:val="lowerLetter"/>
      <w:lvlText w:val="%1."/>
      <w:lvlJc w:val="left"/>
      <w:pPr>
        <w:ind w:left="1080" w:hanging="360"/>
      </w:pPr>
      <w:rPr>
        <w:rFonts w:hint="default"/>
        <w:i w:val="0"/>
        <w:iCs/>
      </w:rPr>
    </w:lvl>
    <w:lvl w:ilvl="1" w:tplc="1DEA017C" w:tentative="1">
      <w:start w:val="1"/>
      <w:numFmt w:val="lowerLetter"/>
      <w:lvlText w:val="%2."/>
      <w:lvlJc w:val="left"/>
      <w:pPr>
        <w:ind w:left="1800" w:hanging="360"/>
      </w:pPr>
    </w:lvl>
    <w:lvl w:ilvl="2" w:tplc="355C6FB6" w:tentative="1">
      <w:start w:val="1"/>
      <w:numFmt w:val="lowerRoman"/>
      <w:lvlText w:val="%3."/>
      <w:lvlJc w:val="right"/>
      <w:pPr>
        <w:ind w:left="2520" w:hanging="180"/>
      </w:pPr>
    </w:lvl>
    <w:lvl w:ilvl="3" w:tplc="0090104E" w:tentative="1">
      <w:start w:val="1"/>
      <w:numFmt w:val="decimal"/>
      <w:lvlText w:val="%4."/>
      <w:lvlJc w:val="left"/>
      <w:pPr>
        <w:ind w:left="3240" w:hanging="360"/>
      </w:pPr>
    </w:lvl>
    <w:lvl w:ilvl="4" w:tplc="DA3E3360" w:tentative="1">
      <w:start w:val="1"/>
      <w:numFmt w:val="lowerLetter"/>
      <w:lvlText w:val="%5."/>
      <w:lvlJc w:val="left"/>
      <w:pPr>
        <w:ind w:left="3960" w:hanging="360"/>
      </w:pPr>
    </w:lvl>
    <w:lvl w:ilvl="5" w:tplc="35EE59BC" w:tentative="1">
      <w:start w:val="1"/>
      <w:numFmt w:val="lowerRoman"/>
      <w:lvlText w:val="%6."/>
      <w:lvlJc w:val="right"/>
      <w:pPr>
        <w:ind w:left="4680" w:hanging="180"/>
      </w:pPr>
    </w:lvl>
    <w:lvl w:ilvl="6" w:tplc="08224ACE" w:tentative="1">
      <w:start w:val="1"/>
      <w:numFmt w:val="decimal"/>
      <w:lvlText w:val="%7."/>
      <w:lvlJc w:val="left"/>
      <w:pPr>
        <w:ind w:left="5400" w:hanging="360"/>
      </w:pPr>
    </w:lvl>
    <w:lvl w:ilvl="7" w:tplc="547C6F08" w:tentative="1">
      <w:start w:val="1"/>
      <w:numFmt w:val="lowerLetter"/>
      <w:lvlText w:val="%8."/>
      <w:lvlJc w:val="left"/>
      <w:pPr>
        <w:ind w:left="6120" w:hanging="360"/>
      </w:pPr>
    </w:lvl>
    <w:lvl w:ilvl="8" w:tplc="0EAE9FD8" w:tentative="1">
      <w:start w:val="1"/>
      <w:numFmt w:val="lowerRoman"/>
      <w:lvlText w:val="%9."/>
      <w:lvlJc w:val="right"/>
      <w:pPr>
        <w:ind w:left="6840" w:hanging="180"/>
      </w:pPr>
    </w:lvl>
  </w:abstractNum>
  <w:abstractNum w:abstractNumId="68" w15:restartNumberingAfterBreak="0">
    <w:nsid w:val="7FE83733"/>
    <w:multiLevelType w:val="hybridMultilevel"/>
    <w:tmpl w:val="AD3C6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9990219">
    <w:abstractNumId w:val="51"/>
  </w:num>
  <w:num w:numId="2" w16cid:durableId="1644769024">
    <w:abstractNumId w:val="32"/>
  </w:num>
  <w:num w:numId="3" w16cid:durableId="1266113716">
    <w:abstractNumId w:val="19"/>
  </w:num>
  <w:num w:numId="4" w16cid:durableId="726681847">
    <w:abstractNumId w:val="52"/>
  </w:num>
  <w:num w:numId="5" w16cid:durableId="1161387354">
    <w:abstractNumId w:val="15"/>
  </w:num>
  <w:num w:numId="6" w16cid:durableId="2000839374">
    <w:abstractNumId w:val="18"/>
  </w:num>
  <w:num w:numId="7" w16cid:durableId="742721640">
    <w:abstractNumId w:val="10"/>
  </w:num>
  <w:num w:numId="8" w16cid:durableId="2087996324">
    <w:abstractNumId w:val="14"/>
  </w:num>
  <w:num w:numId="9" w16cid:durableId="1529293941">
    <w:abstractNumId w:val="47"/>
  </w:num>
  <w:num w:numId="10" w16cid:durableId="594632447">
    <w:abstractNumId w:val="30"/>
  </w:num>
  <w:num w:numId="11" w16cid:durableId="1920678136">
    <w:abstractNumId w:val="63"/>
  </w:num>
  <w:num w:numId="12" w16cid:durableId="1787116227">
    <w:abstractNumId w:val="27"/>
  </w:num>
  <w:num w:numId="13" w16cid:durableId="946623539">
    <w:abstractNumId w:val="0"/>
  </w:num>
  <w:num w:numId="14" w16cid:durableId="440611208">
    <w:abstractNumId w:val="54"/>
  </w:num>
  <w:num w:numId="15" w16cid:durableId="644090198">
    <w:abstractNumId w:val="13"/>
  </w:num>
  <w:num w:numId="16" w16cid:durableId="1722554693">
    <w:abstractNumId w:val="40"/>
  </w:num>
  <w:num w:numId="17" w16cid:durableId="1218391925">
    <w:abstractNumId w:val="49"/>
  </w:num>
  <w:num w:numId="18" w16cid:durableId="1139110109">
    <w:abstractNumId w:val="41"/>
  </w:num>
  <w:num w:numId="19" w16cid:durableId="1136486642">
    <w:abstractNumId w:val="25"/>
  </w:num>
  <w:num w:numId="20" w16cid:durableId="495340954">
    <w:abstractNumId w:val="59"/>
  </w:num>
  <w:num w:numId="21" w16cid:durableId="1630092352">
    <w:abstractNumId w:val="53"/>
  </w:num>
  <w:num w:numId="22" w16cid:durableId="1582594473">
    <w:abstractNumId w:val="39"/>
  </w:num>
  <w:num w:numId="23" w16cid:durableId="631909673">
    <w:abstractNumId w:val="11"/>
  </w:num>
  <w:num w:numId="24" w16cid:durableId="280378370">
    <w:abstractNumId w:val="35"/>
  </w:num>
  <w:num w:numId="25" w16cid:durableId="1652444318">
    <w:abstractNumId w:val="29"/>
  </w:num>
  <w:num w:numId="26" w16cid:durableId="613102210">
    <w:abstractNumId w:val="24"/>
  </w:num>
  <w:num w:numId="27" w16cid:durableId="2053965121">
    <w:abstractNumId w:val="61"/>
  </w:num>
  <w:num w:numId="28" w16cid:durableId="1372530241">
    <w:abstractNumId w:val="8"/>
  </w:num>
  <w:num w:numId="29" w16cid:durableId="1814638122">
    <w:abstractNumId w:val="46"/>
  </w:num>
  <w:num w:numId="30" w16cid:durableId="1512140131">
    <w:abstractNumId w:val="62"/>
  </w:num>
  <w:num w:numId="31" w16cid:durableId="1893424274">
    <w:abstractNumId w:val="23"/>
  </w:num>
  <w:num w:numId="32" w16cid:durableId="1025640994">
    <w:abstractNumId w:val="7"/>
  </w:num>
  <w:num w:numId="33" w16cid:durableId="1777750569">
    <w:abstractNumId w:val="2"/>
  </w:num>
  <w:num w:numId="34" w16cid:durableId="968364874">
    <w:abstractNumId w:val="12"/>
  </w:num>
  <w:num w:numId="35" w16cid:durableId="2032338245">
    <w:abstractNumId w:val="33"/>
  </w:num>
  <w:num w:numId="36" w16cid:durableId="1561476906">
    <w:abstractNumId w:val="26"/>
  </w:num>
  <w:num w:numId="37" w16cid:durableId="1835297108">
    <w:abstractNumId w:val="45"/>
  </w:num>
  <w:num w:numId="38" w16cid:durableId="194974576">
    <w:abstractNumId w:val="42"/>
  </w:num>
  <w:num w:numId="39" w16cid:durableId="694117873">
    <w:abstractNumId w:val="48"/>
  </w:num>
  <w:num w:numId="40" w16cid:durableId="1372998871">
    <w:abstractNumId w:val="36"/>
  </w:num>
  <w:num w:numId="41" w16cid:durableId="1510676333">
    <w:abstractNumId w:val="6"/>
  </w:num>
  <w:num w:numId="42" w16cid:durableId="1813212126">
    <w:abstractNumId w:val="67"/>
  </w:num>
  <w:num w:numId="43" w16cid:durableId="492450959">
    <w:abstractNumId w:val="55"/>
  </w:num>
  <w:num w:numId="44" w16cid:durableId="1237402012">
    <w:abstractNumId w:val="65"/>
  </w:num>
  <w:num w:numId="45" w16cid:durableId="1165437852">
    <w:abstractNumId w:val="4"/>
  </w:num>
  <w:num w:numId="46" w16cid:durableId="465271932">
    <w:abstractNumId w:val="38"/>
  </w:num>
  <w:num w:numId="47" w16cid:durableId="1198393944">
    <w:abstractNumId w:val="43"/>
  </w:num>
  <w:num w:numId="48" w16cid:durableId="197203783">
    <w:abstractNumId w:val="3"/>
  </w:num>
  <w:num w:numId="49" w16cid:durableId="275210551">
    <w:abstractNumId w:val="56"/>
  </w:num>
  <w:num w:numId="50" w16cid:durableId="940337092">
    <w:abstractNumId w:val="37"/>
  </w:num>
  <w:num w:numId="51" w16cid:durableId="302395771">
    <w:abstractNumId w:val="31"/>
  </w:num>
  <w:num w:numId="52" w16cid:durableId="696009052">
    <w:abstractNumId w:val="34"/>
  </w:num>
  <w:num w:numId="53" w16cid:durableId="602567923">
    <w:abstractNumId w:val="57"/>
  </w:num>
  <w:num w:numId="54" w16cid:durableId="497622727">
    <w:abstractNumId w:val="44"/>
  </w:num>
  <w:num w:numId="55" w16cid:durableId="1257442024">
    <w:abstractNumId w:val="50"/>
  </w:num>
  <w:num w:numId="56" w16cid:durableId="1329865613">
    <w:abstractNumId w:val="66"/>
  </w:num>
  <w:num w:numId="57" w16cid:durableId="582950685">
    <w:abstractNumId w:val="17"/>
  </w:num>
  <w:num w:numId="58" w16cid:durableId="1053888282">
    <w:abstractNumId w:val="9"/>
  </w:num>
  <w:num w:numId="59" w16cid:durableId="1258055317">
    <w:abstractNumId w:val="21"/>
  </w:num>
  <w:num w:numId="60" w16cid:durableId="504134406">
    <w:abstractNumId w:val="20"/>
  </w:num>
  <w:num w:numId="61" w16cid:durableId="2054846445">
    <w:abstractNumId w:val="22"/>
  </w:num>
  <w:num w:numId="62" w16cid:durableId="643127169">
    <w:abstractNumId w:val="64"/>
  </w:num>
  <w:num w:numId="63" w16cid:durableId="232665007">
    <w:abstractNumId w:val="58"/>
  </w:num>
  <w:num w:numId="64" w16cid:durableId="94714943">
    <w:abstractNumId w:val="5"/>
  </w:num>
  <w:num w:numId="65" w16cid:durableId="1937710049">
    <w:abstractNumId w:val="16"/>
  </w:num>
  <w:num w:numId="66" w16cid:durableId="1901790396">
    <w:abstractNumId w:val="1"/>
  </w:num>
  <w:num w:numId="67" w16cid:durableId="915096543">
    <w:abstractNumId w:val="68"/>
  </w:num>
  <w:num w:numId="68" w16cid:durableId="1376352202">
    <w:abstractNumId w:val="28"/>
  </w:num>
  <w:num w:numId="69" w16cid:durableId="1699311483">
    <w:abstractNumId w:val="60"/>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scombe Life Church">
    <w15:presenceInfo w15:providerId="Windows Live" w15:userId="0bf499acfcdc92c4"/>
  </w15:person>
  <w15:person w15:author="Lekhnath Poudel">
    <w15:presenceInfo w15:providerId="Windows Live" w15:userId="47b4256928c887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displayBackgroundShape/>
  <w:mirrorMargins/>
  <w:proofState w:spelling="clean" w:grammar="clean"/>
  <w:trackRevisions/>
  <w:defaultTabStop w:val="72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tjAxNzO2NDAyMDZS0lEKTi0uzszPAykwN6oFAOxlgnItAAAA"/>
  </w:docVars>
  <w:rsids>
    <w:rsidRoot w:val="005E5F0F"/>
    <w:rsid w:val="00000477"/>
    <w:rsid w:val="000026DE"/>
    <w:rsid w:val="0000451C"/>
    <w:rsid w:val="00004FD9"/>
    <w:rsid w:val="0000675C"/>
    <w:rsid w:val="0000714D"/>
    <w:rsid w:val="00007DEF"/>
    <w:rsid w:val="0001040C"/>
    <w:rsid w:val="000109AF"/>
    <w:rsid w:val="00011691"/>
    <w:rsid w:val="00012AB3"/>
    <w:rsid w:val="00012CDB"/>
    <w:rsid w:val="00013DCE"/>
    <w:rsid w:val="00014089"/>
    <w:rsid w:val="00014F95"/>
    <w:rsid w:val="00015C40"/>
    <w:rsid w:val="00017120"/>
    <w:rsid w:val="000178F3"/>
    <w:rsid w:val="000211D3"/>
    <w:rsid w:val="000215E6"/>
    <w:rsid w:val="000216B8"/>
    <w:rsid w:val="00021F91"/>
    <w:rsid w:val="00023CA1"/>
    <w:rsid w:val="00024269"/>
    <w:rsid w:val="000246BE"/>
    <w:rsid w:val="00024929"/>
    <w:rsid w:val="000271C5"/>
    <w:rsid w:val="00032E86"/>
    <w:rsid w:val="00033B54"/>
    <w:rsid w:val="00033DB3"/>
    <w:rsid w:val="00033E30"/>
    <w:rsid w:val="00034CF9"/>
    <w:rsid w:val="00035481"/>
    <w:rsid w:val="00035CBE"/>
    <w:rsid w:val="00036ACD"/>
    <w:rsid w:val="00037236"/>
    <w:rsid w:val="0004048B"/>
    <w:rsid w:val="0004105D"/>
    <w:rsid w:val="00042418"/>
    <w:rsid w:val="00042B37"/>
    <w:rsid w:val="00042BD5"/>
    <w:rsid w:val="00043C91"/>
    <w:rsid w:val="00045F5A"/>
    <w:rsid w:val="00046160"/>
    <w:rsid w:val="000500F2"/>
    <w:rsid w:val="000502A4"/>
    <w:rsid w:val="00050C04"/>
    <w:rsid w:val="000514A0"/>
    <w:rsid w:val="0005155D"/>
    <w:rsid w:val="000533B4"/>
    <w:rsid w:val="0005376E"/>
    <w:rsid w:val="000539B8"/>
    <w:rsid w:val="00053EBE"/>
    <w:rsid w:val="0005493E"/>
    <w:rsid w:val="00055377"/>
    <w:rsid w:val="0005568B"/>
    <w:rsid w:val="00057730"/>
    <w:rsid w:val="0005797E"/>
    <w:rsid w:val="00057EC7"/>
    <w:rsid w:val="000602A2"/>
    <w:rsid w:val="000632A4"/>
    <w:rsid w:val="000644DB"/>
    <w:rsid w:val="00067164"/>
    <w:rsid w:val="000674AA"/>
    <w:rsid w:val="000708FF"/>
    <w:rsid w:val="00071943"/>
    <w:rsid w:val="000729B8"/>
    <w:rsid w:val="0007355A"/>
    <w:rsid w:val="000737B6"/>
    <w:rsid w:val="00074C79"/>
    <w:rsid w:val="00075479"/>
    <w:rsid w:val="00076488"/>
    <w:rsid w:val="00076E2B"/>
    <w:rsid w:val="000774D5"/>
    <w:rsid w:val="00077980"/>
    <w:rsid w:val="000809C9"/>
    <w:rsid w:val="000815F3"/>
    <w:rsid w:val="00082C81"/>
    <w:rsid w:val="00083575"/>
    <w:rsid w:val="000836C0"/>
    <w:rsid w:val="00083A53"/>
    <w:rsid w:val="00084D45"/>
    <w:rsid w:val="00085502"/>
    <w:rsid w:val="00085D49"/>
    <w:rsid w:val="00086E5D"/>
    <w:rsid w:val="00087763"/>
    <w:rsid w:val="00087CAB"/>
    <w:rsid w:val="000912A3"/>
    <w:rsid w:val="00093008"/>
    <w:rsid w:val="00094E86"/>
    <w:rsid w:val="000957BD"/>
    <w:rsid w:val="000958F7"/>
    <w:rsid w:val="00095CE7"/>
    <w:rsid w:val="000960B4"/>
    <w:rsid w:val="00097363"/>
    <w:rsid w:val="00097B05"/>
    <w:rsid w:val="000A0BEF"/>
    <w:rsid w:val="000A2EB1"/>
    <w:rsid w:val="000A44E9"/>
    <w:rsid w:val="000A59D4"/>
    <w:rsid w:val="000A62C3"/>
    <w:rsid w:val="000A6559"/>
    <w:rsid w:val="000B0A3D"/>
    <w:rsid w:val="000B346E"/>
    <w:rsid w:val="000B34AD"/>
    <w:rsid w:val="000B3C37"/>
    <w:rsid w:val="000B3C53"/>
    <w:rsid w:val="000B5505"/>
    <w:rsid w:val="000B5559"/>
    <w:rsid w:val="000B5E59"/>
    <w:rsid w:val="000B676A"/>
    <w:rsid w:val="000B67B6"/>
    <w:rsid w:val="000B7F85"/>
    <w:rsid w:val="000C018C"/>
    <w:rsid w:val="000C0A5C"/>
    <w:rsid w:val="000C21E9"/>
    <w:rsid w:val="000C2B60"/>
    <w:rsid w:val="000C5F98"/>
    <w:rsid w:val="000C77DA"/>
    <w:rsid w:val="000D04CE"/>
    <w:rsid w:val="000D0B98"/>
    <w:rsid w:val="000D18DC"/>
    <w:rsid w:val="000D2A83"/>
    <w:rsid w:val="000D46A3"/>
    <w:rsid w:val="000D50F1"/>
    <w:rsid w:val="000D532E"/>
    <w:rsid w:val="000D5554"/>
    <w:rsid w:val="000D5E80"/>
    <w:rsid w:val="000D7303"/>
    <w:rsid w:val="000E0118"/>
    <w:rsid w:val="000E09CC"/>
    <w:rsid w:val="000E0FA6"/>
    <w:rsid w:val="000E16F1"/>
    <w:rsid w:val="000E2162"/>
    <w:rsid w:val="000E2B99"/>
    <w:rsid w:val="000E38E2"/>
    <w:rsid w:val="000E47BA"/>
    <w:rsid w:val="000E6D42"/>
    <w:rsid w:val="000E7150"/>
    <w:rsid w:val="000E749C"/>
    <w:rsid w:val="000F0348"/>
    <w:rsid w:val="000F14DC"/>
    <w:rsid w:val="000F1BDB"/>
    <w:rsid w:val="000F1EDE"/>
    <w:rsid w:val="000F2072"/>
    <w:rsid w:val="000F321F"/>
    <w:rsid w:val="000F412A"/>
    <w:rsid w:val="000F4AB9"/>
    <w:rsid w:val="000F4B3D"/>
    <w:rsid w:val="000F592D"/>
    <w:rsid w:val="000F72D8"/>
    <w:rsid w:val="000F769A"/>
    <w:rsid w:val="000F7DC2"/>
    <w:rsid w:val="000F7EA8"/>
    <w:rsid w:val="00101F9C"/>
    <w:rsid w:val="00102473"/>
    <w:rsid w:val="00102C84"/>
    <w:rsid w:val="00102DD7"/>
    <w:rsid w:val="00103BBB"/>
    <w:rsid w:val="00103C28"/>
    <w:rsid w:val="00103D6F"/>
    <w:rsid w:val="00104FFB"/>
    <w:rsid w:val="00105C1E"/>
    <w:rsid w:val="00110FC7"/>
    <w:rsid w:val="0011120D"/>
    <w:rsid w:val="001113A7"/>
    <w:rsid w:val="00111659"/>
    <w:rsid w:val="00113A92"/>
    <w:rsid w:val="001142A5"/>
    <w:rsid w:val="00114F84"/>
    <w:rsid w:val="00117BDC"/>
    <w:rsid w:val="001219F6"/>
    <w:rsid w:val="001220C9"/>
    <w:rsid w:val="00123025"/>
    <w:rsid w:val="00123373"/>
    <w:rsid w:val="00125200"/>
    <w:rsid w:val="00125591"/>
    <w:rsid w:val="00127036"/>
    <w:rsid w:val="00130660"/>
    <w:rsid w:val="0013077A"/>
    <w:rsid w:val="00133441"/>
    <w:rsid w:val="00134E6F"/>
    <w:rsid w:val="0013679F"/>
    <w:rsid w:val="00136CA8"/>
    <w:rsid w:val="001374E0"/>
    <w:rsid w:val="00137BE7"/>
    <w:rsid w:val="00137C90"/>
    <w:rsid w:val="001403E6"/>
    <w:rsid w:val="00140657"/>
    <w:rsid w:val="0014123C"/>
    <w:rsid w:val="00141BE9"/>
    <w:rsid w:val="00142276"/>
    <w:rsid w:val="001435C0"/>
    <w:rsid w:val="00144504"/>
    <w:rsid w:val="00144F5C"/>
    <w:rsid w:val="0014605A"/>
    <w:rsid w:val="00147452"/>
    <w:rsid w:val="00147532"/>
    <w:rsid w:val="001517CB"/>
    <w:rsid w:val="001524F8"/>
    <w:rsid w:val="00152B8F"/>
    <w:rsid w:val="00154212"/>
    <w:rsid w:val="0015503C"/>
    <w:rsid w:val="00155B81"/>
    <w:rsid w:val="00156291"/>
    <w:rsid w:val="0015719B"/>
    <w:rsid w:val="00157D56"/>
    <w:rsid w:val="00160CAE"/>
    <w:rsid w:val="00162DAA"/>
    <w:rsid w:val="0016304C"/>
    <w:rsid w:val="00164A48"/>
    <w:rsid w:val="0016559F"/>
    <w:rsid w:val="00165B25"/>
    <w:rsid w:val="00166065"/>
    <w:rsid w:val="00166DF2"/>
    <w:rsid w:val="001671D9"/>
    <w:rsid w:val="00167B2E"/>
    <w:rsid w:val="00167E34"/>
    <w:rsid w:val="0017026F"/>
    <w:rsid w:val="0017099C"/>
    <w:rsid w:val="001709C0"/>
    <w:rsid w:val="00170B2D"/>
    <w:rsid w:val="00170BFA"/>
    <w:rsid w:val="0017103F"/>
    <w:rsid w:val="00171165"/>
    <w:rsid w:val="00171280"/>
    <w:rsid w:val="001714E9"/>
    <w:rsid w:val="00171FA5"/>
    <w:rsid w:val="0017249E"/>
    <w:rsid w:val="0017274A"/>
    <w:rsid w:val="00172C40"/>
    <w:rsid w:val="001731D9"/>
    <w:rsid w:val="00173606"/>
    <w:rsid w:val="00173F26"/>
    <w:rsid w:val="001741CF"/>
    <w:rsid w:val="001755DD"/>
    <w:rsid w:val="001765D3"/>
    <w:rsid w:val="00176D34"/>
    <w:rsid w:val="001779FC"/>
    <w:rsid w:val="00177C0C"/>
    <w:rsid w:val="00180803"/>
    <w:rsid w:val="00180D43"/>
    <w:rsid w:val="00181409"/>
    <w:rsid w:val="00182234"/>
    <w:rsid w:val="00184EF5"/>
    <w:rsid w:val="00185DC6"/>
    <w:rsid w:val="00186911"/>
    <w:rsid w:val="00186B9A"/>
    <w:rsid w:val="0018710E"/>
    <w:rsid w:val="001875B6"/>
    <w:rsid w:val="001877AC"/>
    <w:rsid w:val="00187CCF"/>
    <w:rsid w:val="00190709"/>
    <w:rsid w:val="00191701"/>
    <w:rsid w:val="001923E6"/>
    <w:rsid w:val="0019366A"/>
    <w:rsid w:val="00193F15"/>
    <w:rsid w:val="00197E36"/>
    <w:rsid w:val="001A1FFE"/>
    <w:rsid w:val="001A35BC"/>
    <w:rsid w:val="001A40F8"/>
    <w:rsid w:val="001A5C64"/>
    <w:rsid w:val="001A600E"/>
    <w:rsid w:val="001A615C"/>
    <w:rsid w:val="001A7244"/>
    <w:rsid w:val="001A7721"/>
    <w:rsid w:val="001A7F7A"/>
    <w:rsid w:val="001A7F83"/>
    <w:rsid w:val="001B09F8"/>
    <w:rsid w:val="001B161B"/>
    <w:rsid w:val="001B1BBF"/>
    <w:rsid w:val="001B307A"/>
    <w:rsid w:val="001B40D2"/>
    <w:rsid w:val="001B4ABC"/>
    <w:rsid w:val="001B4F99"/>
    <w:rsid w:val="001B5336"/>
    <w:rsid w:val="001B5B1E"/>
    <w:rsid w:val="001B5E32"/>
    <w:rsid w:val="001B6092"/>
    <w:rsid w:val="001B662A"/>
    <w:rsid w:val="001B72F3"/>
    <w:rsid w:val="001B74EC"/>
    <w:rsid w:val="001B7B8E"/>
    <w:rsid w:val="001C1315"/>
    <w:rsid w:val="001C16AE"/>
    <w:rsid w:val="001C26CB"/>
    <w:rsid w:val="001C36E5"/>
    <w:rsid w:val="001C3AF9"/>
    <w:rsid w:val="001C3F02"/>
    <w:rsid w:val="001C4231"/>
    <w:rsid w:val="001C4CB4"/>
    <w:rsid w:val="001C55BF"/>
    <w:rsid w:val="001C6948"/>
    <w:rsid w:val="001D04B5"/>
    <w:rsid w:val="001D2B9A"/>
    <w:rsid w:val="001D39DD"/>
    <w:rsid w:val="001D3CFB"/>
    <w:rsid w:val="001D430E"/>
    <w:rsid w:val="001D434F"/>
    <w:rsid w:val="001D47DE"/>
    <w:rsid w:val="001D53F5"/>
    <w:rsid w:val="001D6072"/>
    <w:rsid w:val="001D6E34"/>
    <w:rsid w:val="001D7B88"/>
    <w:rsid w:val="001E04EA"/>
    <w:rsid w:val="001E10AB"/>
    <w:rsid w:val="001E1208"/>
    <w:rsid w:val="001E325F"/>
    <w:rsid w:val="001E37CE"/>
    <w:rsid w:val="001E3FAC"/>
    <w:rsid w:val="001E48F0"/>
    <w:rsid w:val="001E52A2"/>
    <w:rsid w:val="001E5A69"/>
    <w:rsid w:val="001F108A"/>
    <w:rsid w:val="001F12DA"/>
    <w:rsid w:val="001F17F3"/>
    <w:rsid w:val="001F1D38"/>
    <w:rsid w:val="001F2601"/>
    <w:rsid w:val="001F2AFC"/>
    <w:rsid w:val="001F3527"/>
    <w:rsid w:val="001F3CDA"/>
    <w:rsid w:val="001F4D0F"/>
    <w:rsid w:val="001F4F72"/>
    <w:rsid w:val="001F7B72"/>
    <w:rsid w:val="00201C77"/>
    <w:rsid w:val="00202475"/>
    <w:rsid w:val="00202F35"/>
    <w:rsid w:val="00202F83"/>
    <w:rsid w:val="00203361"/>
    <w:rsid w:val="0020475E"/>
    <w:rsid w:val="00205B1D"/>
    <w:rsid w:val="00207A81"/>
    <w:rsid w:val="0021039C"/>
    <w:rsid w:val="00210FB8"/>
    <w:rsid w:val="002122C6"/>
    <w:rsid w:val="00213322"/>
    <w:rsid w:val="00213F32"/>
    <w:rsid w:val="00215880"/>
    <w:rsid w:val="00216C24"/>
    <w:rsid w:val="00216DC6"/>
    <w:rsid w:val="0021734F"/>
    <w:rsid w:val="0022045E"/>
    <w:rsid w:val="002204E6"/>
    <w:rsid w:val="002224B7"/>
    <w:rsid w:val="002239C1"/>
    <w:rsid w:val="0022468A"/>
    <w:rsid w:val="00224E0E"/>
    <w:rsid w:val="002256A8"/>
    <w:rsid w:val="00226838"/>
    <w:rsid w:val="00226A06"/>
    <w:rsid w:val="00227119"/>
    <w:rsid w:val="0023244E"/>
    <w:rsid w:val="002325B5"/>
    <w:rsid w:val="00232710"/>
    <w:rsid w:val="00232FF4"/>
    <w:rsid w:val="00233858"/>
    <w:rsid w:val="00233EE9"/>
    <w:rsid w:val="0023466A"/>
    <w:rsid w:val="00240E64"/>
    <w:rsid w:val="0024152E"/>
    <w:rsid w:val="00242AAB"/>
    <w:rsid w:val="0024337A"/>
    <w:rsid w:val="00244382"/>
    <w:rsid w:val="00244E0A"/>
    <w:rsid w:val="00245244"/>
    <w:rsid w:val="00245475"/>
    <w:rsid w:val="002458B4"/>
    <w:rsid w:val="002464D0"/>
    <w:rsid w:val="002466D3"/>
    <w:rsid w:val="00246B1B"/>
    <w:rsid w:val="00246C95"/>
    <w:rsid w:val="002505A1"/>
    <w:rsid w:val="0025090B"/>
    <w:rsid w:val="00250EA3"/>
    <w:rsid w:val="00251CA5"/>
    <w:rsid w:val="00253436"/>
    <w:rsid w:val="00253688"/>
    <w:rsid w:val="0025370F"/>
    <w:rsid w:val="00253731"/>
    <w:rsid w:val="002548AA"/>
    <w:rsid w:val="0025492E"/>
    <w:rsid w:val="002551B2"/>
    <w:rsid w:val="002554EB"/>
    <w:rsid w:val="00255647"/>
    <w:rsid w:val="002568A7"/>
    <w:rsid w:val="00256D53"/>
    <w:rsid w:val="002573F2"/>
    <w:rsid w:val="002574A2"/>
    <w:rsid w:val="0026068F"/>
    <w:rsid w:val="00260B91"/>
    <w:rsid w:val="00260DA7"/>
    <w:rsid w:val="0026167E"/>
    <w:rsid w:val="002634B9"/>
    <w:rsid w:val="0026394B"/>
    <w:rsid w:val="00263B60"/>
    <w:rsid w:val="00266459"/>
    <w:rsid w:val="00266680"/>
    <w:rsid w:val="00266BAD"/>
    <w:rsid w:val="00266F3A"/>
    <w:rsid w:val="00273551"/>
    <w:rsid w:val="00273E15"/>
    <w:rsid w:val="002740C8"/>
    <w:rsid w:val="00274232"/>
    <w:rsid w:val="00274FE0"/>
    <w:rsid w:val="0027656E"/>
    <w:rsid w:val="0027733C"/>
    <w:rsid w:val="00277C6C"/>
    <w:rsid w:val="002806A6"/>
    <w:rsid w:val="00280887"/>
    <w:rsid w:val="00283A0D"/>
    <w:rsid w:val="0028489A"/>
    <w:rsid w:val="00291C5A"/>
    <w:rsid w:val="00297098"/>
    <w:rsid w:val="002A1631"/>
    <w:rsid w:val="002A22EA"/>
    <w:rsid w:val="002A3554"/>
    <w:rsid w:val="002A6342"/>
    <w:rsid w:val="002A69B7"/>
    <w:rsid w:val="002A69E0"/>
    <w:rsid w:val="002A74DF"/>
    <w:rsid w:val="002A7C9D"/>
    <w:rsid w:val="002B0CAA"/>
    <w:rsid w:val="002B2C66"/>
    <w:rsid w:val="002B4884"/>
    <w:rsid w:val="002B5D50"/>
    <w:rsid w:val="002B689C"/>
    <w:rsid w:val="002B6D5B"/>
    <w:rsid w:val="002C00C7"/>
    <w:rsid w:val="002C1249"/>
    <w:rsid w:val="002C3175"/>
    <w:rsid w:val="002C31FC"/>
    <w:rsid w:val="002C3D48"/>
    <w:rsid w:val="002C3FC6"/>
    <w:rsid w:val="002C43EF"/>
    <w:rsid w:val="002C533D"/>
    <w:rsid w:val="002C626B"/>
    <w:rsid w:val="002C7DB8"/>
    <w:rsid w:val="002C7FD3"/>
    <w:rsid w:val="002D0892"/>
    <w:rsid w:val="002D1E29"/>
    <w:rsid w:val="002D2FAA"/>
    <w:rsid w:val="002D6825"/>
    <w:rsid w:val="002E005D"/>
    <w:rsid w:val="002E03DB"/>
    <w:rsid w:val="002E1FFE"/>
    <w:rsid w:val="002E22AE"/>
    <w:rsid w:val="002E24BB"/>
    <w:rsid w:val="002E31D1"/>
    <w:rsid w:val="002E4076"/>
    <w:rsid w:val="002E561C"/>
    <w:rsid w:val="002E6058"/>
    <w:rsid w:val="002E6FB5"/>
    <w:rsid w:val="002E79A6"/>
    <w:rsid w:val="002F0AF1"/>
    <w:rsid w:val="002F0D3A"/>
    <w:rsid w:val="002F40A1"/>
    <w:rsid w:val="002F46FA"/>
    <w:rsid w:val="002F5EF0"/>
    <w:rsid w:val="002F60B8"/>
    <w:rsid w:val="002F74EB"/>
    <w:rsid w:val="0030015E"/>
    <w:rsid w:val="00300B75"/>
    <w:rsid w:val="003017A4"/>
    <w:rsid w:val="00301D58"/>
    <w:rsid w:val="00304C5D"/>
    <w:rsid w:val="00307187"/>
    <w:rsid w:val="00307445"/>
    <w:rsid w:val="00307EF3"/>
    <w:rsid w:val="00311DBE"/>
    <w:rsid w:val="0031259B"/>
    <w:rsid w:val="00313639"/>
    <w:rsid w:val="00313CF7"/>
    <w:rsid w:val="00314FAD"/>
    <w:rsid w:val="00317E79"/>
    <w:rsid w:val="00317F9E"/>
    <w:rsid w:val="00321478"/>
    <w:rsid w:val="00321740"/>
    <w:rsid w:val="0032178C"/>
    <w:rsid w:val="003227C3"/>
    <w:rsid w:val="003248FC"/>
    <w:rsid w:val="00324DC6"/>
    <w:rsid w:val="00327873"/>
    <w:rsid w:val="00327C25"/>
    <w:rsid w:val="003303D8"/>
    <w:rsid w:val="003309CF"/>
    <w:rsid w:val="00330CE3"/>
    <w:rsid w:val="003314DD"/>
    <w:rsid w:val="003316C7"/>
    <w:rsid w:val="003317A3"/>
    <w:rsid w:val="00331845"/>
    <w:rsid w:val="00334274"/>
    <w:rsid w:val="0033642D"/>
    <w:rsid w:val="00336A2B"/>
    <w:rsid w:val="00336EF9"/>
    <w:rsid w:val="00337559"/>
    <w:rsid w:val="00340948"/>
    <w:rsid w:val="00340958"/>
    <w:rsid w:val="003409F1"/>
    <w:rsid w:val="00341B93"/>
    <w:rsid w:val="003427D5"/>
    <w:rsid w:val="003432FF"/>
    <w:rsid w:val="003451B6"/>
    <w:rsid w:val="0034658F"/>
    <w:rsid w:val="00346D07"/>
    <w:rsid w:val="00347C39"/>
    <w:rsid w:val="00351384"/>
    <w:rsid w:val="00351853"/>
    <w:rsid w:val="003520A9"/>
    <w:rsid w:val="00352DDB"/>
    <w:rsid w:val="003533EE"/>
    <w:rsid w:val="00354DEC"/>
    <w:rsid w:val="0035557C"/>
    <w:rsid w:val="00356FD9"/>
    <w:rsid w:val="0035709D"/>
    <w:rsid w:val="003573DC"/>
    <w:rsid w:val="00357492"/>
    <w:rsid w:val="00357C76"/>
    <w:rsid w:val="003607A1"/>
    <w:rsid w:val="00360C7E"/>
    <w:rsid w:val="00361EFB"/>
    <w:rsid w:val="003640FE"/>
    <w:rsid w:val="00364DE0"/>
    <w:rsid w:val="00364E6A"/>
    <w:rsid w:val="00364EE8"/>
    <w:rsid w:val="00365236"/>
    <w:rsid w:val="00365BB2"/>
    <w:rsid w:val="003664B2"/>
    <w:rsid w:val="00366599"/>
    <w:rsid w:val="003671BC"/>
    <w:rsid w:val="00370B10"/>
    <w:rsid w:val="0037141F"/>
    <w:rsid w:val="003730AB"/>
    <w:rsid w:val="00373577"/>
    <w:rsid w:val="003751AD"/>
    <w:rsid w:val="00375857"/>
    <w:rsid w:val="00375BC5"/>
    <w:rsid w:val="00376B20"/>
    <w:rsid w:val="00377BBF"/>
    <w:rsid w:val="003805ED"/>
    <w:rsid w:val="003822EF"/>
    <w:rsid w:val="00382CCC"/>
    <w:rsid w:val="00382F90"/>
    <w:rsid w:val="00385FD6"/>
    <w:rsid w:val="0038655F"/>
    <w:rsid w:val="00390A20"/>
    <w:rsid w:val="003910F1"/>
    <w:rsid w:val="00392260"/>
    <w:rsid w:val="003923D5"/>
    <w:rsid w:val="003951F9"/>
    <w:rsid w:val="00396EEE"/>
    <w:rsid w:val="0039787E"/>
    <w:rsid w:val="003A3C04"/>
    <w:rsid w:val="003A5213"/>
    <w:rsid w:val="003A58BB"/>
    <w:rsid w:val="003A58BE"/>
    <w:rsid w:val="003A5D7A"/>
    <w:rsid w:val="003A6BC9"/>
    <w:rsid w:val="003A7393"/>
    <w:rsid w:val="003B0B8E"/>
    <w:rsid w:val="003B11C6"/>
    <w:rsid w:val="003B2FE1"/>
    <w:rsid w:val="003B3C2F"/>
    <w:rsid w:val="003B410A"/>
    <w:rsid w:val="003B5A3B"/>
    <w:rsid w:val="003B6290"/>
    <w:rsid w:val="003B6CA9"/>
    <w:rsid w:val="003C0F69"/>
    <w:rsid w:val="003C10E5"/>
    <w:rsid w:val="003C116A"/>
    <w:rsid w:val="003C2A82"/>
    <w:rsid w:val="003C2D9E"/>
    <w:rsid w:val="003C5410"/>
    <w:rsid w:val="003C568C"/>
    <w:rsid w:val="003C5C9A"/>
    <w:rsid w:val="003C6639"/>
    <w:rsid w:val="003C6D82"/>
    <w:rsid w:val="003D09FE"/>
    <w:rsid w:val="003D20C6"/>
    <w:rsid w:val="003D3208"/>
    <w:rsid w:val="003D32FA"/>
    <w:rsid w:val="003D334E"/>
    <w:rsid w:val="003D39B1"/>
    <w:rsid w:val="003D4E80"/>
    <w:rsid w:val="003D5816"/>
    <w:rsid w:val="003D58ED"/>
    <w:rsid w:val="003D5946"/>
    <w:rsid w:val="003D5B03"/>
    <w:rsid w:val="003D5FA9"/>
    <w:rsid w:val="003D634F"/>
    <w:rsid w:val="003D6484"/>
    <w:rsid w:val="003D6E90"/>
    <w:rsid w:val="003D75AC"/>
    <w:rsid w:val="003E0730"/>
    <w:rsid w:val="003E0ECE"/>
    <w:rsid w:val="003E19CA"/>
    <w:rsid w:val="003E30B2"/>
    <w:rsid w:val="003E40A6"/>
    <w:rsid w:val="003E42B4"/>
    <w:rsid w:val="003E47B4"/>
    <w:rsid w:val="003E571C"/>
    <w:rsid w:val="003E7333"/>
    <w:rsid w:val="003E7B35"/>
    <w:rsid w:val="003F0856"/>
    <w:rsid w:val="003F08C7"/>
    <w:rsid w:val="003F0E38"/>
    <w:rsid w:val="003F133B"/>
    <w:rsid w:val="003F2151"/>
    <w:rsid w:val="003F22A7"/>
    <w:rsid w:val="003F2E7B"/>
    <w:rsid w:val="003F3328"/>
    <w:rsid w:val="003F3473"/>
    <w:rsid w:val="003F34C6"/>
    <w:rsid w:val="003F428A"/>
    <w:rsid w:val="003F55B0"/>
    <w:rsid w:val="003F6E63"/>
    <w:rsid w:val="003F77DE"/>
    <w:rsid w:val="004003A3"/>
    <w:rsid w:val="0040041C"/>
    <w:rsid w:val="004014AA"/>
    <w:rsid w:val="00402C0A"/>
    <w:rsid w:val="00404D0E"/>
    <w:rsid w:val="00405121"/>
    <w:rsid w:val="004064A8"/>
    <w:rsid w:val="00406670"/>
    <w:rsid w:val="00407659"/>
    <w:rsid w:val="00410897"/>
    <w:rsid w:val="004111A5"/>
    <w:rsid w:val="00411882"/>
    <w:rsid w:val="004122F9"/>
    <w:rsid w:val="00414426"/>
    <w:rsid w:val="00414BA5"/>
    <w:rsid w:val="00416E03"/>
    <w:rsid w:val="004172CB"/>
    <w:rsid w:val="004174DE"/>
    <w:rsid w:val="004177F8"/>
    <w:rsid w:val="00421CF7"/>
    <w:rsid w:val="0042354F"/>
    <w:rsid w:val="004235A0"/>
    <w:rsid w:val="00426FD9"/>
    <w:rsid w:val="004270FF"/>
    <w:rsid w:val="004277AB"/>
    <w:rsid w:val="00427C21"/>
    <w:rsid w:val="00430392"/>
    <w:rsid w:val="004321A0"/>
    <w:rsid w:val="00432B48"/>
    <w:rsid w:val="00433AE9"/>
    <w:rsid w:val="004346D4"/>
    <w:rsid w:val="00434AA2"/>
    <w:rsid w:val="004350C9"/>
    <w:rsid w:val="00436FC8"/>
    <w:rsid w:val="00440329"/>
    <w:rsid w:val="00441043"/>
    <w:rsid w:val="00441CBD"/>
    <w:rsid w:val="0044272E"/>
    <w:rsid w:val="00442BDB"/>
    <w:rsid w:val="0044373D"/>
    <w:rsid w:val="00443E06"/>
    <w:rsid w:val="00446DEC"/>
    <w:rsid w:val="004475F4"/>
    <w:rsid w:val="00447E26"/>
    <w:rsid w:val="004513CF"/>
    <w:rsid w:val="00451A40"/>
    <w:rsid w:val="00452A1D"/>
    <w:rsid w:val="004532E4"/>
    <w:rsid w:val="00453335"/>
    <w:rsid w:val="004549AA"/>
    <w:rsid w:val="0045557F"/>
    <w:rsid w:val="0045629A"/>
    <w:rsid w:val="00456BB8"/>
    <w:rsid w:val="0046095E"/>
    <w:rsid w:val="00465428"/>
    <w:rsid w:val="00465554"/>
    <w:rsid w:val="00467509"/>
    <w:rsid w:val="00467B13"/>
    <w:rsid w:val="00467ED9"/>
    <w:rsid w:val="0047027E"/>
    <w:rsid w:val="00470F1A"/>
    <w:rsid w:val="004710BD"/>
    <w:rsid w:val="00472169"/>
    <w:rsid w:val="00472B53"/>
    <w:rsid w:val="00473E81"/>
    <w:rsid w:val="00474300"/>
    <w:rsid w:val="00474730"/>
    <w:rsid w:val="00474A17"/>
    <w:rsid w:val="00474D77"/>
    <w:rsid w:val="0047583C"/>
    <w:rsid w:val="00475C70"/>
    <w:rsid w:val="004762AA"/>
    <w:rsid w:val="00476748"/>
    <w:rsid w:val="004773C2"/>
    <w:rsid w:val="0048035C"/>
    <w:rsid w:val="00480C6D"/>
    <w:rsid w:val="00481058"/>
    <w:rsid w:val="00481B5F"/>
    <w:rsid w:val="004821D8"/>
    <w:rsid w:val="00482A2F"/>
    <w:rsid w:val="00482E83"/>
    <w:rsid w:val="00483BF3"/>
    <w:rsid w:val="00484164"/>
    <w:rsid w:val="00486629"/>
    <w:rsid w:val="00486D4E"/>
    <w:rsid w:val="0049060C"/>
    <w:rsid w:val="00491990"/>
    <w:rsid w:val="00491FD5"/>
    <w:rsid w:val="00492260"/>
    <w:rsid w:val="004948E1"/>
    <w:rsid w:val="00494E45"/>
    <w:rsid w:val="00495F58"/>
    <w:rsid w:val="004967BD"/>
    <w:rsid w:val="004A0DFD"/>
    <w:rsid w:val="004A1995"/>
    <w:rsid w:val="004A1DB5"/>
    <w:rsid w:val="004A1DC4"/>
    <w:rsid w:val="004A50A8"/>
    <w:rsid w:val="004A50B3"/>
    <w:rsid w:val="004A51A7"/>
    <w:rsid w:val="004A547A"/>
    <w:rsid w:val="004A732D"/>
    <w:rsid w:val="004A7C1E"/>
    <w:rsid w:val="004B24D5"/>
    <w:rsid w:val="004B39BA"/>
    <w:rsid w:val="004B3E64"/>
    <w:rsid w:val="004B449F"/>
    <w:rsid w:val="004B4E91"/>
    <w:rsid w:val="004B57F6"/>
    <w:rsid w:val="004B5DFA"/>
    <w:rsid w:val="004B772B"/>
    <w:rsid w:val="004B7CA5"/>
    <w:rsid w:val="004C1080"/>
    <w:rsid w:val="004C1096"/>
    <w:rsid w:val="004C143C"/>
    <w:rsid w:val="004C20D6"/>
    <w:rsid w:val="004C2173"/>
    <w:rsid w:val="004C21B8"/>
    <w:rsid w:val="004C2F9F"/>
    <w:rsid w:val="004C5034"/>
    <w:rsid w:val="004C52ED"/>
    <w:rsid w:val="004C606B"/>
    <w:rsid w:val="004C669E"/>
    <w:rsid w:val="004C6D4C"/>
    <w:rsid w:val="004C76D9"/>
    <w:rsid w:val="004C7B1E"/>
    <w:rsid w:val="004D108B"/>
    <w:rsid w:val="004D1757"/>
    <w:rsid w:val="004D1CA0"/>
    <w:rsid w:val="004D1D73"/>
    <w:rsid w:val="004D2233"/>
    <w:rsid w:val="004D25C0"/>
    <w:rsid w:val="004D2B74"/>
    <w:rsid w:val="004D2D52"/>
    <w:rsid w:val="004D486D"/>
    <w:rsid w:val="004D56E6"/>
    <w:rsid w:val="004D766F"/>
    <w:rsid w:val="004D7829"/>
    <w:rsid w:val="004D7E42"/>
    <w:rsid w:val="004E026E"/>
    <w:rsid w:val="004E0609"/>
    <w:rsid w:val="004E11C7"/>
    <w:rsid w:val="004E1641"/>
    <w:rsid w:val="004E1B62"/>
    <w:rsid w:val="004E28F6"/>
    <w:rsid w:val="004E3259"/>
    <w:rsid w:val="004E47B8"/>
    <w:rsid w:val="004E51EB"/>
    <w:rsid w:val="004E542A"/>
    <w:rsid w:val="004E6412"/>
    <w:rsid w:val="004E6C48"/>
    <w:rsid w:val="004F1154"/>
    <w:rsid w:val="004F16EA"/>
    <w:rsid w:val="004F1E31"/>
    <w:rsid w:val="004F2C9B"/>
    <w:rsid w:val="004F6178"/>
    <w:rsid w:val="004F7FD7"/>
    <w:rsid w:val="005002F7"/>
    <w:rsid w:val="00503649"/>
    <w:rsid w:val="00503942"/>
    <w:rsid w:val="00504EBA"/>
    <w:rsid w:val="0050514A"/>
    <w:rsid w:val="00505EB2"/>
    <w:rsid w:val="0050700D"/>
    <w:rsid w:val="005106A5"/>
    <w:rsid w:val="00511E91"/>
    <w:rsid w:val="00512512"/>
    <w:rsid w:val="00512513"/>
    <w:rsid w:val="00512622"/>
    <w:rsid w:val="00513F4D"/>
    <w:rsid w:val="00514770"/>
    <w:rsid w:val="00515EE9"/>
    <w:rsid w:val="00515F14"/>
    <w:rsid w:val="00517B33"/>
    <w:rsid w:val="00520877"/>
    <w:rsid w:val="00521391"/>
    <w:rsid w:val="00521C20"/>
    <w:rsid w:val="00521C9A"/>
    <w:rsid w:val="00522940"/>
    <w:rsid w:val="00523229"/>
    <w:rsid w:val="00523877"/>
    <w:rsid w:val="00523FE5"/>
    <w:rsid w:val="0052689E"/>
    <w:rsid w:val="00526A32"/>
    <w:rsid w:val="00526E71"/>
    <w:rsid w:val="00527EE0"/>
    <w:rsid w:val="0053031C"/>
    <w:rsid w:val="00530A4E"/>
    <w:rsid w:val="00531144"/>
    <w:rsid w:val="0053247F"/>
    <w:rsid w:val="00532A0B"/>
    <w:rsid w:val="00532E15"/>
    <w:rsid w:val="00535B30"/>
    <w:rsid w:val="005363B8"/>
    <w:rsid w:val="005364B3"/>
    <w:rsid w:val="00536A7A"/>
    <w:rsid w:val="005376EE"/>
    <w:rsid w:val="00541B55"/>
    <w:rsid w:val="00542C15"/>
    <w:rsid w:val="00543063"/>
    <w:rsid w:val="00543BFE"/>
    <w:rsid w:val="00544157"/>
    <w:rsid w:val="00545BA1"/>
    <w:rsid w:val="00547FDF"/>
    <w:rsid w:val="005500F1"/>
    <w:rsid w:val="00550549"/>
    <w:rsid w:val="00552BC4"/>
    <w:rsid w:val="00552C71"/>
    <w:rsid w:val="0055445B"/>
    <w:rsid w:val="00555597"/>
    <w:rsid w:val="005559EF"/>
    <w:rsid w:val="00556D4D"/>
    <w:rsid w:val="00556E60"/>
    <w:rsid w:val="005570CD"/>
    <w:rsid w:val="00557648"/>
    <w:rsid w:val="00557F2A"/>
    <w:rsid w:val="00561377"/>
    <w:rsid w:val="00562965"/>
    <w:rsid w:val="00562EF2"/>
    <w:rsid w:val="00564DCC"/>
    <w:rsid w:val="00565805"/>
    <w:rsid w:val="00566ECE"/>
    <w:rsid w:val="00567000"/>
    <w:rsid w:val="0057082E"/>
    <w:rsid w:val="00570FB6"/>
    <w:rsid w:val="00571CDF"/>
    <w:rsid w:val="00572430"/>
    <w:rsid w:val="0057526C"/>
    <w:rsid w:val="00580151"/>
    <w:rsid w:val="0058067A"/>
    <w:rsid w:val="005818D7"/>
    <w:rsid w:val="00581DE2"/>
    <w:rsid w:val="005833C9"/>
    <w:rsid w:val="00583679"/>
    <w:rsid w:val="00583999"/>
    <w:rsid w:val="00584E61"/>
    <w:rsid w:val="0058578A"/>
    <w:rsid w:val="00585D6F"/>
    <w:rsid w:val="00585F24"/>
    <w:rsid w:val="0058691B"/>
    <w:rsid w:val="005917C8"/>
    <w:rsid w:val="00592A62"/>
    <w:rsid w:val="00593086"/>
    <w:rsid w:val="005941DF"/>
    <w:rsid w:val="005942C7"/>
    <w:rsid w:val="0059468E"/>
    <w:rsid w:val="00594E57"/>
    <w:rsid w:val="00595A45"/>
    <w:rsid w:val="005960EF"/>
    <w:rsid w:val="00596378"/>
    <w:rsid w:val="005A038F"/>
    <w:rsid w:val="005A3D2B"/>
    <w:rsid w:val="005A40C4"/>
    <w:rsid w:val="005A487B"/>
    <w:rsid w:val="005A4C52"/>
    <w:rsid w:val="005A4F5C"/>
    <w:rsid w:val="005A56E1"/>
    <w:rsid w:val="005A6874"/>
    <w:rsid w:val="005A69B6"/>
    <w:rsid w:val="005A6EE2"/>
    <w:rsid w:val="005A761E"/>
    <w:rsid w:val="005A7711"/>
    <w:rsid w:val="005A7FD0"/>
    <w:rsid w:val="005B1238"/>
    <w:rsid w:val="005B1750"/>
    <w:rsid w:val="005B1C16"/>
    <w:rsid w:val="005B2409"/>
    <w:rsid w:val="005B2B07"/>
    <w:rsid w:val="005B34A8"/>
    <w:rsid w:val="005B4683"/>
    <w:rsid w:val="005B57E0"/>
    <w:rsid w:val="005C108B"/>
    <w:rsid w:val="005C11EA"/>
    <w:rsid w:val="005C29BC"/>
    <w:rsid w:val="005C2E17"/>
    <w:rsid w:val="005C328F"/>
    <w:rsid w:val="005C3A8A"/>
    <w:rsid w:val="005C3E5B"/>
    <w:rsid w:val="005C48A2"/>
    <w:rsid w:val="005C4CB1"/>
    <w:rsid w:val="005C57F2"/>
    <w:rsid w:val="005C5B5A"/>
    <w:rsid w:val="005C6761"/>
    <w:rsid w:val="005C7222"/>
    <w:rsid w:val="005C7230"/>
    <w:rsid w:val="005C79D5"/>
    <w:rsid w:val="005C7A13"/>
    <w:rsid w:val="005C7E3D"/>
    <w:rsid w:val="005D023C"/>
    <w:rsid w:val="005D11C7"/>
    <w:rsid w:val="005D2B88"/>
    <w:rsid w:val="005D4F45"/>
    <w:rsid w:val="005D54DF"/>
    <w:rsid w:val="005E1998"/>
    <w:rsid w:val="005E35CF"/>
    <w:rsid w:val="005E3719"/>
    <w:rsid w:val="005E41B2"/>
    <w:rsid w:val="005E4ED4"/>
    <w:rsid w:val="005E5F0F"/>
    <w:rsid w:val="005F0203"/>
    <w:rsid w:val="005F0A7C"/>
    <w:rsid w:val="005F11EC"/>
    <w:rsid w:val="005F13AA"/>
    <w:rsid w:val="005F2C88"/>
    <w:rsid w:val="005F3C64"/>
    <w:rsid w:val="005F4605"/>
    <w:rsid w:val="005F4ED0"/>
    <w:rsid w:val="005F63C7"/>
    <w:rsid w:val="005F64C7"/>
    <w:rsid w:val="005F70E3"/>
    <w:rsid w:val="005F71C6"/>
    <w:rsid w:val="006002D7"/>
    <w:rsid w:val="00600A7C"/>
    <w:rsid w:val="00600D38"/>
    <w:rsid w:val="00603EDC"/>
    <w:rsid w:val="00604230"/>
    <w:rsid w:val="0060443F"/>
    <w:rsid w:val="00604741"/>
    <w:rsid w:val="00604C89"/>
    <w:rsid w:val="00605149"/>
    <w:rsid w:val="006055A0"/>
    <w:rsid w:val="00605CC4"/>
    <w:rsid w:val="00606387"/>
    <w:rsid w:val="006069D4"/>
    <w:rsid w:val="00611ED1"/>
    <w:rsid w:val="0061216A"/>
    <w:rsid w:val="006128A1"/>
    <w:rsid w:val="006129D8"/>
    <w:rsid w:val="00613A72"/>
    <w:rsid w:val="00613E35"/>
    <w:rsid w:val="006167D9"/>
    <w:rsid w:val="00616D28"/>
    <w:rsid w:val="00616DF5"/>
    <w:rsid w:val="006175AE"/>
    <w:rsid w:val="00621979"/>
    <w:rsid w:val="00621D6A"/>
    <w:rsid w:val="00622F77"/>
    <w:rsid w:val="0062384B"/>
    <w:rsid w:val="0062409F"/>
    <w:rsid w:val="00626D24"/>
    <w:rsid w:val="00630D3F"/>
    <w:rsid w:val="0063198D"/>
    <w:rsid w:val="00632933"/>
    <w:rsid w:val="00632BBB"/>
    <w:rsid w:val="00633234"/>
    <w:rsid w:val="00634747"/>
    <w:rsid w:val="006348A0"/>
    <w:rsid w:val="00640ABA"/>
    <w:rsid w:val="0064119B"/>
    <w:rsid w:val="0064192A"/>
    <w:rsid w:val="006425E2"/>
    <w:rsid w:val="00642F8F"/>
    <w:rsid w:val="00642FDE"/>
    <w:rsid w:val="00643637"/>
    <w:rsid w:val="0064391F"/>
    <w:rsid w:val="006444C8"/>
    <w:rsid w:val="00651E16"/>
    <w:rsid w:val="006520D9"/>
    <w:rsid w:val="006528CB"/>
    <w:rsid w:val="00653B10"/>
    <w:rsid w:val="00654729"/>
    <w:rsid w:val="0065479A"/>
    <w:rsid w:val="0065666B"/>
    <w:rsid w:val="006567E3"/>
    <w:rsid w:val="0065741B"/>
    <w:rsid w:val="00657DBE"/>
    <w:rsid w:val="0066238F"/>
    <w:rsid w:val="006632FA"/>
    <w:rsid w:val="00663B2E"/>
    <w:rsid w:val="006644B7"/>
    <w:rsid w:val="00665C57"/>
    <w:rsid w:val="006660EB"/>
    <w:rsid w:val="00670080"/>
    <w:rsid w:val="00670A21"/>
    <w:rsid w:val="00670C02"/>
    <w:rsid w:val="006725AE"/>
    <w:rsid w:val="006726E8"/>
    <w:rsid w:val="00672B87"/>
    <w:rsid w:val="0067317E"/>
    <w:rsid w:val="00673712"/>
    <w:rsid w:val="00674D33"/>
    <w:rsid w:val="00676035"/>
    <w:rsid w:val="0067707D"/>
    <w:rsid w:val="00680678"/>
    <w:rsid w:val="00683F6B"/>
    <w:rsid w:val="006842D8"/>
    <w:rsid w:val="0068555F"/>
    <w:rsid w:val="00685670"/>
    <w:rsid w:val="00685829"/>
    <w:rsid w:val="006861BE"/>
    <w:rsid w:val="00687138"/>
    <w:rsid w:val="0069060C"/>
    <w:rsid w:val="006909B3"/>
    <w:rsid w:val="00690F97"/>
    <w:rsid w:val="006927B2"/>
    <w:rsid w:val="0069454B"/>
    <w:rsid w:val="00694673"/>
    <w:rsid w:val="00694B61"/>
    <w:rsid w:val="0069521A"/>
    <w:rsid w:val="00695864"/>
    <w:rsid w:val="00696DF4"/>
    <w:rsid w:val="006A054F"/>
    <w:rsid w:val="006A0DBE"/>
    <w:rsid w:val="006A1D58"/>
    <w:rsid w:val="006A24E1"/>
    <w:rsid w:val="006A3FD1"/>
    <w:rsid w:val="006A4352"/>
    <w:rsid w:val="006A4862"/>
    <w:rsid w:val="006A489B"/>
    <w:rsid w:val="006A4A1B"/>
    <w:rsid w:val="006A4F98"/>
    <w:rsid w:val="006A5183"/>
    <w:rsid w:val="006A54F4"/>
    <w:rsid w:val="006A5BC2"/>
    <w:rsid w:val="006A696D"/>
    <w:rsid w:val="006A75C6"/>
    <w:rsid w:val="006A7AF5"/>
    <w:rsid w:val="006B0395"/>
    <w:rsid w:val="006B1B3A"/>
    <w:rsid w:val="006B1BDD"/>
    <w:rsid w:val="006B33A9"/>
    <w:rsid w:val="006B449A"/>
    <w:rsid w:val="006B55ED"/>
    <w:rsid w:val="006B5EE2"/>
    <w:rsid w:val="006B7FB1"/>
    <w:rsid w:val="006C00CE"/>
    <w:rsid w:val="006C0507"/>
    <w:rsid w:val="006C1643"/>
    <w:rsid w:val="006C1EC4"/>
    <w:rsid w:val="006C263B"/>
    <w:rsid w:val="006C2965"/>
    <w:rsid w:val="006C2C38"/>
    <w:rsid w:val="006C3378"/>
    <w:rsid w:val="006C528A"/>
    <w:rsid w:val="006C5375"/>
    <w:rsid w:val="006C60E0"/>
    <w:rsid w:val="006C64CC"/>
    <w:rsid w:val="006C77B2"/>
    <w:rsid w:val="006D18F4"/>
    <w:rsid w:val="006D2013"/>
    <w:rsid w:val="006D4F83"/>
    <w:rsid w:val="006E03C8"/>
    <w:rsid w:val="006E176B"/>
    <w:rsid w:val="006E2465"/>
    <w:rsid w:val="006E3822"/>
    <w:rsid w:val="006E405C"/>
    <w:rsid w:val="006E4E02"/>
    <w:rsid w:val="006E587E"/>
    <w:rsid w:val="006E59C5"/>
    <w:rsid w:val="006E6A0E"/>
    <w:rsid w:val="006F0D2F"/>
    <w:rsid w:val="006F2A3B"/>
    <w:rsid w:val="006F3C5B"/>
    <w:rsid w:val="006F4F5D"/>
    <w:rsid w:val="006F5DB7"/>
    <w:rsid w:val="006F6394"/>
    <w:rsid w:val="006F736C"/>
    <w:rsid w:val="006F74D4"/>
    <w:rsid w:val="0070008C"/>
    <w:rsid w:val="00700405"/>
    <w:rsid w:val="00700B90"/>
    <w:rsid w:val="007011E1"/>
    <w:rsid w:val="00701CCE"/>
    <w:rsid w:val="007020FA"/>
    <w:rsid w:val="00702AB7"/>
    <w:rsid w:val="00702C11"/>
    <w:rsid w:val="00703CAB"/>
    <w:rsid w:val="00704E95"/>
    <w:rsid w:val="00705613"/>
    <w:rsid w:val="00706E51"/>
    <w:rsid w:val="00707A43"/>
    <w:rsid w:val="0071073D"/>
    <w:rsid w:val="0071080D"/>
    <w:rsid w:val="0071294F"/>
    <w:rsid w:val="00712E5B"/>
    <w:rsid w:val="00713E48"/>
    <w:rsid w:val="0071503E"/>
    <w:rsid w:val="007154F7"/>
    <w:rsid w:val="0071668D"/>
    <w:rsid w:val="00716CEB"/>
    <w:rsid w:val="007171F3"/>
    <w:rsid w:val="00717A00"/>
    <w:rsid w:val="00717EC6"/>
    <w:rsid w:val="00720F63"/>
    <w:rsid w:val="007218C8"/>
    <w:rsid w:val="00721AA3"/>
    <w:rsid w:val="0072206E"/>
    <w:rsid w:val="00723850"/>
    <w:rsid w:val="00724A08"/>
    <w:rsid w:val="00725146"/>
    <w:rsid w:val="0072667A"/>
    <w:rsid w:val="00726951"/>
    <w:rsid w:val="00726DC6"/>
    <w:rsid w:val="00727F04"/>
    <w:rsid w:val="00730A4F"/>
    <w:rsid w:val="00731380"/>
    <w:rsid w:val="00732A0C"/>
    <w:rsid w:val="00732A96"/>
    <w:rsid w:val="00733632"/>
    <w:rsid w:val="00733719"/>
    <w:rsid w:val="00734B24"/>
    <w:rsid w:val="00735677"/>
    <w:rsid w:val="00736B0D"/>
    <w:rsid w:val="00737A5A"/>
    <w:rsid w:val="00740260"/>
    <w:rsid w:val="00740961"/>
    <w:rsid w:val="00744F7E"/>
    <w:rsid w:val="00745A82"/>
    <w:rsid w:val="00746DCC"/>
    <w:rsid w:val="00746F32"/>
    <w:rsid w:val="00750CC6"/>
    <w:rsid w:val="00750EE1"/>
    <w:rsid w:val="0075155B"/>
    <w:rsid w:val="00752296"/>
    <w:rsid w:val="00753B71"/>
    <w:rsid w:val="007555BD"/>
    <w:rsid w:val="00756481"/>
    <w:rsid w:val="007567D5"/>
    <w:rsid w:val="00757339"/>
    <w:rsid w:val="007604CC"/>
    <w:rsid w:val="00760986"/>
    <w:rsid w:val="00761C0F"/>
    <w:rsid w:val="0076388E"/>
    <w:rsid w:val="00764ECB"/>
    <w:rsid w:val="00767340"/>
    <w:rsid w:val="00770B68"/>
    <w:rsid w:val="00771E38"/>
    <w:rsid w:val="00772332"/>
    <w:rsid w:val="007724F7"/>
    <w:rsid w:val="00772549"/>
    <w:rsid w:val="007746EB"/>
    <w:rsid w:val="0077638C"/>
    <w:rsid w:val="007768B7"/>
    <w:rsid w:val="00777671"/>
    <w:rsid w:val="00780588"/>
    <w:rsid w:val="00780893"/>
    <w:rsid w:val="00780C64"/>
    <w:rsid w:val="00780EB7"/>
    <w:rsid w:val="007811B9"/>
    <w:rsid w:val="007811F2"/>
    <w:rsid w:val="00781B88"/>
    <w:rsid w:val="00783599"/>
    <w:rsid w:val="00783E52"/>
    <w:rsid w:val="00784E40"/>
    <w:rsid w:val="0078518A"/>
    <w:rsid w:val="007852D7"/>
    <w:rsid w:val="00786070"/>
    <w:rsid w:val="007867E9"/>
    <w:rsid w:val="0078750D"/>
    <w:rsid w:val="00791536"/>
    <w:rsid w:val="00791BCC"/>
    <w:rsid w:val="007940C2"/>
    <w:rsid w:val="00794153"/>
    <w:rsid w:val="0079524A"/>
    <w:rsid w:val="00795F44"/>
    <w:rsid w:val="00796139"/>
    <w:rsid w:val="00796534"/>
    <w:rsid w:val="0079780E"/>
    <w:rsid w:val="0079788D"/>
    <w:rsid w:val="00797DCB"/>
    <w:rsid w:val="007A15A7"/>
    <w:rsid w:val="007A1614"/>
    <w:rsid w:val="007A18C6"/>
    <w:rsid w:val="007A27AB"/>
    <w:rsid w:val="007A4169"/>
    <w:rsid w:val="007A627F"/>
    <w:rsid w:val="007A6E10"/>
    <w:rsid w:val="007B1862"/>
    <w:rsid w:val="007B1DBE"/>
    <w:rsid w:val="007B26C6"/>
    <w:rsid w:val="007B3D27"/>
    <w:rsid w:val="007B4066"/>
    <w:rsid w:val="007B4A34"/>
    <w:rsid w:val="007B60AA"/>
    <w:rsid w:val="007B711E"/>
    <w:rsid w:val="007C0BAD"/>
    <w:rsid w:val="007C0F0A"/>
    <w:rsid w:val="007C1A1E"/>
    <w:rsid w:val="007C3EF1"/>
    <w:rsid w:val="007C51A2"/>
    <w:rsid w:val="007C533A"/>
    <w:rsid w:val="007C5428"/>
    <w:rsid w:val="007C571F"/>
    <w:rsid w:val="007C5989"/>
    <w:rsid w:val="007C6300"/>
    <w:rsid w:val="007C65BA"/>
    <w:rsid w:val="007C7029"/>
    <w:rsid w:val="007D0E46"/>
    <w:rsid w:val="007D1373"/>
    <w:rsid w:val="007D3357"/>
    <w:rsid w:val="007D46A8"/>
    <w:rsid w:val="007D4AAC"/>
    <w:rsid w:val="007D5B81"/>
    <w:rsid w:val="007D5BEB"/>
    <w:rsid w:val="007D5FC6"/>
    <w:rsid w:val="007D7465"/>
    <w:rsid w:val="007D7876"/>
    <w:rsid w:val="007E0A84"/>
    <w:rsid w:val="007E1B23"/>
    <w:rsid w:val="007E2A0C"/>
    <w:rsid w:val="007E33BA"/>
    <w:rsid w:val="007E4454"/>
    <w:rsid w:val="007E4641"/>
    <w:rsid w:val="007E73CD"/>
    <w:rsid w:val="007E773D"/>
    <w:rsid w:val="007F0213"/>
    <w:rsid w:val="007F11FC"/>
    <w:rsid w:val="007F1CCE"/>
    <w:rsid w:val="007F20A5"/>
    <w:rsid w:val="007F2818"/>
    <w:rsid w:val="007F3AD5"/>
    <w:rsid w:val="007F6276"/>
    <w:rsid w:val="007F65BA"/>
    <w:rsid w:val="007F71DF"/>
    <w:rsid w:val="00800047"/>
    <w:rsid w:val="00800C55"/>
    <w:rsid w:val="00802C8E"/>
    <w:rsid w:val="008030CF"/>
    <w:rsid w:val="008043DB"/>
    <w:rsid w:val="00804578"/>
    <w:rsid w:val="008047A5"/>
    <w:rsid w:val="00805985"/>
    <w:rsid w:val="008060EF"/>
    <w:rsid w:val="00811327"/>
    <w:rsid w:val="0081166A"/>
    <w:rsid w:val="0081279D"/>
    <w:rsid w:val="0081341E"/>
    <w:rsid w:val="00814A59"/>
    <w:rsid w:val="00814DF7"/>
    <w:rsid w:val="00815769"/>
    <w:rsid w:val="00820F34"/>
    <w:rsid w:val="00821349"/>
    <w:rsid w:val="0082195F"/>
    <w:rsid w:val="00821EE6"/>
    <w:rsid w:val="008222F5"/>
    <w:rsid w:val="00823CFE"/>
    <w:rsid w:val="00824546"/>
    <w:rsid w:val="00824939"/>
    <w:rsid w:val="00824C3F"/>
    <w:rsid w:val="00824C7B"/>
    <w:rsid w:val="00825135"/>
    <w:rsid w:val="00825B19"/>
    <w:rsid w:val="00825C06"/>
    <w:rsid w:val="00825CF2"/>
    <w:rsid w:val="00826FEB"/>
    <w:rsid w:val="008278BB"/>
    <w:rsid w:val="0083004E"/>
    <w:rsid w:val="0083008D"/>
    <w:rsid w:val="00830538"/>
    <w:rsid w:val="008307FF"/>
    <w:rsid w:val="00831E0F"/>
    <w:rsid w:val="00831FB6"/>
    <w:rsid w:val="00836900"/>
    <w:rsid w:val="008377BC"/>
    <w:rsid w:val="0084072C"/>
    <w:rsid w:val="00840B9C"/>
    <w:rsid w:val="00840DDA"/>
    <w:rsid w:val="008419B9"/>
    <w:rsid w:val="00842CAE"/>
    <w:rsid w:val="00843381"/>
    <w:rsid w:val="00843755"/>
    <w:rsid w:val="00843DCF"/>
    <w:rsid w:val="00844FB2"/>
    <w:rsid w:val="00845001"/>
    <w:rsid w:val="008454C7"/>
    <w:rsid w:val="0084580D"/>
    <w:rsid w:val="00845A0A"/>
    <w:rsid w:val="00845F9F"/>
    <w:rsid w:val="0084650B"/>
    <w:rsid w:val="0084670F"/>
    <w:rsid w:val="008478DC"/>
    <w:rsid w:val="00847F20"/>
    <w:rsid w:val="00851014"/>
    <w:rsid w:val="0085141E"/>
    <w:rsid w:val="0085154F"/>
    <w:rsid w:val="0085290F"/>
    <w:rsid w:val="00852DFA"/>
    <w:rsid w:val="00855CC5"/>
    <w:rsid w:val="008560DD"/>
    <w:rsid w:val="00856407"/>
    <w:rsid w:val="00856955"/>
    <w:rsid w:val="008569EA"/>
    <w:rsid w:val="00857285"/>
    <w:rsid w:val="00857DE0"/>
    <w:rsid w:val="00862531"/>
    <w:rsid w:val="00863D80"/>
    <w:rsid w:val="00863EF7"/>
    <w:rsid w:val="00865D2F"/>
    <w:rsid w:val="00867845"/>
    <w:rsid w:val="00867D64"/>
    <w:rsid w:val="00870C03"/>
    <w:rsid w:val="00871E7E"/>
    <w:rsid w:val="0087243F"/>
    <w:rsid w:val="0087273D"/>
    <w:rsid w:val="00873734"/>
    <w:rsid w:val="00873BB8"/>
    <w:rsid w:val="0087409B"/>
    <w:rsid w:val="00874610"/>
    <w:rsid w:val="0087623C"/>
    <w:rsid w:val="0087648F"/>
    <w:rsid w:val="00880452"/>
    <w:rsid w:val="0088058C"/>
    <w:rsid w:val="008818F7"/>
    <w:rsid w:val="00882B26"/>
    <w:rsid w:val="00883042"/>
    <w:rsid w:val="00883B50"/>
    <w:rsid w:val="00883DD3"/>
    <w:rsid w:val="0088435B"/>
    <w:rsid w:val="00884A9A"/>
    <w:rsid w:val="00885902"/>
    <w:rsid w:val="008873B3"/>
    <w:rsid w:val="0088782A"/>
    <w:rsid w:val="0088786A"/>
    <w:rsid w:val="0089198E"/>
    <w:rsid w:val="00893F4E"/>
    <w:rsid w:val="00895453"/>
    <w:rsid w:val="00895595"/>
    <w:rsid w:val="00897A6E"/>
    <w:rsid w:val="008A1140"/>
    <w:rsid w:val="008A269B"/>
    <w:rsid w:val="008A3D86"/>
    <w:rsid w:val="008A44E1"/>
    <w:rsid w:val="008A45AE"/>
    <w:rsid w:val="008A4C08"/>
    <w:rsid w:val="008A5559"/>
    <w:rsid w:val="008A5C5B"/>
    <w:rsid w:val="008A6793"/>
    <w:rsid w:val="008A6A88"/>
    <w:rsid w:val="008A77CB"/>
    <w:rsid w:val="008A7ED9"/>
    <w:rsid w:val="008B01DB"/>
    <w:rsid w:val="008B0DAA"/>
    <w:rsid w:val="008B102F"/>
    <w:rsid w:val="008B12EB"/>
    <w:rsid w:val="008B2791"/>
    <w:rsid w:val="008B2B0D"/>
    <w:rsid w:val="008B2CC8"/>
    <w:rsid w:val="008B2E3E"/>
    <w:rsid w:val="008B349F"/>
    <w:rsid w:val="008B434E"/>
    <w:rsid w:val="008B47AF"/>
    <w:rsid w:val="008B480D"/>
    <w:rsid w:val="008B4A51"/>
    <w:rsid w:val="008B569E"/>
    <w:rsid w:val="008B61EE"/>
    <w:rsid w:val="008B665B"/>
    <w:rsid w:val="008B6865"/>
    <w:rsid w:val="008B7C6C"/>
    <w:rsid w:val="008B7D75"/>
    <w:rsid w:val="008C03D3"/>
    <w:rsid w:val="008C063A"/>
    <w:rsid w:val="008C130C"/>
    <w:rsid w:val="008C2B7B"/>
    <w:rsid w:val="008C3C4C"/>
    <w:rsid w:val="008C3D12"/>
    <w:rsid w:val="008C3D21"/>
    <w:rsid w:val="008C56E2"/>
    <w:rsid w:val="008C5D06"/>
    <w:rsid w:val="008C645C"/>
    <w:rsid w:val="008C67E4"/>
    <w:rsid w:val="008C6F84"/>
    <w:rsid w:val="008C72BE"/>
    <w:rsid w:val="008D0EB2"/>
    <w:rsid w:val="008D147A"/>
    <w:rsid w:val="008D22C4"/>
    <w:rsid w:val="008D2587"/>
    <w:rsid w:val="008D2B2B"/>
    <w:rsid w:val="008D3E5C"/>
    <w:rsid w:val="008D3EA6"/>
    <w:rsid w:val="008D420E"/>
    <w:rsid w:val="008D4247"/>
    <w:rsid w:val="008D445F"/>
    <w:rsid w:val="008D4E92"/>
    <w:rsid w:val="008D57BB"/>
    <w:rsid w:val="008D613C"/>
    <w:rsid w:val="008D6299"/>
    <w:rsid w:val="008D6CAD"/>
    <w:rsid w:val="008D761D"/>
    <w:rsid w:val="008E0ED6"/>
    <w:rsid w:val="008E1133"/>
    <w:rsid w:val="008E2C10"/>
    <w:rsid w:val="008E3825"/>
    <w:rsid w:val="008E3A46"/>
    <w:rsid w:val="008E5D73"/>
    <w:rsid w:val="008E5ECA"/>
    <w:rsid w:val="008E6BBE"/>
    <w:rsid w:val="008E6CE3"/>
    <w:rsid w:val="008E71A6"/>
    <w:rsid w:val="008E773E"/>
    <w:rsid w:val="008E7966"/>
    <w:rsid w:val="008E7FCD"/>
    <w:rsid w:val="008F0490"/>
    <w:rsid w:val="008F0648"/>
    <w:rsid w:val="008F084C"/>
    <w:rsid w:val="008F1741"/>
    <w:rsid w:val="008F1792"/>
    <w:rsid w:val="008F1CB1"/>
    <w:rsid w:val="008F2482"/>
    <w:rsid w:val="008F2970"/>
    <w:rsid w:val="008F3522"/>
    <w:rsid w:val="008F3645"/>
    <w:rsid w:val="008F7678"/>
    <w:rsid w:val="008F7ED7"/>
    <w:rsid w:val="008F7F5F"/>
    <w:rsid w:val="009004A7"/>
    <w:rsid w:val="00900FB5"/>
    <w:rsid w:val="00901B59"/>
    <w:rsid w:val="00901E71"/>
    <w:rsid w:val="009026F6"/>
    <w:rsid w:val="0090295D"/>
    <w:rsid w:val="00903D1B"/>
    <w:rsid w:val="009043C1"/>
    <w:rsid w:val="00904DD8"/>
    <w:rsid w:val="00905ED4"/>
    <w:rsid w:val="00906EA4"/>
    <w:rsid w:val="009073B5"/>
    <w:rsid w:val="0091088D"/>
    <w:rsid w:val="00911C86"/>
    <w:rsid w:val="00911D23"/>
    <w:rsid w:val="0091240A"/>
    <w:rsid w:val="00912545"/>
    <w:rsid w:val="00912806"/>
    <w:rsid w:val="0091442B"/>
    <w:rsid w:val="00914B1B"/>
    <w:rsid w:val="00917DC7"/>
    <w:rsid w:val="00917F95"/>
    <w:rsid w:val="009202D9"/>
    <w:rsid w:val="00920B34"/>
    <w:rsid w:val="00920B9A"/>
    <w:rsid w:val="00920F4E"/>
    <w:rsid w:val="0092466C"/>
    <w:rsid w:val="0092493D"/>
    <w:rsid w:val="00925D6B"/>
    <w:rsid w:val="00926719"/>
    <w:rsid w:val="00926E6D"/>
    <w:rsid w:val="00930115"/>
    <w:rsid w:val="0093046D"/>
    <w:rsid w:val="00932319"/>
    <w:rsid w:val="00932387"/>
    <w:rsid w:val="009328A2"/>
    <w:rsid w:val="00932ACB"/>
    <w:rsid w:val="00933002"/>
    <w:rsid w:val="00933372"/>
    <w:rsid w:val="00934D24"/>
    <w:rsid w:val="00935CD2"/>
    <w:rsid w:val="009370E9"/>
    <w:rsid w:val="009412B8"/>
    <w:rsid w:val="00941E5D"/>
    <w:rsid w:val="00942A67"/>
    <w:rsid w:val="00942ABB"/>
    <w:rsid w:val="009435FF"/>
    <w:rsid w:val="00943B64"/>
    <w:rsid w:val="009440C5"/>
    <w:rsid w:val="009441A9"/>
    <w:rsid w:val="00944B98"/>
    <w:rsid w:val="00944F82"/>
    <w:rsid w:val="00945290"/>
    <w:rsid w:val="00945D2D"/>
    <w:rsid w:val="009462AD"/>
    <w:rsid w:val="00946918"/>
    <w:rsid w:val="00946E2B"/>
    <w:rsid w:val="0094715B"/>
    <w:rsid w:val="00947EC7"/>
    <w:rsid w:val="00947FB5"/>
    <w:rsid w:val="00950173"/>
    <w:rsid w:val="00951824"/>
    <w:rsid w:val="0095348F"/>
    <w:rsid w:val="00953645"/>
    <w:rsid w:val="00957C9C"/>
    <w:rsid w:val="00961B77"/>
    <w:rsid w:val="00962039"/>
    <w:rsid w:val="00962557"/>
    <w:rsid w:val="00962649"/>
    <w:rsid w:val="009628AE"/>
    <w:rsid w:val="00966633"/>
    <w:rsid w:val="00966E1C"/>
    <w:rsid w:val="00967656"/>
    <w:rsid w:val="00970C12"/>
    <w:rsid w:val="00970CBE"/>
    <w:rsid w:val="00970EB7"/>
    <w:rsid w:val="0097282B"/>
    <w:rsid w:val="0097352D"/>
    <w:rsid w:val="00974156"/>
    <w:rsid w:val="0097420F"/>
    <w:rsid w:val="009742DF"/>
    <w:rsid w:val="009760B3"/>
    <w:rsid w:val="009778B9"/>
    <w:rsid w:val="00977A28"/>
    <w:rsid w:val="00977B9E"/>
    <w:rsid w:val="00977CF9"/>
    <w:rsid w:val="009806E6"/>
    <w:rsid w:val="00981054"/>
    <w:rsid w:val="009817D4"/>
    <w:rsid w:val="00982DCE"/>
    <w:rsid w:val="009833E8"/>
    <w:rsid w:val="00983847"/>
    <w:rsid w:val="009846F6"/>
    <w:rsid w:val="0098478F"/>
    <w:rsid w:val="009856FD"/>
    <w:rsid w:val="00985A82"/>
    <w:rsid w:val="00990716"/>
    <w:rsid w:val="00990E54"/>
    <w:rsid w:val="00991BC2"/>
    <w:rsid w:val="00993EAF"/>
    <w:rsid w:val="009944B5"/>
    <w:rsid w:val="009949CC"/>
    <w:rsid w:val="00994C51"/>
    <w:rsid w:val="009A0F5D"/>
    <w:rsid w:val="009A16B0"/>
    <w:rsid w:val="009A2790"/>
    <w:rsid w:val="009A28D6"/>
    <w:rsid w:val="009A4278"/>
    <w:rsid w:val="009A7014"/>
    <w:rsid w:val="009A7103"/>
    <w:rsid w:val="009A735D"/>
    <w:rsid w:val="009B053C"/>
    <w:rsid w:val="009B102E"/>
    <w:rsid w:val="009B11B7"/>
    <w:rsid w:val="009B1E35"/>
    <w:rsid w:val="009B2D1B"/>
    <w:rsid w:val="009B351B"/>
    <w:rsid w:val="009B641E"/>
    <w:rsid w:val="009B659A"/>
    <w:rsid w:val="009B6809"/>
    <w:rsid w:val="009B6CD3"/>
    <w:rsid w:val="009B7A2A"/>
    <w:rsid w:val="009C018D"/>
    <w:rsid w:val="009C025F"/>
    <w:rsid w:val="009C091E"/>
    <w:rsid w:val="009C1D8C"/>
    <w:rsid w:val="009C2461"/>
    <w:rsid w:val="009C3110"/>
    <w:rsid w:val="009C3476"/>
    <w:rsid w:val="009C5F54"/>
    <w:rsid w:val="009C68E3"/>
    <w:rsid w:val="009C6AAD"/>
    <w:rsid w:val="009C7F19"/>
    <w:rsid w:val="009D09B2"/>
    <w:rsid w:val="009D10B5"/>
    <w:rsid w:val="009D11A3"/>
    <w:rsid w:val="009D1BE2"/>
    <w:rsid w:val="009D31F4"/>
    <w:rsid w:val="009D3730"/>
    <w:rsid w:val="009D3A11"/>
    <w:rsid w:val="009D3CB5"/>
    <w:rsid w:val="009D3D0B"/>
    <w:rsid w:val="009D5271"/>
    <w:rsid w:val="009D5AC5"/>
    <w:rsid w:val="009D6235"/>
    <w:rsid w:val="009D76ED"/>
    <w:rsid w:val="009E034B"/>
    <w:rsid w:val="009E1C8F"/>
    <w:rsid w:val="009E1EE8"/>
    <w:rsid w:val="009E241F"/>
    <w:rsid w:val="009E2664"/>
    <w:rsid w:val="009E2A25"/>
    <w:rsid w:val="009E3119"/>
    <w:rsid w:val="009E394B"/>
    <w:rsid w:val="009E3E87"/>
    <w:rsid w:val="009E42C3"/>
    <w:rsid w:val="009E4777"/>
    <w:rsid w:val="009E622E"/>
    <w:rsid w:val="009E6C96"/>
    <w:rsid w:val="009F11E9"/>
    <w:rsid w:val="009F2306"/>
    <w:rsid w:val="009F2D63"/>
    <w:rsid w:val="009F3958"/>
    <w:rsid w:val="009F6945"/>
    <w:rsid w:val="009F76A6"/>
    <w:rsid w:val="009F7928"/>
    <w:rsid w:val="009F7C77"/>
    <w:rsid w:val="00A00233"/>
    <w:rsid w:val="00A008C5"/>
    <w:rsid w:val="00A0123E"/>
    <w:rsid w:val="00A01814"/>
    <w:rsid w:val="00A01840"/>
    <w:rsid w:val="00A01B87"/>
    <w:rsid w:val="00A022AB"/>
    <w:rsid w:val="00A02560"/>
    <w:rsid w:val="00A02C80"/>
    <w:rsid w:val="00A03E4B"/>
    <w:rsid w:val="00A03ED8"/>
    <w:rsid w:val="00A055CB"/>
    <w:rsid w:val="00A062D8"/>
    <w:rsid w:val="00A063D9"/>
    <w:rsid w:val="00A06F17"/>
    <w:rsid w:val="00A078AB"/>
    <w:rsid w:val="00A1070F"/>
    <w:rsid w:val="00A12D53"/>
    <w:rsid w:val="00A12F9F"/>
    <w:rsid w:val="00A13620"/>
    <w:rsid w:val="00A13B89"/>
    <w:rsid w:val="00A1494C"/>
    <w:rsid w:val="00A159E0"/>
    <w:rsid w:val="00A20867"/>
    <w:rsid w:val="00A20F65"/>
    <w:rsid w:val="00A22E4F"/>
    <w:rsid w:val="00A23BFF"/>
    <w:rsid w:val="00A245D6"/>
    <w:rsid w:val="00A25452"/>
    <w:rsid w:val="00A2662C"/>
    <w:rsid w:val="00A2744A"/>
    <w:rsid w:val="00A27526"/>
    <w:rsid w:val="00A27F35"/>
    <w:rsid w:val="00A27F61"/>
    <w:rsid w:val="00A308EA"/>
    <w:rsid w:val="00A3203A"/>
    <w:rsid w:val="00A32D08"/>
    <w:rsid w:val="00A32EB7"/>
    <w:rsid w:val="00A33D5A"/>
    <w:rsid w:val="00A35316"/>
    <w:rsid w:val="00A36FA6"/>
    <w:rsid w:val="00A40775"/>
    <w:rsid w:val="00A41CDD"/>
    <w:rsid w:val="00A4289E"/>
    <w:rsid w:val="00A43657"/>
    <w:rsid w:val="00A43FD0"/>
    <w:rsid w:val="00A441C3"/>
    <w:rsid w:val="00A45707"/>
    <w:rsid w:val="00A46D79"/>
    <w:rsid w:val="00A46EA1"/>
    <w:rsid w:val="00A46F55"/>
    <w:rsid w:val="00A471B7"/>
    <w:rsid w:val="00A529D5"/>
    <w:rsid w:val="00A5340A"/>
    <w:rsid w:val="00A5428D"/>
    <w:rsid w:val="00A54C60"/>
    <w:rsid w:val="00A54FDF"/>
    <w:rsid w:val="00A55216"/>
    <w:rsid w:val="00A561B4"/>
    <w:rsid w:val="00A56AD9"/>
    <w:rsid w:val="00A5701F"/>
    <w:rsid w:val="00A57AB3"/>
    <w:rsid w:val="00A60E20"/>
    <w:rsid w:val="00A61D41"/>
    <w:rsid w:val="00A62D8E"/>
    <w:rsid w:val="00A62F4F"/>
    <w:rsid w:val="00A630B3"/>
    <w:rsid w:val="00A639D9"/>
    <w:rsid w:val="00A6483B"/>
    <w:rsid w:val="00A6483E"/>
    <w:rsid w:val="00A667BB"/>
    <w:rsid w:val="00A66817"/>
    <w:rsid w:val="00A706A0"/>
    <w:rsid w:val="00A71801"/>
    <w:rsid w:val="00A73574"/>
    <w:rsid w:val="00A73619"/>
    <w:rsid w:val="00A739D7"/>
    <w:rsid w:val="00A73E5B"/>
    <w:rsid w:val="00A74072"/>
    <w:rsid w:val="00A752CB"/>
    <w:rsid w:val="00A7792E"/>
    <w:rsid w:val="00A80587"/>
    <w:rsid w:val="00A81587"/>
    <w:rsid w:val="00A82697"/>
    <w:rsid w:val="00A83649"/>
    <w:rsid w:val="00A83AD5"/>
    <w:rsid w:val="00A851D6"/>
    <w:rsid w:val="00A85A36"/>
    <w:rsid w:val="00A85E8D"/>
    <w:rsid w:val="00A861F2"/>
    <w:rsid w:val="00A868F0"/>
    <w:rsid w:val="00A870A4"/>
    <w:rsid w:val="00A87E83"/>
    <w:rsid w:val="00A87FEF"/>
    <w:rsid w:val="00A90007"/>
    <w:rsid w:val="00A904B0"/>
    <w:rsid w:val="00A90786"/>
    <w:rsid w:val="00A9123A"/>
    <w:rsid w:val="00A9212B"/>
    <w:rsid w:val="00A92E2A"/>
    <w:rsid w:val="00A930B3"/>
    <w:rsid w:val="00A93349"/>
    <w:rsid w:val="00A938C5"/>
    <w:rsid w:val="00A956E5"/>
    <w:rsid w:val="00A9629C"/>
    <w:rsid w:val="00AA102F"/>
    <w:rsid w:val="00AA1044"/>
    <w:rsid w:val="00AA4527"/>
    <w:rsid w:val="00AA582F"/>
    <w:rsid w:val="00AA58BA"/>
    <w:rsid w:val="00AA5C9E"/>
    <w:rsid w:val="00AA67B6"/>
    <w:rsid w:val="00AB02EE"/>
    <w:rsid w:val="00AB0642"/>
    <w:rsid w:val="00AB1B6D"/>
    <w:rsid w:val="00AB1F68"/>
    <w:rsid w:val="00AB2338"/>
    <w:rsid w:val="00AB39C3"/>
    <w:rsid w:val="00AB3EF2"/>
    <w:rsid w:val="00AB4177"/>
    <w:rsid w:val="00AB4D76"/>
    <w:rsid w:val="00AB66F0"/>
    <w:rsid w:val="00AB6FC1"/>
    <w:rsid w:val="00AB7BB8"/>
    <w:rsid w:val="00AC04EC"/>
    <w:rsid w:val="00AC1530"/>
    <w:rsid w:val="00AC2DA1"/>
    <w:rsid w:val="00AC30C1"/>
    <w:rsid w:val="00AC3BA3"/>
    <w:rsid w:val="00AC3EAA"/>
    <w:rsid w:val="00AC46C4"/>
    <w:rsid w:val="00AC4E0A"/>
    <w:rsid w:val="00AC53A5"/>
    <w:rsid w:val="00AC55AC"/>
    <w:rsid w:val="00AC5873"/>
    <w:rsid w:val="00AC78C5"/>
    <w:rsid w:val="00AC78EE"/>
    <w:rsid w:val="00AD0D05"/>
    <w:rsid w:val="00AD0D2F"/>
    <w:rsid w:val="00AD1D3E"/>
    <w:rsid w:val="00AD37AD"/>
    <w:rsid w:val="00AD5CC1"/>
    <w:rsid w:val="00AD6115"/>
    <w:rsid w:val="00AD6F22"/>
    <w:rsid w:val="00AD6FC3"/>
    <w:rsid w:val="00AD7BE3"/>
    <w:rsid w:val="00AD7F53"/>
    <w:rsid w:val="00AE0628"/>
    <w:rsid w:val="00AE0901"/>
    <w:rsid w:val="00AE1EA3"/>
    <w:rsid w:val="00AE239F"/>
    <w:rsid w:val="00AE2A8C"/>
    <w:rsid w:val="00AE2B68"/>
    <w:rsid w:val="00AE2D04"/>
    <w:rsid w:val="00AE38A2"/>
    <w:rsid w:val="00AE4B4F"/>
    <w:rsid w:val="00AE5120"/>
    <w:rsid w:val="00AE5579"/>
    <w:rsid w:val="00AE5AE7"/>
    <w:rsid w:val="00AE64F5"/>
    <w:rsid w:val="00AE6678"/>
    <w:rsid w:val="00AE7747"/>
    <w:rsid w:val="00AE78E2"/>
    <w:rsid w:val="00AE7D61"/>
    <w:rsid w:val="00AF181B"/>
    <w:rsid w:val="00AF221D"/>
    <w:rsid w:val="00AF2652"/>
    <w:rsid w:val="00AF3405"/>
    <w:rsid w:val="00AF38FC"/>
    <w:rsid w:val="00AF3C29"/>
    <w:rsid w:val="00AF4F1D"/>
    <w:rsid w:val="00AF5406"/>
    <w:rsid w:val="00AF5B80"/>
    <w:rsid w:val="00AF5E8D"/>
    <w:rsid w:val="00AF6077"/>
    <w:rsid w:val="00AF73D0"/>
    <w:rsid w:val="00AF7573"/>
    <w:rsid w:val="00AF768D"/>
    <w:rsid w:val="00B0008D"/>
    <w:rsid w:val="00B00396"/>
    <w:rsid w:val="00B007FB"/>
    <w:rsid w:val="00B0168A"/>
    <w:rsid w:val="00B04594"/>
    <w:rsid w:val="00B04CFB"/>
    <w:rsid w:val="00B051E6"/>
    <w:rsid w:val="00B05419"/>
    <w:rsid w:val="00B07063"/>
    <w:rsid w:val="00B0746B"/>
    <w:rsid w:val="00B074E8"/>
    <w:rsid w:val="00B1010B"/>
    <w:rsid w:val="00B10445"/>
    <w:rsid w:val="00B14944"/>
    <w:rsid w:val="00B16536"/>
    <w:rsid w:val="00B16BD9"/>
    <w:rsid w:val="00B172E8"/>
    <w:rsid w:val="00B179B2"/>
    <w:rsid w:val="00B20897"/>
    <w:rsid w:val="00B217E5"/>
    <w:rsid w:val="00B22A68"/>
    <w:rsid w:val="00B22BBC"/>
    <w:rsid w:val="00B23612"/>
    <w:rsid w:val="00B23800"/>
    <w:rsid w:val="00B23B54"/>
    <w:rsid w:val="00B24B5E"/>
    <w:rsid w:val="00B261F7"/>
    <w:rsid w:val="00B26921"/>
    <w:rsid w:val="00B27BED"/>
    <w:rsid w:val="00B30566"/>
    <w:rsid w:val="00B32583"/>
    <w:rsid w:val="00B3282A"/>
    <w:rsid w:val="00B33F22"/>
    <w:rsid w:val="00B36C7F"/>
    <w:rsid w:val="00B371A7"/>
    <w:rsid w:val="00B4056D"/>
    <w:rsid w:val="00B40718"/>
    <w:rsid w:val="00B407B6"/>
    <w:rsid w:val="00B40946"/>
    <w:rsid w:val="00B427F0"/>
    <w:rsid w:val="00B44A4F"/>
    <w:rsid w:val="00B44CF6"/>
    <w:rsid w:val="00B459E0"/>
    <w:rsid w:val="00B45FD0"/>
    <w:rsid w:val="00B463DB"/>
    <w:rsid w:val="00B47257"/>
    <w:rsid w:val="00B476CA"/>
    <w:rsid w:val="00B47D5D"/>
    <w:rsid w:val="00B501EA"/>
    <w:rsid w:val="00B50B4A"/>
    <w:rsid w:val="00B5125B"/>
    <w:rsid w:val="00B51380"/>
    <w:rsid w:val="00B52278"/>
    <w:rsid w:val="00B52E5D"/>
    <w:rsid w:val="00B52F2E"/>
    <w:rsid w:val="00B5336B"/>
    <w:rsid w:val="00B5488F"/>
    <w:rsid w:val="00B54FA4"/>
    <w:rsid w:val="00B56A54"/>
    <w:rsid w:val="00B6144D"/>
    <w:rsid w:val="00B6344F"/>
    <w:rsid w:val="00B63C24"/>
    <w:rsid w:val="00B64A62"/>
    <w:rsid w:val="00B67609"/>
    <w:rsid w:val="00B6762F"/>
    <w:rsid w:val="00B71E15"/>
    <w:rsid w:val="00B721DD"/>
    <w:rsid w:val="00B724A4"/>
    <w:rsid w:val="00B7509C"/>
    <w:rsid w:val="00B774C4"/>
    <w:rsid w:val="00B77CC6"/>
    <w:rsid w:val="00B80BE9"/>
    <w:rsid w:val="00B80F3E"/>
    <w:rsid w:val="00B830BA"/>
    <w:rsid w:val="00B83981"/>
    <w:rsid w:val="00B84C32"/>
    <w:rsid w:val="00B84FFE"/>
    <w:rsid w:val="00B85A9B"/>
    <w:rsid w:val="00B85E06"/>
    <w:rsid w:val="00B90915"/>
    <w:rsid w:val="00B90DDF"/>
    <w:rsid w:val="00B919BB"/>
    <w:rsid w:val="00B91D83"/>
    <w:rsid w:val="00B92B02"/>
    <w:rsid w:val="00B94036"/>
    <w:rsid w:val="00B94EAE"/>
    <w:rsid w:val="00BA1825"/>
    <w:rsid w:val="00BA3983"/>
    <w:rsid w:val="00BA5461"/>
    <w:rsid w:val="00BB1806"/>
    <w:rsid w:val="00BB1987"/>
    <w:rsid w:val="00BB394A"/>
    <w:rsid w:val="00BB3A26"/>
    <w:rsid w:val="00BB40E7"/>
    <w:rsid w:val="00BB50B7"/>
    <w:rsid w:val="00BB6439"/>
    <w:rsid w:val="00BB7FA3"/>
    <w:rsid w:val="00BC05F9"/>
    <w:rsid w:val="00BC2B4D"/>
    <w:rsid w:val="00BC3FCF"/>
    <w:rsid w:val="00BD0940"/>
    <w:rsid w:val="00BD3451"/>
    <w:rsid w:val="00BD3C5D"/>
    <w:rsid w:val="00BD3EBB"/>
    <w:rsid w:val="00BE0275"/>
    <w:rsid w:val="00BE2A6B"/>
    <w:rsid w:val="00BE3F44"/>
    <w:rsid w:val="00BE422D"/>
    <w:rsid w:val="00BE4F3C"/>
    <w:rsid w:val="00BE5061"/>
    <w:rsid w:val="00BE7403"/>
    <w:rsid w:val="00BE7EBD"/>
    <w:rsid w:val="00BE7FA3"/>
    <w:rsid w:val="00BF025A"/>
    <w:rsid w:val="00BF075A"/>
    <w:rsid w:val="00BF0855"/>
    <w:rsid w:val="00BF0EED"/>
    <w:rsid w:val="00BF248B"/>
    <w:rsid w:val="00BF271C"/>
    <w:rsid w:val="00BF29CA"/>
    <w:rsid w:val="00BF3B41"/>
    <w:rsid w:val="00BF3C72"/>
    <w:rsid w:val="00BF4F05"/>
    <w:rsid w:val="00BF5247"/>
    <w:rsid w:val="00BF6158"/>
    <w:rsid w:val="00BF66F6"/>
    <w:rsid w:val="00BF7CCE"/>
    <w:rsid w:val="00C00568"/>
    <w:rsid w:val="00C0082B"/>
    <w:rsid w:val="00C015C6"/>
    <w:rsid w:val="00C02F2C"/>
    <w:rsid w:val="00C0351E"/>
    <w:rsid w:val="00C039A9"/>
    <w:rsid w:val="00C03BEF"/>
    <w:rsid w:val="00C057F0"/>
    <w:rsid w:val="00C05BD7"/>
    <w:rsid w:val="00C07643"/>
    <w:rsid w:val="00C07651"/>
    <w:rsid w:val="00C0780F"/>
    <w:rsid w:val="00C07F62"/>
    <w:rsid w:val="00C11B76"/>
    <w:rsid w:val="00C13123"/>
    <w:rsid w:val="00C14AB1"/>
    <w:rsid w:val="00C151EF"/>
    <w:rsid w:val="00C16A40"/>
    <w:rsid w:val="00C16D61"/>
    <w:rsid w:val="00C214EE"/>
    <w:rsid w:val="00C216C7"/>
    <w:rsid w:val="00C21CE1"/>
    <w:rsid w:val="00C22C25"/>
    <w:rsid w:val="00C22D5D"/>
    <w:rsid w:val="00C2306C"/>
    <w:rsid w:val="00C24030"/>
    <w:rsid w:val="00C24AF6"/>
    <w:rsid w:val="00C24C29"/>
    <w:rsid w:val="00C25500"/>
    <w:rsid w:val="00C2645E"/>
    <w:rsid w:val="00C2675D"/>
    <w:rsid w:val="00C26E6F"/>
    <w:rsid w:val="00C27086"/>
    <w:rsid w:val="00C27489"/>
    <w:rsid w:val="00C30A54"/>
    <w:rsid w:val="00C30C60"/>
    <w:rsid w:val="00C31840"/>
    <w:rsid w:val="00C32368"/>
    <w:rsid w:val="00C32E4A"/>
    <w:rsid w:val="00C3301B"/>
    <w:rsid w:val="00C33EB8"/>
    <w:rsid w:val="00C34326"/>
    <w:rsid w:val="00C3518D"/>
    <w:rsid w:val="00C354A3"/>
    <w:rsid w:val="00C35764"/>
    <w:rsid w:val="00C359E6"/>
    <w:rsid w:val="00C35ABF"/>
    <w:rsid w:val="00C3667A"/>
    <w:rsid w:val="00C36A4E"/>
    <w:rsid w:val="00C424A4"/>
    <w:rsid w:val="00C42724"/>
    <w:rsid w:val="00C42B77"/>
    <w:rsid w:val="00C44E4C"/>
    <w:rsid w:val="00C454BD"/>
    <w:rsid w:val="00C4653A"/>
    <w:rsid w:val="00C46A75"/>
    <w:rsid w:val="00C46E24"/>
    <w:rsid w:val="00C47F6A"/>
    <w:rsid w:val="00C507C1"/>
    <w:rsid w:val="00C507C7"/>
    <w:rsid w:val="00C52F97"/>
    <w:rsid w:val="00C5390C"/>
    <w:rsid w:val="00C540A8"/>
    <w:rsid w:val="00C56224"/>
    <w:rsid w:val="00C56435"/>
    <w:rsid w:val="00C56A7C"/>
    <w:rsid w:val="00C56BC5"/>
    <w:rsid w:val="00C57D5B"/>
    <w:rsid w:val="00C625CE"/>
    <w:rsid w:val="00C64965"/>
    <w:rsid w:val="00C64C34"/>
    <w:rsid w:val="00C657F3"/>
    <w:rsid w:val="00C6585A"/>
    <w:rsid w:val="00C674C5"/>
    <w:rsid w:val="00C67581"/>
    <w:rsid w:val="00C70A7A"/>
    <w:rsid w:val="00C7116F"/>
    <w:rsid w:val="00C7299C"/>
    <w:rsid w:val="00C73591"/>
    <w:rsid w:val="00C735EF"/>
    <w:rsid w:val="00C7384D"/>
    <w:rsid w:val="00C738BA"/>
    <w:rsid w:val="00C7399E"/>
    <w:rsid w:val="00C74E74"/>
    <w:rsid w:val="00C7643A"/>
    <w:rsid w:val="00C7700D"/>
    <w:rsid w:val="00C807ED"/>
    <w:rsid w:val="00C80E13"/>
    <w:rsid w:val="00C80FD3"/>
    <w:rsid w:val="00C813FD"/>
    <w:rsid w:val="00C81E02"/>
    <w:rsid w:val="00C821CD"/>
    <w:rsid w:val="00C8268D"/>
    <w:rsid w:val="00C83A39"/>
    <w:rsid w:val="00C83F7D"/>
    <w:rsid w:val="00C85BCA"/>
    <w:rsid w:val="00C8682D"/>
    <w:rsid w:val="00C87590"/>
    <w:rsid w:val="00C90A78"/>
    <w:rsid w:val="00C924EF"/>
    <w:rsid w:val="00C945D5"/>
    <w:rsid w:val="00C94FDD"/>
    <w:rsid w:val="00C9602F"/>
    <w:rsid w:val="00C970B5"/>
    <w:rsid w:val="00C97780"/>
    <w:rsid w:val="00CA04FC"/>
    <w:rsid w:val="00CA0A2C"/>
    <w:rsid w:val="00CA0E24"/>
    <w:rsid w:val="00CA22AB"/>
    <w:rsid w:val="00CA28A9"/>
    <w:rsid w:val="00CA3FB5"/>
    <w:rsid w:val="00CA44DD"/>
    <w:rsid w:val="00CA4E3C"/>
    <w:rsid w:val="00CA5652"/>
    <w:rsid w:val="00CA755F"/>
    <w:rsid w:val="00CB0BFA"/>
    <w:rsid w:val="00CB115E"/>
    <w:rsid w:val="00CB2F1E"/>
    <w:rsid w:val="00CB2FC0"/>
    <w:rsid w:val="00CB309B"/>
    <w:rsid w:val="00CB3888"/>
    <w:rsid w:val="00CB4861"/>
    <w:rsid w:val="00CB735D"/>
    <w:rsid w:val="00CB7AC8"/>
    <w:rsid w:val="00CC1B52"/>
    <w:rsid w:val="00CC1D3A"/>
    <w:rsid w:val="00CC1F1F"/>
    <w:rsid w:val="00CC2000"/>
    <w:rsid w:val="00CC4968"/>
    <w:rsid w:val="00CC4FB4"/>
    <w:rsid w:val="00CC52F5"/>
    <w:rsid w:val="00CC7AAC"/>
    <w:rsid w:val="00CD018B"/>
    <w:rsid w:val="00CD0713"/>
    <w:rsid w:val="00CD0F65"/>
    <w:rsid w:val="00CD161B"/>
    <w:rsid w:val="00CD1CFF"/>
    <w:rsid w:val="00CD2FCB"/>
    <w:rsid w:val="00CD3038"/>
    <w:rsid w:val="00CD49B0"/>
    <w:rsid w:val="00CD5481"/>
    <w:rsid w:val="00CD606E"/>
    <w:rsid w:val="00CD70BF"/>
    <w:rsid w:val="00CD7937"/>
    <w:rsid w:val="00CE060C"/>
    <w:rsid w:val="00CE1500"/>
    <w:rsid w:val="00CE206F"/>
    <w:rsid w:val="00CE254A"/>
    <w:rsid w:val="00CE3CB0"/>
    <w:rsid w:val="00CE4267"/>
    <w:rsid w:val="00CE4588"/>
    <w:rsid w:val="00CE4D65"/>
    <w:rsid w:val="00CE56B2"/>
    <w:rsid w:val="00CE7B51"/>
    <w:rsid w:val="00CF07A8"/>
    <w:rsid w:val="00CF0EEF"/>
    <w:rsid w:val="00CF1B91"/>
    <w:rsid w:val="00CF3953"/>
    <w:rsid w:val="00CF3C27"/>
    <w:rsid w:val="00CF4B36"/>
    <w:rsid w:val="00CF66BB"/>
    <w:rsid w:val="00CF7B86"/>
    <w:rsid w:val="00CF7C9D"/>
    <w:rsid w:val="00CF7F0A"/>
    <w:rsid w:val="00D00994"/>
    <w:rsid w:val="00D032DB"/>
    <w:rsid w:val="00D03BDD"/>
    <w:rsid w:val="00D04771"/>
    <w:rsid w:val="00D0514D"/>
    <w:rsid w:val="00D05360"/>
    <w:rsid w:val="00D05FC7"/>
    <w:rsid w:val="00D073B6"/>
    <w:rsid w:val="00D07A77"/>
    <w:rsid w:val="00D12D0E"/>
    <w:rsid w:val="00D13CE0"/>
    <w:rsid w:val="00D14630"/>
    <w:rsid w:val="00D151E6"/>
    <w:rsid w:val="00D1522B"/>
    <w:rsid w:val="00D15312"/>
    <w:rsid w:val="00D15D82"/>
    <w:rsid w:val="00D16E02"/>
    <w:rsid w:val="00D171CF"/>
    <w:rsid w:val="00D1727E"/>
    <w:rsid w:val="00D17F74"/>
    <w:rsid w:val="00D20020"/>
    <w:rsid w:val="00D20628"/>
    <w:rsid w:val="00D20F6D"/>
    <w:rsid w:val="00D210A8"/>
    <w:rsid w:val="00D210ED"/>
    <w:rsid w:val="00D21D9D"/>
    <w:rsid w:val="00D21F7A"/>
    <w:rsid w:val="00D2247C"/>
    <w:rsid w:val="00D22662"/>
    <w:rsid w:val="00D236F4"/>
    <w:rsid w:val="00D23F0C"/>
    <w:rsid w:val="00D24102"/>
    <w:rsid w:val="00D247D7"/>
    <w:rsid w:val="00D24CAB"/>
    <w:rsid w:val="00D25054"/>
    <w:rsid w:val="00D25CE3"/>
    <w:rsid w:val="00D269E4"/>
    <w:rsid w:val="00D278D4"/>
    <w:rsid w:val="00D30DE4"/>
    <w:rsid w:val="00D315C8"/>
    <w:rsid w:val="00D3227F"/>
    <w:rsid w:val="00D322AE"/>
    <w:rsid w:val="00D330C1"/>
    <w:rsid w:val="00D3369E"/>
    <w:rsid w:val="00D343AC"/>
    <w:rsid w:val="00D363CD"/>
    <w:rsid w:val="00D375E8"/>
    <w:rsid w:val="00D401A9"/>
    <w:rsid w:val="00D405D2"/>
    <w:rsid w:val="00D40A24"/>
    <w:rsid w:val="00D42D7F"/>
    <w:rsid w:val="00D43826"/>
    <w:rsid w:val="00D43A0D"/>
    <w:rsid w:val="00D44C2A"/>
    <w:rsid w:val="00D44D76"/>
    <w:rsid w:val="00D452FF"/>
    <w:rsid w:val="00D454C3"/>
    <w:rsid w:val="00D45A21"/>
    <w:rsid w:val="00D45AB1"/>
    <w:rsid w:val="00D46404"/>
    <w:rsid w:val="00D46855"/>
    <w:rsid w:val="00D47A24"/>
    <w:rsid w:val="00D50977"/>
    <w:rsid w:val="00D53E2B"/>
    <w:rsid w:val="00D53FD5"/>
    <w:rsid w:val="00D54202"/>
    <w:rsid w:val="00D55D19"/>
    <w:rsid w:val="00D57B4A"/>
    <w:rsid w:val="00D6072E"/>
    <w:rsid w:val="00D60CA3"/>
    <w:rsid w:val="00D61095"/>
    <w:rsid w:val="00D6113F"/>
    <w:rsid w:val="00D6275E"/>
    <w:rsid w:val="00D63465"/>
    <w:rsid w:val="00D64C5D"/>
    <w:rsid w:val="00D67896"/>
    <w:rsid w:val="00D729BD"/>
    <w:rsid w:val="00D73C8C"/>
    <w:rsid w:val="00D7496E"/>
    <w:rsid w:val="00D74AE4"/>
    <w:rsid w:val="00D74B63"/>
    <w:rsid w:val="00D76CE9"/>
    <w:rsid w:val="00D771F5"/>
    <w:rsid w:val="00D77C40"/>
    <w:rsid w:val="00D81453"/>
    <w:rsid w:val="00D81F04"/>
    <w:rsid w:val="00D83867"/>
    <w:rsid w:val="00D85870"/>
    <w:rsid w:val="00D868BA"/>
    <w:rsid w:val="00D87FEB"/>
    <w:rsid w:val="00D90366"/>
    <w:rsid w:val="00D904C8"/>
    <w:rsid w:val="00D914AB"/>
    <w:rsid w:val="00D91527"/>
    <w:rsid w:val="00D92428"/>
    <w:rsid w:val="00D92680"/>
    <w:rsid w:val="00D93142"/>
    <w:rsid w:val="00D93AF1"/>
    <w:rsid w:val="00D949C6"/>
    <w:rsid w:val="00D972AF"/>
    <w:rsid w:val="00D97F46"/>
    <w:rsid w:val="00DA279B"/>
    <w:rsid w:val="00DA37C9"/>
    <w:rsid w:val="00DA4AEE"/>
    <w:rsid w:val="00DA51F4"/>
    <w:rsid w:val="00DA5420"/>
    <w:rsid w:val="00DA55C6"/>
    <w:rsid w:val="00DA5E46"/>
    <w:rsid w:val="00DA6E02"/>
    <w:rsid w:val="00DB20F5"/>
    <w:rsid w:val="00DB33F2"/>
    <w:rsid w:val="00DB34FD"/>
    <w:rsid w:val="00DB3816"/>
    <w:rsid w:val="00DB3923"/>
    <w:rsid w:val="00DB3BB7"/>
    <w:rsid w:val="00DB6FC2"/>
    <w:rsid w:val="00DB720D"/>
    <w:rsid w:val="00DB728A"/>
    <w:rsid w:val="00DC0795"/>
    <w:rsid w:val="00DC0C04"/>
    <w:rsid w:val="00DC25EE"/>
    <w:rsid w:val="00DC2880"/>
    <w:rsid w:val="00DC4BC7"/>
    <w:rsid w:val="00DC4EE8"/>
    <w:rsid w:val="00DC505E"/>
    <w:rsid w:val="00DC656C"/>
    <w:rsid w:val="00DD0D8E"/>
    <w:rsid w:val="00DD0FA3"/>
    <w:rsid w:val="00DD3305"/>
    <w:rsid w:val="00DD3FDF"/>
    <w:rsid w:val="00DD4E4B"/>
    <w:rsid w:val="00DD4E57"/>
    <w:rsid w:val="00DD6067"/>
    <w:rsid w:val="00DD704C"/>
    <w:rsid w:val="00DE0805"/>
    <w:rsid w:val="00DE1239"/>
    <w:rsid w:val="00DE1CC8"/>
    <w:rsid w:val="00DE2E9A"/>
    <w:rsid w:val="00DE2F3C"/>
    <w:rsid w:val="00DE4276"/>
    <w:rsid w:val="00DE44AF"/>
    <w:rsid w:val="00DE5CDB"/>
    <w:rsid w:val="00DE7A5B"/>
    <w:rsid w:val="00DE7C96"/>
    <w:rsid w:val="00DF12B7"/>
    <w:rsid w:val="00DF27BF"/>
    <w:rsid w:val="00DF3FBA"/>
    <w:rsid w:val="00DF5BF2"/>
    <w:rsid w:val="00DF6769"/>
    <w:rsid w:val="00DF6BE1"/>
    <w:rsid w:val="00DF6CF9"/>
    <w:rsid w:val="00DF7A53"/>
    <w:rsid w:val="00E0020C"/>
    <w:rsid w:val="00E004C0"/>
    <w:rsid w:val="00E01112"/>
    <w:rsid w:val="00E012EF"/>
    <w:rsid w:val="00E033A3"/>
    <w:rsid w:val="00E037B5"/>
    <w:rsid w:val="00E0438E"/>
    <w:rsid w:val="00E043D4"/>
    <w:rsid w:val="00E047E2"/>
    <w:rsid w:val="00E04C9A"/>
    <w:rsid w:val="00E061AA"/>
    <w:rsid w:val="00E07054"/>
    <w:rsid w:val="00E07900"/>
    <w:rsid w:val="00E07AAB"/>
    <w:rsid w:val="00E10B3B"/>
    <w:rsid w:val="00E10CAE"/>
    <w:rsid w:val="00E11442"/>
    <w:rsid w:val="00E1178A"/>
    <w:rsid w:val="00E13079"/>
    <w:rsid w:val="00E133CB"/>
    <w:rsid w:val="00E13409"/>
    <w:rsid w:val="00E13EC4"/>
    <w:rsid w:val="00E165AD"/>
    <w:rsid w:val="00E22810"/>
    <w:rsid w:val="00E22D26"/>
    <w:rsid w:val="00E238EB"/>
    <w:rsid w:val="00E23CCD"/>
    <w:rsid w:val="00E25042"/>
    <w:rsid w:val="00E251BD"/>
    <w:rsid w:val="00E25E88"/>
    <w:rsid w:val="00E26590"/>
    <w:rsid w:val="00E26DDB"/>
    <w:rsid w:val="00E27220"/>
    <w:rsid w:val="00E30A56"/>
    <w:rsid w:val="00E320DD"/>
    <w:rsid w:val="00E3240D"/>
    <w:rsid w:val="00E32A92"/>
    <w:rsid w:val="00E33026"/>
    <w:rsid w:val="00E343EF"/>
    <w:rsid w:val="00E35A5F"/>
    <w:rsid w:val="00E35CB8"/>
    <w:rsid w:val="00E35D3C"/>
    <w:rsid w:val="00E35D71"/>
    <w:rsid w:val="00E36543"/>
    <w:rsid w:val="00E36EBA"/>
    <w:rsid w:val="00E3707F"/>
    <w:rsid w:val="00E378A3"/>
    <w:rsid w:val="00E37FE1"/>
    <w:rsid w:val="00E4056E"/>
    <w:rsid w:val="00E40C1F"/>
    <w:rsid w:val="00E41F4D"/>
    <w:rsid w:val="00E437EA"/>
    <w:rsid w:val="00E44538"/>
    <w:rsid w:val="00E448BC"/>
    <w:rsid w:val="00E44A02"/>
    <w:rsid w:val="00E44C5E"/>
    <w:rsid w:val="00E46126"/>
    <w:rsid w:val="00E47485"/>
    <w:rsid w:val="00E47959"/>
    <w:rsid w:val="00E50B79"/>
    <w:rsid w:val="00E50DF4"/>
    <w:rsid w:val="00E51930"/>
    <w:rsid w:val="00E53286"/>
    <w:rsid w:val="00E53E82"/>
    <w:rsid w:val="00E55272"/>
    <w:rsid w:val="00E57116"/>
    <w:rsid w:val="00E605B9"/>
    <w:rsid w:val="00E60B9C"/>
    <w:rsid w:val="00E61855"/>
    <w:rsid w:val="00E6189B"/>
    <w:rsid w:val="00E620DA"/>
    <w:rsid w:val="00E62469"/>
    <w:rsid w:val="00E62807"/>
    <w:rsid w:val="00E63239"/>
    <w:rsid w:val="00E63BC1"/>
    <w:rsid w:val="00E6762C"/>
    <w:rsid w:val="00E676EF"/>
    <w:rsid w:val="00E67779"/>
    <w:rsid w:val="00E70E7B"/>
    <w:rsid w:val="00E72605"/>
    <w:rsid w:val="00E72E44"/>
    <w:rsid w:val="00E72E69"/>
    <w:rsid w:val="00E7457D"/>
    <w:rsid w:val="00E749EE"/>
    <w:rsid w:val="00E76BFB"/>
    <w:rsid w:val="00E778A0"/>
    <w:rsid w:val="00E77E25"/>
    <w:rsid w:val="00E808EB"/>
    <w:rsid w:val="00E83957"/>
    <w:rsid w:val="00E84BE6"/>
    <w:rsid w:val="00E86EA1"/>
    <w:rsid w:val="00E87F2C"/>
    <w:rsid w:val="00E90830"/>
    <w:rsid w:val="00E9117F"/>
    <w:rsid w:val="00E92174"/>
    <w:rsid w:val="00E92C66"/>
    <w:rsid w:val="00E92F92"/>
    <w:rsid w:val="00E93632"/>
    <w:rsid w:val="00E938EE"/>
    <w:rsid w:val="00E945C1"/>
    <w:rsid w:val="00E95562"/>
    <w:rsid w:val="00E95A8D"/>
    <w:rsid w:val="00E95CE3"/>
    <w:rsid w:val="00E97B60"/>
    <w:rsid w:val="00E97C73"/>
    <w:rsid w:val="00E97FAE"/>
    <w:rsid w:val="00EA059F"/>
    <w:rsid w:val="00EA0B3E"/>
    <w:rsid w:val="00EA1BC1"/>
    <w:rsid w:val="00EA2934"/>
    <w:rsid w:val="00EA2C50"/>
    <w:rsid w:val="00EA2E5D"/>
    <w:rsid w:val="00EA3344"/>
    <w:rsid w:val="00EA43C5"/>
    <w:rsid w:val="00EA4E16"/>
    <w:rsid w:val="00EA5470"/>
    <w:rsid w:val="00EA6B7E"/>
    <w:rsid w:val="00EA6DC8"/>
    <w:rsid w:val="00EB1022"/>
    <w:rsid w:val="00EB104E"/>
    <w:rsid w:val="00EB1FDC"/>
    <w:rsid w:val="00EB268D"/>
    <w:rsid w:val="00EB282B"/>
    <w:rsid w:val="00EB2E72"/>
    <w:rsid w:val="00EB311A"/>
    <w:rsid w:val="00EB3235"/>
    <w:rsid w:val="00EB5097"/>
    <w:rsid w:val="00EB52C0"/>
    <w:rsid w:val="00EB5606"/>
    <w:rsid w:val="00EB6083"/>
    <w:rsid w:val="00EB61C8"/>
    <w:rsid w:val="00EC11F2"/>
    <w:rsid w:val="00EC1C71"/>
    <w:rsid w:val="00EC1F9F"/>
    <w:rsid w:val="00EC305D"/>
    <w:rsid w:val="00EC31B9"/>
    <w:rsid w:val="00EC3770"/>
    <w:rsid w:val="00EC3A00"/>
    <w:rsid w:val="00EC4481"/>
    <w:rsid w:val="00EC46E9"/>
    <w:rsid w:val="00EC4BC2"/>
    <w:rsid w:val="00EC4C2B"/>
    <w:rsid w:val="00EC4DE8"/>
    <w:rsid w:val="00EC5AD1"/>
    <w:rsid w:val="00EC5EA6"/>
    <w:rsid w:val="00EC5FAB"/>
    <w:rsid w:val="00EC678D"/>
    <w:rsid w:val="00EC741D"/>
    <w:rsid w:val="00ED2022"/>
    <w:rsid w:val="00ED2132"/>
    <w:rsid w:val="00ED29DF"/>
    <w:rsid w:val="00ED2A63"/>
    <w:rsid w:val="00ED3F6A"/>
    <w:rsid w:val="00ED5AFB"/>
    <w:rsid w:val="00ED6E79"/>
    <w:rsid w:val="00ED7008"/>
    <w:rsid w:val="00EE1909"/>
    <w:rsid w:val="00EE20F6"/>
    <w:rsid w:val="00EE24E4"/>
    <w:rsid w:val="00EE5C31"/>
    <w:rsid w:val="00EE6129"/>
    <w:rsid w:val="00EF0FF9"/>
    <w:rsid w:val="00EF18B2"/>
    <w:rsid w:val="00EF23B9"/>
    <w:rsid w:val="00EF2676"/>
    <w:rsid w:val="00EF2B51"/>
    <w:rsid w:val="00EF4522"/>
    <w:rsid w:val="00EF57E3"/>
    <w:rsid w:val="00EF6BD3"/>
    <w:rsid w:val="00EF6F64"/>
    <w:rsid w:val="00EF7C1A"/>
    <w:rsid w:val="00F00296"/>
    <w:rsid w:val="00F00CD6"/>
    <w:rsid w:val="00F01E1A"/>
    <w:rsid w:val="00F02433"/>
    <w:rsid w:val="00F04844"/>
    <w:rsid w:val="00F048C7"/>
    <w:rsid w:val="00F058CF"/>
    <w:rsid w:val="00F06A3A"/>
    <w:rsid w:val="00F0772C"/>
    <w:rsid w:val="00F07C2F"/>
    <w:rsid w:val="00F07CB8"/>
    <w:rsid w:val="00F115A1"/>
    <w:rsid w:val="00F11732"/>
    <w:rsid w:val="00F11B6C"/>
    <w:rsid w:val="00F11FE8"/>
    <w:rsid w:val="00F12128"/>
    <w:rsid w:val="00F129E7"/>
    <w:rsid w:val="00F1354A"/>
    <w:rsid w:val="00F1545E"/>
    <w:rsid w:val="00F2003D"/>
    <w:rsid w:val="00F203C3"/>
    <w:rsid w:val="00F20789"/>
    <w:rsid w:val="00F225D9"/>
    <w:rsid w:val="00F250E6"/>
    <w:rsid w:val="00F2581D"/>
    <w:rsid w:val="00F266B7"/>
    <w:rsid w:val="00F2712E"/>
    <w:rsid w:val="00F27486"/>
    <w:rsid w:val="00F274F7"/>
    <w:rsid w:val="00F27CA1"/>
    <w:rsid w:val="00F30499"/>
    <w:rsid w:val="00F30FA7"/>
    <w:rsid w:val="00F31331"/>
    <w:rsid w:val="00F3162A"/>
    <w:rsid w:val="00F31DE4"/>
    <w:rsid w:val="00F31E98"/>
    <w:rsid w:val="00F3236E"/>
    <w:rsid w:val="00F32614"/>
    <w:rsid w:val="00F339F4"/>
    <w:rsid w:val="00F340FD"/>
    <w:rsid w:val="00F360B4"/>
    <w:rsid w:val="00F36B17"/>
    <w:rsid w:val="00F375AB"/>
    <w:rsid w:val="00F37ED2"/>
    <w:rsid w:val="00F40199"/>
    <w:rsid w:val="00F40862"/>
    <w:rsid w:val="00F43837"/>
    <w:rsid w:val="00F43883"/>
    <w:rsid w:val="00F43D9E"/>
    <w:rsid w:val="00F44122"/>
    <w:rsid w:val="00F45300"/>
    <w:rsid w:val="00F45E3C"/>
    <w:rsid w:val="00F51D14"/>
    <w:rsid w:val="00F52680"/>
    <w:rsid w:val="00F54254"/>
    <w:rsid w:val="00F55AF2"/>
    <w:rsid w:val="00F561DB"/>
    <w:rsid w:val="00F5692A"/>
    <w:rsid w:val="00F57960"/>
    <w:rsid w:val="00F6008B"/>
    <w:rsid w:val="00F60D24"/>
    <w:rsid w:val="00F610C3"/>
    <w:rsid w:val="00F61A60"/>
    <w:rsid w:val="00F61C2C"/>
    <w:rsid w:val="00F62E9D"/>
    <w:rsid w:val="00F63338"/>
    <w:rsid w:val="00F63889"/>
    <w:rsid w:val="00F64BAF"/>
    <w:rsid w:val="00F64E3E"/>
    <w:rsid w:val="00F666E8"/>
    <w:rsid w:val="00F66C78"/>
    <w:rsid w:val="00F678D9"/>
    <w:rsid w:val="00F67B66"/>
    <w:rsid w:val="00F7019D"/>
    <w:rsid w:val="00F7060A"/>
    <w:rsid w:val="00F7129E"/>
    <w:rsid w:val="00F719FE"/>
    <w:rsid w:val="00F726C8"/>
    <w:rsid w:val="00F736ED"/>
    <w:rsid w:val="00F73D36"/>
    <w:rsid w:val="00F76D0F"/>
    <w:rsid w:val="00F775BE"/>
    <w:rsid w:val="00F826C5"/>
    <w:rsid w:val="00F82FE0"/>
    <w:rsid w:val="00F8308E"/>
    <w:rsid w:val="00F831BA"/>
    <w:rsid w:val="00F8371A"/>
    <w:rsid w:val="00F83B74"/>
    <w:rsid w:val="00F83C26"/>
    <w:rsid w:val="00F848C6"/>
    <w:rsid w:val="00F8491D"/>
    <w:rsid w:val="00F856CD"/>
    <w:rsid w:val="00F86B48"/>
    <w:rsid w:val="00F878F0"/>
    <w:rsid w:val="00F915E9"/>
    <w:rsid w:val="00F922DD"/>
    <w:rsid w:val="00F94D77"/>
    <w:rsid w:val="00F95BE4"/>
    <w:rsid w:val="00F95D80"/>
    <w:rsid w:val="00F9791E"/>
    <w:rsid w:val="00F97C3C"/>
    <w:rsid w:val="00FA0289"/>
    <w:rsid w:val="00FA03B9"/>
    <w:rsid w:val="00FA0682"/>
    <w:rsid w:val="00FA09A6"/>
    <w:rsid w:val="00FA09BC"/>
    <w:rsid w:val="00FA0C85"/>
    <w:rsid w:val="00FA106B"/>
    <w:rsid w:val="00FA1AA3"/>
    <w:rsid w:val="00FA22FC"/>
    <w:rsid w:val="00FA32D8"/>
    <w:rsid w:val="00FA426F"/>
    <w:rsid w:val="00FA5162"/>
    <w:rsid w:val="00FA52FF"/>
    <w:rsid w:val="00FA6CF5"/>
    <w:rsid w:val="00FB0DC4"/>
    <w:rsid w:val="00FB0E39"/>
    <w:rsid w:val="00FB216F"/>
    <w:rsid w:val="00FB3AE2"/>
    <w:rsid w:val="00FB3B40"/>
    <w:rsid w:val="00FB4B81"/>
    <w:rsid w:val="00FB5203"/>
    <w:rsid w:val="00FB6D0C"/>
    <w:rsid w:val="00FB79B8"/>
    <w:rsid w:val="00FC0114"/>
    <w:rsid w:val="00FC0302"/>
    <w:rsid w:val="00FC07F1"/>
    <w:rsid w:val="00FC12D5"/>
    <w:rsid w:val="00FC1CF6"/>
    <w:rsid w:val="00FC2F79"/>
    <w:rsid w:val="00FC4849"/>
    <w:rsid w:val="00FC49A3"/>
    <w:rsid w:val="00FC505A"/>
    <w:rsid w:val="00FC50C4"/>
    <w:rsid w:val="00FC5EAB"/>
    <w:rsid w:val="00FC6176"/>
    <w:rsid w:val="00FC640C"/>
    <w:rsid w:val="00FC6442"/>
    <w:rsid w:val="00FC685B"/>
    <w:rsid w:val="00FD0263"/>
    <w:rsid w:val="00FD0D3E"/>
    <w:rsid w:val="00FD113A"/>
    <w:rsid w:val="00FD1742"/>
    <w:rsid w:val="00FD1E9A"/>
    <w:rsid w:val="00FD2413"/>
    <w:rsid w:val="00FD24EE"/>
    <w:rsid w:val="00FD2577"/>
    <w:rsid w:val="00FD2961"/>
    <w:rsid w:val="00FD367D"/>
    <w:rsid w:val="00FD3CD3"/>
    <w:rsid w:val="00FD49D8"/>
    <w:rsid w:val="00FD5DA7"/>
    <w:rsid w:val="00FE0ACC"/>
    <w:rsid w:val="00FE0AED"/>
    <w:rsid w:val="00FE21C3"/>
    <w:rsid w:val="00FE26A0"/>
    <w:rsid w:val="00FE3099"/>
    <w:rsid w:val="00FE4268"/>
    <w:rsid w:val="00FE4C5A"/>
    <w:rsid w:val="00FE50AB"/>
    <w:rsid w:val="00FE5DE7"/>
    <w:rsid w:val="00FF09A1"/>
    <w:rsid w:val="00FF277A"/>
    <w:rsid w:val="00FF2E71"/>
    <w:rsid w:val="00FF4C62"/>
    <w:rsid w:val="00FF4D79"/>
    <w:rsid w:val="00FF679D"/>
    <w:rsid w:val="00FF69A7"/>
    <w:rsid w:val="00FF73AF"/>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6F308"/>
  <w15:docId w15:val="{44FCBF2D-31B9-46CB-9B92-06E45E00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color w:val="000000"/>
        <w:sz w:val="24"/>
        <w:szCs w:val="24"/>
        <w:u w:color="000000"/>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link w:val="Heading1Char"/>
    <w:uiPriority w:val="99"/>
    <w:qFormat/>
    <w:rsid w:val="0027656E"/>
    <w:pPr>
      <w:widowControl w:val="0"/>
      <w:spacing w:line="480" w:lineRule="auto"/>
      <w:contextualSpacing/>
      <w:jc w:val="center"/>
      <w:outlineLvl w:val="0"/>
    </w:pPr>
    <w:rPr>
      <w:rFonts w:eastAsia="SimHei"/>
      <w:b/>
      <w:color w:val="auto"/>
      <w:spacing w:val="5"/>
      <w:lang w:bidi="he-IL"/>
    </w:rPr>
  </w:style>
  <w:style w:type="paragraph" w:styleId="Heading2">
    <w:name w:val="heading 2"/>
    <w:basedOn w:val="Normal"/>
    <w:next w:val="Normal"/>
    <w:link w:val="Heading2Char"/>
    <w:uiPriority w:val="99"/>
    <w:qFormat/>
    <w:rsid w:val="0049060C"/>
    <w:pPr>
      <w:keepNext/>
      <w:spacing w:line="480" w:lineRule="auto"/>
      <w:contextualSpacing/>
      <w:jc w:val="center"/>
      <w:outlineLvl w:val="1"/>
    </w:pPr>
    <w:rPr>
      <w:rFonts w:eastAsia="MS ??" w:cs="Arial"/>
      <w:b/>
      <w:bCs/>
      <w:lang w:bidi="he-IL"/>
    </w:rPr>
  </w:style>
  <w:style w:type="paragraph" w:styleId="Heading3">
    <w:name w:val="heading 3"/>
    <w:basedOn w:val="Normal"/>
    <w:next w:val="Normal"/>
    <w:link w:val="Heading3Char"/>
    <w:uiPriority w:val="99"/>
    <w:qFormat/>
    <w:rsid w:val="00482A2F"/>
    <w:pPr>
      <w:keepNext/>
      <w:spacing w:line="480" w:lineRule="auto"/>
      <w:contextualSpacing/>
      <w:jc w:val="center"/>
      <w:outlineLvl w:val="2"/>
    </w:pPr>
    <w:rPr>
      <w:rFonts w:eastAsia="SimHei"/>
      <w:color w:val="000000" w:themeColor="text1"/>
      <w:spacing w:val="5"/>
      <w:lang w:eastAsia="en-US" w:bidi="he-IL"/>
    </w:rPr>
  </w:style>
  <w:style w:type="paragraph" w:styleId="Heading4">
    <w:name w:val="heading 4"/>
    <w:basedOn w:val="Normal"/>
    <w:next w:val="Normal"/>
    <w:link w:val="Heading4Char"/>
    <w:uiPriority w:val="99"/>
    <w:qFormat/>
    <w:rsid w:val="00CC1F1F"/>
    <w:pPr>
      <w:keepNext/>
      <w:spacing w:line="480" w:lineRule="auto"/>
      <w:outlineLvl w:val="3"/>
    </w:pPr>
    <w:rPr>
      <w:rFonts w:eastAsia="SimHei"/>
      <w:b/>
      <w:bCs/>
      <w:i/>
      <w:spacing w:val="5"/>
      <w:lang w:eastAsia="en-US" w:bidi="he-IL"/>
    </w:rPr>
  </w:style>
  <w:style w:type="paragraph" w:styleId="Heading5">
    <w:name w:val="heading 5"/>
    <w:basedOn w:val="Normal"/>
    <w:next w:val="Normal"/>
    <w:link w:val="Heading5Char"/>
    <w:uiPriority w:val="99"/>
    <w:qFormat/>
    <w:rsid w:val="00CC1F1F"/>
    <w:pPr>
      <w:keepNext/>
      <w:spacing w:line="480" w:lineRule="auto"/>
      <w:outlineLvl w:val="4"/>
    </w:pPr>
    <w:rPr>
      <w:rFonts w:eastAsia="SimHei"/>
      <w:iCs/>
      <w:lang w:eastAsia="en-US" w:bidi="he-IL"/>
    </w:rPr>
  </w:style>
  <w:style w:type="paragraph" w:styleId="Heading6">
    <w:name w:val="heading 6"/>
    <w:basedOn w:val="Normal"/>
    <w:next w:val="Normal"/>
    <w:link w:val="Heading6Char"/>
    <w:uiPriority w:val="9"/>
    <w:unhideWhenUsed/>
    <w:qFormat/>
    <w:rsid w:val="00482A2F"/>
    <w:pPr>
      <w:keepNext/>
      <w:keepLines/>
      <w:spacing w:before="200" w:line="480" w:lineRule="auto"/>
      <w:outlineLvl w:val="5"/>
    </w:pPr>
    <w:rPr>
      <w:rFonts w:eastAsiaTheme="majorEastAsia" w:cstheme="majorBidi"/>
      <w:b/>
      <w:iCs/>
      <w:color w:val="243F60" w:themeColor="accent1" w:themeShade="7F"/>
    </w:rPr>
  </w:style>
  <w:style w:type="paragraph" w:styleId="Heading7">
    <w:name w:val="heading 7"/>
    <w:basedOn w:val="Normal"/>
    <w:next w:val="Normal"/>
    <w:link w:val="Heading7Char"/>
    <w:uiPriority w:val="9"/>
    <w:rsid w:val="00EF2676"/>
    <w:pPr>
      <w:keepNext/>
      <w:keepLines/>
      <w:spacing w:before="40"/>
      <w:outlineLvl w:val="6"/>
    </w:pPr>
    <w:rPr>
      <w:rFonts w:ascii="Calibri" w:eastAsia="SimSun" w:hAnsi="Calibri"/>
      <w:i/>
      <w:iCs/>
      <w:color w:val="5260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7656E"/>
    <w:rPr>
      <w:rFonts w:eastAsia="SimHei"/>
      <w:b/>
      <w:color w:val="auto"/>
      <w:spacing w:val="5"/>
      <w:lang w:eastAsia="zh-CN" w:bidi="he-IL"/>
    </w:rPr>
  </w:style>
  <w:style w:type="character" w:customStyle="1" w:styleId="Heading2Char">
    <w:name w:val="Heading 2 Char"/>
    <w:basedOn w:val="DefaultParagraphFont"/>
    <w:link w:val="Heading2"/>
    <w:uiPriority w:val="99"/>
    <w:rsid w:val="0049060C"/>
    <w:rPr>
      <w:rFonts w:eastAsia="MS ??" w:cs="Arial"/>
      <w:b/>
      <w:bCs/>
      <w:lang w:eastAsia="zh-CN" w:bidi="he-IL"/>
    </w:rPr>
  </w:style>
  <w:style w:type="character" w:customStyle="1" w:styleId="Heading3Char">
    <w:name w:val="Heading 3 Char"/>
    <w:basedOn w:val="DefaultParagraphFont"/>
    <w:link w:val="Heading3"/>
    <w:uiPriority w:val="99"/>
    <w:rsid w:val="00482A2F"/>
    <w:rPr>
      <w:rFonts w:eastAsia="SimHei"/>
      <w:color w:val="000000" w:themeColor="text1"/>
      <w:spacing w:val="5"/>
      <w:lang w:bidi="he-IL"/>
    </w:rPr>
  </w:style>
  <w:style w:type="character" w:customStyle="1" w:styleId="Heading4Char">
    <w:name w:val="Heading 4 Char"/>
    <w:basedOn w:val="DefaultParagraphFont"/>
    <w:link w:val="Heading4"/>
    <w:uiPriority w:val="99"/>
    <w:rsid w:val="00CC1F1F"/>
    <w:rPr>
      <w:rFonts w:eastAsia="SimHei"/>
      <w:b/>
      <w:bCs/>
      <w:i/>
      <w:spacing w:val="5"/>
      <w:lang w:bidi="he-IL"/>
    </w:rPr>
  </w:style>
  <w:style w:type="character" w:customStyle="1" w:styleId="Heading5Char">
    <w:name w:val="Heading 5 Char"/>
    <w:basedOn w:val="DefaultParagraphFont"/>
    <w:link w:val="Heading5"/>
    <w:uiPriority w:val="99"/>
    <w:rsid w:val="00CC1F1F"/>
    <w:rPr>
      <w:rFonts w:eastAsia="SimHei"/>
      <w:iCs/>
      <w:lang w:bidi="he-IL"/>
    </w:rPr>
  </w:style>
  <w:style w:type="character" w:customStyle="1" w:styleId="Heading6Char">
    <w:name w:val="Heading 6 Char"/>
    <w:basedOn w:val="DefaultParagraphFont"/>
    <w:link w:val="Heading6"/>
    <w:uiPriority w:val="9"/>
    <w:rsid w:val="00482A2F"/>
    <w:rPr>
      <w:rFonts w:eastAsiaTheme="majorEastAsia" w:cstheme="majorBidi"/>
      <w:b/>
      <w:iCs/>
      <w:color w:val="243F60" w:themeColor="accent1" w:themeShade="7F"/>
      <w:lang w:eastAsia="zh-CN"/>
    </w:rPr>
  </w:style>
  <w:style w:type="character" w:customStyle="1" w:styleId="Heading7Char">
    <w:name w:val="Heading 7 Char"/>
    <w:basedOn w:val="DefaultParagraphFont"/>
    <w:link w:val="Heading7"/>
    <w:uiPriority w:val="9"/>
    <w:rsid w:val="00EF2676"/>
    <w:rPr>
      <w:rFonts w:ascii="Calibri" w:eastAsia="SimSun" w:hAnsi="Calibri"/>
      <w:i/>
      <w:iCs/>
      <w:color w:val="526041"/>
      <w:lang w:eastAsia="zh-CN"/>
    </w:rPr>
  </w:style>
  <w:style w:type="paragraph" w:styleId="Subtitle">
    <w:name w:val="Subtitle"/>
    <w:basedOn w:val="Normal"/>
    <w:next w:val="Normal"/>
    <w:link w:val="SubtitleChar"/>
    <w:uiPriority w:val="11"/>
    <w:rsid w:val="000779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77980"/>
    <w:rPr>
      <w:rFonts w:asciiTheme="majorHAnsi" w:eastAsiaTheme="majorEastAsia" w:hAnsiTheme="majorHAnsi" w:cstheme="majorBidi"/>
      <w:i/>
      <w:iCs/>
      <w:color w:val="4F81BD" w:themeColor="accent1"/>
      <w:spacing w:val="15"/>
      <w:lang w:eastAsia="zh-CN"/>
    </w:rPr>
  </w:style>
  <w:style w:type="paragraph" w:styleId="NoSpacing">
    <w:name w:val="No Spacing"/>
    <w:link w:val="NoSpacingChar"/>
    <w:qFormat/>
    <w:rsid w:val="00375BC5"/>
    <w:pPr>
      <w:pBdr>
        <w:top w:val="none" w:sz="96" w:space="31" w:color="FFFFFF" w:frame="1"/>
        <w:left w:val="none" w:sz="96" w:space="31" w:color="FFFFFF" w:frame="1"/>
        <w:bottom w:val="none" w:sz="96" w:space="31" w:color="FFFFFF" w:frame="1"/>
        <w:right w:val="none" w:sz="96" w:space="31" w:color="FFFFFF" w:frame="1"/>
        <w:bar w:val="none" w:sz="0" w:color="000000"/>
      </w:pBdr>
      <w:spacing w:after="160" w:line="259" w:lineRule="auto"/>
    </w:pPr>
    <w:rPr>
      <w:rFonts w:ascii="Trebuchet MS" w:eastAsia="Times New Roman" w:hAnsi="Arial Unicode MS" w:cs="Arial Unicode MS"/>
      <w:lang w:eastAsia="en-SG"/>
    </w:rPr>
  </w:style>
  <w:style w:type="character" w:customStyle="1" w:styleId="NoSpacingChar">
    <w:name w:val="No Spacing Char"/>
    <w:basedOn w:val="DefaultParagraphFont"/>
    <w:link w:val="NoSpacing"/>
    <w:rsid w:val="0058067A"/>
    <w:rPr>
      <w:rFonts w:ascii="Trebuchet MS" w:eastAsia="Times New Roman" w:hAnsi="Arial Unicode MS" w:cs="Arial Unicode MS"/>
      <w:lang w:eastAsia="en-SG"/>
    </w:rPr>
  </w:style>
  <w:style w:type="paragraph" w:styleId="FootnoteText">
    <w:name w:val="footnote text"/>
    <w:basedOn w:val="Normal"/>
    <w:link w:val="FootnoteTextChar"/>
    <w:uiPriority w:val="99"/>
    <w:unhideWhenUsed/>
    <w:rsid w:val="00DD6067"/>
    <w:pPr>
      <w:ind w:firstLine="720"/>
      <w:contextualSpacing/>
    </w:pPr>
    <w:rPr>
      <w:rFonts w:cs="Times New Roman Bold"/>
      <w:sz w:val="20"/>
      <w:lang w:eastAsia="en-SG"/>
    </w:rPr>
  </w:style>
  <w:style w:type="character" w:customStyle="1" w:styleId="FootnoteTextChar">
    <w:name w:val="Footnote Text Char"/>
    <w:basedOn w:val="DefaultParagraphFont"/>
    <w:link w:val="FootnoteText"/>
    <w:uiPriority w:val="99"/>
    <w:rsid w:val="00DD6067"/>
    <w:rPr>
      <w:rFonts w:cs="Times New Roman Bold"/>
      <w:sz w:val="20"/>
      <w:lang w:eastAsia="en-SG"/>
    </w:rPr>
  </w:style>
  <w:style w:type="character" w:styleId="Hyperlink">
    <w:name w:val="Hyperlink"/>
    <w:basedOn w:val="DefaultParagraphFont"/>
    <w:uiPriority w:val="99"/>
    <w:unhideWhenUsed/>
    <w:rsid w:val="006B5EE2"/>
    <w:rPr>
      <w:color w:val="0000FF" w:themeColor="hyperlink"/>
      <w:u w:val="single"/>
    </w:rPr>
  </w:style>
  <w:style w:type="character" w:styleId="SubtleEmphasis">
    <w:name w:val="Subtle Emphasis"/>
    <w:basedOn w:val="DefaultParagraphFont"/>
    <w:uiPriority w:val="19"/>
    <w:rsid w:val="00077980"/>
    <w:rPr>
      <w:i/>
      <w:iCs/>
      <w:color w:val="808080" w:themeColor="text1" w:themeTint="7F"/>
    </w:rPr>
  </w:style>
  <w:style w:type="character" w:styleId="FollowedHyperlink">
    <w:name w:val="FollowedHyperlink"/>
    <w:basedOn w:val="DefaultParagraphFont"/>
    <w:uiPriority w:val="99"/>
    <w:semiHidden/>
    <w:unhideWhenUsed/>
    <w:rsid w:val="006B5EE2"/>
    <w:rPr>
      <w:color w:val="800080" w:themeColor="followedHyperlink"/>
      <w:u w:val="single"/>
    </w:rPr>
  </w:style>
  <w:style w:type="paragraph" w:styleId="TOCHeading">
    <w:name w:val="TOC Heading"/>
    <w:basedOn w:val="Heading1"/>
    <w:next w:val="Normal"/>
    <w:uiPriority w:val="39"/>
    <w:unhideWhenUsed/>
    <w:qFormat/>
    <w:rsid w:val="00857DE0"/>
    <w:pPr>
      <w:keepNext/>
      <w:keepLines/>
      <w:spacing w:before="480" w:line="276" w:lineRule="auto"/>
      <w:contextualSpacing w:val="0"/>
      <w:jc w:val="left"/>
      <w:outlineLvl w:val="9"/>
    </w:pPr>
    <w:rPr>
      <w:rFonts w:asciiTheme="majorHAnsi" w:eastAsiaTheme="majorEastAsia" w:hAnsiTheme="majorHAnsi" w:cstheme="majorBidi"/>
      <w:bCs/>
      <w:color w:val="365F91" w:themeColor="accent1" w:themeShade="BF"/>
      <w:spacing w:val="0"/>
      <w:sz w:val="28"/>
      <w:szCs w:val="28"/>
      <w:lang w:eastAsia="en-US" w:bidi="ar-SA"/>
    </w:rPr>
  </w:style>
  <w:style w:type="paragraph" w:styleId="TOC1">
    <w:name w:val="toc 1"/>
    <w:basedOn w:val="Normal"/>
    <w:next w:val="Normal"/>
    <w:autoRedefine/>
    <w:uiPriority w:val="39"/>
    <w:unhideWhenUsed/>
    <w:rsid w:val="00542C15"/>
    <w:pPr>
      <w:tabs>
        <w:tab w:val="right" w:leader="dot" w:pos="8290"/>
      </w:tabs>
      <w:spacing w:line="480" w:lineRule="auto"/>
      <w:jc w:val="center"/>
    </w:pPr>
    <w:rPr>
      <w:b/>
      <w:bCs/>
      <w:noProof/>
      <w:color w:val="auto"/>
      <w:lang w:bidi="he-IL"/>
    </w:rPr>
  </w:style>
  <w:style w:type="paragraph" w:styleId="TOC2">
    <w:name w:val="toc 2"/>
    <w:basedOn w:val="Normal"/>
    <w:next w:val="Normal"/>
    <w:autoRedefine/>
    <w:uiPriority w:val="39"/>
    <w:unhideWhenUsed/>
    <w:rsid w:val="00867845"/>
    <w:pPr>
      <w:tabs>
        <w:tab w:val="right" w:leader="dot" w:pos="8290"/>
      </w:tabs>
      <w:spacing w:line="480" w:lineRule="auto"/>
      <w:ind w:left="1872"/>
    </w:pPr>
    <w:rPr>
      <w:szCs w:val="22"/>
    </w:rPr>
  </w:style>
  <w:style w:type="paragraph" w:styleId="TOC3">
    <w:name w:val="toc 3"/>
    <w:basedOn w:val="Normal"/>
    <w:next w:val="Normal"/>
    <w:autoRedefine/>
    <w:uiPriority w:val="39"/>
    <w:unhideWhenUsed/>
    <w:rsid w:val="008F2970"/>
    <w:pPr>
      <w:tabs>
        <w:tab w:val="right" w:leader="dot" w:pos="8284"/>
      </w:tabs>
      <w:spacing w:line="480" w:lineRule="auto"/>
      <w:ind w:left="2484"/>
    </w:pPr>
    <w:rPr>
      <w:szCs w:val="22"/>
    </w:rPr>
  </w:style>
  <w:style w:type="paragraph" w:styleId="BalloonText">
    <w:name w:val="Balloon Text"/>
    <w:basedOn w:val="Normal"/>
    <w:link w:val="BalloonTextChar"/>
    <w:uiPriority w:val="99"/>
    <w:semiHidden/>
    <w:unhideWhenUsed/>
    <w:rsid w:val="00857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DE0"/>
    <w:rPr>
      <w:rFonts w:ascii="Lucida Grande" w:hAnsi="Lucida Grande" w:cs="Lucida Grande"/>
      <w:sz w:val="18"/>
      <w:szCs w:val="18"/>
      <w:lang w:eastAsia="zh-CN"/>
    </w:rPr>
  </w:style>
  <w:style w:type="paragraph" w:styleId="TOC4">
    <w:name w:val="toc 4"/>
    <w:basedOn w:val="Normal"/>
    <w:next w:val="Normal"/>
    <w:autoRedefine/>
    <w:uiPriority w:val="39"/>
    <w:unhideWhenUsed/>
    <w:rsid w:val="00857DE0"/>
    <w:pPr>
      <w:ind w:left="720"/>
    </w:pPr>
    <w:rPr>
      <w:rFonts w:asciiTheme="minorHAnsi" w:hAnsiTheme="minorHAnsi"/>
      <w:sz w:val="20"/>
      <w:szCs w:val="20"/>
    </w:rPr>
  </w:style>
  <w:style w:type="paragraph" w:styleId="TOC5">
    <w:name w:val="toc 5"/>
    <w:basedOn w:val="Normal"/>
    <w:next w:val="Normal"/>
    <w:autoRedefine/>
    <w:uiPriority w:val="39"/>
    <w:unhideWhenUsed/>
    <w:rsid w:val="00857DE0"/>
    <w:pPr>
      <w:ind w:left="960"/>
    </w:pPr>
    <w:rPr>
      <w:rFonts w:asciiTheme="minorHAnsi" w:hAnsiTheme="minorHAnsi"/>
      <w:sz w:val="20"/>
      <w:szCs w:val="20"/>
    </w:rPr>
  </w:style>
  <w:style w:type="paragraph" w:styleId="TOC6">
    <w:name w:val="toc 6"/>
    <w:basedOn w:val="Normal"/>
    <w:next w:val="Normal"/>
    <w:autoRedefine/>
    <w:uiPriority w:val="39"/>
    <w:unhideWhenUsed/>
    <w:rsid w:val="00857DE0"/>
    <w:pPr>
      <w:ind w:left="1200"/>
    </w:pPr>
    <w:rPr>
      <w:rFonts w:asciiTheme="minorHAnsi" w:hAnsiTheme="minorHAnsi"/>
      <w:sz w:val="20"/>
      <w:szCs w:val="20"/>
    </w:rPr>
  </w:style>
  <w:style w:type="paragraph" w:styleId="TOC7">
    <w:name w:val="toc 7"/>
    <w:basedOn w:val="Normal"/>
    <w:next w:val="Normal"/>
    <w:autoRedefine/>
    <w:uiPriority w:val="39"/>
    <w:unhideWhenUsed/>
    <w:rsid w:val="00857DE0"/>
    <w:pPr>
      <w:ind w:left="1440"/>
    </w:pPr>
    <w:rPr>
      <w:rFonts w:asciiTheme="minorHAnsi" w:hAnsiTheme="minorHAnsi"/>
      <w:sz w:val="20"/>
      <w:szCs w:val="20"/>
    </w:rPr>
  </w:style>
  <w:style w:type="paragraph" w:styleId="TOC8">
    <w:name w:val="toc 8"/>
    <w:basedOn w:val="Normal"/>
    <w:next w:val="Normal"/>
    <w:autoRedefine/>
    <w:uiPriority w:val="39"/>
    <w:unhideWhenUsed/>
    <w:rsid w:val="00857DE0"/>
    <w:pPr>
      <w:ind w:left="1680"/>
    </w:pPr>
    <w:rPr>
      <w:rFonts w:asciiTheme="minorHAnsi" w:hAnsiTheme="minorHAnsi"/>
      <w:sz w:val="20"/>
      <w:szCs w:val="20"/>
    </w:rPr>
  </w:style>
  <w:style w:type="paragraph" w:styleId="TOC9">
    <w:name w:val="toc 9"/>
    <w:basedOn w:val="Normal"/>
    <w:next w:val="Normal"/>
    <w:autoRedefine/>
    <w:uiPriority w:val="39"/>
    <w:unhideWhenUsed/>
    <w:rsid w:val="00857DE0"/>
    <w:pPr>
      <w:ind w:left="1920"/>
    </w:pPr>
    <w:rPr>
      <w:rFonts w:asciiTheme="minorHAnsi" w:hAnsiTheme="minorHAnsi"/>
      <w:sz w:val="20"/>
      <w:szCs w:val="20"/>
    </w:rPr>
  </w:style>
  <w:style w:type="paragraph" w:styleId="Header">
    <w:name w:val="header"/>
    <w:basedOn w:val="Normal"/>
    <w:link w:val="HeaderChar"/>
    <w:uiPriority w:val="99"/>
    <w:unhideWhenUsed/>
    <w:rsid w:val="00EE6129"/>
    <w:pPr>
      <w:tabs>
        <w:tab w:val="center" w:pos="4320"/>
        <w:tab w:val="right" w:pos="8640"/>
      </w:tabs>
    </w:pPr>
  </w:style>
  <w:style w:type="character" w:customStyle="1" w:styleId="HeaderChar">
    <w:name w:val="Header Char"/>
    <w:basedOn w:val="DefaultParagraphFont"/>
    <w:link w:val="Header"/>
    <w:uiPriority w:val="99"/>
    <w:rsid w:val="00EE6129"/>
    <w:rPr>
      <w:lang w:eastAsia="zh-CN"/>
    </w:rPr>
  </w:style>
  <w:style w:type="character" w:styleId="PageNumber">
    <w:name w:val="page number"/>
    <w:basedOn w:val="DefaultParagraphFont"/>
    <w:uiPriority w:val="99"/>
    <w:unhideWhenUsed/>
    <w:rsid w:val="00EE6129"/>
  </w:style>
  <w:style w:type="paragraph" w:styleId="Footer">
    <w:name w:val="footer"/>
    <w:basedOn w:val="Normal"/>
    <w:link w:val="FooterChar"/>
    <w:uiPriority w:val="99"/>
    <w:unhideWhenUsed/>
    <w:rsid w:val="00EE6129"/>
    <w:pPr>
      <w:tabs>
        <w:tab w:val="center" w:pos="4320"/>
        <w:tab w:val="right" w:pos="8640"/>
      </w:tabs>
    </w:pPr>
  </w:style>
  <w:style w:type="character" w:customStyle="1" w:styleId="FooterChar">
    <w:name w:val="Footer Char"/>
    <w:basedOn w:val="DefaultParagraphFont"/>
    <w:link w:val="Footer"/>
    <w:uiPriority w:val="99"/>
    <w:rsid w:val="00EE6129"/>
    <w:rPr>
      <w:lang w:eastAsia="zh-CN"/>
    </w:rPr>
  </w:style>
  <w:style w:type="character" w:styleId="FootnoteReference">
    <w:name w:val="footnote reference"/>
    <w:basedOn w:val="DefaultParagraphFont"/>
    <w:uiPriority w:val="99"/>
    <w:unhideWhenUsed/>
    <w:rsid w:val="00AA67B6"/>
    <w:rPr>
      <w:vertAlign w:val="superscript"/>
    </w:rPr>
  </w:style>
  <w:style w:type="paragraph" w:styleId="IntenseQuote">
    <w:name w:val="Intense Quote"/>
    <w:basedOn w:val="Normal"/>
    <w:next w:val="Normal"/>
    <w:link w:val="IntenseQuoteChar"/>
    <w:uiPriority w:val="30"/>
    <w:rsid w:val="00CA75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A755F"/>
    <w:rPr>
      <w:i/>
      <w:iCs/>
      <w:color w:val="4F81BD" w:themeColor="accent1"/>
      <w:lang w:eastAsia="zh-CN"/>
    </w:rPr>
  </w:style>
  <w:style w:type="character" w:styleId="BookTitle">
    <w:name w:val="Book Title"/>
    <w:basedOn w:val="DefaultParagraphFont"/>
    <w:uiPriority w:val="33"/>
    <w:rsid w:val="00CA755F"/>
    <w:rPr>
      <w:b/>
      <w:bCs/>
      <w:i/>
      <w:iCs/>
      <w:spacing w:val="5"/>
    </w:rPr>
  </w:style>
  <w:style w:type="paragraph" w:customStyle="1" w:styleId="BodyA">
    <w:name w:val="Body A"/>
    <w:uiPriority w:val="99"/>
    <w:rsid w:val="006C77B2"/>
    <w:pPr>
      <w:pBdr>
        <w:top w:val="none" w:sz="96" w:space="31" w:color="FFFFFF" w:frame="1"/>
        <w:left w:val="none" w:sz="96" w:space="31" w:color="FFFFFF" w:frame="1"/>
        <w:bottom w:val="none" w:sz="96" w:space="31" w:color="FFFFFF" w:frame="1"/>
        <w:right w:val="none" w:sz="96" w:space="31" w:color="FFFFFF" w:frame="1"/>
        <w:bar w:val="none" w:sz="0" w:color="000000"/>
      </w:pBdr>
      <w:spacing w:after="160" w:line="259" w:lineRule="auto"/>
    </w:pPr>
    <w:rPr>
      <w:rFonts w:ascii="Trebuchet MS" w:hAnsi="Trebuchet MS" w:cs="Trebuchet MS"/>
      <w:lang w:eastAsia="en-SG"/>
    </w:rPr>
  </w:style>
  <w:style w:type="paragraph" w:styleId="NormalWeb">
    <w:name w:val="Normal (Web)"/>
    <w:basedOn w:val="Normal"/>
    <w:autoRedefine/>
    <w:uiPriority w:val="99"/>
    <w:unhideWhenUsed/>
    <w:rsid w:val="008D4247"/>
    <w:pPr>
      <w:shd w:val="clear" w:color="auto" w:fill="FFFFFF"/>
      <w:ind w:right="20"/>
    </w:pPr>
    <w:rPr>
      <w:rFonts w:eastAsia="Times New Roman"/>
      <w:color w:val="auto"/>
      <w:szCs w:val="17"/>
      <w:lang w:val="en-SG" w:eastAsia="en-SG" w:bidi="he-IL"/>
    </w:rPr>
  </w:style>
  <w:style w:type="paragraph" w:styleId="TableofFigures">
    <w:name w:val="table of figures"/>
    <w:basedOn w:val="Normal"/>
    <w:next w:val="Normal"/>
    <w:uiPriority w:val="99"/>
    <w:unhideWhenUsed/>
    <w:qFormat/>
    <w:rsid w:val="00336A2B"/>
    <w:pPr>
      <w:keepNext/>
      <w:spacing w:line="360" w:lineRule="auto"/>
      <w:ind w:left="475" w:hanging="475"/>
    </w:pPr>
    <w:rPr>
      <w:rFonts w:cs="Times New Roman Bold"/>
      <w:b/>
      <w:lang w:eastAsia="en-SG"/>
    </w:rPr>
  </w:style>
  <w:style w:type="paragraph" w:styleId="DocumentMap">
    <w:name w:val="Document Map"/>
    <w:basedOn w:val="Normal"/>
    <w:link w:val="DocumentMapChar"/>
    <w:uiPriority w:val="99"/>
    <w:semiHidden/>
    <w:unhideWhenUsed/>
    <w:rsid w:val="0091088D"/>
    <w:rPr>
      <w:rFonts w:ascii="Lucida Grande" w:hAnsi="Lucida Grande" w:cs="Lucida Grande"/>
    </w:rPr>
  </w:style>
  <w:style w:type="character" w:customStyle="1" w:styleId="DocumentMapChar">
    <w:name w:val="Document Map Char"/>
    <w:basedOn w:val="DefaultParagraphFont"/>
    <w:link w:val="DocumentMap"/>
    <w:uiPriority w:val="99"/>
    <w:semiHidden/>
    <w:rsid w:val="0091088D"/>
    <w:rPr>
      <w:rFonts w:ascii="Lucida Grande" w:hAnsi="Lucida Grande" w:cs="Lucida Grande"/>
      <w:lang w:eastAsia="zh-CN"/>
    </w:rPr>
  </w:style>
  <w:style w:type="character" w:styleId="CommentReference">
    <w:name w:val="annotation reference"/>
    <w:basedOn w:val="DefaultParagraphFont"/>
    <w:uiPriority w:val="99"/>
    <w:semiHidden/>
    <w:unhideWhenUsed/>
    <w:rsid w:val="00663B2E"/>
    <w:rPr>
      <w:sz w:val="21"/>
      <w:szCs w:val="21"/>
    </w:rPr>
  </w:style>
  <w:style w:type="paragraph" w:styleId="CommentText">
    <w:name w:val="annotation text"/>
    <w:basedOn w:val="Normal"/>
    <w:link w:val="CommentTextChar"/>
    <w:uiPriority w:val="99"/>
    <w:unhideWhenUsed/>
    <w:rsid w:val="00663B2E"/>
  </w:style>
  <w:style w:type="character" w:customStyle="1" w:styleId="CommentTextChar">
    <w:name w:val="Comment Text Char"/>
    <w:basedOn w:val="DefaultParagraphFont"/>
    <w:link w:val="CommentText"/>
    <w:uiPriority w:val="99"/>
    <w:rsid w:val="00663B2E"/>
    <w:rPr>
      <w:lang w:eastAsia="zh-CN"/>
    </w:rPr>
  </w:style>
  <w:style w:type="paragraph" w:styleId="CommentSubject">
    <w:name w:val="annotation subject"/>
    <w:basedOn w:val="CommentText"/>
    <w:next w:val="CommentText"/>
    <w:link w:val="CommentSubjectChar"/>
    <w:uiPriority w:val="99"/>
    <w:semiHidden/>
    <w:unhideWhenUsed/>
    <w:rsid w:val="00663B2E"/>
    <w:rPr>
      <w:b/>
      <w:bCs/>
    </w:rPr>
  </w:style>
  <w:style w:type="character" w:customStyle="1" w:styleId="CommentSubjectChar">
    <w:name w:val="Comment Subject Char"/>
    <w:basedOn w:val="CommentTextChar"/>
    <w:link w:val="CommentSubject"/>
    <w:uiPriority w:val="99"/>
    <w:semiHidden/>
    <w:rsid w:val="00663B2E"/>
    <w:rPr>
      <w:b/>
      <w:bCs/>
      <w:lang w:eastAsia="zh-CN"/>
    </w:rPr>
  </w:style>
  <w:style w:type="paragraph" w:styleId="Revision">
    <w:name w:val="Revision"/>
    <w:hidden/>
    <w:uiPriority w:val="71"/>
    <w:rsid w:val="000C018C"/>
    <w:rPr>
      <w:lang w:eastAsia="zh-CN"/>
    </w:rPr>
  </w:style>
  <w:style w:type="table" w:styleId="TableGrid">
    <w:name w:val="Table Grid"/>
    <w:basedOn w:val="TableNormal"/>
    <w:uiPriority w:val="39"/>
    <w:rsid w:val="00C30A54"/>
    <w:rPr>
      <w:rFonts w:ascii="Calibri" w:eastAsia="Calibri" w:hAnsi="Calibri"/>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rkList-Accent51">
    <w:name w:val="Dark List - Accent 51"/>
    <w:basedOn w:val="Normal"/>
    <w:uiPriority w:val="34"/>
    <w:rsid w:val="00173606"/>
    <w:pPr>
      <w:ind w:left="720"/>
      <w:contextualSpacing/>
    </w:pPr>
  </w:style>
  <w:style w:type="paragraph" w:styleId="Caption">
    <w:name w:val="caption"/>
    <w:basedOn w:val="Normal"/>
    <w:next w:val="Normal"/>
    <w:uiPriority w:val="35"/>
    <w:unhideWhenUsed/>
    <w:rsid w:val="00336A2B"/>
    <w:pPr>
      <w:keepNext/>
      <w:spacing w:after="120"/>
    </w:pPr>
    <w:rPr>
      <w:b/>
      <w:bCs/>
      <w:color w:val="auto"/>
      <w:szCs w:val="18"/>
    </w:rPr>
  </w:style>
  <w:style w:type="character" w:customStyle="1" w:styleId="UnresolvedMention1">
    <w:name w:val="Unresolved Mention1"/>
    <w:basedOn w:val="DefaultParagraphFont"/>
    <w:uiPriority w:val="99"/>
    <w:semiHidden/>
    <w:unhideWhenUsed/>
    <w:rsid w:val="00045F5A"/>
    <w:rPr>
      <w:color w:val="605E5C"/>
      <w:shd w:val="clear" w:color="auto" w:fill="E1DFDD"/>
    </w:rPr>
  </w:style>
  <w:style w:type="paragraph" w:customStyle="1" w:styleId="LightGrid-Accent41">
    <w:name w:val="Light Grid - Accent 41"/>
    <w:uiPriority w:val="99"/>
    <w:rsid w:val="00EF2676"/>
    <w:pPr>
      <w:pBdr>
        <w:top w:val="none" w:sz="96" w:space="31" w:color="FFFFFF" w:frame="1"/>
        <w:left w:val="none" w:sz="96" w:space="31" w:color="FFFFFF" w:frame="1"/>
        <w:bottom w:val="none" w:sz="96" w:space="31" w:color="FFFFFF" w:frame="1"/>
        <w:right w:val="none" w:sz="96" w:space="31" w:color="FFFFFF" w:frame="1"/>
        <w:bar w:val="none" w:sz="0" w:color="000000"/>
      </w:pBdr>
      <w:spacing w:after="160" w:line="259" w:lineRule="auto"/>
    </w:pPr>
    <w:rPr>
      <w:rFonts w:ascii="Trebuchet MS" w:eastAsia="Times New Roman" w:hAnsi="Arial Unicode MS" w:cs="Arial Unicode MS"/>
      <w:lang w:eastAsia="en-SG"/>
    </w:rPr>
  </w:style>
  <w:style w:type="character" w:customStyle="1" w:styleId="PlainTable31">
    <w:name w:val="Plain Table 31"/>
    <w:uiPriority w:val="19"/>
    <w:rsid w:val="00EF2676"/>
    <w:rPr>
      <w:i/>
      <w:iCs/>
      <w:color w:val="808080"/>
    </w:rPr>
  </w:style>
  <w:style w:type="paragraph" w:customStyle="1" w:styleId="GridTable31">
    <w:name w:val="Grid Table 31"/>
    <w:basedOn w:val="Heading1"/>
    <w:next w:val="Normal"/>
    <w:uiPriority w:val="39"/>
    <w:unhideWhenUsed/>
    <w:rsid w:val="00EF2676"/>
    <w:pPr>
      <w:keepNext/>
      <w:keepLines/>
      <w:spacing w:before="480" w:line="276" w:lineRule="auto"/>
      <w:contextualSpacing w:val="0"/>
      <w:jc w:val="left"/>
      <w:outlineLvl w:val="9"/>
    </w:pPr>
    <w:rPr>
      <w:rFonts w:ascii="Calibri" w:eastAsia="SimSun" w:hAnsi="Calibri"/>
      <w:bCs/>
      <w:color w:val="7C9163"/>
      <w:spacing w:val="0"/>
      <w:sz w:val="28"/>
      <w:szCs w:val="28"/>
      <w:lang w:val="en-SG" w:eastAsia="en-US" w:bidi="ar-SA"/>
    </w:rPr>
  </w:style>
  <w:style w:type="paragraph" w:customStyle="1" w:styleId="ColorfulList-Accent51">
    <w:name w:val="Colorful List - Accent 51"/>
    <w:basedOn w:val="Normal"/>
    <w:next w:val="Normal"/>
    <w:link w:val="ColorfulList-Accent5Char"/>
    <w:uiPriority w:val="30"/>
    <w:rsid w:val="00EF2676"/>
    <w:pPr>
      <w:pBdr>
        <w:top w:val="single" w:sz="4" w:space="10" w:color="A5B592"/>
        <w:bottom w:val="single" w:sz="4" w:space="10" w:color="A5B592"/>
      </w:pBdr>
      <w:spacing w:before="360" w:after="360"/>
      <w:ind w:left="864" w:right="864"/>
      <w:jc w:val="center"/>
    </w:pPr>
    <w:rPr>
      <w:i/>
      <w:iCs/>
      <w:color w:val="A5B592"/>
    </w:rPr>
  </w:style>
  <w:style w:type="character" w:customStyle="1" w:styleId="ColorfulList-Accent5Char">
    <w:name w:val="Colorful List - Accent 5 Char"/>
    <w:link w:val="ColorfulList-Accent51"/>
    <w:uiPriority w:val="30"/>
    <w:rsid w:val="00EF2676"/>
    <w:rPr>
      <w:i/>
      <w:iCs/>
      <w:color w:val="A5B592"/>
      <w:lang w:eastAsia="zh-CN"/>
    </w:rPr>
  </w:style>
  <w:style w:type="character" w:customStyle="1" w:styleId="GridTable1Light1">
    <w:name w:val="Grid Table 1 Light1"/>
    <w:uiPriority w:val="33"/>
    <w:rsid w:val="00EF2676"/>
    <w:rPr>
      <w:b/>
      <w:bCs/>
      <w:i/>
      <w:iCs/>
      <w:spacing w:val="5"/>
    </w:rPr>
  </w:style>
  <w:style w:type="paragraph" w:customStyle="1" w:styleId="GridTable32">
    <w:name w:val="Grid Table 32"/>
    <w:basedOn w:val="Heading1"/>
    <w:next w:val="Normal"/>
    <w:uiPriority w:val="39"/>
    <w:unhideWhenUsed/>
    <w:rsid w:val="00EF2676"/>
    <w:pPr>
      <w:keepNext/>
      <w:keepLines/>
      <w:spacing w:before="240" w:line="259" w:lineRule="auto"/>
      <w:contextualSpacing w:val="0"/>
      <w:jc w:val="left"/>
      <w:outlineLvl w:val="9"/>
    </w:pPr>
    <w:rPr>
      <w:rFonts w:ascii="Calibri Light" w:eastAsia="Times New Roman" w:hAnsi="Calibri Light"/>
      <w:b w:val="0"/>
      <w:color w:val="2F5496"/>
      <w:spacing w:val="0"/>
      <w:sz w:val="32"/>
      <w:szCs w:val="32"/>
      <w:lang w:val="en-SG" w:eastAsia="en-US" w:bidi="ar-SA"/>
    </w:rPr>
  </w:style>
  <w:style w:type="paragraph" w:customStyle="1" w:styleId="ColorfulShading-Accent11">
    <w:name w:val="Colorful Shading - Accent 11"/>
    <w:hidden/>
    <w:uiPriority w:val="71"/>
    <w:unhideWhenUsed/>
    <w:rsid w:val="00EF2676"/>
    <w:rPr>
      <w:lang w:eastAsia="zh-CN"/>
    </w:rPr>
  </w:style>
  <w:style w:type="character" w:customStyle="1" w:styleId="text">
    <w:name w:val="text"/>
    <w:basedOn w:val="DefaultParagraphFont"/>
    <w:rsid w:val="00EF2676"/>
  </w:style>
  <w:style w:type="table" w:customStyle="1" w:styleId="TableGrid1">
    <w:name w:val="Table Grid1"/>
    <w:basedOn w:val="TableNormal"/>
    <w:next w:val="TableGrid"/>
    <w:uiPriority w:val="39"/>
    <w:rsid w:val="00EF2676"/>
    <w:rPr>
      <w:rFonts w:asciiTheme="minorHAnsi" w:eastAsiaTheme="minorHAnsi" w:hAnsiTheme="minorHAnsi" w:cstheme="minorBidi"/>
      <w:color w:val="auto"/>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F2676"/>
    <w:rPr>
      <w:rFonts w:asciiTheme="minorHAnsi" w:eastAsiaTheme="minorEastAsia" w:hAnsiTheme="minorHAnsi" w:cstheme="minorBidi"/>
      <w:color w:val="auto"/>
      <w:sz w:val="22"/>
      <w:szCs w:val="22"/>
      <w:lang w:val="en-SG" w:eastAsia="en-SG"/>
    </w:rPr>
    <w:tblPr>
      <w:tblCellMar>
        <w:top w:w="0" w:type="dxa"/>
        <w:left w:w="0" w:type="dxa"/>
        <w:bottom w:w="0" w:type="dxa"/>
        <w:right w:w="0" w:type="dxa"/>
      </w:tblCellMar>
    </w:tblPr>
  </w:style>
  <w:style w:type="table" w:customStyle="1" w:styleId="TableGrid2">
    <w:name w:val="Table Grid2"/>
    <w:basedOn w:val="TableNormal"/>
    <w:next w:val="TableGrid"/>
    <w:uiPriority w:val="39"/>
    <w:rsid w:val="00EF2676"/>
    <w:rPr>
      <w:rFonts w:asciiTheme="minorHAnsi" w:eastAsiaTheme="minorHAnsi" w:hAnsiTheme="minorHAnsi" w:cstheme="minorBidi"/>
      <w:color w:val="auto"/>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676"/>
    <w:pPr>
      <w:ind w:left="720"/>
      <w:contextualSpacing/>
    </w:pPr>
  </w:style>
  <w:style w:type="paragraph" w:customStyle="1" w:styleId="line">
    <w:name w:val="line"/>
    <w:basedOn w:val="Normal"/>
    <w:rsid w:val="00EF2676"/>
    <w:pPr>
      <w:spacing w:before="100" w:beforeAutospacing="1" w:after="100" w:afterAutospacing="1"/>
    </w:pPr>
    <w:rPr>
      <w:rFonts w:eastAsia="Times New Roman"/>
      <w:color w:val="auto"/>
      <w:lang w:val="en-SG" w:eastAsia="en-SG"/>
    </w:rPr>
  </w:style>
  <w:style w:type="paragraph" w:styleId="EndnoteText">
    <w:name w:val="endnote text"/>
    <w:basedOn w:val="Normal"/>
    <w:link w:val="EndnoteTextChar"/>
    <w:uiPriority w:val="99"/>
    <w:semiHidden/>
    <w:unhideWhenUsed/>
    <w:rsid w:val="00800047"/>
    <w:rPr>
      <w:sz w:val="20"/>
      <w:szCs w:val="20"/>
    </w:rPr>
  </w:style>
  <w:style w:type="character" w:customStyle="1" w:styleId="EndnoteTextChar">
    <w:name w:val="Endnote Text Char"/>
    <w:basedOn w:val="DefaultParagraphFont"/>
    <w:link w:val="EndnoteText"/>
    <w:uiPriority w:val="99"/>
    <w:semiHidden/>
    <w:rsid w:val="00800047"/>
    <w:rPr>
      <w:sz w:val="20"/>
      <w:szCs w:val="20"/>
      <w:lang w:eastAsia="zh-CN"/>
    </w:rPr>
  </w:style>
  <w:style w:type="character" w:styleId="EndnoteReference">
    <w:name w:val="endnote reference"/>
    <w:basedOn w:val="DefaultParagraphFont"/>
    <w:uiPriority w:val="99"/>
    <w:semiHidden/>
    <w:unhideWhenUsed/>
    <w:rsid w:val="00800047"/>
    <w:rPr>
      <w:vertAlign w:val="superscript"/>
    </w:rPr>
  </w:style>
  <w:style w:type="character" w:styleId="Emphasis">
    <w:name w:val="Emphasis"/>
    <w:basedOn w:val="DefaultParagraphFont"/>
    <w:uiPriority w:val="20"/>
    <w:qFormat/>
    <w:rsid w:val="009856FD"/>
    <w:rPr>
      <w:i/>
      <w:iCs/>
    </w:rPr>
  </w:style>
  <w:style w:type="paragraph" w:styleId="Bibliography">
    <w:name w:val="Bibliography"/>
    <w:basedOn w:val="Normal"/>
    <w:next w:val="Normal"/>
    <w:uiPriority w:val="37"/>
    <w:unhideWhenUsed/>
    <w:rsid w:val="00DD3FDF"/>
    <w:pPr>
      <w:spacing w:after="240"/>
      <w:ind w:left="720" w:hanging="720"/>
    </w:pPr>
  </w:style>
  <w:style w:type="character" w:styleId="UnresolvedMention">
    <w:name w:val="Unresolved Mention"/>
    <w:basedOn w:val="DefaultParagraphFont"/>
    <w:uiPriority w:val="99"/>
    <w:semiHidden/>
    <w:unhideWhenUsed/>
    <w:rsid w:val="00734B24"/>
    <w:rPr>
      <w:color w:val="605E5C"/>
      <w:shd w:val="clear" w:color="auto" w:fill="E1DFDD"/>
    </w:rPr>
  </w:style>
  <w:style w:type="table" w:styleId="PlainTable2">
    <w:name w:val="Plain Table 2"/>
    <w:basedOn w:val="TableNormal"/>
    <w:uiPriority w:val="42"/>
    <w:rsid w:val="008D4247"/>
    <w:rPr>
      <w:rFonts w:asciiTheme="minorHAnsi" w:eastAsiaTheme="minorHAnsi" w:hAnsiTheme="minorHAnsi" w:cstheme="minorBidi"/>
      <w:color w:val="auto"/>
      <w:sz w:val="22"/>
      <w:szCs w:val="20"/>
      <w:lang w:bidi="ne-N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247"/>
    <w:rPr>
      <w:rFonts w:asciiTheme="minorHAnsi" w:eastAsiaTheme="minorHAnsi" w:hAnsiTheme="minorHAnsi" w:cstheme="minorBidi"/>
      <w:color w:val="auto"/>
      <w:sz w:val="22"/>
      <w:szCs w:val="20"/>
      <w:lang w:bidi="ne-N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Style1">
    <w:name w:val="Style1"/>
    <w:uiPriority w:val="99"/>
    <w:rsid w:val="00A57AB3"/>
    <w:pPr>
      <w:numPr>
        <w:numId w:val="18"/>
      </w:numPr>
    </w:pPr>
  </w:style>
  <w:style w:type="numbering" w:customStyle="1" w:styleId="Style2">
    <w:name w:val="Style2"/>
    <w:uiPriority w:val="99"/>
    <w:rsid w:val="00A57AB3"/>
    <w:pPr>
      <w:numPr>
        <w:numId w:val="20"/>
      </w:numPr>
    </w:pPr>
  </w:style>
  <w:style w:type="numbering" w:customStyle="1" w:styleId="Style3">
    <w:name w:val="Style3"/>
    <w:uiPriority w:val="99"/>
    <w:rsid w:val="00A57AB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07">
      <w:bodyDiv w:val="1"/>
      <w:marLeft w:val="0"/>
      <w:marRight w:val="0"/>
      <w:marTop w:val="0"/>
      <w:marBottom w:val="0"/>
      <w:divBdr>
        <w:top w:val="none" w:sz="0" w:space="0" w:color="auto"/>
        <w:left w:val="none" w:sz="0" w:space="0" w:color="auto"/>
        <w:bottom w:val="none" w:sz="0" w:space="0" w:color="auto"/>
        <w:right w:val="none" w:sz="0" w:space="0" w:color="auto"/>
      </w:divBdr>
    </w:div>
    <w:div w:id="379742092">
      <w:bodyDiv w:val="1"/>
      <w:marLeft w:val="0"/>
      <w:marRight w:val="0"/>
      <w:marTop w:val="0"/>
      <w:marBottom w:val="0"/>
      <w:divBdr>
        <w:top w:val="none" w:sz="0" w:space="0" w:color="auto"/>
        <w:left w:val="none" w:sz="0" w:space="0" w:color="auto"/>
        <w:bottom w:val="none" w:sz="0" w:space="0" w:color="auto"/>
        <w:right w:val="none" w:sz="0" w:space="0" w:color="auto"/>
      </w:divBdr>
    </w:div>
    <w:div w:id="758479515">
      <w:bodyDiv w:val="1"/>
      <w:marLeft w:val="0"/>
      <w:marRight w:val="0"/>
      <w:marTop w:val="0"/>
      <w:marBottom w:val="0"/>
      <w:divBdr>
        <w:top w:val="none" w:sz="0" w:space="0" w:color="auto"/>
        <w:left w:val="none" w:sz="0" w:space="0" w:color="auto"/>
        <w:bottom w:val="none" w:sz="0" w:space="0" w:color="auto"/>
        <w:right w:val="none" w:sz="0" w:space="0" w:color="auto"/>
      </w:divBdr>
    </w:div>
    <w:div w:id="856818967">
      <w:bodyDiv w:val="1"/>
      <w:marLeft w:val="0"/>
      <w:marRight w:val="0"/>
      <w:marTop w:val="0"/>
      <w:marBottom w:val="0"/>
      <w:divBdr>
        <w:top w:val="none" w:sz="0" w:space="0" w:color="auto"/>
        <w:left w:val="none" w:sz="0" w:space="0" w:color="auto"/>
        <w:bottom w:val="none" w:sz="0" w:space="0" w:color="auto"/>
        <w:right w:val="none" w:sz="0" w:space="0" w:color="auto"/>
      </w:divBdr>
    </w:div>
    <w:div w:id="901477579">
      <w:bodyDiv w:val="1"/>
      <w:marLeft w:val="0"/>
      <w:marRight w:val="0"/>
      <w:marTop w:val="0"/>
      <w:marBottom w:val="0"/>
      <w:divBdr>
        <w:top w:val="none" w:sz="0" w:space="0" w:color="auto"/>
        <w:left w:val="none" w:sz="0" w:space="0" w:color="auto"/>
        <w:bottom w:val="none" w:sz="0" w:space="0" w:color="auto"/>
        <w:right w:val="none" w:sz="0" w:space="0" w:color="auto"/>
      </w:divBdr>
    </w:div>
    <w:div w:id="1119034423">
      <w:bodyDiv w:val="1"/>
      <w:marLeft w:val="0"/>
      <w:marRight w:val="0"/>
      <w:marTop w:val="0"/>
      <w:marBottom w:val="0"/>
      <w:divBdr>
        <w:top w:val="none" w:sz="0" w:space="0" w:color="auto"/>
        <w:left w:val="none" w:sz="0" w:space="0" w:color="auto"/>
        <w:bottom w:val="none" w:sz="0" w:space="0" w:color="auto"/>
        <w:right w:val="none" w:sz="0" w:space="0" w:color="auto"/>
      </w:divBdr>
      <w:divsChild>
        <w:div w:id="50734958">
          <w:marLeft w:val="-115"/>
          <w:marRight w:val="0"/>
          <w:marTop w:val="0"/>
          <w:marBottom w:val="0"/>
          <w:divBdr>
            <w:top w:val="none" w:sz="0" w:space="0" w:color="auto"/>
            <w:left w:val="none" w:sz="0" w:space="0" w:color="auto"/>
            <w:bottom w:val="none" w:sz="0" w:space="0" w:color="auto"/>
            <w:right w:val="none" w:sz="0" w:space="0" w:color="auto"/>
          </w:divBdr>
        </w:div>
      </w:divsChild>
    </w:div>
    <w:div w:id="1592622134">
      <w:bodyDiv w:val="1"/>
      <w:marLeft w:val="0"/>
      <w:marRight w:val="0"/>
      <w:marTop w:val="0"/>
      <w:marBottom w:val="0"/>
      <w:divBdr>
        <w:top w:val="none" w:sz="0" w:space="0" w:color="auto"/>
        <w:left w:val="none" w:sz="0" w:space="0" w:color="auto"/>
        <w:bottom w:val="none" w:sz="0" w:space="0" w:color="auto"/>
        <w:right w:val="none" w:sz="0" w:space="0" w:color="auto"/>
      </w:divBdr>
      <w:divsChild>
        <w:div w:id="2007056454">
          <w:marLeft w:val="-115"/>
          <w:marRight w:val="0"/>
          <w:marTop w:val="0"/>
          <w:marBottom w:val="0"/>
          <w:divBdr>
            <w:top w:val="none" w:sz="0" w:space="0" w:color="auto"/>
            <w:left w:val="none" w:sz="0" w:space="0" w:color="auto"/>
            <w:bottom w:val="none" w:sz="0" w:space="0" w:color="auto"/>
            <w:right w:val="none" w:sz="0" w:space="0" w:color="auto"/>
          </w:divBdr>
        </w:div>
      </w:divsChild>
    </w:div>
    <w:div w:id="1847868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file:///C:/Users/user/Downloads/Reclaiming%20The%20Kingdom%20of%20God%20Metaphor%20for%20the%20Twenty-First-Centu.pdf" TargetMode="External"/><Relationship Id="rId1" Type="http://schemas.openxmlformats.org/officeDocument/2006/relationships/hyperlink" Target="https://missiology.org.uk/pdf/apeh/complete.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mailto:dmin@sbc.edu.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F8FACA-66D5-9744-A1E6-570D9F733159}">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DD8D61E-515A-4770-A37C-4BB4D9E5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4871</TotalTime>
  <Pages>161</Pages>
  <Words>35447</Words>
  <Characters>202053</Characters>
  <Application>Microsoft Office Word</Application>
  <DocSecurity>0</DocSecurity>
  <Lines>1683</Lines>
  <Paragraphs>474</Paragraphs>
  <ScaleCrop>false</ScaleCrop>
  <HeadingPairs>
    <vt:vector size="2" baseType="variant">
      <vt:variant>
        <vt:lpstr>Title</vt:lpstr>
      </vt:variant>
      <vt:variant>
        <vt:i4>1</vt:i4>
      </vt:variant>
    </vt:vector>
  </HeadingPairs>
  <TitlesOfParts>
    <vt:vector size="1" baseType="lpstr">
      <vt:lpstr/>
    </vt:vector>
  </TitlesOfParts>
  <Company>Olivet</Company>
  <LinksUpToDate>false</LinksUpToDate>
  <CharactersWithSpaces>237026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 Yap</dc:creator>
  <cp:keywords/>
  <dc:description/>
  <cp:lastModifiedBy>Lekhnath Poudel</cp:lastModifiedBy>
  <cp:revision>30</cp:revision>
  <cp:lastPrinted>2020-05-18T21:10:00Z</cp:lastPrinted>
  <dcterms:created xsi:type="dcterms:W3CDTF">2023-07-05T08:58:00Z</dcterms:created>
  <dcterms:modified xsi:type="dcterms:W3CDTF">2023-07-13T10:45:00Z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documentId_7487</vt:lpwstr>
  </property>
  <property fmtid="{D5CDD505-2E9C-101B-9397-08002B2CF9AE}" pid="3" name="ZOTERO_PREF_1">
    <vt:lpwstr>&lt;data data-version="3" zotero-version="6.0.26"&gt;&lt;session id="JoHjgDjF"/&gt;&lt;style id="http://www.zotero.org/styles/sbc-bilingual" locale="en-US" hasBibliography="1" bibliographyStyleHasBeenSet="1"/&gt;&lt;prefs&gt;&lt;pref name="fieldType" value="Field"/&gt;&lt;pref name="note</vt:lpwstr>
  </property>
  <property fmtid="{D5CDD505-2E9C-101B-9397-08002B2CF9AE}" pid="4" name="ZOTERO_PREF_2">
    <vt:lpwstr>Type" value="1"/&gt;&lt;pref name="dontAskDelayCitationUpdates" value="true"/&gt;&lt;/prefs&gt;&lt;/data&gt;</vt:lpwstr>
  </property>
</Properties>
</file>